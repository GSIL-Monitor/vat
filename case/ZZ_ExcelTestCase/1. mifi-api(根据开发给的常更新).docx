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45" w:rsidRDefault="003E49E8">
      <w:r>
        <w:pict>
          <v:rect id="_x0000_s1027" style="position:absolute;left:0;text-align:left;margin-left:-6.9pt;margin-top:117.4pt;width:425.6pt;height:139.25pt;z-index:251657216;mso-wrap-distance-left:9pt;mso-wrap-distance-top:0;mso-wrap-distance-right:9pt;mso-wrap-distance-bottom:0" strokeweight="0">
            <v:textbox inset="0,0,0,0">
              <w:txbxContent>
                <w:tbl>
                  <w:tblPr>
                    <w:tblW w:w="0" w:type="auto"/>
                    <w:tblInd w:w="-12" w:type="dxa"/>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CellMar>
                      <w:left w:w="-30" w:type="dxa"/>
                    </w:tblCellMar>
                    <w:tblLook w:val="04A0" w:firstRow="1" w:lastRow="0" w:firstColumn="1" w:lastColumn="0" w:noHBand="0" w:noVBand="1"/>
                  </w:tblPr>
                  <w:tblGrid>
                    <w:gridCol w:w="4041"/>
                    <w:gridCol w:w="4466"/>
                  </w:tblGrid>
                  <w:tr w:rsidR="00AC6599">
                    <w:tc>
                      <w:tcPr>
                        <w:tcW w:w="404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30" w:type="dxa"/>
                        </w:tcMar>
                      </w:tcPr>
                      <w:p w:rsidR="00AC6599" w:rsidRDefault="00AC6599">
                        <w:pPr>
                          <w:pStyle w:val="FrameContents"/>
                          <w:jc w:val="center"/>
                          <w:rPr>
                            <w:b/>
                            <w:bCs/>
                            <w:sz w:val="24"/>
                          </w:rPr>
                        </w:pPr>
                      </w:p>
                    </w:tc>
                    <w:tc>
                      <w:tcPr>
                        <w:tcW w:w="44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30" w:type="dxa"/>
                        </w:tcMar>
                      </w:tcPr>
                      <w:p w:rsidR="00AC6599" w:rsidRDefault="00AC6599">
                        <w:pPr>
                          <w:pStyle w:val="FrameContents"/>
                          <w:jc w:val="center"/>
                          <w:rPr>
                            <w:rFonts w:ascii="Verdana" w:hAnsi="Verdana"/>
                            <w:b/>
                            <w:bCs/>
                            <w:sz w:val="24"/>
                          </w:rPr>
                        </w:pPr>
                        <w:r>
                          <w:rPr>
                            <w:rFonts w:ascii="Verdana" w:hAnsi="Verdana"/>
                            <w:b/>
                            <w:bCs/>
                            <w:sz w:val="24"/>
                          </w:rPr>
                          <w:t xml:space="preserve">Alcatel </w:t>
                        </w:r>
                      </w:p>
                    </w:tc>
                  </w:tr>
                  <w:tr w:rsidR="00AC6599">
                    <w:tc>
                      <w:tcPr>
                        <w:tcW w:w="8507"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30" w:type="dxa"/>
                        </w:tcMar>
                      </w:tcPr>
                      <w:p w:rsidR="00AC6599" w:rsidRDefault="00AC6599">
                        <w:pPr>
                          <w:pStyle w:val="FrameContents"/>
                          <w:jc w:val="center"/>
                          <w:rPr>
                            <w:b/>
                            <w:bCs/>
                            <w:sz w:val="44"/>
                            <w:szCs w:val="44"/>
                          </w:rPr>
                        </w:pPr>
                        <w:r>
                          <w:rPr>
                            <w:rFonts w:hint="eastAsia"/>
                            <w:b/>
                            <w:bCs/>
                            <w:sz w:val="44"/>
                            <w:szCs w:val="44"/>
                          </w:rPr>
                          <w:t>SmartRelease</w:t>
                        </w:r>
                        <w:r>
                          <w:rPr>
                            <w:b/>
                            <w:bCs/>
                            <w:sz w:val="44"/>
                            <w:szCs w:val="44"/>
                          </w:rPr>
                          <w:t xml:space="preserve"> API Guide</w:t>
                        </w:r>
                      </w:p>
                    </w:tc>
                  </w:tr>
                  <w:tr w:rsidR="00AC6599">
                    <w:tc>
                      <w:tcPr>
                        <w:tcW w:w="8507"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30" w:type="dxa"/>
                        </w:tcMar>
                      </w:tcPr>
                      <w:p w:rsidR="00AC6599" w:rsidRDefault="00AC6599">
                        <w:pPr>
                          <w:pStyle w:val="FrameContents"/>
                          <w:tabs>
                            <w:tab w:val="left" w:pos="1134"/>
                          </w:tabs>
                          <w:spacing w:before="60" w:after="60"/>
                          <w:ind w:left="1134" w:hanging="1134"/>
                          <w:rPr>
                            <w:rFonts w:ascii="Verdana" w:hAnsi="Verdana"/>
                            <w:b/>
                            <w:bCs/>
                            <w:szCs w:val="21"/>
                          </w:rPr>
                        </w:pPr>
                        <w:r>
                          <w:rPr>
                            <w:rFonts w:ascii="Verdana" w:hAnsi="Verdana"/>
                            <w:b/>
                            <w:bCs/>
                            <w:szCs w:val="21"/>
                          </w:rPr>
                          <w:t>Domain:</w:t>
                        </w:r>
                        <w:r>
                          <w:rPr>
                            <w:rFonts w:ascii="Verdana" w:hAnsi="Verdana"/>
                            <w:b/>
                            <w:bCs/>
                            <w:szCs w:val="21"/>
                          </w:rPr>
                          <w:tab/>
                          <w:t>Alcatel</w:t>
                        </w:r>
                      </w:p>
                      <w:p w:rsidR="00AC6599" w:rsidRDefault="00AC6599">
                        <w:pPr>
                          <w:pStyle w:val="FrameContents"/>
                          <w:tabs>
                            <w:tab w:val="left" w:pos="1134"/>
                          </w:tabs>
                          <w:spacing w:after="120"/>
                          <w:ind w:left="1134" w:hanging="1134"/>
                          <w:rPr>
                            <w:rFonts w:ascii="Verdana" w:hAnsi="Verdana"/>
                            <w:b/>
                            <w:bCs/>
                            <w:szCs w:val="21"/>
                            <w:lang w:val="fr-FR"/>
                          </w:rPr>
                        </w:pPr>
                        <w:r>
                          <w:rPr>
                            <w:rFonts w:ascii="Verdana" w:hAnsi="Verdana"/>
                            <w:b/>
                            <w:bCs/>
                            <w:szCs w:val="21"/>
                            <w:lang w:val="fr-FR"/>
                          </w:rPr>
                          <w:t>Rubric:</w:t>
                        </w:r>
                        <w:r>
                          <w:rPr>
                            <w:rFonts w:ascii="Verdana" w:hAnsi="Verdana"/>
                            <w:b/>
                            <w:bCs/>
                            <w:szCs w:val="21"/>
                            <w:lang w:val="fr-FR"/>
                          </w:rPr>
                          <w:tab/>
                          <w:t>Technical document</w:t>
                        </w:r>
                      </w:p>
                    </w:tc>
                  </w:tr>
                  <w:tr w:rsidR="00AC6599">
                    <w:tc>
                      <w:tcPr>
                        <w:tcW w:w="8507"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30" w:type="dxa"/>
                        </w:tcMar>
                      </w:tcPr>
                      <w:p w:rsidR="00AC6599" w:rsidRDefault="00AC6599">
                        <w:pPr>
                          <w:pStyle w:val="FrameContents"/>
                          <w:rPr>
                            <w:b/>
                            <w:bCs/>
                          </w:rPr>
                        </w:pPr>
                        <w:r>
                          <w:rPr>
                            <w:b/>
                            <w:bCs/>
                          </w:rPr>
                          <w:t>CONTENTS:</w:t>
                        </w:r>
                      </w:p>
                      <w:p w:rsidR="00AC6599" w:rsidRDefault="00AC6599">
                        <w:pPr>
                          <w:pStyle w:val="FrameContents"/>
                          <w:rPr>
                            <w:b/>
                            <w:bCs/>
                          </w:rPr>
                        </w:pPr>
                        <w:r>
                          <w:rPr>
                            <w:b/>
                            <w:bCs/>
                          </w:rPr>
                          <w:t>This file describes the data based APIs which can be used for 3</w:t>
                        </w:r>
                        <w:r>
                          <w:rPr>
                            <w:b/>
                            <w:bCs/>
                            <w:vertAlign w:val="superscript"/>
                          </w:rPr>
                          <w:t>rd</w:t>
                        </w:r>
                        <w:r>
                          <w:rPr>
                            <w:b/>
                            <w:bCs/>
                          </w:rPr>
                          <w:t xml:space="preserve"> party to develop the PC/PHONE/TABLET based application to have the basic control to Alcatel mobile WIFI-router device.</w:t>
                        </w:r>
                      </w:p>
                    </w:tc>
                  </w:tr>
                </w:tbl>
                <w:p w:rsidR="00AC6599" w:rsidRDefault="00AC6599">
                  <w:pPr>
                    <w:pStyle w:val="FrameContents"/>
                  </w:pPr>
                </w:p>
              </w:txbxContent>
            </v:textbox>
            <w10:wrap type="square"/>
          </v:rect>
        </w:pict>
      </w:r>
    </w:p>
    <w:p w:rsidR="00694D5F" w:rsidRDefault="00694D5F">
      <w:pPr>
        <w:pStyle w:val="1"/>
        <w:pageBreakBefore/>
        <w:numPr>
          <w:ilvl w:val="0"/>
          <w:numId w:val="1"/>
        </w:numPr>
      </w:pPr>
      <w:bookmarkStart w:id="0" w:name="_Toc422502768"/>
      <w:bookmarkStart w:id="1" w:name="_Toc401747804"/>
      <w:bookmarkStart w:id="2" w:name="_Toc375149386"/>
      <w:bookmarkStart w:id="3" w:name="_Ref375148898"/>
      <w:bookmarkStart w:id="4" w:name="_Toc283129333"/>
      <w:bookmarkStart w:id="5" w:name="__RefHeading__56224_1585609034"/>
      <w:bookmarkStart w:id="6" w:name="_Toc470684599"/>
      <w:bookmarkEnd w:id="0"/>
      <w:bookmarkEnd w:id="1"/>
      <w:bookmarkEnd w:id="2"/>
      <w:bookmarkEnd w:id="3"/>
      <w:bookmarkEnd w:id="4"/>
      <w:bookmarkEnd w:id="5"/>
      <w:r>
        <w:rPr>
          <w:rFonts w:hint="eastAsia"/>
        </w:rPr>
        <w:lastRenderedPageBreak/>
        <w:t>1.</w:t>
      </w:r>
      <w:r w:rsidR="00D83C65">
        <w:rPr>
          <w:rFonts w:hint="eastAsia"/>
        </w:rPr>
        <w:tab/>
      </w:r>
      <w:r w:rsidR="00D83C65">
        <w:rPr>
          <w:rFonts w:hint="eastAsia"/>
        </w:rPr>
        <w:tab/>
      </w:r>
      <w:r>
        <w:t>Catalog</w:t>
      </w:r>
      <w:bookmarkEnd w:id="6"/>
    </w:p>
    <w:sdt>
      <w:sdtPr>
        <w:rPr>
          <w:rFonts w:ascii="Times New Roman" w:eastAsia="宋体" w:hAnsi="Times New Roman" w:cs="Times New Roman"/>
          <w:b w:val="0"/>
          <w:bCs w:val="0"/>
          <w:color w:val="00000A"/>
          <w:sz w:val="21"/>
          <w:szCs w:val="24"/>
          <w:lang w:eastAsia="zh-CN"/>
        </w:rPr>
        <w:id w:val="175080176"/>
        <w:docPartObj>
          <w:docPartGallery w:val="Table of Contents"/>
          <w:docPartUnique/>
        </w:docPartObj>
      </w:sdtPr>
      <w:sdtEndPr>
        <w:rPr>
          <w:noProof/>
        </w:rPr>
      </w:sdtEndPr>
      <w:sdtContent>
        <w:p w:rsidR="00F53EDC" w:rsidRDefault="00F53EDC">
          <w:pPr>
            <w:pStyle w:val="TOC"/>
          </w:pPr>
        </w:p>
        <w:p w:rsidR="003C3BA1" w:rsidRDefault="00F53EDC">
          <w:pPr>
            <w:pStyle w:val="12"/>
            <w:tabs>
              <w:tab w:val="left" w:pos="420"/>
              <w:tab w:val="right" w:leader="dot" w:pos="9060"/>
            </w:tabs>
            <w:rPr>
              <w:rFonts w:asciiTheme="minorHAnsi" w:eastAsiaTheme="minorEastAsia" w:hAnsiTheme="minorHAnsi" w:cstheme="minorBidi"/>
              <w:noProof/>
              <w:color w:val="auto"/>
              <w:kern w:val="2"/>
              <w:szCs w:val="22"/>
            </w:rPr>
          </w:pPr>
          <w:r>
            <w:fldChar w:fldCharType="begin"/>
          </w:r>
          <w:r>
            <w:instrText xml:space="preserve"> TOC \o "1-3" \h \z \u </w:instrText>
          </w:r>
          <w:r>
            <w:fldChar w:fldCharType="separate"/>
          </w:r>
          <w:hyperlink w:anchor="_Toc470684599" w:history="1">
            <w:r w:rsidR="003C3BA1" w:rsidRPr="00294712">
              <w:rPr>
                <w:rStyle w:val="aff2"/>
                <w:noProof/>
              </w:rPr>
              <w:t>1.</w:t>
            </w:r>
            <w:r w:rsidR="003C3BA1">
              <w:rPr>
                <w:rFonts w:asciiTheme="minorHAnsi" w:eastAsiaTheme="minorEastAsia" w:hAnsiTheme="minorHAnsi" w:cstheme="minorBidi"/>
                <w:noProof/>
                <w:color w:val="auto"/>
                <w:kern w:val="2"/>
                <w:szCs w:val="22"/>
              </w:rPr>
              <w:tab/>
            </w:r>
            <w:r w:rsidR="003C3BA1" w:rsidRPr="00294712">
              <w:rPr>
                <w:rStyle w:val="aff2"/>
                <w:noProof/>
              </w:rPr>
              <w:t xml:space="preserve"> Catalog</w:t>
            </w:r>
            <w:r w:rsidR="003C3BA1">
              <w:rPr>
                <w:noProof/>
                <w:webHidden/>
              </w:rPr>
              <w:tab/>
            </w:r>
            <w:r w:rsidR="003C3BA1">
              <w:rPr>
                <w:noProof/>
                <w:webHidden/>
              </w:rPr>
              <w:fldChar w:fldCharType="begin"/>
            </w:r>
            <w:r w:rsidR="003C3BA1">
              <w:rPr>
                <w:noProof/>
                <w:webHidden/>
              </w:rPr>
              <w:instrText xml:space="preserve"> PAGEREF _Toc470684599 \h </w:instrText>
            </w:r>
            <w:r w:rsidR="003C3BA1">
              <w:rPr>
                <w:noProof/>
                <w:webHidden/>
              </w:rPr>
            </w:r>
            <w:r w:rsidR="003C3BA1">
              <w:rPr>
                <w:noProof/>
                <w:webHidden/>
              </w:rPr>
              <w:fldChar w:fldCharType="separate"/>
            </w:r>
            <w:r w:rsidR="00482B4C">
              <w:rPr>
                <w:noProof/>
                <w:webHidden/>
              </w:rPr>
              <w:t>2</w:t>
            </w:r>
            <w:r w:rsidR="003C3BA1">
              <w:rPr>
                <w:noProof/>
                <w:webHidden/>
              </w:rPr>
              <w:fldChar w:fldCharType="end"/>
            </w:r>
          </w:hyperlink>
        </w:p>
        <w:p w:rsidR="003C3BA1" w:rsidRDefault="003E49E8">
          <w:pPr>
            <w:pStyle w:val="12"/>
            <w:tabs>
              <w:tab w:val="left" w:pos="420"/>
              <w:tab w:val="right" w:leader="dot" w:pos="9060"/>
            </w:tabs>
            <w:rPr>
              <w:rFonts w:asciiTheme="minorHAnsi" w:eastAsiaTheme="minorEastAsia" w:hAnsiTheme="minorHAnsi" w:cstheme="minorBidi"/>
              <w:noProof/>
              <w:color w:val="auto"/>
              <w:kern w:val="2"/>
              <w:szCs w:val="22"/>
            </w:rPr>
          </w:pPr>
          <w:hyperlink w:anchor="_Toc470684600" w:history="1">
            <w:r w:rsidR="003C3BA1" w:rsidRPr="00294712">
              <w:rPr>
                <w:rStyle w:val="aff2"/>
                <w:noProof/>
              </w:rPr>
              <w:t>2.</w:t>
            </w:r>
            <w:r w:rsidR="003C3BA1">
              <w:rPr>
                <w:rFonts w:asciiTheme="minorHAnsi" w:eastAsiaTheme="minorEastAsia" w:hAnsiTheme="minorHAnsi" w:cstheme="minorBidi"/>
                <w:noProof/>
                <w:color w:val="auto"/>
                <w:kern w:val="2"/>
                <w:szCs w:val="22"/>
              </w:rPr>
              <w:tab/>
            </w:r>
            <w:r w:rsidR="003C3BA1" w:rsidRPr="00294712">
              <w:rPr>
                <w:rStyle w:val="aff2"/>
                <w:noProof/>
              </w:rPr>
              <w:t xml:space="preserve"> Change History</w:t>
            </w:r>
            <w:r w:rsidR="003C3BA1">
              <w:rPr>
                <w:noProof/>
                <w:webHidden/>
              </w:rPr>
              <w:tab/>
            </w:r>
            <w:r w:rsidR="003C3BA1">
              <w:rPr>
                <w:noProof/>
                <w:webHidden/>
              </w:rPr>
              <w:fldChar w:fldCharType="begin"/>
            </w:r>
            <w:r w:rsidR="003C3BA1">
              <w:rPr>
                <w:noProof/>
                <w:webHidden/>
              </w:rPr>
              <w:instrText xml:space="preserve"> PAGEREF _Toc470684600 \h </w:instrText>
            </w:r>
            <w:r w:rsidR="003C3BA1">
              <w:rPr>
                <w:noProof/>
                <w:webHidden/>
              </w:rPr>
            </w:r>
            <w:r w:rsidR="003C3BA1">
              <w:rPr>
                <w:noProof/>
                <w:webHidden/>
              </w:rPr>
              <w:fldChar w:fldCharType="separate"/>
            </w:r>
            <w:r w:rsidR="00482B4C">
              <w:rPr>
                <w:noProof/>
                <w:webHidden/>
              </w:rPr>
              <w:t>6</w:t>
            </w:r>
            <w:r w:rsidR="003C3BA1">
              <w:rPr>
                <w:noProof/>
                <w:webHidden/>
              </w:rPr>
              <w:fldChar w:fldCharType="end"/>
            </w:r>
          </w:hyperlink>
        </w:p>
        <w:p w:rsidR="003C3BA1" w:rsidRDefault="003E49E8">
          <w:pPr>
            <w:pStyle w:val="12"/>
            <w:tabs>
              <w:tab w:val="left" w:pos="420"/>
              <w:tab w:val="right" w:leader="dot" w:pos="9060"/>
            </w:tabs>
            <w:rPr>
              <w:rFonts w:asciiTheme="minorHAnsi" w:eastAsiaTheme="minorEastAsia" w:hAnsiTheme="minorHAnsi" w:cstheme="minorBidi"/>
              <w:noProof/>
              <w:color w:val="auto"/>
              <w:kern w:val="2"/>
              <w:szCs w:val="22"/>
            </w:rPr>
          </w:pPr>
          <w:hyperlink w:anchor="_Toc470684601" w:history="1">
            <w:r w:rsidR="003C3BA1" w:rsidRPr="00294712">
              <w:rPr>
                <w:rStyle w:val="aff2"/>
                <w:noProof/>
              </w:rPr>
              <w:t>3.</w:t>
            </w:r>
            <w:r w:rsidR="003C3BA1">
              <w:rPr>
                <w:rFonts w:asciiTheme="minorHAnsi" w:eastAsiaTheme="minorEastAsia" w:hAnsiTheme="minorHAnsi" w:cstheme="minorBidi"/>
                <w:noProof/>
                <w:color w:val="auto"/>
                <w:kern w:val="2"/>
                <w:szCs w:val="22"/>
              </w:rPr>
              <w:tab/>
            </w:r>
            <w:r w:rsidR="003C3BA1" w:rsidRPr="00294712">
              <w:rPr>
                <w:rStyle w:val="aff2"/>
                <w:noProof/>
              </w:rPr>
              <w:t xml:space="preserve"> Descriptions</w:t>
            </w:r>
            <w:r w:rsidR="003C3BA1">
              <w:rPr>
                <w:noProof/>
                <w:webHidden/>
              </w:rPr>
              <w:tab/>
            </w:r>
            <w:r w:rsidR="003C3BA1">
              <w:rPr>
                <w:noProof/>
                <w:webHidden/>
              </w:rPr>
              <w:fldChar w:fldCharType="begin"/>
            </w:r>
            <w:r w:rsidR="003C3BA1">
              <w:rPr>
                <w:noProof/>
                <w:webHidden/>
              </w:rPr>
              <w:instrText xml:space="preserve"> PAGEREF _Toc470684601 \h </w:instrText>
            </w:r>
            <w:r w:rsidR="003C3BA1">
              <w:rPr>
                <w:noProof/>
                <w:webHidden/>
              </w:rPr>
            </w:r>
            <w:r w:rsidR="003C3BA1">
              <w:rPr>
                <w:noProof/>
                <w:webHidden/>
              </w:rPr>
              <w:fldChar w:fldCharType="separate"/>
            </w:r>
            <w:r w:rsidR="00482B4C">
              <w:rPr>
                <w:noProof/>
                <w:webHidden/>
              </w:rPr>
              <w:t>13</w:t>
            </w:r>
            <w:r w:rsidR="003C3BA1">
              <w:rPr>
                <w:noProof/>
                <w:webHidden/>
              </w:rPr>
              <w:fldChar w:fldCharType="end"/>
            </w:r>
          </w:hyperlink>
        </w:p>
        <w:p w:rsidR="003C3BA1" w:rsidRDefault="003E49E8">
          <w:pPr>
            <w:pStyle w:val="12"/>
            <w:tabs>
              <w:tab w:val="left" w:pos="420"/>
              <w:tab w:val="right" w:leader="dot" w:pos="9060"/>
            </w:tabs>
            <w:rPr>
              <w:rFonts w:asciiTheme="minorHAnsi" w:eastAsiaTheme="minorEastAsia" w:hAnsiTheme="minorHAnsi" w:cstheme="minorBidi"/>
              <w:noProof/>
              <w:color w:val="auto"/>
              <w:kern w:val="2"/>
              <w:szCs w:val="22"/>
            </w:rPr>
          </w:pPr>
          <w:hyperlink w:anchor="_Toc470684602" w:history="1">
            <w:r w:rsidR="003C3BA1" w:rsidRPr="00294712">
              <w:rPr>
                <w:rStyle w:val="aff2"/>
                <w:noProof/>
              </w:rPr>
              <w:t>4.</w:t>
            </w:r>
            <w:r w:rsidR="003C3BA1">
              <w:rPr>
                <w:rFonts w:asciiTheme="minorHAnsi" w:eastAsiaTheme="minorEastAsia" w:hAnsiTheme="minorHAnsi" w:cstheme="minorBidi"/>
                <w:noProof/>
                <w:color w:val="auto"/>
                <w:kern w:val="2"/>
                <w:szCs w:val="22"/>
              </w:rPr>
              <w:tab/>
            </w:r>
            <w:r w:rsidR="003C3BA1" w:rsidRPr="00294712">
              <w:rPr>
                <w:rStyle w:val="aff2"/>
                <w:noProof/>
              </w:rPr>
              <w:t xml:space="preserve"> General Instructions</w:t>
            </w:r>
            <w:r w:rsidR="003C3BA1">
              <w:rPr>
                <w:noProof/>
                <w:webHidden/>
              </w:rPr>
              <w:tab/>
            </w:r>
            <w:r w:rsidR="003C3BA1">
              <w:rPr>
                <w:noProof/>
                <w:webHidden/>
              </w:rPr>
              <w:fldChar w:fldCharType="begin"/>
            </w:r>
            <w:r w:rsidR="003C3BA1">
              <w:rPr>
                <w:noProof/>
                <w:webHidden/>
              </w:rPr>
              <w:instrText xml:space="preserve"> PAGEREF _Toc470684602 \h </w:instrText>
            </w:r>
            <w:r w:rsidR="003C3BA1">
              <w:rPr>
                <w:noProof/>
                <w:webHidden/>
              </w:rPr>
            </w:r>
            <w:r w:rsidR="003C3BA1">
              <w:rPr>
                <w:noProof/>
                <w:webHidden/>
              </w:rPr>
              <w:fldChar w:fldCharType="separate"/>
            </w:r>
            <w:r w:rsidR="00482B4C">
              <w:rPr>
                <w:noProof/>
                <w:webHidden/>
              </w:rPr>
              <w:t>14</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03" w:history="1">
            <w:r w:rsidR="003C3BA1" w:rsidRPr="00294712">
              <w:rPr>
                <w:rStyle w:val="aff2"/>
                <w:noProof/>
              </w:rPr>
              <w:t>4.1</w:t>
            </w:r>
            <w:r w:rsidR="003C3BA1">
              <w:rPr>
                <w:rFonts w:asciiTheme="minorHAnsi" w:eastAsiaTheme="minorEastAsia" w:hAnsiTheme="minorHAnsi" w:cstheme="minorBidi"/>
                <w:noProof/>
                <w:color w:val="auto"/>
                <w:kern w:val="2"/>
                <w:szCs w:val="22"/>
              </w:rPr>
              <w:tab/>
            </w:r>
            <w:r w:rsidR="003C3BA1" w:rsidRPr="00294712">
              <w:rPr>
                <w:rStyle w:val="aff2"/>
                <w:noProof/>
              </w:rPr>
              <w:t>HTTP Protocol</w:t>
            </w:r>
            <w:r w:rsidR="003C3BA1">
              <w:rPr>
                <w:noProof/>
                <w:webHidden/>
              </w:rPr>
              <w:tab/>
            </w:r>
            <w:r w:rsidR="003C3BA1">
              <w:rPr>
                <w:noProof/>
                <w:webHidden/>
              </w:rPr>
              <w:fldChar w:fldCharType="begin"/>
            </w:r>
            <w:r w:rsidR="003C3BA1">
              <w:rPr>
                <w:noProof/>
                <w:webHidden/>
              </w:rPr>
              <w:instrText xml:space="preserve"> PAGEREF _Toc470684603 \h </w:instrText>
            </w:r>
            <w:r w:rsidR="003C3BA1">
              <w:rPr>
                <w:noProof/>
                <w:webHidden/>
              </w:rPr>
            </w:r>
            <w:r w:rsidR="003C3BA1">
              <w:rPr>
                <w:noProof/>
                <w:webHidden/>
              </w:rPr>
              <w:fldChar w:fldCharType="separate"/>
            </w:r>
            <w:r w:rsidR="00482B4C">
              <w:rPr>
                <w:noProof/>
                <w:webHidden/>
              </w:rPr>
              <w:t>14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04" w:history="1">
            <w:r w:rsidR="003C3BA1" w:rsidRPr="00294712">
              <w:rPr>
                <w:rStyle w:val="aff2"/>
                <w:noProof/>
              </w:rPr>
              <w:t>4.1.1</w:t>
            </w:r>
            <w:r w:rsidR="003C3BA1">
              <w:rPr>
                <w:rFonts w:asciiTheme="minorHAnsi" w:eastAsiaTheme="minorEastAsia" w:hAnsiTheme="minorHAnsi" w:cstheme="minorBidi"/>
                <w:noProof/>
                <w:color w:val="auto"/>
                <w:kern w:val="2"/>
                <w:szCs w:val="22"/>
              </w:rPr>
              <w:tab/>
            </w:r>
            <w:r w:rsidR="003C3BA1" w:rsidRPr="00294712">
              <w:rPr>
                <w:rStyle w:val="aff2"/>
                <w:noProof/>
              </w:rPr>
              <w:t>HTTP Request</w:t>
            </w:r>
            <w:r w:rsidR="003C3BA1">
              <w:rPr>
                <w:noProof/>
                <w:webHidden/>
              </w:rPr>
              <w:tab/>
            </w:r>
            <w:r w:rsidR="003C3BA1">
              <w:rPr>
                <w:noProof/>
                <w:webHidden/>
              </w:rPr>
              <w:fldChar w:fldCharType="begin"/>
            </w:r>
            <w:r w:rsidR="003C3BA1">
              <w:rPr>
                <w:noProof/>
                <w:webHidden/>
              </w:rPr>
              <w:instrText xml:space="preserve"> PAGEREF _Toc470684604 \h </w:instrText>
            </w:r>
            <w:r w:rsidR="003C3BA1">
              <w:rPr>
                <w:noProof/>
                <w:webHidden/>
              </w:rPr>
            </w:r>
            <w:r w:rsidR="003C3BA1">
              <w:rPr>
                <w:noProof/>
                <w:webHidden/>
              </w:rPr>
              <w:fldChar w:fldCharType="separate"/>
            </w:r>
            <w:r w:rsidR="00482B4C">
              <w:rPr>
                <w:noProof/>
                <w:webHidden/>
              </w:rPr>
              <w:t>14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05" w:history="1">
            <w:r w:rsidR="003C3BA1" w:rsidRPr="00294712">
              <w:rPr>
                <w:rStyle w:val="aff2"/>
                <w:noProof/>
              </w:rPr>
              <w:t>4.1.2</w:t>
            </w:r>
            <w:r w:rsidR="003C3BA1">
              <w:rPr>
                <w:rFonts w:asciiTheme="minorHAnsi" w:eastAsiaTheme="minorEastAsia" w:hAnsiTheme="minorHAnsi" w:cstheme="minorBidi"/>
                <w:noProof/>
                <w:color w:val="auto"/>
                <w:kern w:val="2"/>
                <w:szCs w:val="22"/>
              </w:rPr>
              <w:tab/>
            </w:r>
            <w:r w:rsidR="003C3BA1" w:rsidRPr="00294712">
              <w:rPr>
                <w:rStyle w:val="aff2"/>
                <w:noProof/>
              </w:rPr>
              <w:t>HTTP Response</w:t>
            </w:r>
            <w:r w:rsidR="003C3BA1">
              <w:rPr>
                <w:noProof/>
                <w:webHidden/>
              </w:rPr>
              <w:tab/>
            </w:r>
            <w:r w:rsidR="003C3BA1">
              <w:rPr>
                <w:noProof/>
                <w:webHidden/>
              </w:rPr>
              <w:fldChar w:fldCharType="begin"/>
            </w:r>
            <w:r w:rsidR="003C3BA1">
              <w:rPr>
                <w:noProof/>
                <w:webHidden/>
              </w:rPr>
              <w:instrText xml:space="preserve"> PAGEREF _Toc470684605 \h </w:instrText>
            </w:r>
            <w:r w:rsidR="003C3BA1">
              <w:rPr>
                <w:noProof/>
                <w:webHidden/>
              </w:rPr>
            </w:r>
            <w:r w:rsidR="003C3BA1">
              <w:rPr>
                <w:noProof/>
                <w:webHidden/>
              </w:rPr>
              <w:fldChar w:fldCharType="separate"/>
            </w:r>
            <w:r w:rsidR="00482B4C">
              <w:rPr>
                <w:noProof/>
                <w:webHidden/>
              </w:rPr>
              <w:t>14</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06" w:history="1">
            <w:r w:rsidR="003C3BA1" w:rsidRPr="00294712">
              <w:rPr>
                <w:rStyle w:val="aff2"/>
                <w:noProof/>
              </w:rPr>
              <w:t>4.2</w:t>
            </w:r>
            <w:r w:rsidR="003C3BA1">
              <w:rPr>
                <w:rFonts w:asciiTheme="minorHAnsi" w:eastAsiaTheme="minorEastAsia" w:hAnsiTheme="minorHAnsi" w:cstheme="minorBidi"/>
                <w:noProof/>
                <w:color w:val="auto"/>
                <w:kern w:val="2"/>
                <w:szCs w:val="22"/>
              </w:rPr>
              <w:tab/>
            </w:r>
            <w:r w:rsidR="003C3BA1" w:rsidRPr="00294712">
              <w:rPr>
                <w:rStyle w:val="aff2"/>
                <w:noProof/>
              </w:rPr>
              <w:t>Design principals</w:t>
            </w:r>
            <w:r w:rsidR="003C3BA1">
              <w:rPr>
                <w:noProof/>
                <w:webHidden/>
              </w:rPr>
              <w:tab/>
            </w:r>
            <w:r w:rsidR="003C3BA1">
              <w:rPr>
                <w:noProof/>
                <w:webHidden/>
              </w:rPr>
              <w:fldChar w:fldCharType="begin"/>
            </w:r>
            <w:r w:rsidR="003C3BA1">
              <w:rPr>
                <w:noProof/>
                <w:webHidden/>
              </w:rPr>
              <w:instrText xml:space="preserve"> PAGEREF _Toc470684606 \h </w:instrText>
            </w:r>
            <w:r w:rsidR="003C3BA1">
              <w:rPr>
                <w:noProof/>
                <w:webHidden/>
              </w:rPr>
            </w:r>
            <w:r w:rsidR="003C3BA1">
              <w:rPr>
                <w:noProof/>
                <w:webHidden/>
              </w:rPr>
              <w:fldChar w:fldCharType="separate"/>
            </w:r>
            <w:r w:rsidR="00482B4C">
              <w:rPr>
                <w:noProof/>
                <w:webHidden/>
              </w:rPr>
              <w:t>14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07" w:history="1">
            <w:r w:rsidR="003C3BA1" w:rsidRPr="00294712">
              <w:rPr>
                <w:rStyle w:val="aff2"/>
                <w:noProof/>
              </w:rPr>
              <w:t>4.2.1</w:t>
            </w:r>
            <w:r w:rsidR="003C3BA1">
              <w:rPr>
                <w:rFonts w:asciiTheme="minorHAnsi" w:eastAsiaTheme="minorEastAsia" w:hAnsiTheme="minorHAnsi" w:cstheme="minorBidi"/>
                <w:noProof/>
                <w:color w:val="auto"/>
                <w:kern w:val="2"/>
                <w:szCs w:val="22"/>
              </w:rPr>
              <w:tab/>
            </w:r>
            <w:r w:rsidR="003C3BA1" w:rsidRPr="00294712">
              <w:rPr>
                <w:rStyle w:val="aff2"/>
                <w:noProof/>
              </w:rPr>
              <w:t>Request Messaging Patterns</w:t>
            </w:r>
            <w:r w:rsidR="003C3BA1">
              <w:rPr>
                <w:noProof/>
                <w:webHidden/>
              </w:rPr>
              <w:tab/>
            </w:r>
            <w:r w:rsidR="003C3BA1">
              <w:rPr>
                <w:noProof/>
                <w:webHidden/>
              </w:rPr>
              <w:fldChar w:fldCharType="begin"/>
            </w:r>
            <w:r w:rsidR="003C3BA1">
              <w:rPr>
                <w:noProof/>
                <w:webHidden/>
              </w:rPr>
              <w:instrText xml:space="preserve"> PAGEREF _Toc470684607 \h </w:instrText>
            </w:r>
            <w:r w:rsidR="003C3BA1">
              <w:rPr>
                <w:noProof/>
                <w:webHidden/>
              </w:rPr>
            </w:r>
            <w:r w:rsidR="003C3BA1">
              <w:rPr>
                <w:noProof/>
                <w:webHidden/>
              </w:rPr>
              <w:fldChar w:fldCharType="separate"/>
            </w:r>
            <w:r w:rsidR="00482B4C">
              <w:rPr>
                <w:noProof/>
                <w:webHidden/>
              </w:rPr>
              <w:t>14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08" w:history="1">
            <w:r w:rsidR="003C3BA1" w:rsidRPr="00294712">
              <w:rPr>
                <w:rStyle w:val="aff2"/>
                <w:noProof/>
              </w:rPr>
              <w:t>4.2.2</w:t>
            </w:r>
            <w:r w:rsidR="003C3BA1">
              <w:rPr>
                <w:rFonts w:asciiTheme="minorHAnsi" w:eastAsiaTheme="minorEastAsia" w:hAnsiTheme="minorHAnsi" w:cstheme="minorBidi"/>
                <w:noProof/>
                <w:color w:val="auto"/>
                <w:kern w:val="2"/>
                <w:szCs w:val="22"/>
              </w:rPr>
              <w:tab/>
            </w:r>
            <w:r w:rsidR="003C3BA1" w:rsidRPr="00294712">
              <w:rPr>
                <w:rStyle w:val="aff2"/>
                <w:noProof/>
              </w:rPr>
              <w:t>Response Messaging Patterns</w:t>
            </w:r>
            <w:r w:rsidR="003C3BA1">
              <w:rPr>
                <w:noProof/>
                <w:webHidden/>
              </w:rPr>
              <w:tab/>
            </w:r>
            <w:r w:rsidR="003C3BA1">
              <w:rPr>
                <w:noProof/>
                <w:webHidden/>
              </w:rPr>
              <w:fldChar w:fldCharType="begin"/>
            </w:r>
            <w:r w:rsidR="003C3BA1">
              <w:rPr>
                <w:noProof/>
                <w:webHidden/>
              </w:rPr>
              <w:instrText xml:space="preserve"> PAGEREF _Toc470684608 \h </w:instrText>
            </w:r>
            <w:r w:rsidR="003C3BA1">
              <w:rPr>
                <w:noProof/>
                <w:webHidden/>
              </w:rPr>
            </w:r>
            <w:r w:rsidR="003C3BA1">
              <w:rPr>
                <w:noProof/>
                <w:webHidden/>
              </w:rPr>
              <w:fldChar w:fldCharType="separate"/>
            </w:r>
            <w:r w:rsidR="00482B4C">
              <w:rPr>
                <w:noProof/>
                <w:webHidden/>
              </w:rPr>
              <w:t>15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09" w:history="1">
            <w:r w:rsidR="003C3BA1" w:rsidRPr="00294712">
              <w:rPr>
                <w:rStyle w:val="aff2"/>
                <w:noProof/>
              </w:rPr>
              <w:t>4.2.3</w:t>
            </w:r>
            <w:r w:rsidR="003C3BA1">
              <w:rPr>
                <w:rFonts w:asciiTheme="minorHAnsi" w:eastAsiaTheme="minorEastAsia" w:hAnsiTheme="minorHAnsi" w:cstheme="minorBidi"/>
                <w:noProof/>
                <w:color w:val="auto"/>
                <w:kern w:val="2"/>
                <w:szCs w:val="22"/>
              </w:rPr>
              <w:tab/>
            </w:r>
            <w:r w:rsidR="003C3BA1" w:rsidRPr="00294712">
              <w:rPr>
                <w:rStyle w:val="aff2"/>
                <w:noProof/>
              </w:rPr>
              <w:t>Full Example</w:t>
            </w:r>
            <w:r w:rsidR="003C3BA1">
              <w:rPr>
                <w:noProof/>
                <w:webHidden/>
              </w:rPr>
              <w:tab/>
            </w:r>
            <w:r w:rsidR="003C3BA1">
              <w:rPr>
                <w:noProof/>
                <w:webHidden/>
              </w:rPr>
              <w:fldChar w:fldCharType="begin"/>
            </w:r>
            <w:r w:rsidR="003C3BA1">
              <w:rPr>
                <w:noProof/>
                <w:webHidden/>
              </w:rPr>
              <w:instrText xml:space="preserve"> PAGEREF _Toc470684609 \h </w:instrText>
            </w:r>
            <w:r w:rsidR="003C3BA1">
              <w:rPr>
                <w:noProof/>
                <w:webHidden/>
              </w:rPr>
            </w:r>
            <w:r w:rsidR="003C3BA1">
              <w:rPr>
                <w:noProof/>
                <w:webHidden/>
              </w:rPr>
              <w:fldChar w:fldCharType="separate"/>
            </w:r>
            <w:r w:rsidR="00482B4C">
              <w:rPr>
                <w:noProof/>
                <w:webHidden/>
              </w:rPr>
              <w:t>17</w:t>
            </w:r>
            <w:r w:rsidR="003C3BA1">
              <w:rPr>
                <w:noProof/>
                <w:webHidden/>
              </w:rPr>
              <w:fldChar w:fldCharType="end"/>
            </w:r>
          </w:hyperlink>
        </w:p>
        <w:p w:rsidR="003C3BA1" w:rsidRDefault="003E49E8">
          <w:pPr>
            <w:pStyle w:val="12"/>
            <w:tabs>
              <w:tab w:val="left" w:pos="420"/>
              <w:tab w:val="right" w:leader="dot" w:pos="9060"/>
            </w:tabs>
            <w:rPr>
              <w:rFonts w:asciiTheme="minorHAnsi" w:eastAsiaTheme="minorEastAsia" w:hAnsiTheme="minorHAnsi" w:cstheme="minorBidi"/>
              <w:noProof/>
              <w:color w:val="auto"/>
              <w:kern w:val="2"/>
              <w:szCs w:val="22"/>
            </w:rPr>
          </w:pPr>
          <w:hyperlink w:anchor="_Toc470684610" w:history="1">
            <w:r w:rsidR="003C3BA1" w:rsidRPr="00294712">
              <w:rPr>
                <w:rStyle w:val="aff2"/>
                <w:noProof/>
              </w:rPr>
              <w:t>5.</w:t>
            </w:r>
            <w:r w:rsidR="003C3BA1">
              <w:rPr>
                <w:rFonts w:asciiTheme="minorHAnsi" w:eastAsiaTheme="minorEastAsia" w:hAnsiTheme="minorHAnsi" w:cstheme="minorBidi"/>
                <w:noProof/>
                <w:color w:val="auto"/>
                <w:kern w:val="2"/>
                <w:szCs w:val="22"/>
              </w:rPr>
              <w:tab/>
            </w:r>
            <w:r w:rsidR="003C3BA1" w:rsidRPr="00294712">
              <w:rPr>
                <w:rStyle w:val="aff2"/>
                <w:noProof/>
              </w:rPr>
              <w:t xml:space="preserve"> Basic Part API</w:t>
            </w:r>
            <w:r w:rsidR="003C3BA1">
              <w:rPr>
                <w:noProof/>
                <w:webHidden/>
              </w:rPr>
              <w:tab/>
            </w:r>
            <w:r w:rsidR="003C3BA1">
              <w:rPr>
                <w:noProof/>
                <w:webHidden/>
              </w:rPr>
              <w:fldChar w:fldCharType="begin"/>
            </w:r>
            <w:r w:rsidR="003C3BA1">
              <w:rPr>
                <w:noProof/>
                <w:webHidden/>
              </w:rPr>
              <w:instrText xml:space="preserve"> PAGEREF _Toc470684610 \h </w:instrText>
            </w:r>
            <w:r w:rsidR="003C3BA1">
              <w:rPr>
                <w:noProof/>
                <w:webHidden/>
              </w:rPr>
            </w:r>
            <w:r w:rsidR="003C3BA1">
              <w:rPr>
                <w:noProof/>
                <w:webHidden/>
              </w:rPr>
              <w:fldChar w:fldCharType="separate"/>
            </w:r>
            <w:r w:rsidR="00482B4C">
              <w:rPr>
                <w:noProof/>
                <w:webHidden/>
              </w:rPr>
              <w:t>18</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11" w:history="1">
            <w:r w:rsidR="003C3BA1" w:rsidRPr="00294712">
              <w:rPr>
                <w:rStyle w:val="aff2"/>
                <w:noProof/>
              </w:rPr>
              <w:t>5.1</w:t>
            </w:r>
            <w:r w:rsidR="003C3BA1">
              <w:rPr>
                <w:rFonts w:asciiTheme="minorHAnsi" w:eastAsiaTheme="minorEastAsia" w:hAnsiTheme="minorHAnsi" w:cstheme="minorBidi"/>
                <w:noProof/>
                <w:color w:val="auto"/>
                <w:kern w:val="2"/>
                <w:szCs w:val="22"/>
              </w:rPr>
              <w:tab/>
            </w:r>
            <w:r w:rsidR="003C3BA1" w:rsidRPr="00294712">
              <w:rPr>
                <w:rStyle w:val="aff2"/>
                <w:noProof/>
              </w:rPr>
              <w:t>User Management Requests</w:t>
            </w:r>
            <w:r w:rsidR="003C3BA1">
              <w:rPr>
                <w:noProof/>
                <w:webHidden/>
              </w:rPr>
              <w:tab/>
            </w:r>
            <w:r w:rsidR="003C3BA1">
              <w:rPr>
                <w:noProof/>
                <w:webHidden/>
              </w:rPr>
              <w:fldChar w:fldCharType="begin"/>
            </w:r>
            <w:r w:rsidR="003C3BA1">
              <w:rPr>
                <w:noProof/>
                <w:webHidden/>
              </w:rPr>
              <w:instrText xml:space="preserve"> PAGEREF _Toc470684611 \h </w:instrText>
            </w:r>
            <w:r w:rsidR="003C3BA1">
              <w:rPr>
                <w:noProof/>
                <w:webHidden/>
              </w:rPr>
            </w:r>
            <w:r w:rsidR="003C3BA1">
              <w:rPr>
                <w:noProof/>
                <w:webHidden/>
              </w:rPr>
              <w:fldChar w:fldCharType="separate"/>
            </w:r>
            <w:r w:rsidR="00482B4C">
              <w:rPr>
                <w:noProof/>
                <w:webHidden/>
              </w:rPr>
              <w:t>18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12" w:history="1">
            <w:r w:rsidR="003C3BA1" w:rsidRPr="00294712">
              <w:rPr>
                <w:rStyle w:val="aff2"/>
                <w:noProof/>
                <w:highlight w:val="green"/>
              </w:rPr>
              <w:t>5.1.1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Login</w:t>
            </w:r>
            <w:r w:rsidR="003C3BA1">
              <w:rPr>
                <w:noProof/>
                <w:webHidden/>
              </w:rPr>
              <w:tab/>
            </w:r>
            <w:r w:rsidR="003C3BA1">
              <w:rPr>
                <w:noProof/>
                <w:webHidden/>
              </w:rPr>
              <w:fldChar w:fldCharType="begin"/>
            </w:r>
            <w:r w:rsidR="003C3BA1">
              <w:rPr>
                <w:noProof/>
                <w:webHidden/>
              </w:rPr>
              <w:instrText xml:space="preserve"> PAGEREF _Toc470684612 \h </w:instrText>
            </w:r>
            <w:r w:rsidR="003C3BA1">
              <w:rPr>
                <w:noProof/>
                <w:webHidden/>
              </w:rPr>
            </w:r>
            <w:r w:rsidR="003C3BA1">
              <w:rPr>
                <w:noProof/>
                <w:webHidden/>
              </w:rPr>
              <w:fldChar w:fldCharType="separate"/>
            </w:r>
            <w:r w:rsidR="00482B4C">
              <w:rPr>
                <w:noProof/>
                <w:webHidden/>
              </w:rPr>
              <w:t>18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13" w:history="1">
            <w:r w:rsidR="003C3BA1" w:rsidRPr="00294712">
              <w:rPr>
                <w:rStyle w:val="aff2"/>
                <w:noProof/>
                <w:highlight w:val="green"/>
              </w:rPr>
              <w:t>5.1.2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Logout</w:t>
            </w:r>
            <w:r w:rsidR="003C3BA1">
              <w:rPr>
                <w:noProof/>
                <w:webHidden/>
              </w:rPr>
              <w:tab/>
            </w:r>
            <w:r w:rsidR="003C3BA1">
              <w:rPr>
                <w:noProof/>
                <w:webHidden/>
              </w:rPr>
              <w:fldChar w:fldCharType="begin"/>
            </w:r>
            <w:r w:rsidR="003C3BA1">
              <w:rPr>
                <w:noProof/>
                <w:webHidden/>
              </w:rPr>
              <w:instrText xml:space="preserve"> PAGEREF _Toc470684613 \h </w:instrText>
            </w:r>
            <w:r w:rsidR="003C3BA1">
              <w:rPr>
                <w:noProof/>
                <w:webHidden/>
              </w:rPr>
            </w:r>
            <w:r w:rsidR="003C3BA1">
              <w:rPr>
                <w:noProof/>
                <w:webHidden/>
              </w:rPr>
              <w:fldChar w:fldCharType="separate"/>
            </w:r>
            <w:r w:rsidR="00482B4C">
              <w:rPr>
                <w:noProof/>
                <w:webHidden/>
              </w:rPr>
              <w:t>19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14" w:history="1">
            <w:r w:rsidR="003C3BA1" w:rsidRPr="00294712">
              <w:rPr>
                <w:rStyle w:val="aff2"/>
                <w:noProof/>
                <w:highlight w:val="green"/>
              </w:rPr>
              <w:t>5.1.3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GetLoginState</w:t>
            </w:r>
            <w:r w:rsidR="003C3BA1">
              <w:rPr>
                <w:noProof/>
                <w:webHidden/>
              </w:rPr>
              <w:tab/>
            </w:r>
            <w:r w:rsidR="003C3BA1">
              <w:rPr>
                <w:noProof/>
                <w:webHidden/>
              </w:rPr>
              <w:fldChar w:fldCharType="begin"/>
            </w:r>
            <w:r w:rsidR="003C3BA1">
              <w:rPr>
                <w:noProof/>
                <w:webHidden/>
              </w:rPr>
              <w:instrText xml:space="preserve"> PAGEREF _Toc470684614 \h </w:instrText>
            </w:r>
            <w:r w:rsidR="003C3BA1">
              <w:rPr>
                <w:noProof/>
                <w:webHidden/>
              </w:rPr>
            </w:r>
            <w:r w:rsidR="003C3BA1">
              <w:rPr>
                <w:noProof/>
                <w:webHidden/>
              </w:rPr>
              <w:fldChar w:fldCharType="separate"/>
            </w:r>
            <w:r w:rsidR="00482B4C">
              <w:rPr>
                <w:noProof/>
                <w:webHidden/>
              </w:rPr>
              <w:t>20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15" w:history="1">
            <w:r w:rsidR="003C3BA1" w:rsidRPr="00294712">
              <w:rPr>
                <w:rStyle w:val="aff2"/>
                <w:noProof/>
                <w:highlight w:val="green"/>
              </w:rPr>
              <w:t>5.1.4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ChangePassword</w:t>
            </w:r>
            <w:r w:rsidR="003C3BA1">
              <w:rPr>
                <w:noProof/>
                <w:webHidden/>
              </w:rPr>
              <w:tab/>
            </w:r>
            <w:r w:rsidR="003C3BA1">
              <w:rPr>
                <w:noProof/>
                <w:webHidden/>
              </w:rPr>
              <w:fldChar w:fldCharType="begin"/>
            </w:r>
            <w:r w:rsidR="003C3BA1">
              <w:rPr>
                <w:noProof/>
                <w:webHidden/>
              </w:rPr>
              <w:instrText xml:space="preserve"> PAGEREF _Toc470684615 \h </w:instrText>
            </w:r>
            <w:r w:rsidR="003C3BA1">
              <w:rPr>
                <w:noProof/>
                <w:webHidden/>
              </w:rPr>
            </w:r>
            <w:r w:rsidR="003C3BA1">
              <w:rPr>
                <w:noProof/>
                <w:webHidden/>
              </w:rPr>
              <w:fldChar w:fldCharType="separate"/>
            </w:r>
            <w:r w:rsidR="00482B4C">
              <w:rPr>
                <w:noProof/>
                <w:webHidden/>
              </w:rPr>
              <w:t>21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16" w:history="1">
            <w:r w:rsidR="003C3BA1" w:rsidRPr="00294712">
              <w:rPr>
                <w:rStyle w:val="aff2"/>
                <w:noProof/>
                <w:highlight w:val="green"/>
              </w:rPr>
              <w:t>5.1.5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HeartBeat</w:t>
            </w:r>
            <w:r w:rsidR="003C3BA1">
              <w:rPr>
                <w:noProof/>
                <w:webHidden/>
              </w:rPr>
              <w:tab/>
            </w:r>
            <w:r w:rsidR="003C3BA1">
              <w:rPr>
                <w:noProof/>
                <w:webHidden/>
              </w:rPr>
              <w:fldChar w:fldCharType="begin"/>
            </w:r>
            <w:r w:rsidR="003C3BA1">
              <w:rPr>
                <w:noProof/>
                <w:webHidden/>
              </w:rPr>
              <w:instrText xml:space="preserve"> PAGEREF _Toc470684616 \h </w:instrText>
            </w:r>
            <w:r w:rsidR="003C3BA1">
              <w:rPr>
                <w:noProof/>
                <w:webHidden/>
              </w:rPr>
            </w:r>
            <w:r w:rsidR="003C3BA1">
              <w:rPr>
                <w:noProof/>
                <w:webHidden/>
              </w:rPr>
              <w:fldChar w:fldCharType="separate"/>
            </w:r>
            <w:r w:rsidR="00482B4C">
              <w:rPr>
                <w:noProof/>
                <w:webHidden/>
              </w:rPr>
              <w:t>22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17" w:history="1">
            <w:r w:rsidR="003C3BA1" w:rsidRPr="00294712">
              <w:rPr>
                <w:rStyle w:val="aff2"/>
                <w:noProof/>
                <w:highlight w:val="green"/>
              </w:rPr>
              <w:t>5.1.6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ForceLogin</w:t>
            </w:r>
            <w:r w:rsidR="003C3BA1">
              <w:rPr>
                <w:noProof/>
                <w:webHidden/>
              </w:rPr>
              <w:tab/>
            </w:r>
            <w:r w:rsidR="003C3BA1">
              <w:rPr>
                <w:noProof/>
                <w:webHidden/>
              </w:rPr>
              <w:fldChar w:fldCharType="begin"/>
            </w:r>
            <w:r w:rsidR="003C3BA1">
              <w:rPr>
                <w:noProof/>
                <w:webHidden/>
              </w:rPr>
              <w:instrText xml:space="preserve"> PAGEREF _Toc470684617 \h </w:instrText>
            </w:r>
            <w:r w:rsidR="003C3BA1">
              <w:rPr>
                <w:noProof/>
                <w:webHidden/>
              </w:rPr>
            </w:r>
            <w:r w:rsidR="003C3BA1">
              <w:rPr>
                <w:noProof/>
                <w:webHidden/>
              </w:rPr>
              <w:fldChar w:fldCharType="separate"/>
            </w:r>
            <w:r w:rsidR="00482B4C">
              <w:rPr>
                <w:noProof/>
                <w:webHidden/>
              </w:rPr>
              <w:t>23</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18" w:history="1">
            <w:r w:rsidR="003C3BA1" w:rsidRPr="00294712">
              <w:rPr>
                <w:rStyle w:val="aff2"/>
                <w:noProof/>
                <w:highlight w:val="green"/>
              </w:rPr>
              <w:t>5.1.7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SetPasswordChangeFlag</w:t>
            </w:r>
            <w:r w:rsidR="003C3BA1">
              <w:rPr>
                <w:noProof/>
                <w:webHidden/>
              </w:rPr>
              <w:tab/>
            </w:r>
            <w:r w:rsidR="003C3BA1">
              <w:rPr>
                <w:noProof/>
                <w:webHidden/>
              </w:rPr>
              <w:fldChar w:fldCharType="begin"/>
            </w:r>
            <w:r w:rsidR="003C3BA1">
              <w:rPr>
                <w:noProof/>
                <w:webHidden/>
              </w:rPr>
              <w:instrText xml:space="preserve"> PAGEREF _Toc470684618 \h </w:instrText>
            </w:r>
            <w:r w:rsidR="003C3BA1">
              <w:rPr>
                <w:noProof/>
                <w:webHidden/>
              </w:rPr>
            </w:r>
            <w:r w:rsidR="003C3BA1">
              <w:rPr>
                <w:noProof/>
                <w:webHidden/>
              </w:rPr>
              <w:fldChar w:fldCharType="separate"/>
            </w:r>
            <w:r w:rsidR="00482B4C">
              <w:rPr>
                <w:noProof/>
                <w:webHidden/>
              </w:rPr>
              <w:t>24</w:t>
            </w:r>
            <w:r w:rsidR="003C3BA1">
              <w:rPr>
                <w:noProof/>
                <w:webHidden/>
              </w:rPr>
              <w:fldChar w:fldCharType="end"/>
            </w:r>
          </w:hyperlink>
        </w:p>
        <w:p w:rsidR="003C3BA1" w:rsidRDefault="003E49E8">
          <w:pPr>
            <w:pStyle w:val="30"/>
            <w:tabs>
              <w:tab w:val="right" w:leader="dot" w:pos="9060"/>
            </w:tabs>
            <w:rPr>
              <w:rFonts w:asciiTheme="minorHAnsi" w:eastAsiaTheme="minorEastAsia" w:hAnsiTheme="minorHAnsi" w:cstheme="minorBidi"/>
              <w:noProof/>
              <w:color w:val="auto"/>
              <w:kern w:val="2"/>
              <w:szCs w:val="22"/>
            </w:rPr>
          </w:pPr>
          <w:hyperlink w:anchor="_Toc470684619" w:history="1">
            <w:r w:rsidR="003C3BA1" w:rsidRPr="00294712">
              <w:rPr>
                <w:rStyle w:val="aff2"/>
                <w:noProof/>
              </w:rPr>
              <w:t>5.1.8 GetPasswordChangeFlag</w:t>
            </w:r>
            <w:r w:rsidR="003C3BA1">
              <w:rPr>
                <w:noProof/>
                <w:webHidden/>
              </w:rPr>
              <w:tab/>
            </w:r>
            <w:r w:rsidR="003C3BA1">
              <w:rPr>
                <w:noProof/>
                <w:webHidden/>
              </w:rPr>
              <w:fldChar w:fldCharType="begin"/>
            </w:r>
            <w:r w:rsidR="003C3BA1">
              <w:rPr>
                <w:noProof/>
                <w:webHidden/>
              </w:rPr>
              <w:instrText xml:space="preserve"> PAGEREF _Toc470684619 \h </w:instrText>
            </w:r>
            <w:r w:rsidR="003C3BA1">
              <w:rPr>
                <w:noProof/>
                <w:webHidden/>
              </w:rPr>
            </w:r>
            <w:r w:rsidR="003C3BA1">
              <w:rPr>
                <w:noProof/>
                <w:webHidden/>
              </w:rPr>
              <w:fldChar w:fldCharType="separate"/>
            </w:r>
            <w:r w:rsidR="00482B4C">
              <w:rPr>
                <w:noProof/>
                <w:webHidden/>
              </w:rPr>
              <w:t>25</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20" w:history="1">
            <w:r w:rsidR="003C3BA1" w:rsidRPr="00294712">
              <w:rPr>
                <w:rStyle w:val="aff2"/>
                <w:noProof/>
              </w:rPr>
              <w:t>5.2</w:t>
            </w:r>
            <w:r w:rsidR="003C3BA1">
              <w:rPr>
                <w:rFonts w:asciiTheme="minorHAnsi" w:eastAsiaTheme="minorEastAsia" w:hAnsiTheme="minorHAnsi" w:cstheme="minorBidi"/>
                <w:noProof/>
                <w:color w:val="auto"/>
                <w:kern w:val="2"/>
                <w:szCs w:val="22"/>
              </w:rPr>
              <w:tab/>
            </w:r>
            <w:r w:rsidR="003C3BA1" w:rsidRPr="00294712">
              <w:rPr>
                <w:rStyle w:val="aff2"/>
                <w:noProof/>
              </w:rPr>
              <w:t>SIM Management Requests</w:t>
            </w:r>
            <w:r w:rsidR="003C3BA1">
              <w:rPr>
                <w:noProof/>
                <w:webHidden/>
              </w:rPr>
              <w:tab/>
            </w:r>
            <w:r w:rsidR="003C3BA1">
              <w:rPr>
                <w:noProof/>
                <w:webHidden/>
              </w:rPr>
              <w:fldChar w:fldCharType="begin"/>
            </w:r>
            <w:r w:rsidR="003C3BA1">
              <w:rPr>
                <w:noProof/>
                <w:webHidden/>
              </w:rPr>
              <w:instrText xml:space="preserve"> PAGEREF _Toc470684620 \h </w:instrText>
            </w:r>
            <w:r w:rsidR="003C3BA1">
              <w:rPr>
                <w:noProof/>
                <w:webHidden/>
              </w:rPr>
            </w:r>
            <w:r w:rsidR="003C3BA1">
              <w:rPr>
                <w:noProof/>
                <w:webHidden/>
              </w:rPr>
              <w:fldChar w:fldCharType="separate"/>
            </w:r>
            <w:r w:rsidR="00482B4C">
              <w:rPr>
                <w:noProof/>
                <w:webHidden/>
              </w:rPr>
              <w:t>26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1" w:history="1">
            <w:r w:rsidR="003C3BA1" w:rsidRPr="00294712">
              <w:rPr>
                <w:rStyle w:val="aff2"/>
                <w:noProof/>
                <w:highlight w:val="green"/>
              </w:rPr>
              <w:t>5.2.1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GetSimStatus</w:t>
            </w:r>
            <w:r w:rsidR="003C3BA1">
              <w:rPr>
                <w:noProof/>
                <w:webHidden/>
              </w:rPr>
              <w:tab/>
            </w:r>
            <w:r w:rsidR="003C3BA1">
              <w:rPr>
                <w:noProof/>
                <w:webHidden/>
              </w:rPr>
              <w:fldChar w:fldCharType="begin"/>
            </w:r>
            <w:r w:rsidR="003C3BA1">
              <w:rPr>
                <w:noProof/>
                <w:webHidden/>
              </w:rPr>
              <w:instrText xml:space="preserve"> PAGEREF _Toc470684621 \h </w:instrText>
            </w:r>
            <w:r w:rsidR="003C3BA1">
              <w:rPr>
                <w:noProof/>
                <w:webHidden/>
              </w:rPr>
            </w:r>
            <w:r w:rsidR="003C3BA1">
              <w:rPr>
                <w:noProof/>
                <w:webHidden/>
              </w:rPr>
              <w:fldChar w:fldCharType="separate"/>
            </w:r>
            <w:r w:rsidR="00482B4C">
              <w:rPr>
                <w:noProof/>
                <w:webHidden/>
              </w:rPr>
              <w:t>26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2" w:history="1">
            <w:r w:rsidR="003C3BA1" w:rsidRPr="00294712">
              <w:rPr>
                <w:rStyle w:val="aff2"/>
                <w:noProof/>
                <w:highlight w:val="green"/>
              </w:rPr>
              <w:t>5.2.2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UnlockPin</w:t>
            </w:r>
            <w:r w:rsidR="003C3BA1">
              <w:rPr>
                <w:noProof/>
                <w:webHidden/>
              </w:rPr>
              <w:tab/>
            </w:r>
            <w:r w:rsidR="003C3BA1">
              <w:rPr>
                <w:noProof/>
                <w:webHidden/>
              </w:rPr>
              <w:fldChar w:fldCharType="begin"/>
            </w:r>
            <w:r w:rsidR="003C3BA1">
              <w:rPr>
                <w:noProof/>
                <w:webHidden/>
              </w:rPr>
              <w:instrText xml:space="preserve"> PAGEREF _Toc470684622 \h </w:instrText>
            </w:r>
            <w:r w:rsidR="003C3BA1">
              <w:rPr>
                <w:noProof/>
                <w:webHidden/>
              </w:rPr>
            </w:r>
            <w:r w:rsidR="003C3BA1">
              <w:rPr>
                <w:noProof/>
                <w:webHidden/>
              </w:rPr>
              <w:fldChar w:fldCharType="separate"/>
            </w:r>
            <w:r w:rsidR="00482B4C">
              <w:rPr>
                <w:noProof/>
                <w:webHidden/>
              </w:rPr>
              <w:t>28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3" w:history="1">
            <w:r w:rsidR="003C3BA1" w:rsidRPr="00294712">
              <w:rPr>
                <w:rStyle w:val="aff2"/>
                <w:noProof/>
                <w:highlight w:val="green"/>
              </w:rPr>
              <w:t>5.2.3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UnlockPuk</w:t>
            </w:r>
            <w:r w:rsidR="003C3BA1">
              <w:rPr>
                <w:noProof/>
                <w:webHidden/>
              </w:rPr>
              <w:tab/>
            </w:r>
            <w:r w:rsidR="003C3BA1">
              <w:rPr>
                <w:noProof/>
                <w:webHidden/>
              </w:rPr>
              <w:fldChar w:fldCharType="begin"/>
            </w:r>
            <w:r w:rsidR="003C3BA1">
              <w:rPr>
                <w:noProof/>
                <w:webHidden/>
              </w:rPr>
              <w:instrText xml:space="preserve"> PAGEREF _Toc470684623 \h </w:instrText>
            </w:r>
            <w:r w:rsidR="003C3BA1">
              <w:rPr>
                <w:noProof/>
                <w:webHidden/>
              </w:rPr>
            </w:r>
            <w:r w:rsidR="003C3BA1">
              <w:rPr>
                <w:noProof/>
                <w:webHidden/>
              </w:rPr>
              <w:fldChar w:fldCharType="separate"/>
            </w:r>
            <w:r w:rsidR="00482B4C">
              <w:rPr>
                <w:noProof/>
                <w:webHidden/>
              </w:rPr>
              <w:t>29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4" w:history="1">
            <w:r w:rsidR="003C3BA1" w:rsidRPr="00294712">
              <w:rPr>
                <w:rStyle w:val="aff2"/>
                <w:noProof/>
                <w:highlight w:val="green"/>
              </w:rPr>
              <w:t>5.2.4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ChangePINCode</w:t>
            </w:r>
            <w:r w:rsidR="003C3BA1">
              <w:rPr>
                <w:noProof/>
                <w:webHidden/>
              </w:rPr>
              <w:tab/>
            </w:r>
            <w:r w:rsidR="003C3BA1">
              <w:rPr>
                <w:noProof/>
                <w:webHidden/>
              </w:rPr>
              <w:fldChar w:fldCharType="begin"/>
            </w:r>
            <w:r w:rsidR="003C3BA1">
              <w:rPr>
                <w:noProof/>
                <w:webHidden/>
              </w:rPr>
              <w:instrText xml:space="preserve"> PAGEREF _Toc470684624 \h </w:instrText>
            </w:r>
            <w:r w:rsidR="003C3BA1">
              <w:rPr>
                <w:noProof/>
                <w:webHidden/>
              </w:rPr>
            </w:r>
            <w:r w:rsidR="003C3BA1">
              <w:rPr>
                <w:noProof/>
                <w:webHidden/>
              </w:rPr>
              <w:fldChar w:fldCharType="separate"/>
            </w:r>
            <w:r w:rsidR="00482B4C">
              <w:rPr>
                <w:noProof/>
                <w:webHidden/>
              </w:rPr>
              <w:t>30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5" w:history="1">
            <w:r w:rsidR="003C3BA1" w:rsidRPr="00294712">
              <w:rPr>
                <w:rStyle w:val="aff2"/>
                <w:noProof/>
                <w:highlight w:val="green"/>
              </w:rPr>
              <w:t>5.2.5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ChangePinState</w:t>
            </w:r>
            <w:r w:rsidR="003C3BA1">
              <w:rPr>
                <w:noProof/>
                <w:webHidden/>
              </w:rPr>
              <w:tab/>
            </w:r>
            <w:r w:rsidR="003C3BA1">
              <w:rPr>
                <w:noProof/>
                <w:webHidden/>
              </w:rPr>
              <w:fldChar w:fldCharType="begin"/>
            </w:r>
            <w:r w:rsidR="003C3BA1">
              <w:rPr>
                <w:noProof/>
                <w:webHidden/>
              </w:rPr>
              <w:instrText xml:space="preserve"> PAGEREF _Toc470684625 \h </w:instrText>
            </w:r>
            <w:r w:rsidR="003C3BA1">
              <w:rPr>
                <w:noProof/>
                <w:webHidden/>
              </w:rPr>
            </w:r>
            <w:r w:rsidR="003C3BA1">
              <w:rPr>
                <w:noProof/>
                <w:webHidden/>
              </w:rPr>
              <w:fldChar w:fldCharType="separate"/>
            </w:r>
            <w:r w:rsidR="00482B4C">
              <w:rPr>
                <w:noProof/>
                <w:webHidden/>
              </w:rPr>
              <w:t>31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6" w:history="1">
            <w:r w:rsidR="003C3BA1" w:rsidRPr="00294712">
              <w:rPr>
                <w:rStyle w:val="aff2"/>
                <w:noProof/>
                <w:highlight w:val="green"/>
              </w:rPr>
              <w:t>5.2.6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GetAutoValidatePinState</w:t>
            </w:r>
            <w:r w:rsidR="003C3BA1">
              <w:rPr>
                <w:noProof/>
                <w:webHidden/>
              </w:rPr>
              <w:tab/>
            </w:r>
            <w:r w:rsidR="003C3BA1">
              <w:rPr>
                <w:noProof/>
                <w:webHidden/>
              </w:rPr>
              <w:fldChar w:fldCharType="begin"/>
            </w:r>
            <w:r w:rsidR="003C3BA1">
              <w:rPr>
                <w:noProof/>
                <w:webHidden/>
              </w:rPr>
              <w:instrText xml:space="preserve"> PAGEREF _Toc470684626 \h </w:instrText>
            </w:r>
            <w:r w:rsidR="003C3BA1">
              <w:rPr>
                <w:noProof/>
                <w:webHidden/>
              </w:rPr>
            </w:r>
            <w:r w:rsidR="003C3BA1">
              <w:rPr>
                <w:noProof/>
                <w:webHidden/>
              </w:rPr>
              <w:fldChar w:fldCharType="separate"/>
            </w:r>
            <w:r w:rsidR="00482B4C">
              <w:rPr>
                <w:noProof/>
                <w:webHidden/>
              </w:rPr>
              <w:t>32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7" w:history="1">
            <w:r w:rsidR="003C3BA1" w:rsidRPr="00294712">
              <w:rPr>
                <w:rStyle w:val="aff2"/>
                <w:noProof/>
                <w:highlight w:val="green"/>
              </w:rPr>
              <w:t>5.2.7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SetAutoValidatePinState</w:t>
            </w:r>
            <w:r w:rsidR="003C3BA1">
              <w:rPr>
                <w:noProof/>
                <w:webHidden/>
              </w:rPr>
              <w:tab/>
            </w:r>
            <w:r w:rsidR="003C3BA1">
              <w:rPr>
                <w:noProof/>
                <w:webHidden/>
              </w:rPr>
              <w:fldChar w:fldCharType="begin"/>
            </w:r>
            <w:r w:rsidR="003C3BA1">
              <w:rPr>
                <w:noProof/>
                <w:webHidden/>
              </w:rPr>
              <w:instrText xml:space="preserve"> PAGEREF _Toc470684627 \h </w:instrText>
            </w:r>
            <w:r w:rsidR="003C3BA1">
              <w:rPr>
                <w:noProof/>
                <w:webHidden/>
              </w:rPr>
            </w:r>
            <w:r w:rsidR="003C3BA1">
              <w:rPr>
                <w:noProof/>
                <w:webHidden/>
              </w:rPr>
              <w:fldChar w:fldCharType="separate"/>
            </w:r>
            <w:r w:rsidR="00482B4C">
              <w:rPr>
                <w:noProof/>
                <w:webHidden/>
              </w:rPr>
              <w:t>32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8" w:history="1">
            <w:r w:rsidR="003C3BA1" w:rsidRPr="00294712">
              <w:rPr>
                <w:rStyle w:val="aff2"/>
                <w:noProof/>
                <w:highlight w:val="green"/>
              </w:rPr>
              <w:t>5.2.8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UnlockSimlock</w:t>
            </w:r>
            <w:r w:rsidR="003C3BA1">
              <w:rPr>
                <w:noProof/>
                <w:webHidden/>
              </w:rPr>
              <w:tab/>
            </w:r>
            <w:r w:rsidR="003C3BA1">
              <w:rPr>
                <w:noProof/>
                <w:webHidden/>
              </w:rPr>
              <w:fldChar w:fldCharType="begin"/>
            </w:r>
            <w:r w:rsidR="003C3BA1">
              <w:rPr>
                <w:noProof/>
                <w:webHidden/>
              </w:rPr>
              <w:instrText xml:space="preserve"> PAGEREF _Toc470684628 \h </w:instrText>
            </w:r>
            <w:r w:rsidR="003C3BA1">
              <w:rPr>
                <w:noProof/>
                <w:webHidden/>
              </w:rPr>
            </w:r>
            <w:r w:rsidR="003C3BA1">
              <w:rPr>
                <w:noProof/>
                <w:webHidden/>
              </w:rPr>
              <w:fldChar w:fldCharType="separate"/>
            </w:r>
            <w:r w:rsidR="00482B4C">
              <w:rPr>
                <w:noProof/>
                <w:webHidden/>
              </w:rPr>
              <w:t>34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29" w:history="1">
            <w:r w:rsidR="003C3BA1" w:rsidRPr="00294712">
              <w:rPr>
                <w:rStyle w:val="aff2"/>
                <w:noProof/>
                <w:highlight w:val="green"/>
              </w:rPr>
              <w:t>5.2.9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ActiveSimlock</w:t>
            </w:r>
            <w:r w:rsidR="003C3BA1">
              <w:rPr>
                <w:noProof/>
                <w:webHidden/>
              </w:rPr>
              <w:tab/>
            </w:r>
            <w:r w:rsidR="003C3BA1">
              <w:rPr>
                <w:noProof/>
                <w:webHidden/>
              </w:rPr>
              <w:fldChar w:fldCharType="begin"/>
            </w:r>
            <w:r w:rsidR="003C3BA1">
              <w:rPr>
                <w:noProof/>
                <w:webHidden/>
              </w:rPr>
              <w:instrText xml:space="preserve"> PAGEREF _Toc470684629 \h </w:instrText>
            </w:r>
            <w:r w:rsidR="003C3BA1">
              <w:rPr>
                <w:noProof/>
                <w:webHidden/>
              </w:rPr>
            </w:r>
            <w:r w:rsidR="003C3BA1">
              <w:rPr>
                <w:noProof/>
                <w:webHidden/>
              </w:rPr>
              <w:fldChar w:fldCharType="separate"/>
            </w:r>
            <w:r w:rsidR="00482B4C">
              <w:rPr>
                <w:noProof/>
                <w:webHidden/>
              </w:rPr>
              <w:t>35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0" w:history="1">
            <w:r w:rsidR="003C3BA1" w:rsidRPr="00294712">
              <w:rPr>
                <w:rStyle w:val="aff2"/>
                <w:noProof/>
                <w:highlight w:val="green"/>
              </w:rPr>
              <w:t>5.2.10</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EraseSimlock</w:t>
            </w:r>
            <w:r w:rsidR="003C3BA1">
              <w:rPr>
                <w:noProof/>
                <w:webHidden/>
              </w:rPr>
              <w:tab/>
            </w:r>
            <w:r w:rsidR="003C3BA1">
              <w:rPr>
                <w:noProof/>
                <w:webHidden/>
              </w:rPr>
              <w:fldChar w:fldCharType="begin"/>
            </w:r>
            <w:r w:rsidR="003C3BA1">
              <w:rPr>
                <w:noProof/>
                <w:webHidden/>
              </w:rPr>
              <w:instrText xml:space="preserve"> PAGEREF _Toc470684630 \h </w:instrText>
            </w:r>
            <w:r w:rsidR="003C3BA1">
              <w:rPr>
                <w:noProof/>
                <w:webHidden/>
              </w:rPr>
            </w:r>
            <w:r w:rsidR="003C3BA1">
              <w:rPr>
                <w:noProof/>
                <w:webHidden/>
              </w:rPr>
              <w:fldChar w:fldCharType="separate"/>
            </w:r>
            <w:r w:rsidR="00482B4C">
              <w:rPr>
                <w:noProof/>
                <w:webHidden/>
              </w:rPr>
              <w:t>36</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31" w:history="1">
            <w:r w:rsidR="003C3BA1" w:rsidRPr="00294712">
              <w:rPr>
                <w:rStyle w:val="aff2"/>
                <w:noProof/>
              </w:rPr>
              <w:t>5.3</w:t>
            </w:r>
            <w:r w:rsidR="003C3BA1">
              <w:rPr>
                <w:rFonts w:asciiTheme="minorHAnsi" w:eastAsiaTheme="minorEastAsia" w:hAnsiTheme="minorHAnsi" w:cstheme="minorBidi"/>
                <w:noProof/>
                <w:color w:val="auto"/>
                <w:kern w:val="2"/>
                <w:szCs w:val="22"/>
              </w:rPr>
              <w:tab/>
            </w:r>
            <w:r w:rsidR="003C3BA1" w:rsidRPr="00294712">
              <w:rPr>
                <w:rStyle w:val="aff2"/>
                <w:noProof/>
              </w:rPr>
              <w:t>Connection</w:t>
            </w:r>
            <w:r w:rsidR="003C3BA1">
              <w:rPr>
                <w:noProof/>
                <w:webHidden/>
              </w:rPr>
              <w:tab/>
            </w:r>
            <w:r w:rsidR="003C3BA1">
              <w:rPr>
                <w:noProof/>
                <w:webHidden/>
              </w:rPr>
              <w:fldChar w:fldCharType="begin"/>
            </w:r>
            <w:r w:rsidR="003C3BA1">
              <w:rPr>
                <w:noProof/>
                <w:webHidden/>
              </w:rPr>
              <w:instrText xml:space="preserve"> PAGEREF _Toc470684631 \h </w:instrText>
            </w:r>
            <w:r w:rsidR="003C3BA1">
              <w:rPr>
                <w:noProof/>
                <w:webHidden/>
              </w:rPr>
            </w:r>
            <w:r w:rsidR="003C3BA1">
              <w:rPr>
                <w:noProof/>
                <w:webHidden/>
              </w:rPr>
              <w:fldChar w:fldCharType="separate"/>
            </w:r>
            <w:r w:rsidR="00482B4C">
              <w:rPr>
                <w:noProof/>
                <w:webHidden/>
              </w:rPr>
              <w:t>36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2" w:history="1">
            <w:r w:rsidR="003C3BA1" w:rsidRPr="00294712">
              <w:rPr>
                <w:rStyle w:val="aff2"/>
                <w:noProof/>
                <w:highlight w:val="green"/>
              </w:rPr>
              <w:t>5.3.1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GetConnectionState</w:t>
            </w:r>
            <w:r w:rsidR="003C3BA1">
              <w:rPr>
                <w:noProof/>
                <w:webHidden/>
              </w:rPr>
              <w:tab/>
            </w:r>
            <w:r w:rsidR="003C3BA1">
              <w:rPr>
                <w:noProof/>
                <w:webHidden/>
              </w:rPr>
              <w:fldChar w:fldCharType="begin"/>
            </w:r>
            <w:r w:rsidR="003C3BA1">
              <w:rPr>
                <w:noProof/>
                <w:webHidden/>
              </w:rPr>
              <w:instrText xml:space="preserve"> PAGEREF _Toc470684632 \h </w:instrText>
            </w:r>
            <w:r w:rsidR="003C3BA1">
              <w:rPr>
                <w:noProof/>
                <w:webHidden/>
              </w:rPr>
            </w:r>
            <w:r w:rsidR="003C3BA1">
              <w:rPr>
                <w:noProof/>
                <w:webHidden/>
              </w:rPr>
              <w:fldChar w:fldCharType="separate"/>
            </w:r>
            <w:r w:rsidR="00482B4C">
              <w:rPr>
                <w:noProof/>
                <w:webHidden/>
              </w:rPr>
              <w:t>36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3" w:history="1">
            <w:r w:rsidR="003C3BA1" w:rsidRPr="00294712">
              <w:rPr>
                <w:rStyle w:val="aff2"/>
                <w:noProof/>
                <w:highlight w:val="green"/>
              </w:rPr>
              <w:t>5.3.2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Connect</w:t>
            </w:r>
            <w:r w:rsidR="003C3BA1">
              <w:rPr>
                <w:noProof/>
                <w:webHidden/>
              </w:rPr>
              <w:tab/>
            </w:r>
            <w:r w:rsidR="003C3BA1">
              <w:rPr>
                <w:noProof/>
                <w:webHidden/>
              </w:rPr>
              <w:fldChar w:fldCharType="begin"/>
            </w:r>
            <w:r w:rsidR="003C3BA1">
              <w:rPr>
                <w:noProof/>
                <w:webHidden/>
              </w:rPr>
              <w:instrText xml:space="preserve"> PAGEREF _Toc470684633 \h </w:instrText>
            </w:r>
            <w:r w:rsidR="003C3BA1">
              <w:rPr>
                <w:noProof/>
                <w:webHidden/>
              </w:rPr>
            </w:r>
            <w:r w:rsidR="003C3BA1">
              <w:rPr>
                <w:noProof/>
                <w:webHidden/>
              </w:rPr>
              <w:fldChar w:fldCharType="separate"/>
            </w:r>
            <w:r w:rsidR="00482B4C">
              <w:rPr>
                <w:noProof/>
                <w:webHidden/>
              </w:rPr>
              <w:t>38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4" w:history="1">
            <w:r w:rsidR="003C3BA1" w:rsidRPr="00294712">
              <w:rPr>
                <w:rStyle w:val="aff2"/>
                <w:noProof/>
                <w:highlight w:val="green"/>
              </w:rPr>
              <w:t>5.3.3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DisConnect</w:t>
            </w:r>
            <w:r w:rsidR="003C3BA1">
              <w:rPr>
                <w:noProof/>
                <w:webHidden/>
              </w:rPr>
              <w:tab/>
            </w:r>
            <w:r w:rsidR="003C3BA1">
              <w:rPr>
                <w:noProof/>
                <w:webHidden/>
              </w:rPr>
              <w:fldChar w:fldCharType="begin"/>
            </w:r>
            <w:r w:rsidR="003C3BA1">
              <w:rPr>
                <w:noProof/>
                <w:webHidden/>
              </w:rPr>
              <w:instrText xml:space="preserve"> PAGEREF _Toc470684634 \h </w:instrText>
            </w:r>
            <w:r w:rsidR="003C3BA1">
              <w:rPr>
                <w:noProof/>
                <w:webHidden/>
              </w:rPr>
            </w:r>
            <w:r w:rsidR="003C3BA1">
              <w:rPr>
                <w:noProof/>
                <w:webHidden/>
              </w:rPr>
              <w:fldChar w:fldCharType="separate"/>
            </w:r>
            <w:r w:rsidR="00482B4C">
              <w:rPr>
                <w:noProof/>
                <w:webHidden/>
              </w:rPr>
              <w:t>39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5" w:history="1">
            <w:r w:rsidR="003C3BA1" w:rsidRPr="00294712">
              <w:rPr>
                <w:rStyle w:val="aff2"/>
                <w:noProof/>
                <w:highlight w:val="green"/>
              </w:rPr>
              <w:t>5.3.4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GetConnectionSettings</w:t>
            </w:r>
            <w:r w:rsidR="003C3BA1">
              <w:rPr>
                <w:noProof/>
                <w:webHidden/>
              </w:rPr>
              <w:tab/>
            </w:r>
            <w:r w:rsidR="003C3BA1">
              <w:rPr>
                <w:noProof/>
                <w:webHidden/>
              </w:rPr>
              <w:fldChar w:fldCharType="begin"/>
            </w:r>
            <w:r w:rsidR="003C3BA1">
              <w:rPr>
                <w:noProof/>
                <w:webHidden/>
              </w:rPr>
              <w:instrText xml:space="preserve"> PAGEREF _Toc470684635 \h </w:instrText>
            </w:r>
            <w:r w:rsidR="003C3BA1">
              <w:rPr>
                <w:noProof/>
                <w:webHidden/>
              </w:rPr>
            </w:r>
            <w:r w:rsidR="003C3BA1">
              <w:rPr>
                <w:noProof/>
                <w:webHidden/>
              </w:rPr>
              <w:fldChar w:fldCharType="separate"/>
            </w:r>
            <w:r w:rsidR="00482B4C">
              <w:rPr>
                <w:noProof/>
                <w:webHidden/>
              </w:rPr>
              <w:t>39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6" w:history="1">
            <w:r w:rsidR="003C3BA1" w:rsidRPr="00294712">
              <w:rPr>
                <w:rStyle w:val="aff2"/>
                <w:noProof/>
                <w:highlight w:val="green"/>
              </w:rPr>
              <w:t>5.3.5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SetConnectionSettings</w:t>
            </w:r>
            <w:r w:rsidR="003C3BA1">
              <w:rPr>
                <w:noProof/>
                <w:webHidden/>
              </w:rPr>
              <w:tab/>
            </w:r>
            <w:r w:rsidR="003C3BA1">
              <w:rPr>
                <w:noProof/>
                <w:webHidden/>
              </w:rPr>
              <w:fldChar w:fldCharType="begin"/>
            </w:r>
            <w:r w:rsidR="003C3BA1">
              <w:rPr>
                <w:noProof/>
                <w:webHidden/>
              </w:rPr>
              <w:instrText xml:space="preserve"> PAGEREF _Toc470684636 \h </w:instrText>
            </w:r>
            <w:r w:rsidR="003C3BA1">
              <w:rPr>
                <w:noProof/>
                <w:webHidden/>
              </w:rPr>
            </w:r>
            <w:r w:rsidR="003C3BA1">
              <w:rPr>
                <w:noProof/>
                <w:webHidden/>
              </w:rPr>
              <w:fldChar w:fldCharType="separate"/>
            </w:r>
            <w:r w:rsidR="00482B4C">
              <w:rPr>
                <w:noProof/>
                <w:webHidden/>
              </w:rPr>
              <w:t>41</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37" w:history="1">
            <w:r w:rsidR="003C3BA1" w:rsidRPr="00294712">
              <w:rPr>
                <w:rStyle w:val="aff2"/>
                <w:noProof/>
              </w:rPr>
              <w:t>5.4</w:t>
            </w:r>
            <w:r w:rsidR="003C3BA1">
              <w:rPr>
                <w:rFonts w:asciiTheme="minorHAnsi" w:eastAsiaTheme="minorEastAsia" w:hAnsiTheme="minorHAnsi" w:cstheme="minorBidi"/>
                <w:noProof/>
                <w:color w:val="auto"/>
                <w:kern w:val="2"/>
                <w:szCs w:val="22"/>
              </w:rPr>
              <w:tab/>
            </w:r>
            <w:r w:rsidR="003C3BA1" w:rsidRPr="00294712">
              <w:rPr>
                <w:rStyle w:val="aff2"/>
                <w:noProof/>
              </w:rPr>
              <w:t>Network Management Requests</w:t>
            </w:r>
            <w:r w:rsidR="003C3BA1">
              <w:rPr>
                <w:noProof/>
                <w:webHidden/>
              </w:rPr>
              <w:tab/>
            </w:r>
            <w:r w:rsidR="003C3BA1">
              <w:rPr>
                <w:noProof/>
                <w:webHidden/>
              </w:rPr>
              <w:fldChar w:fldCharType="begin"/>
            </w:r>
            <w:r w:rsidR="003C3BA1">
              <w:rPr>
                <w:noProof/>
                <w:webHidden/>
              </w:rPr>
              <w:instrText xml:space="preserve"> PAGEREF _Toc470684637 \h </w:instrText>
            </w:r>
            <w:r w:rsidR="003C3BA1">
              <w:rPr>
                <w:noProof/>
                <w:webHidden/>
              </w:rPr>
            </w:r>
            <w:r w:rsidR="003C3BA1">
              <w:rPr>
                <w:noProof/>
                <w:webHidden/>
              </w:rPr>
              <w:fldChar w:fldCharType="separate"/>
            </w:r>
            <w:r w:rsidR="00482B4C">
              <w:rPr>
                <w:noProof/>
                <w:webHidden/>
              </w:rPr>
              <w:t>42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8" w:history="1">
            <w:r w:rsidR="003C3BA1" w:rsidRPr="00294712">
              <w:rPr>
                <w:rStyle w:val="aff2"/>
                <w:noProof/>
                <w:highlight w:val="green"/>
              </w:rPr>
              <w:t>5.4.1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GetNetworkInfo</w:t>
            </w:r>
            <w:r w:rsidR="003C3BA1">
              <w:rPr>
                <w:noProof/>
                <w:webHidden/>
              </w:rPr>
              <w:tab/>
            </w:r>
            <w:r w:rsidR="003C3BA1">
              <w:rPr>
                <w:noProof/>
                <w:webHidden/>
              </w:rPr>
              <w:fldChar w:fldCharType="begin"/>
            </w:r>
            <w:r w:rsidR="003C3BA1">
              <w:rPr>
                <w:noProof/>
                <w:webHidden/>
              </w:rPr>
              <w:instrText xml:space="preserve"> PAGEREF _Toc470684638 \h </w:instrText>
            </w:r>
            <w:r w:rsidR="003C3BA1">
              <w:rPr>
                <w:noProof/>
                <w:webHidden/>
              </w:rPr>
            </w:r>
            <w:r w:rsidR="003C3BA1">
              <w:rPr>
                <w:noProof/>
                <w:webHidden/>
              </w:rPr>
              <w:fldChar w:fldCharType="separate"/>
            </w:r>
            <w:r w:rsidR="00482B4C">
              <w:rPr>
                <w:noProof/>
                <w:webHidden/>
              </w:rPr>
              <w:t>42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39" w:history="1">
            <w:r w:rsidR="003C3BA1" w:rsidRPr="00294712">
              <w:rPr>
                <w:rStyle w:val="aff2"/>
                <w:noProof/>
                <w:highlight w:val="green"/>
              </w:rPr>
              <w:t>5.4.2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SearchNetwork</w:t>
            </w:r>
            <w:r w:rsidR="003C3BA1">
              <w:rPr>
                <w:noProof/>
                <w:webHidden/>
              </w:rPr>
              <w:tab/>
            </w:r>
            <w:r w:rsidR="003C3BA1">
              <w:rPr>
                <w:noProof/>
                <w:webHidden/>
              </w:rPr>
              <w:fldChar w:fldCharType="begin"/>
            </w:r>
            <w:r w:rsidR="003C3BA1">
              <w:rPr>
                <w:noProof/>
                <w:webHidden/>
              </w:rPr>
              <w:instrText xml:space="preserve"> PAGEREF _Toc470684639 \h </w:instrText>
            </w:r>
            <w:r w:rsidR="003C3BA1">
              <w:rPr>
                <w:noProof/>
                <w:webHidden/>
              </w:rPr>
            </w:r>
            <w:r w:rsidR="003C3BA1">
              <w:rPr>
                <w:noProof/>
                <w:webHidden/>
              </w:rPr>
              <w:fldChar w:fldCharType="separate"/>
            </w:r>
            <w:r w:rsidR="00482B4C">
              <w:rPr>
                <w:noProof/>
                <w:webHidden/>
              </w:rPr>
              <w:t>45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0" w:history="1">
            <w:r w:rsidR="003C3BA1" w:rsidRPr="00294712">
              <w:rPr>
                <w:rStyle w:val="aff2"/>
                <w:noProof/>
                <w:highlight w:val="green"/>
              </w:rPr>
              <w:t>5.4.3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SearchNetworkResult</w:t>
            </w:r>
            <w:r w:rsidR="003C3BA1">
              <w:rPr>
                <w:noProof/>
                <w:webHidden/>
              </w:rPr>
              <w:tab/>
            </w:r>
            <w:r w:rsidR="003C3BA1">
              <w:rPr>
                <w:noProof/>
                <w:webHidden/>
              </w:rPr>
              <w:fldChar w:fldCharType="begin"/>
            </w:r>
            <w:r w:rsidR="003C3BA1">
              <w:rPr>
                <w:noProof/>
                <w:webHidden/>
              </w:rPr>
              <w:instrText xml:space="preserve"> PAGEREF _Toc470684640 \h </w:instrText>
            </w:r>
            <w:r w:rsidR="003C3BA1">
              <w:rPr>
                <w:noProof/>
                <w:webHidden/>
              </w:rPr>
            </w:r>
            <w:r w:rsidR="003C3BA1">
              <w:rPr>
                <w:noProof/>
                <w:webHidden/>
              </w:rPr>
              <w:fldChar w:fldCharType="separate"/>
            </w:r>
            <w:r w:rsidR="00482B4C">
              <w:rPr>
                <w:noProof/>
                <w:webHidden/>
              </w:rPr>
              <w:t>46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1" w:history="1">
            <w:r w:rsidR="003C3BA1" w:rsidRPr="00294712">
              <w:rPr>
                <w:rStyle w:val="aff2"/>
                <w:noProof/>
                <w:highlight w:val="green"/>
              </w:rPr>
              <w:t>5.4.4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RegisterNetwork</w:t>
            </w:r>
            <w:r w:rsidR="003C3BA1">
              <w:rPr>
                <w:noProof/>
                <w:webHidden/>
              </w:rPr>
              <w:tab/>
            </w:r>
            <w:r w:rsidR="003C3BA1">
              <w:rPr>
                <w:noProof/>
                <w:webHidden/>
              </w:rPr>
              <w:fldChar w:fldCharType="begin"/>
            </w:r>
            <w:r w:rsidR="003C3BA1">
              <w:rPr>
                <w:noProof/>
                <w:webHidden/>
              </w:rPr>
              <w:instrText xml:space="preserve"> PAGEREF _Toc470684641 \h </w:instrText>
            </w:r>
            <w:r w:rsidR="003C3BA1">
              <w:rPr>
                <w:noProof/>
                <w:webHidden/>
              </w:rPr>
            </w:r>
            <w:r w:rsidR="003C3BA1">
              <w:rPr>
                <w:noProof/>
                <w:webHidden/>
              </w:rPr>
              <w:fldChar w:fldCharType="separate"/>
            </w:r>
            <w:r w:rsidR="00482B4C">
              <w:rPr>
                <w:noProof/>
                <w:webHidden/>
              </w:rPr>
              <w:t>47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2" w:history="1">
            <w:r w:rsidR="003C3BA1" w:rsidRPr="00294712">
              <w:rPr>
                <w:rStyle w:val="aff2"/>
                <w:noProof/>
                <w:highlight w:val="green"/>
              </w:rPr>
              <w:t>5.4.5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GetNetworkRegisterState</w:t>
            </w:r>
            <w:r w:rsidR="003C3BA1">
              <w:rPr>
                <w:noProof/>
                <w:webHidden/>
              </w:rPr>
              <w:tab/>
            </w:r>
            <w:r w:rsidR="003C3BA1">
              <w:rPr>
                <w:noProof/>
                <w:webHidden/>
              </w:rPr>
              <w:fldChar w:fldCharType="begin"/>
            </w:r>
            <w:r w:rsidR="003C3BA1">
              <w:rPr>
                <w:noProof/>
                <w:webHidden/>
              </w:rPr>
              <w:instrText xml:space="preserve"> PAGEREF _Toc470684642 \h </w:instrText>
            </w:r>
            <w:r w:rsidR="003C3BA1">
              <w:rPr>
                <w:noProof/>
                <w:webHidden/>
              </w:rPr>
            </w:r>
            <w:r w:rsidR="003C3BA1">
              <w:rPr>
                <w:noProof/>
                <w:webHidden/>
              </w:rPr>
              <w:fldChar w:fldCharType="separate"/>
            </w:r>
            <w:r w:rsidR="00482B4C">
              <w:rPr>
                <w:noProof/>
                <w:webHidden/>
              </w:rPr>
              <w:t>48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3" w:history="1">
            <w:r w:rsidR="003C3BA1" w:rsidRPr="00294712">
              <w:rPr>
                <w:rStyle w:val="aff2"/>
                <w:noProof/>
                <w:highlight w:val="green"/>
              </w:rPr>
              <w:t>5.4.6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GetNetworkSettings</w:t>
            </w:r>
            <w:r w:rsidR="003C3BA1">
              <w:rPr>
                <w:noProof/>
                <w:webHidden/>
              </w:rPr>
              <w:tab/>
            </w:r>
            <w:r w:rsidR="003C3BA1">
              <w:rPr>
                <w:noProof/>
                <w:webHidden/>
              </w:rPr>
              <w:fldChar w:fldCharType="begin"/>
            </w:r>
            <w:r w:rsidR="003C3BA1">
              <w:rPr>
                <w:noProof/>
                <w:webHidden/>
              </w:rPr>
              <w:instrText xml:space="preserve"> PAGEREF _Toc470684643 \h </w:instrText>
            </w:r>
            <w:r w:rsidR="003C3BA1">
              <w:rPr>
                <w:noProof/>
                <w:webHidden/>
              </w:rPr>
            </w:r>
            <w:r w:rsidR="003C3BA1">
              <w:rPr>
                <w:noProof/>
                <w:webHidden/>
              </w:rPr>
              <w:fldChar w:fldCharType="separate"/>
            </w:r>
            <w:r w:rsidR="00482B4C">
              <w:rPr>
                <w:noProof/>
                <w:webHidden/>
              </w:rPr>
              <w:t>49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4" w:history="1">
            <w:r w:rsidR="003C3BA1" w:rsidRPr="00294712">
              <w:rPr>
                <w:rStyle w:val="aff2"/>
                <w:noProof/>
                <w:highlight w:val="green"/>
              </w:rPr>
              <w:t>5.4.7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SetNetworkSettings</w:t>
            </w:r>
            <w:r w:rsidR="003C3BA1">
              <w:rPr>
                <w:noProof/>
                <w:webHidden/>
              </w:rPr>
              <w:tab/>
            </w:r>
            <w:r w:rsidR="003C3BA1">
              <w:rPr>
                <w:noProof/>
                <w:webHidden/>
              </w:rPr>
              <w:fldChar w:fldCharType="begin"/>
            </w:r>
            <w:r w:rsidR="003C3BA1">
              <w:rPr>
                <w:noProof/>
                <w:webHidden/>
              </w:rPr>
              <w:instrText xml:space="preserve"> PAGEREF _Toc470684644 \h </w:instrText>
            </w:r>
            <w:r w:rsidR="003C3BA1">
              <w:rPr>
                <w:noProof/>
                <w:webHidden/>
              </w:rPr>
            </w:r>
            <w:r w:rsidR="003C3BA1">
              <w:rPr>
                <w:noProof/>
                <w:webHidden/>
              </w:rPr>
              <w:fldChar w:fldCharType="separate"/>
            </w:r>
            <w:r w:rsidR="00482B4C">
              <w:rPr>
                <w:noProof/>
                <w:webHidden/>
              </w:rPr>
              <w:t>51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5" w:history="1">
            <w:r w:rsidR="003C3BA1" w:rsidRPr="00294712">
              <w:rPr>
                <w:rStyle w:val="aff2"/>
                <w:noProof/>
              </w:rPr>
              <w:t>5.4.8</w:t>
            </w:r>
            <w:r w:rsidR="003C3BA1">
              <w:rPr>
                <w:rFonts w:asciiTheme="minorHAnsi" w:eastAsiaTheme="minorEastAsia" w:hAnsiTheme="minorHAnsi" w:cstheme="minorBidi"/>
                <w:noProof/>
                <w:color w:val="auto"/>
                <w:kern w:val="2"/>
                <w:szCs w:val="22"/>
              </w:rPr>
              <w:tab/>
            </w:r>
            <w:r w:rsidR="003C3BA1" w:rsidRPr="00294712">
              <w:rPr>
                <w:rStyle w:val="aff2"/>
                <w:noProof/>
              </w:rPr>
              <w:t>GetNetworkModeListType</w:t>
            </w:r>
            <w:r w:rsidR="003C3BA1" w:rsidRPr="00294712">
              <w:rPr>
                <w:rStyle w:val="aff2"/>
                <w:rFonts w:asciiTheme="minorEastAsia" w:hAnsiTheme="minorEastAsia"/>
                <w:noProof/>
              </w:rPr>
              <w:t>————Firmware</w:t>
            </w:r>
            <w:r w:rsidR="003C3BA1" w:rsidRPr="00294712">
              <w:rPr>
                <w:rStyle w:val="aff2"/>
                <w:rFonts w:asciiTheme="minorEastAsia" w:hAnsiTheme="minorEastAsia" w:hint="eastAsia"/>
                <w:noProof/>
              </w:rPr>
              <w:t>端实现，</w:t>
            </w:r>
            <w:r w:rsidR="003C3BA1" w:rsidRPr="00294712">
              <w:rPr>
                <w:rStyle w:val="aff2"/>
                <w:rFonts w:asciiTheme="minorEastAsia" w:hAnsiTheme="minorEastAsia"/>
                <w:noProof/>
              </w:rPr>
              <w:t>UI</w:t>
            </w:r>
            <w:r w:rsidR="003C3BA1" w:rsidRPr="00294712">
              <w:rPr>
                <w:rStyle w:val="aff2"/>
                <w:rFonts w:asciiTheme="minorEastAsia" w:hAnsiTheme="minorEastAsia" w:hint="eastAsia"/>
                <w:noProof/>
              </w:rPr>
              <w:t>未调用接口</w:t>
            </w:r>
            <w:r w:rsidR="003C3BA1">
              <w:rPr>
                <w:noProof/>
                <w:webHidden/>
              </w:rPr>
              <w:tab/>
            </w:r>
            <w:r w:rsidR="003C3BA1">
              <w:rPr>
                <w:noProof/>
                <w:webHidden/>
              </w:rPr>
              <w:fldChar w:fldCharType="begin"/>
            </w:r>
            <w:r w:rsidR="003C3BA1">
              <w:rPr>
                <w:noProof/>
                <w:webHidden/>
              </w:rPr>
              <w:instrText xml:space="preserve"> PAGEREF _Toc470684645 \h </w:instrText>
            </w:r>
            <w:r w:rsidR="003C3BA1">
              <w:rPr>
                <w:noProof/>
                <w:webHidden/>
              </w:rPr>
            </w:r>
            <w:r w:rsidR="003C3BA1">
              <w:rPr>
                <w:noProof/>
                <w:webHidden/>
              </w:rPr>
              <w:fldChar w:fldCharType="separate"/>
            </w:r>
            <w:r w:rsidR="00482B4C">
              <w:rPr>
                <w:noProof/>
                <w:webHidden/>
              </w:rPr>
              <w:t>53</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6" w:history="1">
            <w:r w:rsidR="003C3BA1" w:rsidRPr="00294712">
              <w:rPr>
                <w:rStyle w:val="aff2"/>
                <w:noProof/>
              </w:rPr>
              <w:t>5.4.9</w:t>
            </w:r>
            <w:r w:rsidR="003C3BA1">
              <w:rPr>
                <w:rFonts w:asciiTheme="minorHAnsi" w:eastAsiaTheme="minorEastAsia" w:hAnsiTheme="minorHAnsi" w:cstheme="minorBidi"/>
                <w:noProof/>
                <w:color w:val="auto"/>
                <w:kern w:val="2"/>
                <w:szCs w:val="22"/>
              </w:rPr>
              <w:tab/>
            </w:r>
            <w:r w:rsidR="003C3BA1" w:rsidRPr="00294712">
              <w:rPr>
                <w:rStyle w:val="aff2"/>
                <w:noProof/>
              </w:rPr>
              <w:t>Get</w:t>
            </w:r>
            <w:r w:rsidR="003C3BA1" w:rsidRPr="00294712">
              <w:rPr>
                <w:rStyle w:val="aff2"/>
                <w:rFonts w:asciiTheme="minorEastAsia" w:hAnsiTheme="minorEastAsia"/>
                <w:noProof/>
              </w:rPr>
              <w:t>DomRoamGuardForced————Firmware</w:t>
            </w:r>
            <w:r w:rsidR="003C3BA1" w:rsidRPr="00294712">
              <w:rPr>
                <w:rStyle w:val="aff2"/>
                <w:rFonts w:asciiTheme="minorEastAsia" w:hAnsiTheme="minorEastAsia" w:hint="eastAsia"/>
                <w:noProof/>
              </w:rPr>
              <w:t>端实现，</w:t>
            </w:r>
            <w:r w:rsidR="003C3BA1" w:rsidRPr="00294712">
              <w:rPr>
                <w:rStyle w:val="aff2"/>
                <w:rFonts w:asciiTheme="minorEastAsia" w:hAnsiTheme="minorEastAsia"/>
                <w:noProof/>
              </w:rPr>
              <w:t>UI</w:t>
            </w:r>
            <w:r w:rsidR="003C3BA1" w:rsidRPr="00294712">
              <w:rPr>
                <w:rStyle w:val="aff2"/>
                <w:rFonts w:asciiTheme="minorEastAsia" w:hAnsiTheme="minorEastAsia" w:hint="eastAsia"/>
                <w:noProof/>
              </w:rPr>
              <w:t>未调用接口</w:t>
            </w:r>
            <w:r w:rsidR="003C3BA1">
              <w:rPr>
                <w:noProof/>
                <w:webHidden/>
              </w:rPr>
              <w:tab/>
            </w:r>
            <w:r w:rsidR="003C3BA1">
              <w:rPr>
                <w:noProof/>
                <w:webHidden/>
              </w:rPr>
              <w:fldChar w:fldCharType="begin"/>
            </w:r>
            <w:r w:rsidR="003C3BA1">
              <w:rPr>
                <w:noProof/>
                <w:webHidden/>
              </w:rPr>
              <w:instrText xml:space="preserve"> PAGEREF _Toc470684646 \h </w:instrText>
            </w:r>
            <w:r w:rsidR="003C3BA1">
              <w:rPr>
                <w:noProof/>
                <w:webHidden/>
              </w:rPr>
            </w:r>
            <w:r w:rsidR="003C3BA1">
              <w:rPr>
                <w:noProof/>
                <w:webHidden/>
              </w:rPr>
              <w:fldChar w:fldCharType="separate"/>
            </w:r>
            <w:r w:rsidR="00482B4C">
              <w:rPr>
                <w:noProof/>
                <w:webHidden/>
              </w:rPr>
              <w:t>54</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47" w:history="1">
            <w:r w:rsidR="003C3BA1" w:rsidRPr="00294712">
              <w:rPr>
                <w:rStyle w:val="aff2"/>
                <w:noProof/>
              </w:rPr>
              <w:t>5.5</w:t>
            </w:r>
            <w:r w:rsidR="003C3BA1">
              <w:rPr>
                <w:rFonts w:asciiTheme="minorHAnsi" w:eastAsiaTheme="minorEastAsia" w:hAnsiTheme="minorHAnsi" w:cstheme="minorBidi"/>
                <w:noProof/>
                <w:color w:val="auto"/>
                <w:kern w:val="2"/>
                <w:szCs w:val="22"/>
              </w:rPr>
              <w:tab/>
            </w:r>
            <w:r w:rsidR="003C3BA1" w:rsidRPr="00294712">
              <w:rPr>
                <w:rStyle w:val="aff2"/>
                <w:noProof/>
              </w:rPr>
              <w:t>WLAN</w:t>
            </w:r>
            <w:r w:rsidR="003C3BA1">
              <w:rPr>
                <w:noProof/>
                <w:webHidden/>
              </w:rPr>
              <w:tab/>
            </w:r>
            <w:r w:rsidR="003C3BA1">
              <w:rPr>
                <w:noProof/>
                <w:webHidden/>
              </w:rPr>
              <w:fldChar w:fldCharType="begin"/>
            </w:r>
            <w:r w:rsidR="003C3BA1">
              <w:rPr>
                <w:noProof/>
                <w:webHidden/>
              </w:rPr>
              <w:instrText xml:space="preserve"> PAGEREF _Toc470684647 \h </w:instrText>
            </w:r>
            <w:r w:rsidR="003C3BA1">
              <w:rPr>
                <w:noProof/>
                <w:webHidden/>
              </w:rPr>
            </w:r>
            <w:r w:rsidR="003C3BA1">
              <w:rPr>
                <w:noProof/>
                <w:webHidden/>
              </w:rPr>
              <w:fldChar w:fldCharType="separate"/>
            </w:r>
            <w:r w:rsidR="00482B4C">
              <w:rPr>
                <w:noProof/>
                <w:webHidden/>
              </w:rPr>
              <w:t>54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8" w:history="1">
            <w:r w:rsidR="003C3BA1" w:rsidRPr="00294712">
              <w:rPr>
                <w:rStyle w:val="aff2"/>
                <w:noProof/>
                <w:highlight w:val="green"/>
              </w:rPr>
              <w:t>5.5.1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GetWlanState</w:t>
            </w:r>
            <w:r w:rsidR="003C3BA1">
              <w:rPr>
                <w:noProof/>
                <w:webHidden/>
              </w:rPr>
              <w:tab/>
            </w:r>
            <w:r w:rsidR="003C3BA1">
              <w:rPr>
                <w:noProof/>
                <w:webHidden/>
              </w:rPr>
              <w:fldChar w:fldCharType="begin"/>
            </w:r>
            <w:r w:rsidR="003C3BA1">
              <w:rPr>
                <w:noProof/>
                <w:webHidden/>
              </w:rPr>
              <w:instrText xml:space="preserve"> PAGEREF _Toc470684648 \h </w:instrText>
            </w:r>
            <w:r w:rsidR="003C3BA1">
              <w:rPr>
                <w:noProof/>
                <w:webHidden/>
              </w:rPr>
            </w:r>
            <w:r w:rsidR="003C3BA1">
              <w:rPr>
                <w:noProof/>
                <w:webHidden/>
              </w:rPr>
              <w:fldChar w:fldCharType="separate"/>
            </w:r>
            <w:r w:rsidR="00482B4C">
              <w:rPr>
                <w:noProof/>
                <w:webHidden/>
              </w:rPr>
              <w:t>54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49" w:history="1">
            <w:r w:rsidR="003C3BA1" w:rsidRPr="00294712">
              <w:rPr>
                <w:rStyle w:val="aff2"/>
                <w:noProof/>
                <w:highlight w:val="green"/>
              </w:rPr>
              <w:t>5.5.2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SetWlanOff</w:t>
            </w:r>
            <w:r w:rsidR="003C3BA1">
              <w:rPr>
                <w:noProof/>
                <w:webHidden/>
              </w:rPr>
              <w:tab/>
            </w:r>
            <w:r w:rsidR="003C3BA1">
              <w:rPr>
                <w:noProof/>
                <w:webHidden/>
              </w:rPr>
              <w:fldChar w:fldCharType="begin"/>
            </w:r>
            <w:r w:rsidR="003C3BA1">
              <w:rPr>
                <w:noProof/>
                <w:webHidden/>
              </w:rPr>
              <w:instrText xml:space="preserve"> PAGEREF _Toc470684649 \h </w:instrText>
            </w:r>
            <w:r w:rsidR="003C3BA1">
              <w:rPr>
                <w:noProof/>
                <w:webHidden/>
              </w:rPr>
            </w:r>
            <w:r w:rsidR="003C3BA1">
              <w:rPr>
                <w:noProof/>
                <w:webHidden/>
              </w:rPr>
              <w:fldChar w:fldCharType="separate"/>
            </w:r>
            <w:r w:rsidR="00482B4C">
              <w:rPr>
                <w:noProof/>
                <w:webHidden/>
              </w:rPr>
              <w:t>55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0" w:history="1">
            <w:r w:rsidR="003C3BA1" w:rsidRPr="00294712">
              <w:rPr>
                <w:rStyle w:val="aff2"/>
                <w:noProof/>
                <w:highlight w:val="green"/>
              </w:rPr>
              <w:t>5.5.3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SetWlanOn</w:t>
            </w:r>
            <w:r w:rsidR="003C3BA1">
              <w:rPr>
                <w:noProof/>
                <w:webHidden/>
              </w:rPr>
              <w:tab/>
            </w:r>
            <w:r w:rsidR="003C3BA1">
              <w:rPr>
                <w:noProof/>
                <w:webHidden/>
              </w:rPr>
              <w:fldChar w:fldCharType="begin"/>
            </w:r>
            <w:r w:rsidR="003C3BA1">
              <w:rPr>
                <w:noProof/>
                <w:webHidden/>
              </w:rPr>
              <w:instrText xml:space="preserve"> PAGEREF _Toc470684650 \h </w:instrText>
            </w:r>
            <w:r w:rsidR="003C3BA1">
              <w:rPr>
                <w:noProof/>
                <w:webHidden/>
              </w:rPr>
            </w:r>
            <w:r w:rsidR="003C3BA1">
              <w:rPr>
                <w:noProof/>
                <w:webHidden/>
              </w:rPr>
              <w:fldChar w:fldCharType="separate"/>
            </w:r>
            <w:r w:rsidR="00482B4C">
              <w:rPr>
                <w:noProof/>
                <w:webHidden/>
              </w:rPr>
              <w:t>56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1" w:history="1">
            <w:r w:rsidR="003C3BA1" w:rsidRPr="00294712">
              <w:rPr>
                <w:rStyle w:val="aff2"/>
                <w:noProof/>
                <w:highlight w:val="green"/>
              </w:rPr>
              <w:t>5.5.4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GetWlanSettings</w:t>
            </w:r>
            <w:r w:rsidR="003C3BA1">
              <w:rPr>
                <w:noProof/>
                <w:webHidden/>
              </w:rPr>
              <w:tab/>
            </w:r>
            <w:r w:rsidR="003C3BA1">
              <w:rPr>
                <w:noProof/>
                <w:webHidden/>
              </w:rPr>
              <w:fldChar w:fldCharType="begin"/>
            </w:r>
            <w:r w:rsidR="003C3BA1">
              <w:rPr>
                <w:noProof/>
                <w:webHidden/>
              </w:rPr>
              <w:instrText xml:space="preserve"> PAGEREF _Toc470684651 \h </w:instrText>
            </w:r>
            <w:r w:rsidR="003C3BA1">
              <w:rPr>
                <w:noProof/>
                <w:webHidden/>
              </w:rPr>
            </w:r>
            <w:r w:rsidR="003C3BA1">
              <w:rPr>
                <w:noProof/>
                <w:webHidden/>
              </w:rPr>
              <w:fldChar w:fldCharType="separate"/>
            </w:r>
            <w:r w:rsidR="00482B4C">
              <w:rPr>
                <w:noProof/>
                <w:webHidden/>
              </w:rPr>
              <w:t>57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2" w:history="1">
            <w:r w:rsidR="003C3BA1" w:rsidRPr="00294712">
              <w:rPr>
                <w:rStyle w:val="aff2"/>
                <w:noProof/>
                <w:highlight w:val="green"/>
              </w:rPr>
              <w:t>5.5.5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SetWlanSettings</w:t>
            </w:r>
            <w:r w:rsidR="003C3BA1">
              <w:rPr>
                <w:noProof/>
                <w:webHidden/>
              </w:rPr>
              <w:tab/>
            </w:r>
            <w:r w:rsidR="003C3BA1">
              <w:rPr>
                <w:noProof/>
                <w:webHidden/>
              </w:rPr>
              <w:fldChar w:fldCharType="begin"/>
            </w:r>
            <w:r w:rsidR="003C3BA1">
              <w:rPr>
                <w:noProof/>
                <w:webHidden/>
              </w:rPr>
              <w:instrText xml:space="preserve"> PAGEREF _Toc470684652 \h </w:instrText>
            </w:r>
            <w:r w:rsidR="003C3BA1">
              <w:rPr>
                <w:noProof/>
                <w:webHidden/>
              </w:rPr>
            </w:r>
            <w:r w:rsidR="003C3BA1">
              <w:rPr>
                <w:noProof/>
                <w:webHidden/>
              </w:rPr>
              <w:fldChar w:fldCharType="separate"/>
            </w:r>
            <w:r w:rsidR="00482B4C">
              <w:rPr>
                <w:noProof/>
                <w:webHidden/>
              </w:rPr>
              <w:t>59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3" w:history="1">
            <w:r w:rsidR="003C3BA1" w:rsidRPr="00294712">
              <w:rPr>
                <w:rStyle w:val="aff2"/>
                <w:noProof/>
                <w:highlight w:val="green"/>
              </w:rPr>
              <w:t>5.5.6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SetWPSPin</w:t>
            </w:r>
            <w:r w:rsidR="003C3BA1">
              <w:rPr>
                <w:noProof/>
                <w:webHidden/>
              </w:rPr>
              <w:tab/>
            </w:r>
            <w:r w:rsidR="003C3BA1">
              <w:rPr>
                <w:noProof/>
                <w:webHidden/>
              </w:rPr>
              <w:fldChar w:fldCharType="begin"/>
            </w:r>
            <w:r w:rsidR="003C3BA1">
              <w:rPr>
                <w:noProof/>
                <w:webHidden/>
              </w:rPr>
              <w:instrText xml:space="preserve"> PAGEREF _Toc470684653 \h </w:instrText>
            </w:r>
            <w:r w:rsidR="003C3BA1">
              <w:rPr>
                <w:noProof/>
                <w:webHidden/>
              </w:rPr>
            </w:r>
            <w:r w:rsidR="003C3BA1">
              <w:rPr>
                <w:noProof/>
                <w:webHidden/>
              </w:rPr>
              <w:fldChar w:fldCharType="separate"/>
            </w:r>
            <w:r w:rsidR="00482B4C">
              <w:rPr>
                <w:noProof/>
                <w:webHidden/>
              </w:rPr>
              <w:t>61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4" w:history="1">
            <w:r w:rsidR="003C3BA1" w:rsidRPr="00294712">
              <w:rPr>
                <w:rStyle w:val="aff2"/>
                <w:noProof/>
                <w:highlight w:val="green"/>
              </w:rPr>
              <w:t>5.5.7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SetWPSPbc</w:t>
            </w:r>
            <w:r w:rsidR="003C3BA1">
              <w:rPr>
                <w:noProof/>
                <w:webHidden/>
              </w:rPr>
              <w:tab/>
            </w:r>
            <w:r w:rsidR="003C3BA1">
              <w:rPr>
                <w:noProof/>
                <w:webHidden/>
              </w:rPr>
              <w:fldChar w:fldCharType="begin"/>
            </w:r>
            <w:r w:rsidR="003C3BA1">
              <w:rPr>
                <w:noProof/>
                <w:webHidden/>
              </w:rPr>
              <w:instrText xml:space="preserve"> PAGEREF _Toc470684654 \h </w:instrText>
            </w:r>
            <w:r w:rsidR="003C3BA1">
              <w:rPr>
                <w:noProof/>
                <w:webHidden/>
              </w:rPr>
            </w:r>
            <w:r w:rsidR="003C3BA1">
              <w:rPr>
                <w:noProof/>
                <w:webHidden/>
              </w:rPr>
              <w:fldChar w:fldCharType="separate"/>
            </w:r>
            <w:r w:rsidR="00482B4C">
              <w:rPr>
                <w:noProof/>
                <w:webHidden/>
              </w:rPr>
              <w:t>62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5" w:history="1">
            <w:r w:rsidR="003C3BA1" w:rsidRPr="00294712">
              <w:rPr>
                <w:rStyle w:val="aff2"/>
                <w:noProof/>
                <w:highlight w:val="green"/>
              </w:rPr>
              <w:t>5.5.8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GetWlanSupportMode</w:t>
            </w:r>
            <w:r w:rsidR="003C3BA1">
              <w:rPr>
                <w:noProof/>
                <w:webHidden/>
              </w:rPr>
              <w:tab/>
            </w:r>
            <w:r w:rsidR="003C3BA1">
              <w:rPr>
                <w:noProof/>
                <w:webHidden/>
              </w:rPr>
              <w:fldChar w:fldCharType="begin"/>
            </w:r>
            <w:r w:rsidR="003C3BA1">
              <w:rPr>
                <w:noProof/>
                <w:webHidden/>
              </w:rPr>
              <w:instrText xml:space="preserve"> PAGEREF _Toc470684655 \h </w:instrText>
            </w:r>
            <w:r w:rsidR="003C3BA1">
              <w:rPr>
                <w:noProof/>
                <w:webHidden/>
              </w:rPr>
            </w:r>
            <w:r w:rsidR="003C3BA1">
              <w:rPr>
                <w:noProof/>
                <w:webHidden/>
              </w:rPr>
              <w:fldChar w:fldCharType="separate"/>
            </w:r>
            <w:r w:rsidR="00482B4C">
              <w:rPr>
                <w:noProof/>
                <w:webHidden/>
              </w:rPr>
              <w:t>63</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56" w:history="1">
            <w:r w:rsidR="003C3BA1" w:rsidRPr="00294712">
              <w:rPr>
                <w:rStyle w:val="aff2"/>
                <w:noProof/>
              </w:rPr>
              <w:t>5.6</w:t>
            </w:r>
            <w:r w:rsidR="003C3BA1">
              <w:rPr>
                <w:rFonts w:asciiTheme="minorHAnsi" w:eastAsiaTheme="minorEastAsia" w:hAnsiTheme="minorHAnsi" w:cstheme="minorBidi"/>
                <w:noProof/>
                <w:color w:val="auto"/>
                <w:kern w:val="2"/>
                <w:szCs w:val="22"/>
              </w:rPr>
              <w:tab/>
            </w:r>
            <w:r w:rsidR="003C3BA1" w:rsidRPr="00294712">
              <w:rPr>
                <w:rStyle w:val="aff2"/>
                <w:noProof/>
              </w:rPr>
              <w:t>SMS</w:t>
            </w:r>
            <w:r w:rsidR="003C3BA1">
              <w:rPr>
                <w:noProof/>
                <w:webHidden/>
              </w:rPr>
              <w:tab/>
            </w:r>
            <w:r w:rsidR="003C3BA1">
              <w:rPr>
                <w:noProof/>
                <w:webHidden/>
              </w:rPr>
              <w:fldChar w:fldCharType="begin"/>
            </w:r>
            <w:r w:rsidR="003C3BA1">
              <w:rPr>
                <w:noProof/>
                <w:webHidden/>
              </w:rPr>
              <w:instrText xml:space="preserve"> PAGEREF _Toc470684656 \h </w:instrText>
            </w:r>
            <w:r w:rsidR="003C3BA1">
              <w:rPr>
                <w:noProof/>
                <w:webHidden/>
              </w:rPr>
            </w:r>
            <w:r w:rsidR="003C3BA1">
              <w:rPr>
                <w:noProof/>
                <w:webHidden/>
              </w:rPr>
              <w:fldChar w:fldCharType="separate"/>
            </w:r>
            <w:r w:rsidR="00482B4C">
              <w:rPr>
                <w:noProof/>
                <w:webHidden/>
              </w:rPr>
              <w:t>64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7" w:history="1">
            <w:r w:rsidR="003C3BA1" w:rsidRPr="00294712">
              <w:rPr>
                <w:rStyle w:val="aff2"/>
                <w:noProof/>
                <w:highlight w:val="green"/>
              </w:rPr>
              <w:t>5.6.1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getSmsInitState</w:t>
            </w:r>
            <w:r w:rsidR="003C3BA1">
              <w:rPr>
                <w:noProof/>
                <w:webHidden/>
              </w:rPr>
              <w:tab/>
            </w:r>
            <w:r w:rsidR="003C3BA1">
              <w:rPr>
                <w:noProof/>
                <w:webHidden/>
              </w:rPr>
              <w:fldChar w:fldCharType="begin"/>
            </w:r>
            <w:r w:rsidR="003C3BA1">
              <w:rPr>
                <w:noProof/>
                <w:webHidden/>
              </w:rPr>
              <w:instrText xml:space="preserve"> PAGEREF _Toc470684657 \h </w:instrText>
            </w:r>
            <w:r w:rsidR="003C3BA1">
              <w:rPr>
                <w:noProof/>
                <w:webHidden/>
              </w:rPr>
            </w:r>
            <w:r w:rsidR="003C3BA1">
              <w:rPr>
                <w:noProof/>
                <w:webHidden/>
              </w:rPr>
              <w:fldChar w:fldCharType="separate"/>
            </w:r>
            <w:r w:rsidR="00482B4C">
              <w:rPr>
                <w:noProof/>
                <w:webHidden/>
              </w:rPr>
              <w:t>64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8" w:history="1">
            <w:r w:rsidR="003C3BA1" w:rsidRPr="00294712">
              <w:rPr>
                <w:rStyle w:val="aff2"/>
                <w:noProof/>
                <w:highlight w:val="green"/>
              </w:rPr>
              <w:t>5.6.2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GetSMSContactList</w:t>
            </w:r>
            <w:r w:rsidR="003C3BA1">
              <w:rPr>
                <w:noProof/>
                <w:webHidden/>
              </w:rPr>
              <w:tab/>
            </w:r>
            <w:r w:rsidR="003C3BA1">
              <w:rPr>
                <w:noProof/>
                <w:webHidden/>
              </w:rPr>
              <w:fldChar w:fldCharType="begin"/>
            </w:r>
            <w:r w:rsidR="003C3BA1">
              <w:rPr>
                <w:noProof/>
                <w:webHidden/>
              </w:rPr>
              <w:instrText xml:space="preserve"> PAGEREF _Toc470684658 \h </w:instrText>
            </w:r>
            <w:r w:rsidR="003C3BA1">
              <w:rPr>
                <w:noProof/>
                <w:webHidden/>
              </w:rPr>
            </w:r>
            <w:r w:rsidR="003C3BA1">
              <w:rPr>
                <w:noProof/>
                <w:webHidden/>
              </w:rPr>
              <w:fldChar w:fldCharType="separate"/>
            </w:r>
            <w:r w:rsidR="00482B4C">
              <w:rPr>
                <w:noProof/>
                <w:webHidden/>
              </w:rPr>
              <w:t>65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59" w:history="1">
            <w:r w:rsidR="003C3BA1" w:rsidRPr="00294712">
              <w:rPr>
                <w:rStyle w:val="aff2"/>
                <w:noProof/>
                <w:highlight w:val="green"/>
              </w:rPr>
              <w:t>5.6.3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GetSMSContentList</w:t>
            </w:r>
            <w:r w:rsidR="003C3BA1">
              <w:rPr>
                <w:noProof/>
                <w:webHidden/>
              </w:rPr>
              <w:tab/>
            </w:r>
            <w:r w:rsidR="003C3BA1">
              <w:rPr>
                <w:noProof/>
                <w:webHidden/>
              </w:rPr>
              <w:fldChar w:fldCharType="begin"/>
            </w:r>
            <w:r w:rsidR="003C3BA1">
              <w:rPr>
                <w:noProof/>
                <w:webHidden/>
              </w:rPr>
              <w:instrText xml:space="preserve"> PAGEREF _Toc470684659 \h </w:instrText>
            </w:r>
            <w:r w:rsidR="003C3BA1">
              <w:rPr>
                <w:noProof/>
                <w:webHidden/>
              </w:rPr>
            </w:r>
            <w:r w:rsidR="003C3BA1">
              <w:rPr>
                <w:noProof/>
                <w:webHidden/>
              </w:rPr>
              <w:fldChar w:fldCharType="separate"/>
            </w:r>
            <w:r w:rsidR="00482B4C">
              <w:rPr>
                <w:noProof/>
                <w:webHidden/>
              </w:rPr>
              <w:t>67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0" w:history="1">
            <w:r w:rsidR="003C3BA1" w:rsidRPr="00294712">
              <w:rPr>
                <w:rStyle w:val="aff2"/>
                <w:noProof/>
                <w:highlight w:val="green"/>
              </w:rPr>
              <w:t>5.6.4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GetSMSStorageState</w:t>
            </w:r>
            <w:r w:rsidR="003C3BA1">
              <w:rPr>
                <w:noProof/>
                <w:webHidden/>
              </w:rPr>
              <w:tab/>
            </w:r>
            <w:r w:rsidR="003C3BA1">
              <w:rPr>
                <w:noProof/>
                <w:webHidden/>
              </w:rPr>
              <w:fldChar w:fldCharType="begin"/>
            </w:r>
            <w:r w:rsidR="003C3BA1">
              <w:rPr>
                <w:noProof/>
                <w:webHidden/>
              </w:rPr>
              <w:instrText xml:space="preserve"> PAGEREF _Toc470684660 \h </w:instrText>
            </w:r>
            <w:r w:rsidR="003C3BA1">
              <w:rPr>
                <w:noProof/>
                <w:webHidden/>
              </w:rPr>
            </w:r>
            <w:r w:rsidR="003C3BA1">
              <w:rPr>
                <w:noProof/>
                <w:webHidden/>
              </w:rPr>
              <w:fldChar w:fldCharType="separate"/>
            </w:r>
            <w:r w:rsidR="00482B4C">
              <w:rPr>
                <w:noProof/>
                <w:webHidden/>
              </w:rPr>
              <w:t>69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1" w:history="1">
            <w:r w:rsidR="003C3BA1" w:rsidRPr="00294712">
              <w:rPr>
                <w:rStyle w:val="aff2"/>
                <w:noProof/>
                <w:highlight w:val="green"/>
              </w:rPr>
              <w:t>5.6.5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DeleteSMS</w:t>
            </w:r>
            <w:r w:rsidR="003C3BA1">
              <w:rPr>
                <w:noProof/>
                <w:webHidden/>
              </w:rPr>
              <w:tab/>
            </w:r>
            <w:r w:rsidR="003C3BA1">
              <w:rPr>
                <w:noProof/>
                <w:webHidden/>
              </w:rPr>
              <w:fldChar w:fldCharType="begin"/>
            </w:r>
            <w:r w:rsidR="003C3BA1">
              <w:rPr>
                <w:noProof/>
                <w:webHidden/>
              </w:rPr>
              <w:instrText xml:space="preserve"> PAGEREF _Toc470684661 \h </w:instrText>
            </w:r>
            <w:r w:rsidR="003C3BA1">
              <w:rPr>
                <w:noProof/>
                <w:webHidden/>
              </w:rPr>
            </w:r>
            <w:r w:rsidR="003C3BA1">
              <w:rPr>
                <w:noProof/>
                <w:webHidden/>
              </w:rPr>
              <w:fldChar w:fldCharType="separate"/>
            </w:r>
            <w:r w:rsidR="00482B4C">
              <w:rPr>
                <w:noProof/>
                <w:webHidden/>
              </w:rPr>
              <w:t>70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2" w:history="1">
            <w:r w:rsidR="003C3BA1" w:rsidRPr="00294712">
              <w:rPr>
                <w:rStyle w:val="aff2"/>
                <w:noProof/>
                <w:highlight w:val="green"/>
              </w:rPr>
              <w:t>5.6.6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SendSMS</w:t>
            </w:r>
            <w:r w:rsidR="003C3BA1">
              <w:rPr>
                <w:noProof/>
                <w:webHidden/>
              </w:rPr>
              <w:tab/>
            </w:r>
            <w:r w:rsidR="003C3BA1">
              <w:rPr>
                <w:noProof/>
                <w:webHidden/>
              </w:rPr>
              <w:fldChar w:fldCharType="begin"/>
            </w:r>
            <w:r w:rsidR="003C3BA1">
              <w:rPr>
                <w:noProof/>
                <w:webHidden/>
              </w:rPr>
              <w:instrText xml:space="preserve"> PAGEREF _Toc470684662 \h </w:instrText>
            </w:r>
            <w:r w:rsidR="003C3BA1">
              <w:rPr>
                <w:noProof/>
                <w:webHidden/>
              </w:rPr>
            </w:r>
            <w:r w:rsidR="003C3BA1">
              <w:rPr>
                <w:noProof/>
                <w:webHidden/>
              </w:rPr>
              <w:fldChar w:fldCharType="separate"/>
            </w:r>
            <w:r w:rsidR="00482B4C">
              <w:rPr>
                <w:noProof/>
                <w:webHidden/>
              </w:rPr>
              <w:t>71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3" w:history="1">
            <w:r w:rsidR="003C3BA1" w:rsidRPr="00294712">
              <w:rPr>
                <w:rStyle w:val="aff2"/>
                <w:noProof/>
                <w:highlight w:val="green"/>
              </w:rPr>
              <w:t>5.6.7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GetSendSMSResult</w:t>
            </w:r>
            <w:r w:rsidR="003C3BA1">
              <w:rPr>
                <w:noProof/>
                <w:webHidden/>
              </w:rPr>
              <w:tab/>
            </w:r>
            <w:r w:rsidR="003C3BA1">
              <w:rPr>
                <w:noProof/>
                <w:webHidden/>
              </w:rPr>
              <w:fldChar w:fldCharType="begin"/>
            </w:r>
            <w:r w:rsidR="003C3BA1">
              <w:rPr>
                <w:noProof/>
                <w:webHidden/>
              </w:rPr>
              <w:instrText xml:space="preserve"> PAGEREF _Toc470684663 \h </w:instrText>
            </w:r>
            <w:r w:rsidR="003C3BA1">
              <w:rPr>
                <w:noProof/>
                <w:webHidden/>
              </w:rPr>
            </w:r>
            <w:r w:rsidR="003C3BA1">
              <w:rPr>
                <w:noProof/>
                <w:webHidden/>
              </w:rPr>
              <w:fldChar w:fldCharType="separate"/>
            </w:r>
            <w:r w:rsidR="00482B4C">
              <w:rPr>
                <w:noProof/>
                <w:webHidden/>
              </w:rPr>
              <w:t>72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4" w:history="1">
            <w:r w:rsidR="003C3BA1" w:rsidRPr="00294712">
              <w:rPr>
                <w:rStyle w:val="aff2"/>
                <w:noProof/>
                <w:highlight w:val="green"/>
              </w:rPr>
              <w:t>5.6.8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SaveSMS</w:t>
            </w:r>
            <w:r w:rsidR="003C3BA1">
              <w:rPr>
                <w:noProof/>
                <w:webHidden/>
              </w:rPr>
              <w:tab/>
            </w:r>
            <w:r w:rsidR="003C3BA1">
              <w:rPr>
                <w:noProof/>
                <w:webHidden/>
              </w:rPr>
              <w:fldChar w:fldCharType="begin"/>
            </w:r>
            <w:r w:rsidR="003C3BA1">
              <w:rPr>
                <w:noProof/>
                <w:webHidden/>
              </w:rPr>
              <w:instrText xml:space="preserve"> PAGEREF _Toc470684664 \h </w:instrText>
            </w:r>
            <w:r w:rsidR="003C3BA1">
              <w:rPr>
                <w:noProof/>
                <w:webHidden/>
              </w:rPr>
            </w:r>
            <w:r w:rsidR="003C3BA1">
              <w:rPr>
                <w:noProof/>
                <w:webHidden/>
              </w:rPr>
              <w:fldChar w:fldCharType="separate"/>
            </w:r>
            <w:r w:rsidR="00482B4C">
              <w:rPr>
                <w:noProof/>
                <w:webHidden/>
              </w:rPr>
              <w:t>73</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5" w:history="1">
            <w:r w:rsidR="003C3BA1" w:rsidRPr="00294712">
              <w:rPr>
                <w:rStyle w:val="aff2"/>
                <w:noProof/>
                <w:highlight w:val="green"/>
              </w:rPr>
              <w:t>5.6.9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GetSMSSettings</w:t>
            </w:r>
            <w:r w:rsidR="003C3BA1">
              <w:rPr>
                <w:noProof/>
                <w:webHidden/>
              </w:rPr>
              <w:tab/>
            </w:r>
            <w:r w:rsidR="003C3BA1">
              <w:rPr>
                <w:noProof/>
                <w:webHidden/>
              </w:rPr>
              <w:fldChar w:fldCharType="begin"/>
            </w:r>
            <w:r w:rsidR="003C3BA1">
              <w:rPr>
                <w:noProof/>
                <w:webHidden/>
              </w:rPr>
              <w:instrText xml:space="preserve"> PAGEREF _Toc470684665 \h </w:instrText>
            </w:r>
            <w:r w:rsidR="003C3BA1">
              <w:rPr>
                <w:noProof/>
                <w:webHidden/>
              </w:rPr>
            </w:r>
            <w:r w:rsidR="003C3BA1">
              <w:rPr>
                <w:noProof/>
                <w:webHidden/>
              </w:rPr>
              <w:fldChar w:fldCharType="separate"/>
            </w:r>
            <w:r w:rsidR="00482B4C">
              <w:rPr>
                <w:noProof/>
                <w:webHidden/>
              </w:rPr>
              <w:t>74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6" w:history="1">
            <w:r w:rsidR="003C3BA1" w:rsidRPr="00294712">
              <w:rPr>
                <w:rStyle w:val="aff2"/>
                <w:noProof/>
                <w:highlight w:val="green"/>
              </w:rPr>
              <w:t>5.6.10</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SetSMSSettings</w:t>
            </w:r>
            <w:r w:rsidR="003C3BA1">
              <w:rPr>
                <w:noProof/>
                <w:webHidden/>
              </w:rPr>
              <w:tab/>
            </w:r>
            <w:r w:rsidR="003C3BA1">
              <w:rPr>
                <w:noProof/>
                <w:webHidden/>
              </w:rPr>
              <w:fldChar w:fldCharType="begin"/>
            </w:r>
            <w:r w:rsidR="003C3BA1">
              <w:rPr>
                <w:noProof/>
                <w:webHidden/>
              </w:rPr>
              <w:instrText xml:space="preserve"> PAGEREF _Toc470684666 \h </w:instrText>
            </w:r>
            <w:r w:rsidR="003C3BA1">
              <w:rPr>
                <w:noProof/>
                <w:webHidden/>
              </w:rPr>
            </w:r>
            <w:r w:rsidR="003C3BA1">
              <w:rPr>
                <w:noProof/>
                <w:webHidden/>
              </w:rPr>
              <w:fldChar w:fldCharType="separate"/>
            </w:r>
            <w:r w:rsidR="00482B4C">
              <w:rPr>
                <w:noProof/>
                <w:webHidden/>
              </w:rPr>
              <w:t>75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7" w:history="1">
            <w:r w:rsidR="003C3BA1" w:rsidRPr="00294712">
              <w:rPr>
                <w:rStyle w:val="aff2"/>
                <w:noProof/>
                <w:highlight w:val="green"/>
              </w:rPr>
              <w:t>5.6.11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GetSingleSMS</w:t>
            </w:r>
            <w:r w:rsidR="003C3BA1">
              <w:rPr>
                <w:noProof/>
                <w:webHidden/>
              </w:rPr>
              <w:tab/>
            </w:r>
            <w:r w:rsidR="003C3BA1">
              <w:rPr>
                <w:noProof/>
                <w:webHidden/>
              </w:rPr>
              <w:fldChar w:fldCharType="begin"/>
            </w:r>
            <w:r w:rsidR="003C3BA1">
              <w:rPr>
                <w:noProof/>
                <w:webHidden/>
              </w:rPr>
              <w:instrText xml:space="preserve"> PAGEREF _Toc470684667 \h </w:instrText>
            </w:r>
            <w:r w:rsidR="003C3BA1">
              <w:rPr>
                <w:noProof/>
                <w:webHidden/>
              </w:rPr>
            </w:r>
            <w:r w:rsidR="003C3BA1">
              <w:rPr>
                <w:noProof/>
                <w:webHidden/>
              </w:rPr>
              <w:fldChar w:fldCharType="separate"/>
            </w:r>
            <w:r w:rsidR="00482B4C">
              <w:rPr>
                <w:noProof/>
                <w:webHidden/>
              </w:rPr>
              <w:t>76</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68" w:history="1">
            <w:r w:rsidR="003C3BA1" w:rsidRPr="00294712">
              <w:rPr>
                <w:rStyle w:val="aff2"/>
                <w:noProof/>
              </w:rPr>
              <w:t>5.7</w:t>
            </w:r>
            <w:r w:rsidR="003C3BA1">
              <w:rPr>
                <w:rFonts w:asciiTheme="minorHAnsi" w:eastAsiaTheme="minorEastAsia" w:hAnsiTheme="minorHAnsi" w:cstheme="minorBidi"/>
                <w:noProof/>
                <w:color w:val="auto"/>
                <w:kern w:val="2"/>
                <w:szCs w:val="22"/>
              </w:rPr>
              <w:tab/>
            </w:r>
            <w:r w:rsidR="003C3BA1" w:rsidRPr="00294712">
              <w:rPr>
                <w:rStyle w:val="aff2"/>
                <w:noProof/>
              </w:rPr>
              <w:t>Statistics</w:t>
            </w:r>
            <w:r w:rsidR="003C3BA1">
              <w:rPr>
                <w:noProof/>
                <w:webHidden/>
              </w:rPr>
              <w:tab/>
            </w:r>
            <w:r w:rsidR="003C3BA1">
              <w:rPr>
                <w:noProof/>
                <w:webHidden/>
              </w:rPr>
              <w:fldChar w:fldCharType="begin"/>
            </w:r>
            <w:r w:rsidR="003C3BA1">
              <w:rPr>
                <w:noProof/>
                <w:webHidden/>
              </w:rPr>
              <w:instrText xml:space="preserve"> PAGEREF _Toc470684668 \h </w:instrText>
            </w:r>
            <w:r w:rsidR="003C3BA1">
              <w:rPr>
                <w:noProof/>
                <w:webHidden/>
              </w:rPr>
            </w:r>
            <w:r w:rsidR="003C3BA1">
              <w:rPr>
                <w:noProof/>
                <w:webHidden/>
              </w:rPr>
              <w:fldChar w:fldCharType="separate"/>
            </w:r>
            <w:r w:rsidR="00482B4C">
              <w:rPr>
                <w:noProof/>
                <w:webHidden/>
              </w:rPr>
              <w:t>77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69" w:history="1">
            <w:r w:rsidR="003C3BA1" w:rsidRPr="00294712">
              <w:rPr>
                <w:rStyle w:val="aff2"/>
                <w:noProof/>
                <w:highlight w:val="green"/>
              </w:rPr>
              <w:t>5.7.1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GetUsageRecord</w:t>
            </w:r>
            <w:r w:rsidR="003C3BA1">
              <w:rPr>
                <w:noProof/>
                <w:webHidden/>
              </w:rPr>
              <w:tab/>
            </w:r>
            <w:r w:rsidR="003C3BA1">
              <w:rPr>
                <w:noProof/>
                <w:webHidden/>
              </w:rPr>
              <w:fldChar w:fldCharType="begin"/>
            </w:r>
            <w:r w:rsidR="003C3BA1">
              <w:rPr>
                <w:noProof/>
                <w:webHidden/>
              </w:rPr>
              <w:instrText xml:space="preserve"> PAGEREF _Toc470684669 \h </w:instrText>
            </w:r>
            <w:r w:rsidR="003C3BA1">
              <w:rPr>
                <w:noProof/>
                <w:webHidden/>
              </w:rPr>
            </w:r>
            <w:r w:rsidR="003C3BA1">
              <w:rPr>
                <w:noProof/>
                <w:webHidden/>
              </w:rPr>
              <w:fldChar w:fldCharType="separate"/>
            </w:r>
            <w:r w:rsidR="00482B4C">
              <w:rPr>
                <w:noProof/>
                <w:webHidden/>
              </w:rPr>
              <w:t>77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0" w:history="1">
            <w:r w:rsidR="003C3BA1" w:rsidRPr="00294712">
              <w:rPr>
                <w:rStyle w:val="aff2"/>
                <w:noProof/>
                <w:highlight w:val="green"/>
              </w:rPr>
              <w:t>5.7.2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SetUsageRecordClear</w:t>
            </w:r>
            <w:r w:rsidR="003C3BA1">
              <w:rPr>
                <w:noProof/>
                <w:webHidden/>
              </w:rPr>
              <w:tab/>
            </w:r>
            <w:r w:rsidR="003C3BA1">
              <w:rPr>
                <w:noProof/>
                <w:webHidden/>
              </w:rPr>
              <w:fldChar w:fldCharType="begin"/>
            </w:r>
            <w:r w:rsidR="003C3BA1">
              <w:rPr>
                <w:noProof/>
                <w:webHidden/>
              </w:rPr>
              <w:instrText xml:space="preserve"> PAGEREF _Toc470684670 \h </w:instrText>
            </w:r>
            <w:r w:rsidR="003C3BA1">
              <w:rPr>
                <w:noProof/>
                <w:webHidden/>
              </w:rPr>
            </w:r>
            <w:r w:rsidR="003C3BA1">
              <w:rPr>
                <w:noProof/>
                <w:webHidden/>
              </w:rPr>
              <w:fldChar w:fldCharType="separate"/>
            </w:r>
            <w:r w:rsidR="00482B4C">
              <w:rPr>
                <w:noProof/>
                <w:webHidden/>
              </w:rPr>
              <w:t>78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1" w:history="1">
            <w:r w:rsidR="003C3BA1" w:rsidRPr="00294712">
              <w:rPr>
                <w:rStyle w:val="aff2"/>
                <w:noProof/>
                <w:highlight w:val="green"/>
              </w:rPr>
              <w:t>5.7.3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GetUsageSettings</w:t>
            </w:r>
            <w:r w:rsidR="003C3BA1">
              <w:rPr>
                <w:noProof/>
                <w:webHidden/>
              </w:rPr>
              <w:tab/>
            </w:r>
            <w:r w:rsidR="003C3BA1">
              <w:rPr>
                <w:noProof/>
                <w:webHidden/>
              </w:rPr>
              <w:fldChar w:fldCharType="begin"/>
            </w:r>
            <w:r w:rsidR="003C3BA1">
              <w:rPr>
                <w:noProof/>
                <w:webHidden/>
              </w:rPr>
              <w:instrText xml:space="preserve"> PAGEREF _Toc470684671 \h </w:instrText>
            </w:r>
            <w:r w:rsidR="003C3BA1">
              <w:rPr>
                <w:noProof/>
                <w:webHidden/>
              </w:rPr>
            </w:r>
            <w:r w:rsidR="003C3BA1">
              <w:rPr>
                <w:noProof/>
                <w:webHidden/>
              </w:rPr>
              <w:fldChar w:fldCharType="separate"/>
            </w:r>
            <w:r w:rsidR="00482B4C">
              <w:rPr>
                <w:noProof/>
                <w:webHidden/>
              </w:rPr>
              <w:t>79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2" w:history="1">
            <w:r w:rsidR="003C3BA1" w:rsidRPr="00294712">
              <w:rPr>
                <w:rStyle w:val="aff2"/>
                <w:noProof/>
                <w:highlight w:val="green"/>
              </w:rPr>
              <w:t>5.7.4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SetUsageSettings</w:t>
            </w:r>
            <w:r w:rsidR="003C3BA1">
              <w:rPr>
                <w:noProof/>
                <w:webHidden/>
              </w:rPr>
              <w:tab/>
            </w:r>
            <w:r w:rsidR="003C3BA1">
              <w:rPr>
                <w:noProof/>
                <w:webHidden/>
              </w:rPr>
              <w:fldChar w:fldCharType="begin"/>
            </w:r>
            <w:r w:rsidR="003C3BA1">
              <w:rPr>
                <w:noProof/>
                <w:webHidden/>
              </w:rPr>
              <w:instrText xml:space="preserve"> PAGEREF _Toc470684672 \h </w:instrText>
            </w:r>
            <w:r w:rsidR="003C3BA1">
              <w:rPr>
                <w:noProof/>
                <w:webHidden/>
              </w:rPr>
            </w:r>
            <w:r w:rsidR="003C3BA1">
              <w:rPr>
                <w:noProof/>
                <w:webHidden/>
              </w:rPr>
              <w:fldChar w:fldCharType="separate"/>
            </w:r>
            <w:r w:rsidR="00482B4C">
              <w:rPr>
                <w:noProof/>
                <w:webHidden/>
              </w:rPr>
              <w:t>81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3" w:history="1">
            <w:r w:rsidR="003C3BA1" w:rsidRPr="00294712">
              <w:rPr>
                <w:rStyle w:val="aff2"/>
                <w:noProof/>
                <w:highlight w:val="green"/>
              </w:rPr>
              <w:t>5.7.5</w:t>
            </w:r>
            <w:r w:rsidR="003C3BA1">
              <w:rPr>
                <w:rFonts w:asciiTheme="minorHAnsi" w:eastAsiaTheme="minorEastAsia" w:hAnsiTheme="minorHAnsi" w:cstheme="minorBidi"/>
                <w:noProof/>
                <w:color w:val="auto"/>
                <w:kern w:val="2"/>
                <w:szCs w:val="22"/>
              </w:rPr>
              <w:tab/>
            </w:r>
            <w:r w:rsidR="003C3BA1" w:rsidRPr="00294712">
              <w:rPr>
                <w:rStyle w:val="aff2"/>
                <w:noProof/>
              </w:rPr>
              <w:t>GetFDTimer</w:t>
            </w:r>
            <w:r w:rsidR="003C3BA1">
              <w:rPr>
                <w:noProof/>
                <w:webHidden/>
              </w:rPr>
              <w:tab/>
            </w:r>
            <w:r w:rsidR="003C3BA1">
              <w:rPr>
                <w:noProof/>
                <w:webHidden/>
              </w:rPr>
              <w:fldChar w:fldCharType="begin"/>
            </w:r>
            <w:r w:rsidR="003C3BA1">
              <w:rPr>
                <w:noProof/>
                <w:webHidden/>
              </w:rPr>
              <w:instrText xml:space="preserve"> PAGEREF _Toc470684673 \h </w:instrText>
            </w:r>
            <w:r w:rsidR="003C3BA1">
              <w:rPr>
                <w:noProof/>
                <w:webHidden/>
              </w:rPr>
            </w:r>
            <w:r w:rsidR="003C3BA1">
              <w:rPr>
                <w:noProof/>
                <w:webHidden/>
              </w:rPr>
              <w:fldChar w:fldCharType="separate"/>
            </w:r>
            <w:r w:rsidR="00482B4C">
              <w:rPr>
                <w:noProof/>
                <w:webHidden/>
              </w:rPr>
              <w:t>82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4" w:history="1">
            <w:r w:rsidR="003C3BA1" w:rsidRPr="00294712">
              <w:rPr>
                <w:rStyle w:val="aff2"/>
                <w:noProof/>
                <w:highlight w:val="green"/>
              </w:rPr>
              <w:t>5.7.6</w:t>
            </w:r>
            <w:r w:rsidR="003C3BA1">
              <w:rPr>
                <w:rFonts w:asciiTheme="minorHAnsi" w:eastAsiaTheme="minorEastAsia" w:hAnsiTheme="minorHAnsi" w:cstheme="minorBidi"/>
                <w:noProof/>
                <w:color w:val="auto"/>
                <w:kern w:val="2"/>
                <w:szCs w:val="22"/>
              </w:rPr>
              <w:tab/>
            </w:r>
            <w:r w:rsidR="003C3BA1" w:rsidRPr="00294712">
              <w:rPr>
                <w:rStyle w:val="aff2"/>
                <w:noProof/>
              </w:rPr>
              <w:t>SetFDTimer</w:t>
            </w:r>
            <w:r w:rsidR="003C3BA1">
              <w:rPr>
                <w:noProof/>
                <w:webHidden/>
              </w:rPr>
              <w:tab/>
            </w:r>
            <w:r w:rsidR="003C3BA1">
              <w:rPr>
                <w:noProof/>
                <w:webHidden/>
              </w:rPr>
              <w:fldChar w:fldCharType="begin"/>
            </w:r>
            <w:r w:rsidR="003C3BA1">
              <w:rPr>
                <w:noProof/>
                <w:webHidden/>
              </w:rPr>
              <w:instrText xml:space="preserve"> PAGEREF _Toc470684674 \h </w:instrText>
            </w:r>
            <w:r w:rsidR="003C3BA1">
              <w:rPr>
                <w:noProof/>
                <w:webHidden/>
              </w:rPr>
            </w:r>
            <w:r w:rsidR="003C3BA1">
              <w:rPr>
                <w:noProof/>
                <w:webHidden/>
              </w:rPr>
              <w:fldChar w:fldCharType="separate"/>
            </w:r>
            <w:r w:rsidR="00482B4C">
              <w:rPr>
                <w:noProof/>
                <w:webHidden/>
              </w:rPr>
              <w:t>83</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75" w:history="1">
            <w:r w:rsidR="003C3BA1" w:rsidRPr="00294712">
              <w:rPr>
                <w:rStyle w:val="aff2"/>
                <w:noProof/>
              </w:rPr>
              <w:t>5.8</w:t>
            </w:r>
            <w:r w:rsidR="003C3BA1">
              <w:rPr>
                <w:rFonts w:asciiTheme="minorHAnsi" w:eastAsiaTheme="minorEastAsia" w:hAnsiTheme="minorHAnsi" w:cstheme="minorBidi"/>
                <w:noProof/>
                <w:color w:val="auto"/>
                <w:kern w:val="2"/>
                <w:szCs w:val="22"/>
              </w:rPr>
              <w:tab/>
            </w:r>
            <w:r w:rsidR="003C3BA1" w:rsidRPr="00294712">
              <w:rPr>
                <w:rStyle w:val="aff2"/>
                <w:noProof/>
              </w:rPr>
              <w:t>USSD</w:t>
            </w:r>
            <w:r w:rsidR="003C3BA1">
              <w:rPr>
                <w:noProof/>
                <w:webHidden/>
              </w:rPr>
              <w:tab/>
            </w:r>
            <w:r w:rsidR="003C3BA1">
              <w:rPr>
                <w:noProof/>
                <w:webHidden/>
              </w:rPr>
              <w:fldChar w:fldCharType="begin"/>
            </w:r>
            <w:r w:rsidR="003C3BA1">
              <w:rPr>
                <w:noProof/>
                <w:webHidden/>
              </w:rPr>
              <w:instrText xml:space="preserve"> PAGEREF _Toc470684675 \h </w:instrText>
            </w:r>
            <w:r w:rsidR="003C3BA1">
              <w:rPr>
                <w:noProof/>
                <w:webHidden/>
              </w:rPr>
            </w:r>
            <w:r w:rsidR="003C3BA1">
              <w:rPr>
                <w:noProof/>
                <w:webHidden/>
              </w:rPr>
              <w:fldChar w:fldCharType="separate"/>
            </w:r>
            <w:r w:rsidR="00482B4C">
              <w:rPr>
                <w:noProof/>
                <w:webHidden/>
              </w:rPr>
              <w:t>84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6" w:history="1">
            <w:r w:rsidR="003C3BA1" w:rsidRPr="00294712">
              <w:rPr>
                <w:rStyle w:val="aff2"/>
                <w:noProof/>
                <w:highlight w:val="green"/>
              </w:rPr>
              <w:t>5.8.6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SendUSSD</w:t>
            </w:r>
            <w:r w:rsidR="003C3BA1">
              <w:rPr>
                <w:noProof/>
                <w:webHidden/>
              </w:rPr>
              <w:tab/>
            </w:r>
            <w:r w:rsidR="003C3BA1">
              <w:rPr>
                <w:noProof/>
                <w:webHidden/>
              </w:rPr>
              <w:fldChar w:fldCharType="begin"/>
            </w:r>
            <w:r w:rsidR="003C3BA1">
              <w:rPr>
                <w:noProof/>
                <w:webHidden/>
              </w:rPr>
              <w:instrText xml:space="preserve"> PAGEREF _Toc470684676 \h </w:instrText>
            </w:r>
            <w:r w:rsidR="003C3BA1">
              <w:rPr>
                <w:noProof/>
                <w:webHidden/>
              </w:rPr>
            </w:r>
            <w:r w:rsidR="003C3BA1">
              <w:rPr>
                <w:noProof/>
                <w:webHidden/>
              </w:rPr>
              <w:fldChar w:fldCharType="separate"/>
            </w:r>
            <w:r w:rsidR="00482B4C">
              <w:rPr>
                <w:noProof/>
                <w:webHidden/>
              </w:rPr>
              <w:t>84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7" w:history="1">
            <w:r w:rsidR="003C3BA1" w:rsidRPr="00294712">
              <w:rPr>
                <w:rStyle w:val="aff2"/>
                <w:noProof/>
                <w:highlight w:val="green"/>
              </w:rPr>
              <w:t>5.8.7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GetUSSDSendResult</w:t>
            </w:r>
            <w:r w:rsidR="003C3BA1">
              <w:rPr>
                <w:noProof/>
                <w:webHidden/>
              </w:rPr>
              <w:tab/>
            </w:r>
            <w:r w:rsidR="003C3BA1">
              <w:rPr>
                <w:noProof/>
                <w:webHidden/>
              </w:rPr>
              <w:fldChar w:fldCharType="begin"/>
            </w:r>
            <w:r w:rsidR="003C3BA1">
              <w:rPr>
                <w:noProof/>
                <w:webHidden/>
              </w:rPr>
              <w:instrText xml:space="preserve"> PAGEREF _Toc470684677 \h </w:instrText>
            </w:r>
            <w:r w:rsidR="003C3BA1">
              <w:rPr>
                <w:noProof/>
                <w:webHidden/>
              </w:rPr>
            </w:r>
            <w:r w:rsidR="003C3BA1">
              <w:rPr>
                <w:noProof/>
                <w:webHidden/>
              </w:rPr>
              <w:fldChar w:fldCharType="separate"/>
            </w:r>
            <w:r w:rsidR="00482B4C">
              <w:rPr>
                <w:noProof/>
                <w:webHidden/>
              </w:rPr>
              <w:t>85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78" w:history="1">
            <w:r w:rsidR="003C3BA1" w:rsidRPr="00294712">
              <w:rPr>
                <w:rStyle w:val="aff2"/>
                <w:noProof/>
                <w:highlight w:val="green"/>
              </w:rPr>
              <w:t>5.8.8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SetUSSDEnd</w:t>
            </w:r>
            <w:r w:rsidR="003C3BA1">
              <w:rPr>
                <w:noProof/>
                <w:webHidden/>
              </w:rPr>
              <w:tab/>
            </w:r>
            <w:r w:rsidR="003C3BA1">
              <w:rPr>
                <w:noProof/>
                <w:webHidden/>
              </w:rPr>
              <w:fldChar w:fldCharType="begin"/>
            </w:r>
            <w:r w:rsidR="003C3BA1">
              <w:rPr>
                <w:noProof/>
                <w:webHidden/>
              </w:rPr>
              <w:instrText xml:space="preserve"> PAGEREF _Toc470684678 \h </w:instrText>
            </w:r>
            <w:r w:rsidR="003C3BA1">
              <w:rPr>
                <w:noProof/>
                <w:webHidden/>
              </w:rPr>
            </w:r>
            <w:r w:rsidR="003C3BA1">
              <w:rPr>
                <w:noProof/>
                <w:webHidden/>
              </w:rPr>
              <w:fldChar w:fldCharType="separate"/>
            </w:r>
            <w:r w:rsidR="00482B4C">
              <w:rPr>
                <w:noProof/>
                <w:webHidden/>
              </w:rPr>
              <w:t>86</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79" w:history="1">
            <w:r w:rsidR="003C3BA1" w:rsidRPr="00294712">
              <w:rPr>
                <w:rStyle w:val="aff2"/>
                <w:noProof/>
              </w:rPr>
              <w:t>5.9</w:t>
            </w:r>
            <w:r w:rsidR="003C3BA1">
              <w:rPr>
                <w:rFonts w:asciiTheme="minorHAnsi" w:eastAsiaTheme="minorEastAsia" w:hAnsiTheme="minorHAnsi" w:cstheme="minorBidi"/>
                <w:noProof/>
                <w:color w:val="auto"/>
                <w:kern w:val="2"/>
                <w:szCs w:val="22"/>
              </w:rPr>
              <w:tab/>
            </w:r>
            <w:r w:rsidR="003C3BA1" w:rsidRPr="00294712">
              <w:rPr>
                <w:rStyle w:val="aff2"/>
                <w:noProof/>
              </w:rPr>
              <w:t>Update</w:t>
            </w:r>
            <w:r w:rsidR="003C3BA1">
              <w:rPr>
                <w:noProof/>
                <w:webHidden/>
              </w:rPr>
              <w:tab/>
            </w:r>
            <w:r w:rsidR="003C3BA1">
              <w:rPr>
                <w:noProof/>
                <w:webHidden/>
              </w:rPr>
              <w:fldChar w:fldCharType="begin"/>
            </w:r>
            <w:r w:rsidR="003C3BA1">
              <w:rPr>
                <w:noProof/>
                <w:webHidden/>
              </w:rPr>
              <w:instrText xml:space="preserve"> PAGEREF _Toc470684679 \h </w:instrText>
            </w:r>
            <w:r w:rsidR="003C3BA1">
              <w:rPr>
                <w:noProof/>
                <w:webHidden/>
              </w:rPr>
            </w:r>
            <w:r w:rsidR="003C3BA1">
              <w:rPr>
                <w:noProof/>
                <w:webHidden/>
              </w:rPr>
              <w:fldChar w:fldCharType="separate"/>
            </w:r>
            <w:r w:rsidR="00482B4C">
              <w:rPr>
                <w:noProof/>
                <w:webHidden/>
              </w:rPr>
              <w:t>87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0" w:history="1">
            <w:r w:rsidR="003C3BA1" w:rsidRPr="00294712">
              <w:rPr>
                <w:rStyle w:val="aff2"/>
                <w:noProof/>
                <w:highlight w:val="green"/>
              </w:rPr>
              <w:t>5.9.6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GetDeviceNewVersion</w:t>
            </w:r>
            <w:r w:rsidR="003C3BA1">
              <w:rPr>
                <w:noProof/>
                <w:webHidden/>
              </w:rPr>
              <w:tab/>
            </w:r>
            <w:r w:rsidR="003C3BA1">
              <w:rPr>
                <w:noProof/>
                <w:webHidden/>
              </w:rPr>
              <w:fldChar w:fldCharType="begin"/>
            </w:r>
            <w:r w:rsidR="003C3BA1">
              <w:rPr>
                <w:noProof/>
                <w:webHidden/>
              </w:rPr>
              <w:instrText xml:space="preserve"> PAGEREF _Toc470684680 \h </w:instrText>
            </w:r>
            <w:r w:rsidR="003C3BA1">
              <w:rPr>
                <w:noProof/>
                <w:webHidden/>
              </w:rPr>
            </w:r>
            <w:r w:rsidR="003C3BA1">
              <w:rPr>
                <w:noProof/>
                <w:webHidden/>
              </w:rPr>
              <w:fldChar w:fldCharType="separate"/>
            </w:r>
            <w:r w:rsidR="00482B4C">
              <w:rPr>
                <w:noProof/>
                <w:webHidden/>
              </w:rPr>
              <w:t>87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1" w:history="1">
            <w:r w:rsidR="003C3BA1" w:rsidRPr="00294712">
              <w:rPr>
                <w:rStyle w:val="aff2"/>
                <w:noProof/>
                <w:highlight w:val="green"/>
              </w:rPr>
              <w:t>5.9.7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SetFOTAStartDownload</w:t>
            </w:r>
            <w:r w:rsidR="003C3BA1">
              <w:rPr>
                <w:noProof/>
                <w:webHidden/>
              </w:rPr>
              <w:tab/>
            </w:r>
            <w:r w:rsidR="003C3BA1">
              <w:rPr>
                <w:noProof/>
                <w:webHidden/>
              </w:rPr>
              <w:fldChar w:fldCharType="begin"/>
            </w:r>
            <w:r w:rsidR="003C3BA1">
              <w:rPr>
                <w:noProof/>
                <w:webHidden/>
              </w:rPr>
              <w:instrText xml:space="preserve"> PAGEREF _Toc470684681 \h </w:instrText>
            </w:r>
            <w:r w:rsidR="003C3BA1">
              <w:rPr>
                <w:noProof/>
                <w:webHidden/>
              </w:rPr>
            </w:r>
            <w:r w:rsidR="003C3BA1">
              <w:rPr>
                <w:noProof/>
                <w:webHidden/>
              </w:rPr>
              <w:fldChar w:fldCharType="separate"/>
            </w:r>
            <w:r w:rsidR="00482B4C">
              <w:rPr>
                <w:noProof/>
                <w:webHidden/>
              </w:rPr>
              <w:t>88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2" w:history="1">
            <w:r w:rsidR="003C3BA1" w:rsidRPr="00294712">
              <w:rPr>
                <w:rStyle w:val="aff2"/>
                <w:noProof/>
                <w:highlight w:val="green"/>
              </w:rPr>
              <w:t>5.9.8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GetDeviceUpgradeState</w:t>
            </w:r>
            <w:r w:rsidR="003C3BA1">
              <w:rPr>
                <w:noProof/>
                <w:webHidden/>
              </w:rPr>
              <w:tab/>
            </w:r>
            <w:r w:rsidR="003C3BA1">
              <w:rPr>
                <w:noProof/>
                <w:webHidden/>
              </w:rPr>
              <w:fldChar w:fldCharType="begin"/>
            </w:r>
            <w:r w:rsidR="003C3BA1">
              <w:rPr>
                <w:noProof/>
                <w:webHidden/>
              </w:rPr>
              <w:instrText xml:space="preserve"> PAGEREF _Toc470684682 \h </w:instrText>
            </w:r>
            <w:r w:rsidR="003C3BA1">
              <w:rPr>
                <w:noProof/>
                <w:webHidden/>
              </w:rPr>
            </w:r>
            <w:r w:rsidR="003C3BA1">
              <w:rPr>
                <w:noProof/>
                <w:webHidden/>
              </w:rPr>
              <w:fldChar w:fldCharType="separate"/>
            </w:r>
            <w:r w:rsidR="00482B4C">
              <w:rPr>
                <w:noProof/>
                <w:webHidden/>
              </w:rPr>
              <w:t>89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3" w:history="1">
            <w:r w:rsidR="003C3BA1" w:rsidRPr="00294712">
              <w:rPr>
                <w:rStyle w:val="aff2"/>
                <w:noProof/>
                <w:highlight w:val="green"/>
              </w:rPr>
              <w:t>5.9.9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SetDeviceUpdateStop</w:t>
            </w:r>
            <w:r w:rsidR="003C3BA1">
              <w:rPr>
                <w:noProof/>
                <w:webHidden/>
              </w:rPr>
              <w:tab/>
            </w:r>
            <w:r w:rsidR="003C3BA1">
              <w:rPr>
                <w:noProof/>
                <w:webHidden/>
              </w:rPr>
              <w:fldChar w:fldCharType="begin"/>
            </w:r>
            <w:r w:rsidR="003C3BA1">
              <w:rPr>
                <w:noProof/>
                <w:webHidden/>
              </w:rPr>
              <w:instrText xml:space="preserve"> PAGEREF _Toc470684683 \h </w:instrText>
            </w:r>
            <w:r w:rsidR="003C3BA1">
              <w:rPr>
                <w:noProof/>
                <w:webHidden/>
              </w:rPr>
            </w:r>
            <w:r w:rsidR="003C3BA1">
              <w:rPr>
                <w:noProof/>
                <w:webHidden/>
              </w:rPr>
              <w:fldChar w:fldCharType="separate"/>
            </w:r>
            <w:r w:rsidR="00482B4C">
              <w:rPr>
                <w:noProof/>
                <w:webHidden/>
              </w:rPr>
              <w:t>90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4" w:history="1">
            <w:r w:rsidR="003C3BA1" w:rsidRPr="00294712">
              <w:rPr>
                <w:rStyle w:val="aff2"/>
                <w:noProof/>
                <w:highlight w:val="green"/>
              </w:rPr>
              <w:t>5.9.10</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SetCheckNewVersion</w:t>
            </w:r>
            <w:r w:rsidR="003C3BA1">
              <w:rPr>
                <w:noProof/>
                <w:webHidden/>
              </w:rPr>
              <w:tab/>
            </w:r>
            <w:r w:rsidR="003C3BA1">
              <w:rPr>
                <w:noProof/>
                <w:webHidden/>
              </w:rPr>
              <w:fldChar w:fldCharType="begin"/>
            </w:r>
            <w:r w:rsidR="003C3BA1">
              <w:rPr>
                <w:noProof/>
                <w:webHidden/>
              </w:rPr>
              <w:instrText xml:space="preserve"> PAGEREF _Toc470684684 \h </w:instrText>
            </w:r>
            <w:r w:rsidR="003C3BA1">
              <w:rPr>
                <w:noProof/>
                <w:webHidden/>
              </w:rPr>
            </w:r>
            <w:r w:rsidR="003C3BA1">
              <w:rPr>
                <w:noProof/>
                <w:webHidden/>
              </w:rPr>
              <w:fldChar w:fldCharType="separate"/>
            </w:r>
            <w:r w:rsidR="00482B4C">
              <w:rPr>
                <w:noProof/>
                <w:webHidden/>
              </w:rPr>
              <w:t>90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5" w:history="1">
            <w:r w:rsidR="003C3BA1" w:rsidRPr="00294712">
              <w:rPr>
                <w:rStyle w:val="aff2"/>
                <w:noProof/>
                <w:highlight w:val="green"/>
              </w:rPr>
              <w:t>5.9.11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SetDeviceStartUpdate</w:t>
            </w:r>
            <w:r w:rsidR="003C3BA1">
              <w:rPr>
                <w:noProof/>
                <w:webHidden/>
              </w:rPr>
              <w:tab/>
            </w:r>
            <w:r w:rsidR="003C3BA1">
              <w:rPr>
                <w:noProof/>
                <w:webHidden/>
              </w:rPr>
              <w:fldChar w:fldCharType="begin"/>
            </w:r>
            <w:r w:rsidR="003C3BA1">
              <w:rPr>
                <w:noProof/>
                <w:webHidden/>
              </w:rPr>
              <w:instrText xml:space="preserve"> PAGEREF _Toc470684685 \h </w:instrText>
            </w:r>
            <w:r w:rsidR="003C3BA1">
              <w:rPr>
                <w:noProof/>
                <w:webHidden/>
              </w:rPr>
            </w:r>
            <w:r w:rsidR="003C3BA1">
              <w:rPr>
                <w:noProof/>
                <w:webHidden/>
              </w:rPr>
              <w:fldChar w:fldCharType="separate"/>
            </w:r>
            <w:r w:rsidR="00482B4C">
              <w:rPr>
                <w:noProof/>
                <w:webHidden/>
              </w:rPr>
              <w:t>91</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686" w:history="1">
            <w:r w:rsidR="003C3BA1" w:rsidRPr="00294712">
              <w:rPr>
                <w:rStyle w:val="aff2"/>
                <w:noProof/>
              </w:rPr>
              <w:t>5.10</w:t>
            </w:r>
            <w:r w:rsidR="003C3BA1">
              <w:rPr>
                <w:rFonts w:asciiTheme="minorHAnsi" w:eastAsiaTheme="minorEastAsia" w:hAnsiTheme="minorHAnsi" w:cstheme="minorBidi"/>
                <w:noProof/>
                <w:color w:val="auto"/>
                <w:kern w:val="2"/>
                <w:szCs w:val="22"/>
              </w:rPr>
              <w:tab/>
            </w:r>
            <w:r w:rsidR="003C3BA1" w:rsidRPr="00294712">
              <w:rPr>
                <w:rStyle w:val="aff2"/>
                <w:noProof/>
              </w:rPr>
              <w:t>Firewall</w:t>
            </w:r>
            <w:r w:rsidR="003C3BA1">
              <w:rPr>
                <w:noProof/>
                <w:webHidden/>
              </w:rPr>
              <w:tab/>
            </w:r>
            <w:r w:rsidR="003C3BA1">
              <w:rPr>
                <w:noProof/>
                <w:webHidden/>
              </w:rPr>
              <w:fldChar w:fldCharType="begin"/>
            </w:r>
            <w:r w:rsidR="003C3BA1">
              <w:rPr>
                <w:noProof/>
                <w:webHidden/>
              </w:rPr>
              <w:instrText xml:space="preserve"> PAGEREF _Toc470684686 \h </w:instrText>
            </w:r>
            <w:r w:rsidR="003C3BA1">
              <w:rPr>
                <w:noProof/>
                <w:webHidden/>
              </w:rPr>
            </w:r>
            <w:r w:rsidR="003C3BA1">
              <w:rPr>
                <w:noProof/>
                <w:webHidden/>
              </w:rPr>
              <w:fldChar w:fldCharType="separate"/>
            </w:r>
            <w:r w:rsidR="00482B4C">
              <w:rPr>
                <w:noProof/>
                <w:webHidden/>
              </w:rPr>
              <w:t>92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7" w:history="1">
            <w:r w:rsidR="003C3BA1" w:rsidRPr="00294712">
              <w:rPr>
                <w:rStyle w:val="aff2"/>
                <w:noProof/>
                <w:highlight w:val="green"/>
              </w:rPr>
              <w:t>5.10.6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GetMacFilterSettings</w:t>
            </w:r>
            <w:r w:rsidR="003C3BA1">
              <w:rPr>
                <w:noProof/>
                <w:webHidden/>
              </w:rPr>
              <w:tab/>
            </w:r>
            <w:r w:rsidR="003C3BA1">
              <w:rPr>
                <w:noProof/>
                <w:webHidden/>
              </w:rPr>
              <w:fldChar w:fldCharType="begin"/>
            </w:r>
            <w:r w:rsidR="003C3BA1">
              <w:rPr>
                <w:noProof/>
                <w:webHidden/>
              </w:rPr>
              <w:instrText xml:space="preserve"> PAGEREF _Toc470684687 \h </w:instrText>
            </w:r>
            <w:r w:rsidR="003C3BA1">
              <w:rPr>
                <w:noProof/>
                <w:webHidden/>
              </w:rPr>
            </w:r>
            <w:r w:rsidR="003C3BA1">
              <w:rPr>
                <w:noProof/>
                <w:webHidden/>
              </w:rPr>
              <w:fldChar w:fldCharType="separate"/>
            </w:r>
            <w:r w:rsidR="00482B4C">
              <w:rPr>
                <w:noProof/>
                <w:webHidden/>
              </w:rPr>
              <w:t>92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8" w:history="1">
            <w:r w:rsidR="003C3BA1" w:rsidRPr="00294712">
              <w:rPr>
                <w:rStyle w:val="aff2"/>
                <w:noProof/>
                <w:highlight w:val="green"/>
              </w:rPr>
              <w:t>5.10.7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SetMacFilterSettings</w:t>
            </w:r>
            <w:r w:rsidR="003C3BA1">
              <w:rPr>
                <w:noProof/>
                <w:webHidden/>
              </w:rPr>
              <w:tab/>
            </w:r>
            <w:r w:rsidR="003C3BA1">
              <w:rPr>
                <w:noProof/>
                <w:webHidden/>
              </w:rPr>
              <w:fldChar w:fldCharType="begin"/>
            </w:r>
            <w:r w:rsidR="003C3BA1">
              <w:rPr>
                <w:noProof/>
                <w:webHidden/>
              </w:rPr>
              <w:instrText xml:space="preserve"> PAGEREF _Toc470684688 \h </w:instrText>
            </w:r>
            <w:r w:rsidR="003C3BA1">
              <w:rPr>
                <w:noProof/>
                <w:webHidden/>
              </w:rPr>
            </w:r>
            <w:r w:rsidR="003C3BA1">
              <w:rPr>
                <w:noProof/>
                <w:webHidden/>
              </w:rPr>
              <w:fldChar w:fldCharType="separate"/>
            </w:r>
            <w:r w:rsidR="00482B4C">
              <w:rPr>
                <w:noProof/>
                <w:webHidden/>
              </w:rPr>
              <w:t>93</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89" w:history="1">
            <w:r w:rsidR="003C3BA1" w:rsidRPr="00294712">
              <w:rPr>
                <w:rStyle w:val="aff2"/>
                <w:noProof/>
                <w:highlight w:val="green"/>
              </w:rPr>
              <w:t>5.10.8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getPortFwding</w:t>
            </w:r>
            <w:r w:rsidR="003C3BA1">
              <w:rPr>
                <w:noProof/>
                <w:webHidden/>
              </w:rPr>
              <w:tab/>
            </w:r>
            <w:r w:rsidR="003C3BA1">
              <w:rPr>
                <w:noProof/>
                <w:webHidden/>
              </w:rPr>
              <w:fldChar w:fldCharType="begin"/>
            </w:r>
            <w:r w:rsidR="003C3BA1">
              <w:rPr>
                <w:noProof/>
                <w:webHidden/>
              </w:rPr>
              <w:instrText xml:space="preserve"> PAGEREF _Toc470684689 \h </w:instrText>
            </w:r>
            <w:r w:rsidR="003C3BA1">
              <w:rPr>
                <w:noProof/>
                <w:webHidden/>
              </w:rPr>
            </w:r>
            <w:r w:rsidR="003C3BA1">
              <w:rPr>
                <w:noProof/>
                <w:webHidden/>
              </w:rPr>
              <w:fldChar w:fldCharType="separate"/>
            </w:r>
            <w:r w:rsidR="00482B4C">
              <w:rPr>
                <w:noProof/>
                <w:webHidden/>
              </w:rPr>
              <w:t>94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690" w:history="1">
            <w:r w:rsidR="003C3BA1" w:rsidRPr="00294712">
              <w:rPr>
                <w:rStyle w:val="aff2"/>
                <w:noProof/>
                <w:highlight w:val="green"/>
              </w:rPr>
              <w:t>5.10.9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addPortFwding</w:t>
            </w:r>
            <w:r w:rsidR="003C3BA1">
              <w:rPr>
                <w:noProof/>
                <w:webHidden/>
              </w:rPr>
              <w:tab/>
            </w:r>
            <w:r w:rsidR="003C3BA1">
              <w:rPr>
                <w:noProof/>
                <w:webHidden/>
              </w:rPr>
              <w:fldChar w:fldCharType="begin"/>
            </w:r>
            <w:r w:rsidR="003C3BA1">
              <w:rPr>
                <w:noProof/>
                <w:webHidden/>
              </w:rPr>
              <w:instrText xml:space="preserve"> PAGEREF _Toc470684690 \h </w:instrText>
            </w:r>
            <w:r w:rsidR="003C3BA1">
              <w:rPr>
                <w:noProof/>
                <w:webHidden/>
              </w:rPr>
            </w:r>
            <w:r w:rsidR="003C3BA1">
              <w:rPr>
                <w:noProof/>
                <w:webHidden/>
              </w:rPr>
              <w:fldChar w:fldCharType="separate"/>
            </w:r>
            <w:r w:rsidR="00482B4C">
              <w:rPr>
                <w:noProof/>
                <w:webHidden/>
              </w:rPr>
              <w:t>95</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1" w:history="1">
            <w:r w:rsidR="003C3BA1" w:rsidRPr="00294712">
              <w:rPr>
                <w:rStyle w:val="aff2"/>
                <w:noProof/>
                <w:highlight w:val="green"/>
              </w:rPr>
              <w:t>5.10.10</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deletePortFwding</w:t>
            </w:r>
            <w:r w:rsidR="003C3BA1">
              <w:rPr>
                <w:noProof/>
                <w:webHidden/>
              </w:rPr>
              <w:tab/>
            </w:r>
            <w:r w:rsidR="003C3BA1">
              <w:rPr>
                <w:noProof/>
                <w:webHidden/>
              </w:rPr>
              <w:fldChar w:fldCharType="begin"/>
            </w:r>
            <w:r w:rsidR="003C3BA1">
              <w:rPr>
                <w:noProof/>
                <w:webHidden/>
              </w:rPr>
              <w:instrText xml:space="preserve"> PAGEREF _Toc470684691 \h </w:instrText>
            </w:r>
            <w:r w:rsidR="003C3BA1">
              <w:rPr>
                <w:noProof/>
                <w:webHidden/>
              </w:rPr>
            </w:r>
            <w:r w:rsidR="003C3BA1">
              <w:rPr>
                <w:noProof/>
                <w:webHidden/>
              </w:rPr>
              <w:fldChar w:fldCharType="separate"/>
            </w:r>
            <w:r w:rsidR="00482B4C">
              <w:rPr>
                <w:noProof/>
                <w:webHidden/>
              </w:rPr>
              <w:t>97</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2" w:history="1">
            <w:r w:rsidR="003C3BA1" w:rsidRPr="00294712">
              <w:rPr>
                <w:rStyle w:val="aff2"/>
                <w:noProof/>
                <w:highlight w:val="green"/>
              </w:rPr>
              <w:t>5.10.11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editPortFwding</w:t>
            </w:r>
            <w:r w:rsidR="003C3BA1">
              <w:rPr>
                <w:noProof/>
                <w:webHidden/>
              </w:rPr>
              <w:tab/>
            </w:r>
            <w:r w:rsidR="003C3BA1">
              <w:rPr>
                <w:noProof/>
                <w:webHidden/>
              </w:rPr>
              <w:fldChar w:fldCharType="begin"/>
            </w:r>
            <w:r w:rsidR="003C3BA1">
              <w:rPr>
                <w:noProof/>
                <w:webHidden/>
              </w:rPr>
              <w:instrText xml:space="preserve"> PAGEREF _Toc470684692 \h </w:instrText>
            </w:r>
            <w:r w:rsidR="003C3BA1">
              <w:rPr>
                <w:noProof/>
                <w:webHidden/>
              </w:rPr>
            </w:r>
            <w:r w:rsidR="003C3BA1">
              <w:rPr>
                <w:noProof/>
                <w:webHidden/>
              </w:rPr>
              <w:fldChar w:fldCharType="separate"/>
            </w:r>
            <w:r w:rsidR="00482B4C">
              <w:rPr>
                <w:noProof/>
                <w:webHidden/>
              </w:rPr>
              <w:t>98</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3" w:history="1">
            <w:r w:rsidR="003C3BA1" w:rsidRPr="00294712">
              <w:rPr>
                <w:rStyle w:val="aff2"/>
                <w:noProof/>
              </w:rPr>
              <w:t>5.10.12</w:t>
            </w:r>
            <w:r w:rsidR="003C3BA1">
              <w:rPr>
                <w:rFonts w:asciiTheme="minorHAnsi" w:eastAsiaTheme="minorEastAsia" w:hAnsiTheme="minorHAnsi" w:cstheme="minorBidi"/>
                <w:noProof/>
                <w:color w:val="auto"/>
                <w:kern w:val="2"/>
                <w:szCs w:val="22"/>
              </w:rPr>
              <w:tab/>
            </w:r>
            <w:r w:rsidR="003C3BA1" w:rsidRPr="00294712">
              <w:rPr>
                <w:rStyle w:val="aff2"/>
                <w:noProof/>
              </w:rPr>
              <w:t>SetPortFwding————</w:t>
            </w:r>
            <w:r w:rsidR="003C3BA1" w:rsidRPr="00294712">
              <w:rPr>
                <w:rStyle w:val="aff2"/>
                <w:rFonts w:hint="eastAsia"/>
                <w:noProof/>
              </w:rPr>
              <w:t>暂不支持</w:t>
            </w:r>
            <w:r w:rsidR="003C3BA1">
              <w:rPr>
                <w:noProof/>
                <w:webHidden/>
              </w:rPr>
              <w:tab/>
            </w:r>
            <w:r w:rsidR="003C3BA1">
              <w:rPr>
                <w:noProof/>
                <w:webHidden/>
              </w:rPr>
              <w:fldChar w:fldCharType="begin"/>
            </w:r>
            <w:r w:rsidR="003C3BA1">
              <w:rPr>
                <w:noProof/>
                <w:webHidden/>
              </w:rPr>
              <w:instrText xml:space="preserve"> PAGEREF _Toc470684693 \h </w:instrText>
            </w:r>
            <w:r w:rsidR="003C3BA1">
              <w:rPr>
                <w:noProof/>
                <w:webHidden/>
              </w:rPr>
            </w:r>
            <w:r w:rsidR="003C3BA1">
              <w:rPr>
                <w:noProof/>
                <w:webHidden/>
              </w:rPr>
              <w:fldChar w:fldCharType="separate"/>
            </w:r>
            <w:r w:rsidR="00482B4C">
              <w:rPr>
                <w:noProof/>
                <w:webHidden/>
              </w:rPr>
              <w:t>99</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4" w:history="1">
            <w:r w:rsidR="003C3BA1" w:rsidRPr="00294712">
              <w:rPr>
                <w:rStyle w:val="aff2"/>
                <w:noProof/>
                <w:highlight w:val="green"/>
              </w:rPr>
              <w:t>5.10.13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getDMZInfo</w:t>
            </w:r>
            <w:r w:rsidR="003C3BA1">
              <w:rPr>
                <w:noProof/>
                <w:webHidden/>
              </w:rPr>
              <w:tab/>
            </w:r>
            <w:r w:rsidR="003C3BA1">
              <w:rPr>
                <w:noProof/>
                <w:webHidden/>
              </w:rPr>
              <w:fldChar w:fldCharType="begin"/>
            </w:r>
            <w:r w:rsidR="003C3BA1">
              <w:rPr>
                <w:noProof/>
                <w:webHidden/>
              </w:rPr>
              <w:instrText xml:space="preserve"> PAGEREF _Toc470684694 \h </w:instrText>
            </w:r>
            <w:r w:rsidR="003C3BA1">
              <w:rPr>
                <w:noProof/>
                <w:webHidden/>
              </w:rPr>
            </w:r>
            <w:r w:rsidR="003C3BA1">
              <w:rPr>
                <w:noProof/>
                <w:webHidden/>
              </w:rPr>
              <w:fldChar w:fldCharType="separate"/>
            </w:r>
            <w:r w:rsidR="00482B4C">
              <w:rPr>
                <w:noProof/>
                <w:webHidden/>
              </w:rPr>
              <w:t>100</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5" w:history="1">
            <w:r w:rsidR="003C3BA1" w:rsidRPr="00294712">
              <w:rPr>
                <w:rStyle w:val="aff2"/>
                <w:noProof/>
                <w:highlight w:val="green"/>
              </w:rPr>
              <w:t>5.10.14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setDMZInfo</w:t>
            </w:r>
            <w:r w:rsidR="003C3BA1">
              <w:rPr>
                <w:noProof/>
                <w:webHidden/>
              </w:rPr>
              <w:tab/>
            </w:r>
            <w:r w:rsidR="003C3BA1">
              <w:rPr>
                <w:noProof/>
                <w:webHidden/>
              </w:rPr>
              <w:fldChar w:fldCharType="begin"/>
            </w:r>
            <w:r w:rsidR="003C3BA1">
              <w:rPr>
                <w:noProof/>
                <w:webHidden/>
              </w:rPr>
              <w:instrText xml:space="preserve"> PAGEREF _Toc470684695 \h </w:instrText>
            </w:r>
            <w:r w:rsidR="003C3BA1">
              <w:rPr>
                <w:noProof/>
                <w:webHidden/>
              </w:rPr>
            </w:r>
            <w:r w:rsidR="003C3BA1">
              <w:rPr>
                <w:noProof/>
                <w:webHidden/>
              </w:rPr>
              <w:fldChar w:fldCharType="separate"/>
            </w:r>
            <w:r w:rsidR="00482B4C">
              <w:rPr>
                <w:noProof/>
                <w:webHidden/>
              </w:rPr>
              <w:t>101</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6" w:history="1">
            <w:r w:rsidR="003C3BA1" w:rsidRPr="00294712">
              <w:rPr>
                <w:rStyle w:val="aff2"/>
                <w:noProof/>
                <w:highlight w:val="green"/>
              </w:rPr>
              <w:t>5.10.15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getIPFilterList</w:t>
            </w:r>
            <w:r w:rsidR="003C3BA1">
              <w:rPr>
                <w:noProof/>
                <w:webHidden/>
              </w:rPr>
              <w:tab/>
            </w:r>
            <w:r w:rsidR="003C3BA1">
              <w:rPr>
                <w:noProof/>
                <w:webHidden/>
              </w:rPr>
              <w:fldChar w:fldCharType="begin"/>
            </w:r>
            <w:r w:rsidR="003C3BA1">
              <w:rPr>
                <w:noProof/>
                <w:webHidden/>
              </w:rPr>
              <w:instrText xml:space="preserve"> PAGEREF _Toc470684696 \h </w:instrText>
            </w:r>
            <w:r w:rsidR="003C3BA1">
              <w:rPr>
                <w:noProof/>
                <w:webHidden/>
              </w:rPr>
            </w:r>
            <w:r w:rsidR="003C3BA1">
              <w:rPr>
                <w:noProof/>
                <w:webHidden/>
              </w:rPr>
              <w:fldChar w:fldCharType="separate"/>
            </w:r>
            <w:r w:rsidR="00482B4C">
              <w:rPr>
                <w:noProof/>
                <w:webHidden/>
              </w:rPr>
              <w:t>102</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7" w:history="1">
            <w:r w:rsidR="003C3BA1" w:rsidRPr="00294712">
              <w:rPr>
                <w:rStyle w:val="aff2"/>
                <w:noProof/>
                <w:highlight w:val="green"/>
              </w:rPr>
              <w:t>5.10.16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addIPFilter</w:t>
            </w:r>
            <w:r w:rsidR="003C3BA1">
              <w:rPr>
                <w:noProof/>
                <w:webHidden/>
              </w:rPr>
              <w:tab/>
            </w:r>
            <w:r w:rsidR="003C3BA1">
              <w:rPr>
                <w:noProof/>
                <w:webHidden/>
              </w:rPr>
              <w:fldChar w:fldCharType="begin"/>
            </w:r>
            <w:r w:rsidR="003C3BA1">
              <w:rPr>
                <w:noProof/>
                <w:webHidden/>
              </w:rPr>
              <w:instrText xml:space="preserve"> PAGEREF _Toc470684697 \h </w:instrText>
            </w:r>
            <w:r w:rsidR="003C3BA1">
              <w:rPr>
                <w:noProof/>
                <w:webHidden/>
              </w:rPr>
            </w:r>
            <w:r w:rsidR="003C3BA1">
              <w:rPr>
                <w:noProof/>
                <w:webHidden/>
              </w:rPr>
              <w:fldChar w:fldCharType="separate"/>
            </w:r>
            <w:r w:rsidR="00482B4C">
              <w:rPr>
                <w:noProof/>
                <w:webHidden/>
              </w:rPr>
              <w:t>104</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8" w:history="1">
            <w:r w:rsidR="003C3BA1" w:rsidRPr="00294712">
              <w:rPr>
                <w:rStyle w:val="aff2"/>
                <w:noProof/>
                <w:highlight w:val="green"/>
              </w:rPr>
              <w:t>5.10.17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deleteIPFilter</w:t>
            </w:r>
            <w:r w:rsidR="003C3BA1">
              <w:rPr>
                <w:noProof/>
                <w:webHidden/>
              </w:rPr>
              <w:tab/>
            </w:r>
            <w:r w:rsidR="003C3BA1">
              <w:rPr>
                <w:noProof/>
                <w:webHidden/>
              </w:rPr>
              <w:fldChar w:fldCharType="begin"/>
            </w:r>
            <w:r w:rsidR="003C3BA1">
              <w:rPr>
                <w:noProof/>
                <w:webHidden/>
              </w:rPr>
              <w:instrText xml:space="preserve"> PAGEREF _Toc470684698 \h </w:instrText>
            </w:r>
            <w:r w:rsidR="003C3BA1">
              <w:rPr>
                <w:noProof/>
                <w:webHidden/>
              </w:rPr>
            </w:r>
            <w:r w:rsidR="003C3BA1">
              <w:rPr>
                <w:noProof/>
                <w:webHidden/>
              </w:rPr>
              <w:fldChar w:fldCharType="separate"/>
            </w:r>
            <w:r w:rsidR="00482B4C">
              <w:rPr>
                <w:noProof/>
                <w:webHidden/>
              </w:rPr>
              <w:t>105</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699" w:history="1">
            <w:r w:rsidR="003C3BA1" w:rsidRPr="00294712">
              <w:rPr>
                <w:rStyle w:val="aff2"/>
                <w:noProof/>
                <w:highlight w:val="green"/>
              </w:rPr>
              <w:t>5.10.18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editIPFilter</w:t>
            </w:r>
            <w:r w:rsidR="003C3BA1">
              <w:rPr>
                <w:noProof/>
                <w:webHidden/>
              </w:rPr>
              <w:tab/>
            </w:r>
            <w:r w:rsidR="003C3BA1">
              <w:rPr>
                <w:noProof/>
                <w:webHidden/>
              </w:rPr>
              <w:fldChar w:fldCharType="begin"/>
            </w:r>
            <w:r w:rsidR="003C3BA1">
              <w:rPr>
                <w:noProof/>
                <w:webHidden/>
              </w:rPr>
              <w:instrText xml:space="preserve"> PAGEREF _Toc470684699 \h </w:instrText>
            </w:r>
            <w:r w:rsidR="003C3BA1">
              <w:rPr>
                <w:noProof/>
                <w:webHidden/>
              </w:rPr>
            </w:r>
            <w:r w:rsidR="003C3BA1">
              <w:rPr>
                <w:noProof/>
                <w:webHidden/>
              </w:rPr>
              <w:fldChar w:fldCharType="separate"/>
            </w:r>
            <w:r w:rsidR="00482B4C">
              <w:rPr>
                <w:noProof/>
                <w:webHidden/>
              </w:rPr>
              <w:t>106</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0" w:history="1">
            <w:r w:rsidR="003C3BA1" w:rsidRPr="00294712">
              <w:rPr>
                <w:rStyle w:val="aff2"/>
                <w:noProof/>
                <w:highlight w:val="green"/>
              </w:rPr>
              <w:t>5.10.19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getFirewallSwitch</w:t>
            </w:r>
            <w:r w:rsidR="003C3BA1">
              <w:rPr>
                <w:noProof/>
                <w:webHidden/>
              </w:rPr>
              <w:tab/>
            </w:r>
            <w:r w:rsidR="003C3BA1">
              <w:rPr>
                <w:noProof/>
                <w:webHidden/>
              </w:rPr>
              <w:fldChar w:fldCharType="begin"/>
            </w:r>
            <w:r w:rsidR="003C3BA1">
              <w:rPr>
                <w:noProof/>
                <w:webHidden/>
              </w:rPr>
              <w:instrText xml:space="preserve"> PAGEREF _Toc470684700 \h </w:instrText>
            </w:r>
            <w:r w:rsidR="003C3BA1">
              <w:rPr>
                <w:noProof/>
                <w:webHidden/>
              </w:rPr>
            </w:r>
            <w:r w:rsidR="003C3BA1">
              <w:rPr>
                <w:noProof/>
                <w:webHidden/>
              </w:rPr>
              <w:fldChar w:fldCharType="separate"/>
            </w:r>
            <w:r w:rsidR="00482B4C">
              <w:rPr>
                <w:noProof/>
                <w:webHidden/>
              </w:rPr>
              <w:t>107</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1" w:history="1">
            <w:r w:rsidR="003C3BA1" w:rsidRPr="00294712">
              <w:rPr>
                <w:rStyle w:val="aff2"/>
                <w:noProof/>
                <w:highlight w:val="green"/>
              </w:rPr>
              <w:t>5.10.20</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setFirewallSwitch</w:t>
            </w:r>
            <w:r w:rsidR="003C3BA1">
              <w:rPr>
                <w:noProof/>
                <w:webHidden/>
              </w:rPr>
              <w:tab/>
            </w:r>
            <w:r w:rsidR="003C3BA1">
              <w:rPr>
                <w:noProof/>
                <w:webHidden/>
              </w:rPr>
              <w:fldChar w:fldCharType="begin"/>
            </w:r>
            <w:r w:rsidR="003C3BA1">
              <w:rPr>
                <w:noProof/>
                <w:webHidden/>
              </w:rPr>
              <w:instrText xml:space="preserve"> PAGEREF _Toc470684701 \h </w:instrText>
            </w:r>
            <w:r w:rsidR="003C3BA1">
              <w:rPr>
                <w:noProof/>
                <w:webHidden/>
              </w:rPr>
            </w:r>
            <w:r w:rsidR="003C3BA1">
              <w:rPr>
                <w:noProof/>
                <w:webHidden/>
              </w:rPr>
              <w:fldChar w:fldCharType="separate"/>
            </w:r>
            <w:r w:rsidR="00482B4C">
              <w:rPr>
                <w:noProof/>
                <w:webHidden/>
              </w:rPr>
              <w:t>108</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2" w:history="1">
            <w:r w:rsidR="003C3BA1" w:rsidRPr="00294712">
              <w:rPr>
                <w:rStyle w:val="aff2"/>
                <w:noProof/>
              </w:rPr>
              <w:t>5.10.21</w:t>
            </w:r>
            <w:r w:rsidR="003C3BA1">
              <w:rPr>
                <w:rFonts w:asciiTheme="minorHAnsi" w:eastAsiaTheme="minorEastAsia" w:hAnsiTheme="minorHAnsi" w:cstheme="minorBidi"/>
                <w:noProof/>
                <w:color w:val="auto"/>
                <w:kern w:val="2"/>
                <w:szCs w:val="22"/>
              </w:rPr>
              <w:tab/>
            </w:r>
            <w:r w:rsidR="003C3BA1" w:rsidRPr="00294712">
              <w:rPr>
                <w:rStyle w:val="aff2"/>
                <w:noProof/>
              </w:rPr>
              <w:t>SetIPFilter————</w:t>
            </w:r>
            <w:r w:rsidR="003C3BA1" w:rsidRPr="00294712">
              <w:rPr>
                <w:rStyle w:val="aff2"/>
                <w:rFonts w:hint="eastAsia"/>
                <w:noProof/>
              </w:rPr>
              <w:t>暂不支持</w:t>
            </w:r>
            <w:r w:rsidR="003C3BA1">
              <w:rPr>
                <w:noProof/>
                <w:webHidden/>
              </w:rPr>
              <w:tab/>
            </w:r>
            <w:r w:rsidR="003C3BA1">
              <w:rPr>
                <w:noProof/>
                <w:webHidden/>
              </w:rPr>
              <w:fldChar w:fldCharType="begin"/>
            </w:r>
            <w:r w:rsidR="003C3BA1">
              <w:rPr>
                <w:noProof/>
                <w:webHidden/>
              </w:rPr>
              <w:instrText xml:space="preserve"> PAGEREF _Toc470684702 \h </w:instrText>
            </w:r>
            <w:r w:rsidR="003C3BA1">
              <w:rPr>
                <w:noProof/>
                <w:webHidden/>
              </w:rPr>
            </w:r>
            <w:r w:rsidR="003C3BA1">
              <w:rPr>
                <w:noProof/>
                <w:webHidden/>
              </w:rPr>
              <w:fldChar w:fldCharType="separate"/>
            </w:r>
            <w:r w:rsidR="00482B4C">
              <w:rPr>
                <w:noProof/>
                <w:webHidden/>
              </w:rPr>
              <w:t>109</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3" w:history="1">
            <w:r w:rsidR="003C3BA1" w:rsidRPr="00294712">
              <w:rPr>
                <w:rStyle w:val="aff2"/>
                <w:noProof/>
              </w:rPr>
              <w:t>5.10.22</w:t>
            </w:r>
            <w:r w:rsidR="003C3BA1">
              <w:rPr>
                <w:rFonts w:asciiTheme="minorHAnsi" w:eastAsiaTheme="minorEastAsia" w:hAnsiTheme="minorHAnsi" w:cstheme="minorBidi"/>
                <w:noProof/>
                <w:color w:val="auto"/>
                <w:kern w:val="2"/>
                <w:szCs w:val="22"/>
              </w:rPr>
              <w:tab/>
            </w:r>
            <w:r w:rsidR="003C3BA1" w:rsidRPr="00294712">
              <w:rPr>
                <w:rStyle w:val="aff2"/>
                <w:noProof/>
              </w:rPr>
              <w:t>GetVPNPassthrough</w:t>
            </w:r>
            <w:r w:rsidR="003C3BA1" w:rsidRPr="00294712">
              <w:rPr>
                <w:rStyle w:val="aff2"/>
                <w:rFonts w:hint="eastAsia"/>
                <w:noProof/>
              </w:rPr>
              <w:t>————暂不支持</w:t>
            </w:r>
            <w:r w:rsidR="003C3BA1">
              <w:rPr>
                <w:noProof/>
                <w:webHidden/>
              </w:rPr>
              <w:tab/>
            </w:r>
            <w:r w:rsidR="003C3BA1">
              <w:rPr>
                <w:noProof/>
                <w:webHidden/>
              </w:rPr>
              <w:fldChar w:fldCharType="begin"/>
            </w:r>
            <w:r w:rsidR="003C3BA1">
              <w:rPr>
                <w:noProof/>
                <w:webHidden/>
              </w:rPr>
              <w:instrText xml:space="preserve"> PAGEREF _Toc470684703 \h </w:instrText>
            </w:r>
            <w:r w:rsidR="003C3BA1">
              <w:rPr>
                <w:noProof/>
                <w:webHidden/>
              </w:rPr>
            </w:r>
            <w:r w:rsidR="003C3BA1">
              <w:rPr>
                <w:noProof/>
                <w:webHidden/>
              </w:rPr>
              <w:fldChar w:fldCharType="separate"/>
            </w:r>
            <w:r w:rsidR="00482B4C">
              <w:rPr>
                <w:noProof/>
                <w:webHidden/>
              </w:rPr>
              <w:t>110</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4" w:history="1">
            <w:r w:rsidR="003C3BA1" w:rsidRPr="00294712">
              <w:rPr>
                <w:rStyle w:val="aff2"/>
                <w:noProof/>
              </w:rPr>
              <w:t>5.10.23</w:t>
            </w:r>
            <w:r w:rsidR="003C3BA1">
              <w:rPr>
                <w:rFonts w:asciiTheme="minorHAnsi" w:eastAsiaTheme="minorEastAsia" w:hAnsiTheme="minorHAnsi" w:cstheme="minorBidi"/>
                <w:noProof/>
                <w:color w:val="auto"/>
                <w:kern w:val="2"/>
                <w:szCs w:val="22"/>
              </w:rPr>
              <w:tab/>
            </w:r>
            <w:r w:rsidR="003C3BA1" w:rsidRPr="00294712">
              <w:rPr>
                <w:rStyle w:val="aff2"/>
                <w:noProof/>
              </w:rPr>
              <w:t>SetVPNPassthrough</w:t>
            </w:r>
            <w:r w:rsidR="003C3BA1" w:rsidRPr="00294712">
              <w:rPr>
                <w:rStyle w:val="aff2"/>
                <w:rFonts w:hint="eastAsia"/>
                <w:noProof/>
              </w:rPr>
              <w:t>————暂不支持</w:t>
            </w:r>
            <w:r w:rsidR="003C3BA1">
              <w:rPr>
                <w:noProof/>
                <w:webHidden/>
              </w:rPr>
              <w:tab/>
            </w:r>
            <w:r w:rsidR="003C3BA1">
              <w:rPr>
                <w:noProof/>
                <w:webHidden/>
              </w:rPr>
              <w:fldChar w:fldCharType="begin"/>
            </w:r>
            <w:r w:rsidR="003C3BA1">
              <w:rPr>
                <w:noProof/>
                <w:webHidden/>
              </w:rPr>
              <w:instrText xml:space="preserve"> PAGEREF _Toc470684704 \h </w:instrText>
            </w:r>
            <w:r w:rsidR="003C3BA1">
              <w:rPr>
                <w:noProof/>
                <w:webHidden/>
              </w:rPr>
            </w:r>
            <w:r w:rsidR="003C3BA1">
              <w:rPr>
                <w:noProof/>
                <w:webHidden/>
              </w:rPr>
              <w:fldChar w:fldCharType="separate"/>
            </w:r>
            <w:r w:rsidR="00482B4C">
              <w:rPr>
                <w:noProof/>
                <w:webHidden/>
              </w:rPr>
              <w:t>111</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5" w:history="1">
            <w:r w:rsidR="003C3BA1" w:rsidRPr="00294712">
              <w:rPr>
                <w:rStyle w:val="aff2"/>
                <w:noProof/>
                <w:highlight w:val="green"/>
              </w:rPr>
              <w:t>5.10.24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getUrlFilterSettings</w:t>
            </w:r>
            <w:r w:rsidR="003C3BA1">
              <w:rPr>
                <w:noProof/>
                <w:webHidden/>
              </w:rPr>
              <w:tab/>
            </w:r>
            <w:r w:rsidR="003C3BA1">
              <w:rPr>
                <w:noProof/>
                <w:webHidden/>
              </w:rPr>
              <w:fldChar w:fldCharType="begin"/>
            </w:r>
            <w:r w:rsidR="003C3BA1">
              <w:rPr>
                <w:noProof/>
                <w:webHidden/>
              </w:rPr>
              <w:instrText xml:space="preserve"> PAGEREF _Toc470684705 \h </w:instrText>
            </w:r>
            <w:r w:rsidR="003C3BA1">
              <w:rPr>
                <w:noProof/>
                <w:webHidden/>
              </w:rPr>
            </w:r>
            <w:r w:rsidR="003C3BA1">
              <w:rPr>
                <w:noProof/>
                <w:webHidden/>
              </w:rPr>
              <w:fldChar w:fldCharType="separate"/>
            </w:r>
            <w:r w:rsidR="00482B4C">
              <w:rPr>
                <w:noProof/>
                <w:webHidden/>
              </w:rPr>
              <w:t>112</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6" w:history="1">
            <w:r w:rsidR="003C3BA1" w:rsidRPr="00294712">
              <w:rPr>
                <w:rStyle w:val="aff2"/>
                <w:noProof/>
                <w:highlight w:val="green"/>
              </w:rPr>
              <w:t>5.10.25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SetUrlFilterSettings</w:t>
            </w:r>
            <w:r w:rsidR="003C3BA1">
              <w:rPr>
                <w:noProof/>
                <w:webHidden/>
              </w:rPr>
              <w:tab/>
            </w:r>
            <w:r w:rsidR="003C3BA1">
              <w:rPr>
                <w:noProof/>
                <w:webHidden/>
              </w:rPr>
              <w:fldChar w:fldCharType="begin"/>
            </w:r>
            <w:r w:rsidR="003C3BA1">
              <w:rPr>
                <w:noProof/>
                <w:webHidden/>
              </w:rPr>
              <w:instrText xml:space="preserve"> PAGEREF _Toc470684706 \h </w:instrText>
            </w:r>
            <w:r w:rsidR="003C3BA1">
              <w:rPr>
                <w:noProof/>
                <w:webHidden/>
              </w:rPr>
            </w:r>
            <w:r w:rsidR="003C3BA1">
              <w:rPr>
                <w:noProof/>
                <w:webHidden/>
              </w:rPr>
              <w:fldChar w:fldCharType="separate"/>
            </w:r>
            <w:r w:rsidR="00482B4C">
              <w:rPr>
                <w:noProof/>
                <w:webHidden/>
              </w:rPr>
              <w:t>113</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7" w:history="1">
            <w:r w:rsidR="003C3BA1" w:rsidRPr="00294712">
              <w:rPr>
                <w:rStyle w:val="aff2"/>
                <w:noProof/>
                <w:highlight w:val="green"/>
              </w:rPr>
              <w:t>5.10.26</w:t>
            </w:r>
            <w:r w:rsidR="003C3BA1">
              <w:rPr>
                <w:rFonts w:asciiTheme="minorHAnsi" w:eastAsiaTheme="minorEastAsia" w:hAnsiTheme="minorHAnsi" w:cstheme="minorBidi"/>
                <w:noProof/>
                <w:color w:val="auto"/>
                <w:kern w:val="2"/>
                <w:szCs w:val="22"/>
              </w:rPr>
              <w:tab/>
            </w:r>
            <w:r w:rsidR="003C3BA1" w:rsidRPr="00294712">
              <w:rPr>
                <w:rStyle w:val="aff2"/>
                <w:noProof/>
              </w:rPr>
              <w:t>GetWanAccess</w:t>
            </w:r>
            <w:r w:rsidR="003C3BA1">
              <w:rPr>
                <w:noProof/>
                <w:webHidden/>
              </w:rPr>
              <w:tab/>
            </w:r>
            <w:r w:rsidR="003C3BA1">
              <w:rPr>
                <w:noProof/>
                <w:webHidden/>
              </w:rPr>
              <w:fldChar w:fldCharType="begin"/>
            </w:r>
            <w:r w:rsidR="003C3BA1">
              <w:rPr>
                <w:noProof/>
                <w:webHidden/>
              </w:rPr>
              <w:instrText xml:space="preserve"> PAGEREF _Toc470684707 \h </w:instrText>
            </w:r>
            <w:r w:rsidR="003C3BA1">
              <w:rPr>
                <w:noProof/>
                <w:webHidden/>
              </w:rPr>
            </w:r>
            <w:r w:rsidR="003C3BA1">
              <w:rPr>
                <w:noProof/>
                <w:webHidden/>
              </w:rPr>
              <w:fldChar w:fldCharType="separate"/>
            </w:r>
            <w:r w:rsidR="00482B4C">
              <w:rPr>
                <w:noProof/>
                <w:webHidden/>
              </w:rPr>
              <w:t>114</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08" w:history="1">
            <w:r w:rsidR="003C3BA1" w:rsidRPr="00294712">
              <w:rPr>
                <w:rStyle w:val="aff2"/>
                <w:noProof/>
                <w:highlight w:val="green"/>
              </w:rPr>
              <w:t>5.10.27</w:t>
            </w:r>
            <w:r w:rsidR="003C3BA1">
              <w:rPr>
                <w:rFonts w:asciiTheme="minorHAnsi" w:eastAsiaTheme="minorEastAsia" w:hAnsiTheme="minorHAnsi" w:cstheme="minorBidi"/>
                <w:noProof/>
                <w:color w:val="auto"/>
                <w:kern w:val="2"/>
                <w:szCs w:val="22"/>
              </w:rPr>
              <w:tab/>
            </w:r>
            <w:r w:rsidR="003C3BA1" w:rsidRPr="00294712">
              <w:rPr>
                <w:rStyle w:val="aff2"/>
                <w:noProof/>
              </w:rPr>
              <w:t>SetWanAccess</w:t>
            </w:r>
            <w:r w:rsidR="003C3BA1">
              <w:rPr>
                <w:noProof/>
                <w:webHidden/>
              </w:rPr>
              <w:tab/>
            </w:r>
            <w:r w:rsidR="003C3BA1">
              <w:rPr>
                <w:noProof/>
                <w:webHidden/>
              </w:rPr>
              <w:fldChar w:fldCharType="begin"/>
            </w:r>
            <w:r w:rsidR="003C3BA1">
              <w:rPr>
                <w:noProof/>
                <w:webHidden/>
              </w:rPr>
              <w:instrText xml:space="preserve"> PAGEREF _Toc470684708 \h </w:instrText>
            </w:r>
            <w:r w:rsidR="003C3BA1">
              <w:rPr>
                <w:noProof/>
                <w:webHidden/>
              </w:rPr>
            </w:r>
            <w:r w:rsidR="003C3BA1">
              <w:rPr>
                <w:noProof/>
                <w:webHidden/>
              </w:rPr>
              <w:fldChar w:fldCharType="separate"/>
            </w:r>
            <w:r w:rsidR="00482B4C">
              <w:rPr>
                <w:noProof/>
                <w:webHidden/>
              </w:rPr>
              <w:t>115</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09" w:history="1">
            <w:r w:rsidR="003C3BA1" w:rsidRPr="00294712">
              <w:rPr>
                <w:rStyle w:val="aff2"/>
                <w:noProof/>
              </w:rPr>
              <w:t>5.11</w:t>
            </w:r>
            <w:r w:rsidR="003C3BA1">
              <w:rPr>
                <w:rFonts w:asciiTheme="minorHAnsi" w:eastAsiaTheme="minorEastAsia" w:hAnsiTheme="minorHAnsi" w:cstheme="minorBidi"/>
                <w:noProof/>
                <w:color w:val="auto"/>
                <w:kern w:val="2"/>
                <w:szCs w:val="22"/>
              </w:rPr>
              <w:tab/>
            </w:r>
            <w:r w:rsidR="003C3BA1" w:rsidRPr="00294712">
              <w:rPr>
                <w:rStyle w:val="aff2"/>
                <w:noProof/>
              </w:rPr>
              <w:t>LAN</w:t>
            </w:r>
            <w:r w:rsidR="003C3BA1">
              <w:rPr>
                <w:noProof/>
                <w:webHidden/>
              </w:rPr>
              <w:tab/>
            </w:r>
            <w:r w:rsidR="003C3BA1">
              <w:rPr>
                <w:noProof/>
                <w:webHidden/>
              </w:rPr>
              <w:fldChar w:fldCharType="begin"/>
            </w:r>
            <w:r w:rsidR="003C3BA1">
              <w:rPr>
                <w:noProof/>
                <w:webHidden/>
              </w:rPr>
              <w:instrText xml:space="preserve"> PAGEREF _Toc470684709 \h </w:instrText>
            </w:r>
            <w:r w:rsidR="003C3BA1">
              <w:rPr>
                <w:noProof/>
                <w:webHidden/>
              </w:rPr>
            </w:r>
            <w:r w:rsidR="003C3BA1">
              <w:rPr>
                <w:noProof/>
                <w:webHidden/>
              </w:rPr>
              <w:fldChar w:fldCharType="separate"/>
            </w:r>
            <w:r w:rsidR="00482B4C">
              <w:rPr>
                <w:noProof/>
                <w:webHidden/>
              </w:rPr>
              <w:t>116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10" w:history="1">
            <w:r w:rsidR="003C3BA1" w:rsidRPr="00294712">
              <w:rPr>
                <w:rStyle w:val="aff2"/>
                <w:noProof/>
                <w:highlight w:val="green"/>
              </w:rPr>
              <w:t>5.11.6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GetLanSettings</w:t>
            </w:r>
            <w:r w:rsidR="003C3BA1">
              <w:rPr>
                <w:noProof/>
                <w:webHidden/>
              </w:rPr>
              <w:tab/>
            </w:r>
            <w:r w:rsidR="003C3BA1">
              <w:rPr>
                <w:noProof/>
                <w:webHidden/>
              </w:rPr>
              <w:fldChar w:fldCharType="begin"/>
            </w:r>
            <w:r w:rsidR="003C3BA1">
              <w:rPr>
                <w:noProof/>
                <w:webHidden/>
              </w:rPr>
              <w:instrText xml:space="preserve"> PAGEREF _Toc470684710 \h </w:instrText>
            </w:r>
            <w:r w:rsidR="003C3BA1">
              <w:rPr>
                <w:noProof/>
                <w:webHidden/>
              </w:rPr>
            </w:r>
            <w:r w:rsidR="003C3BA1">
              <w:rPr>
                <w:noProof/>
                <w:webHidden/>
              </w:rPr>
              <w:fldChar w:fldCharType="separate"/>
            </w:r>
            <w:r w:rsidR="00482B4C">
              <w:rPr>
                <w:noProof/>
                <w:webHidden/>
              </w:rPr>
              <w:t>116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11" w:history="1">
            <w:r w:rsidR="003C3BA1" w:rsidRPr="00294712">
              <w:rPr>
                <w:rStyle w:val="aff2"/>
                <w:noProof/>
                <w:highlight w:val="green"/>
              </w:rPr>
              <w:t>5.11.7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SetLanSettings</w:t>
            </w:r>
            <w:r w:rsidR="003C3BA1">
              <w:rPr>
                <w:noProof/>
                <w:webHidden/>
              </w:rPr>
              <w:tab/>
            </w:r>
            <w:r w:rsidR="003C3BA1">
              <w:rPr>
                <w:noProof/>
                <w:webHidden/>
              </w:rPr>
              <w:fldChar w:fldCharType="begin"/>
            </w:r>
            <w:r w:rsidR="003C3BA1">
              <w:rPr>
                <w:noProof/>
                <w:webHidden/>
              </w:rPr>
              <w:instrText xml:space="preserve"> PAGEREF _Toc470684711 \h </w:instrText>
            </w:r>
            <w:r w:rsidR="003C3BA1">
              <w:rPr>
                <w:noProof/>
                <w:webHidden/>
              </w:rPr>
            </w:r>
            <w:r w:rsidR="003C3BA1">
              <w:rPr>
                <w:noProof/>
                <w:webHidden/>
              </w:rPr>
              <w:fldChar w:fldCharType="separate"/>
            </w:r>
            <w:r w:rsidR="00482B4C">
              <w:rPr>
                <w:noProof/>
                <w:webHidden/>
              </w:rPr>
              <w:t>118</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12" w:history="1">
            <w:r w:rsidR="003C3BA1" w:rsidRPr="00294712">
              <w:rPr>
                <w:rStyle w:val="aff2"/>
                <w:noProof/>
              </w:rPr>
              <w:t>5.12</w:t>
            </w:r>
            <w:r w:rsidR="003C3BA1">
              <w:rPr>
                <w:rFonts w:asciiTheme="minorHAnsi" w:eastAsiaTheme="minorEastAsia" w:hAnsiTheme="minorHAnsi" w:cstheme="minorBidi"/>
                <w:noProof/>
                <w:color w:val="auto"/>
                <w:kern w:val="2"/>
                <w:szCs w:val="22"/>
              </w:rPr>
              <w:tab/>
            </w:r>
            <w:r w:rsidR="003C3BA1" w:rsidRPr="00294712">
              <w:rPr>
                <w:rStyle w:val="aff2"/>
                <w:noProof/>
              </w:rPr>
              <w:t>ConnectionDevices</w:t>
            </w:r>
            <w:r w:rsidR="003C3BA1">
              <w:rPr>
                <w:noProof/>
                <w:webHidden/>
              </w:rPr>
              <w:tab/>
            </w:r>
            <w:r w:rsidR="003C3BA1">
              <w:rPr>
                <w:noProof/>
                <w:webHidden/>
              </w:rPr>
              <w:fldChar w:fldCharType="begin"/>
            </w:r>
            <w:r w:rsidR="003C3BA1">
              <w:rPr>
                <w:noProof/>
                <w:webHidden/>
              </w:rPr>
              <w:instrText xml:space="preserve"> PAGEREF _Toc470684712 \h </w:instrText>
            </w:r>
            <w:r w:rsidR="003C3BA1">
              <w:rPr>
                <w:noProof/>
                <w:webHidden/>
              </w:rPr>
            </w:r>
            <w:r w:rsidR="003C3BA1">
              <w:rPr>
                <w:noProof/>
                <w:webHidden/>
              </w:rPr>
              <w:fldChar w:fldCharType="separate"/>
            </w:r>
            <w:r w:rsidR="00482B4C">
              <w:rPr>
                <w:noProof/>
                <w:webHidden/>
              </w:rPr>
              <w:t>119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13" w:history="1">
            <w:r w:rsidR="003C3BA1" w:rsidRPr="00294712">
              <w:rPr>
                <w:rStyle w:val="aff2"/>
                <w:noProof/>
                <w:highlight w:val="green"/>
              </w:rPr>
              <w:t>5.12.6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GetConnectedDeviceList</w:t>
            </w:r>
            <w:r w:rsidR="003C3BA1">
              <w:rPr>
                <w:noProof/>
                <w:webHidden/>
              </w:rPr>
              <w:tab/>
            </w:r>
            <w:r w:rsidR="003C3BA1">
              <w:rPr>
                <w:noProof/>
                <w:webHidden/>
              </w:rPr>
              <w:fldChar w:fldCharType="begin"/>
            </w:r>
            <w:r w:rsidR="003C3BA1">
              <w:rPr>
                <w:noProof/>
                <w:webHidden/>
              </w:rPr>
              <w:instrText xml:space="preserve"> PAGEREF _Toc470684713 \h </w:instrText>
            </w:r>
            <w:r w:rsidR="003C3BA1">
              <w:rPr>
                <w:noProof/>
                <w:webHidden/>
              </w:rPr>
            </w:r>
            <w:r w:rsidR="003C3BA1">
              <w:rPr>
                <w:noProof/>
                <w:webHidden/>
              </w:rPr>
              <w:fldChar w:fldCharType="separate"/>
            </w:r>
            <w:r w:rsidR="00482B4C">
              <w:rPr>
                <w:noProof/>
                <w:webHidden/>
              </w:rPr>
              <w:t>119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14" w:history="1">
            <w:r w:rsidR="003C3BA1" w:rsidRPr="00294712">
              <w:rPr>
                <w:rStyle w:val="aff2"/>
                <w:noProof/>
                <w:highlight w:val="green"/>
              </w:rPr>
              <w:t>5.12.7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GetBlockDeviceList</w:t>
            </w:r>
            <w:r w:rsidR="003C3BA1">
              <w:rPr>
                <w:noProof/>
                <w:webHidden/>
              </w:rPr>
              <w:tab/>
            </w:r>
            <w:r w:rsidR="003C3BA1">
              <w:rPr>
                <w:noProof/>
                <w:webHidden/>
              </w:rPr>
              <w:fldChar w:fldCharType="begin"/>
            </w:r>
            <w:r w:rsidR="003C3BA1">
              <w:rPr>
                <w:noProof/>
                <w:webHidden/>
              </w:rPr>
              <w:instrText xml:space="preserve"> PAGEREF _Toc470684714 \h </w:instrText>
            </w:r>
            <w:r w:rsidR="003C3BA1">
              <w:rPr>
                <w:noProof/>
                <w:webHidden/>
              </w:rPr>
            </w:r>
            <w:r w:rsidR="003C3BA1">
              <w:rPr>
                <w:noProof/>
                <w:webHidden/>
              </w:rPr>
              <w:fldChar w:fldCharType="separate"/>
            </w:r>
            <w:r w:rsidR="00482B4C">
              <w:rPr>
                <w:noProof/>
                <w:webHidden/>
              </w:rPr>
              <w:t>120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15" w:history="1">
            <w:r w:rsidR="003C3BA1" w:rsidRPr="00294712">
              <w:rPr>
                <w:rStyle w:val="aff2"/>
                <w:noProof/>
                <w:highlight w:val="green"/>
              </w:rPr>
              <w:t>5.12.8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SetConnectedDeviceBlock</w:t>
            </w:r>
            <w:r w:rsidR="003C3BA1">
              <w:rPr>
                <w:noProof/>
                <w:webHidden/>
              </w:rPr>
              <w:tab/>
            </w:r>
            <w:r w:rsidR="003C3BA1">
              <w:rPr>
                <w:noProof/>
                <w:webHidden/>
              </w:rPr>
              <w:fldChar w:fldCharType="begin"/>
            </w:r>
            <w:r w:rsidR="003C3BA1">
              <w:rPr>
                <w:noProof/>
                <w:webHidden/>
              </w:rPr>
              <w:instrText xml:space="preserve"> PAGEREF _Toc470684715 \h </w:instrText>
            </w:r>
            <w:r w:rsidR="003C3BA1">
              <w:rPr>
                <w:noProof/>
                <w:webHidden/>
              </w:rPr>
            </w:r>
            <w:r w:rsidR="003C3BA1">
              <w:rPr>
                <w:noProof/>
                <w:webHidden/>
              </w:rPr>
              <w:fldChar w:fldCharType="separate"/>
            </w:r>
            <w:r w:rsidR="00482B4C">
              <w:rPr>
                <w:noProof/>
                <w:webHidden/>
              </w:rPr>
              <w:t>122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16" w:history="1">
            <w:r w:rsidR="003C3BA1" w:rsidRPr="00294712">
              <w:rPr>
                <w:rStyle w:val="aff2"/>
                <w:noProof/>
                <w:highlight w:val="green"/>
              </w:rPr>
              <w:t>5.12.9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SetDeviceUnblock</w:t>
            </w:r>
            <w:r w:rsidR="003C3BA1">
              <w:rPr>
                <w:noProof/>
                <w:webHidden/>
              </w:rPr>
              <w:tab/>
            </w:r>
            <w:r w:rsidR="003C3BA1">
              <w:rPr>
                <w:noProof/>
                <w:webHidden/>
              </w:rPr>
              <w:fldChar w:fldCharType="begin"/>
            </w:r>
            <w:r w:rsidR="003C3BA1">
              <w:rPr>
                <w:noProof/>
                <w:webHidden/>
              </w:rPr>
              <w:instrText xml:space="preserve"> PAGEREF _Toc470684716 \h </w:instrText>
            </w:r>
            <w:r w:rsidR="003C3BA1">
              <w:rPr>
                <w:noProof/>
                <w:webHidden/>
              </w:rPr>
            </w:r>
            <w:r w:rsidR="003C3BA1">
              <w:rPr>
                <w:noProof/>
                <w:webHidden/>
              </w:rPr>
              <w:fldChar w:fldCharType="separate"/>
            </w:r>
            <w:r w:rsidR="00482B4C">
              <w:rPr>
                <w:noProof/>
                <w:webHidden/>
              </w:rPr>
              <w:t>123</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17" w:history="1">
            <w:r w:rsidR="003C3BA1" w:rsidRPr="00294712">
              <w:rPr>
                <w:rStyle w:val="aff2"/>
                <w:noProof/>
                <w:highlight w:val="green"/>
              </w:rPr>
              <w:t>5.12.10</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SetDeviceName</w:t>
            </w:r>
            <w:r w:rsidR="003C3BA1">
              <w:rPr>
                <w:noProof/>
                <w:webHidden/>
              </w:rPr>
              <w:tab/>
            </w:r>
            <w:r w:rsidR="003C3BA1">
              <w:rPr>
                <w:noProof/>
                <w:webHidden/>
              </w:rPr>
              <w:fldChar w:fldCharType="begin"/>
            </w:r>
            <w:r w:rsidR="003C3BA1">
              <w:rPr>
                <w:noProof/>
                <w:webHidden/>
              </w:rPr>
              <w:instrText xml:space="preserve"> PAGEREF _Toc470684717 \h </w:instrText>
            </w:r>
            <w:r w:rsidR="003C3BA1">
              <w:rPr>
                <w:noProof/>
                <w:webHidden/>
              </w:rPr>
            </w:r>
            <w:r w:rsidR="003C3BA1">
              <w:rPr>
                <w:noProof/>
                <w:webHidden/>
              </w:rPr>
              <w:fldChar w:fldCharType="separate"/>
            </w:r>
            <w:r w:rsidR="00482B4C">
              <w:rPr>
                <w:noProof/>
                <w:webHidden/>
              </w:rPr>
              <w:t>124</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18" w:history="1">
            <w:r w:rsidR="003C3BA1" w:rsidRPr="00294712">
              <w:rPr>
                <w:rStyle w:val="aff2"/>
                <w:noProof/>
              </w:rPr>
              <w:t>5.13</w:t>
            </w:r>
            <w:r w:rsidR="003C3BA1">
              <w:rPr>
                <w:rFonts w:asciiTheme="minorHAnsi" w:eastAsiaTheme="minorEastAsia" w:hAnsiTheme="minorHAnsi" w:cstheme="minorBidi"/>
                <w:noProof/>
                <w:color w:val="auto"/>
                <w:kern w:val="2"/>
                <w:szCs w:val="22"/>
              </w:rPr>
              <w:tab/>
            </w:r>
            <w:r w:rsidR="003C3BA1" w:rsidRPr="00294712">
              <w:rPr>
                <w:rStyle w:val="aff2"/>
                <w:noProof/>
              </w:rPr>
              <w:t>System Information Requests</w:t>
            </w:r>
            <w:r w:rsidR="003C3BA1">
              <w:rPr>
                <w:noProof/>
                <w:webHidden/>
              </w:rPr>
              <w:tab/>
            </w:r>
            <w:r w:rsidR="003C3BA1">
              <w:rPr>
                <w:noProof/>
                <w:webHidden/>
              </w:rPr>
              <w:fldChar w:fldCharType="begin"/>
            </w:r>
            <w:r w:rsidR="003C3BA1">
              <w:rPr>
                <w:noProof/>
                <w:webHidden/>
              </w:rPr>
              <w:instrText xml:space="preserve"> PAGEREF _Toc470684718 \h </w:instrText>
            </w:r>
            <w:r w:rsidR="003C3BA1">
              <w:rPr>
                <w:noProof/>
                <w:webHidden/>
              </w:rPr>
            </w:r>
            <w:r w:rsidR="003C3BA1">
              <w:rPr>
                <w:noProof/>
                <w:webHidden/>
              </w:rPr>
              <w:fldChar w:fldCharType="separate"/>
            </w:r>
            <w:r w:rsidR="00482B4C">
              <w:rPr>
                <w:noProof/>
                <w:webHidden/>
              </w:rPr>
              <w:t>125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19" w:history="1">
            <w:r w:rsidR="003C3BA1" w:rsidRPr="00294712">
              <w:rPr>
                <w:rStyle w:val="aff2"/>
                <w:noProof/>
                <w:highlight w:val="green"/>
              </w:rPr>
              <w:t>5.13.6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GetSystemInfo</w:t>
            </w:r>
            <w:r w:rsidR="003C3BA1">
              <w:rPr>
                <w:noProof/>
                <w:webHidden/>
              </w:rPr>
              <w:tab/>
            </w:r>
            <w:r w:rsidR="003C3BA1">
              <w:rPr>
                <w:noProof/>
                <w:webHidden/>
              </w:rPr>
              <w:fldChar w:fldCharType="begin"/>
            </w:r>
            <w:r w:rsidR="003C3BA1">
              <w:rPr>
                <w:noProof/>
                <w:webHidden/>
              </w:rPr>
              <w:instrText xml:space="preserve"> PAGEREF _Toc470684719 \h </w:instrText>
            </w:r>
            <w:r w:rsidR="003C3BA1">
              <w:rPr>
                <w:noProof/>
                <w:webHidden/>
              </w:rPr>
            </w:r>
            <w:r w:rsidR="003C3BA1">
              <w:rPr>
                <w:noProof/>
                <w:webHidden/>
              </w:rPr>
              <w:fldChar w:fldCharType="separate"/>
            </w:r>
            <w:r w:rsidR="00482B4C">
              <w:rPr>
                <w:noProof/>
                <w:webHidden/>
              </w:rPr>
              <w:t>125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20" w:history="1">
            <w:r w:rsidR="003C3BA1" w:rsidRPr="00294712">
              <w:rPr>
                <w:rStyle w:val="aff2"/>
                <w:noProof/>
                <w:highlight w:val="green"/>
              </w:rPr>
              <w:t>6.7.7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SetLanguage</w:t>
            </w:r>
            <w:r w:rsidR="003C3BA1">
              <w:rPr>
                <w:noProof/>
                <w:webHidden/>
              </w:rPr>
              <w:tab/>
            </w:r>
            <w:r w:rsidR="003C3BA1">
              <w:rPr>
                <w:noProof/>
                <w:webHidden/>
              </w:rPr>
              <w:fldChar w:fldCharType="begin"/>
            </w:r>
            <w:r w:rsidR="003C3BA1">
              <w:rPr>
                <w:noProof/>
                <w:webHidden/>
              </w:rPr>
              <w:instrText xml:space="preserve"> PAGEREF _Toc470684720 \h </w:instrText>
            </w:r>
            <w:r w:rsidR="003C3BA1">
              <w:rPr>
                <w:noProof/>
                <w:webHidden/>
              </w:rPr>
            </w:r>
            <w:r w:rsidR="003C3BA1">
              <w:rPr>
                <w:noProof/>
                <w:webHidden/>
              </w:rPr>
              <w:fldChar w:fldCharType="separate"/>
            </w:r>
            <w:r w:rsidR="00482B4C">
              <w:rPr>
                <w:noProof/>
                <w:webHidden/>
              </w:rPr>
              <w:t>126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21" w:history="1">
            <w:r w:rsidR="003C3BA1" w:rsidRPr="00294712">
              <w:rPr>
                <w:rStyle w:val="aff2"/>
                <w:noProof/>
                <w:highlight w:val="green"/>
              </w:rPr>
              <w:t>7.7.7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GetCurrentLanguage</w:t>
            </w:r>
            <w:r w:rsidR="003C3BA1">
              <w:rPr>
                <w:noProof/>
                <w:webHidden/>
              </w:rPr>
              <w:tab/>
            </w:r>
            <w:r w:rsidR="003C3BA1">
              <w:rPr>
                <w:noProof/>
                <w:webHidden/>
              </w:rPr>
              <w:fldChar w:fldCharType="begin"/>
            </w:r>
            <w:r w:rsidR="003C3BA1">
              <w:rPr>
                <w:noProof/>
                <w:webHidden/>
              </w:rPr>
              <w:instrText xml:space="preserve"> PAGEREF _Toc470684721 \h </w:instrText>
            </w:r>
            <w:r w:rsidR="003C3BA1">
              <w:rPr>
                <w:noProof/>
                <w:webHidden/>
              </w:rPr>
            </w:r>
            <w:r w:rsidR="003C3BA1">
              <w:rPr>
                <w:noProof/>
                <w:webHidden/>
              </w:rPr>
              <w:fldChar w:fldCharType="separate"/>
            </w:r>
            <w:r w:rsidR="00482B4C">
              <w:rPr>
                <w:noProof/>
                <w:webHidden/>
              </w:rPr>
              <w:t>127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22" w:history="1">
            <w:r w:rsidR="003C3BA1" w:rsidRPr="00294712">
              <w:rPr>
                <w:rStyle w:val="aff2"/>
                <w:noProof/>
                <w:highlight w:val="green"/>
              </w:rPr>
              <w:t>8.7.7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GetSystemStatus</w:t>
            </w:r>
            <w:r w:rsidR="003C3BA1">
              <w:rPr>
                <w:noProof/>
                <w:webHidden/>
              </w:rPr>
              <w:tab/>
            </w:r>
            <w:r w:rsidR="003C3BA1">
              <w:rPr>
                <w:noProof/>
                <w:webHidden/>
              </w:rPr>
              <w:fldChar w:fldCharType="begin"/>
            </w:r>
            <w:r w:rsidR="003C3BA1">
              <w:rPr>
                <w:noProof/>
                <w:webHidden/>
              </w:rPr>
              <w:instrText xml:space="preserve"> PAGEREF _Toc470684722 \h </w:instrText>
            </w:r>
            <w:r w:rsidR="003C3BA1">
              <w:rPr>
                <w:noProof/>
                <w:webHidden/>
              </w:rPr>
            </w:r>
            <w:r w:rsidR="003C3BA1">
              <w:rPr>
                <w:noProof/>
                <w:webHidden/>
              </w:rPr>
              <w:fldChar w:fldCharType="separate"/>
            </w:r>
            <w:r w:rsidR="00482B4C">
              <w:rPr>
                <w:noProof/>
                <w:webHidden/>
              </w:rPr>
              <w:t>128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23" w:history="1">
            <w:r w:rsidR="003C3BA1" w:rsidRPr="00294712">
              <w:rPr>
                <w:rStyle w:val="aff2"/>
                <w:noProof/>
                <w:highlight w:val="green"/>
              </w:rPr>
              <w:t>9.7.7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SetDeviceReboot</w:t>
            </w:r>
            <w:r w:rsidR="003C3BA1">
              <w:rPr>
                <w:noProof/>
                <w:webHidden/>
              </w:rPr>
              <w:tab/>
            </w:r>
            <w:r w:rsidR="003C3BA1">
              <w:rPr>
                <w:noProof/>
                <w:webHidden/>
              </w:rPr>
              <w:fldChar w:fldCharType="begin"/>
            </w:r>
            <w:r w:rsidR="003C3BA1">
              <w:rPr>
                <w:noProof/>
                <w:webHidden/>
              </w:rPr>
              <w:instrText xml:space="preserve"> PAGEREF _Toc470684723 \h </w:instrText>
            </w:r>
            <w:r w:rsidR="003C3BA1">
              <w:rPr>
                <w:noProof/>
                <w:webHidden/>
              </w:rPr>
            </w:r>
            <w:r w:rsidR="003C3BA1">
              <w:rPr>
                <w:noProof/>
                <w:webHidden/>
              </w:rPr>
              <w:fldChar w:fldCharType="separate"/>
            </w:r>
            <w:r w:rsidR="00482B4C">
              <w:rPr>
                <w:noProof/>
                <w:webHidden/>
              </w:rPr>
              <w:t>131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24" w:history="1">
            <w:r w:rsidR="003C3BA1" w:rsidRPr="00294712">
              <w:rPr>
                <w:rStyle w:val="aff2"/>
                <w:noProof/>
                <w:highlight w:val="green"/>
              </w:rPr>
              <w:t>9.7.8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SetDeviceReset</w:t>
            </w:r>
            <w:r w:rsidR="003C3BA1">
              <w:rPr>
                <w:noProof/>
                <w:webHidden/>
              </w:rPr>
              <w:tab/>
            </w:r>
            <w:r w:rsidR="003C3BA1">
              <w:rPr>
                <w:noProof/>
                <w:webHidden/>
              </w:rPr>
              <w:fldChar w:fldCharType="begin"/>
            </w:r>
            <w:r w:rsidR="003C3BA1">
              <w:rPr>
                <w:noProof/>
                <w:webHidden/>
              </w:rPr>
              <w:instrText xml:space="preserve"> PAGEREF _Toc470684724 \h </w:instrText>
            </w:r>
            <w:r w:rsidR="003C3BA1">
              <w:rPr>
                <w:noProof/>
                <w:webHidden/>
              </w:rPr>
            </w:r>
            <w:r w:rsidR="003C3BA1">
              <w:rPr>
                <w:noProof/>
                <w:webHidden/>
              </w:rPr>
              <w:fldChar w:fldCharType="separate"/>
            </w:r>
            <w:r w:rsidR="00482B4C">
              <w:rPr>
                <w:noProof/>
                <w:webHidden/>
              </w:rPr>
              <w:t>132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25" w:history="1">
            <w:r w:rsidR="003C3BA1" w:rsidRPr="00294712">
              <w:rPr>
                <w:rStyle w:val="aff2"/>
                <w:noProof/>
                <w:highlight w:val="green"/>
              </w:rPr>
              <w:t>9.7.9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SetDeviceBackup</w:t>
            </w:r>
            <w:r w:rsidR="003C3BA1">
              <w:rPr>
                <w:noProof/>
                <w:webHidden/>
              </w:rPr>
              <w:tab/>
            </w:r>
            <w:r w:rsidR="003C3BA1">
              <w:rPr>
                <w:noProof/>
                <w:webHidden/>
              </w:rPr>
              <w:fldChar w:fldCharType="begin"/>
            </w:r>
            <w:r w:rsidR="003C3BA1">
              <w:rPr>
                <w:noProof/>
                <w:webHidden/>
              </w:rPr>
              <w:instrText xml:space="preserve"> PAGEREF _Toc470684725 \h </w:instrText>
            </w:r>
            <w:r w:rsidR="003C3BA1">
              <w:rPr>
                <w:noProof/>
                <w:webHidden/>
              </w:rPr>
            </w:r>
            <w:r w:rsidR="003C3BA1">
              <w:rPr>
                <w:noProof/>
                <w:webHidden/>
              </w:rPr>
              <w:fldChar w:fldCharType="separate"/>
            </w:r>
            <w:r w:rsidR="00482B4C">
              <w:rPr>
                <w:noProof/>
                <w:webHidden/>
              </w:rPr>
              <w:t>132</w:t>
            </w:r>
            <w:r w:rsidR="003C3BA1">
              <w:rPr>
                <w:noProof/>
                <w:webHidden/>
              </w:rPr>
              <w:fldChar w:fldCharType="end"/>
            </w:r>
          </w:hyperlink>
        </w:p>
        <w:p w:rsidR="003C3BA1" w:rsidRDefault="003E49E8">
          <w:pPr>
            <w:pStyle w:val="30"/>
            <w:tabs>
              <w:tab w:val="right" w:leader="dot" w:pos="9060"/>
            </w:tabs>
            <w:rPr>
              <w:rFonts w:asciiTheme="minorHAnsi" w:eastAsiaTheme="minorEastAsia" w:hAnsiTheme="minorHAnsi" w:cstheme="minorBidi"/>
              <w:noProof/>
              <w:color w:val="auto"/>
              <w:kern w:val="2"/>
              <w:szCs w:val="22"/>
            </w:rPr>
          </w:pPr>
          <w:hyperlink w:anchor="_Toc470684726" w:history="1">
            <w:r w:rsidR="003C3BA1" w:rsidRPr="00294712">
              <w:rPr>
                <w:rStyle w:val="aff2"/>
                <w:noProof/>
              </w:rPr>
              <w:t>5.13.8 SetDeviceRestore</w:t>
            </w:r>
            <w:r w:rsidR="003C3BA1" w:rsidRPr="00294712">
              <w:rPr>
                <w:rStyle w:val="aff2"/>
                <w:rFonts w:hint="eastAsia"/>
                <w:noProof/>
              </w:rPr>
              <w:t>————已取消使用</w:t>
            </w:r>
            <w:r w:rsidR="003C3BA1">
              <w:rPr>
                <w:noProof/>
                <w:webHidden/>
              </w:rPr>
              <w:tab/>
            </w:r>
            <w:r w:rsidR="003C3BA1">
              <w:rPr>
                <w:noProof/>
                <w:webHidden/>
              </w:rPr>
              <w:fldChar w:fldCharType="begin"/>
            </w:r>
            <w:r w:rsidR="003C3BA1">
              <w:rPr>
                <w:noProof/>
                <w:webHidden/>
              </w:rPr>
              <w:instrText xml:space="preserve"> PAGEREF _Toc470684726 \h </w:instrText>
            </w:r>
            <w:r w:rsidR="003C3BA1">
              <w:rPr>
                <w:noProof/>
                <w:webHidden/>
              </w:rPr>
            </w:r>
            <w:r w:rsidR="003C3BA1">
              <w:rPr>
                <w:noProof/>
                <w:webHidden/>
              </w:rPr>
              <w:fldChar w:fldCharType="separate"/>
            </w:r>
            <w:r w:rsidR="00482B4C">
              <w:rPr>
                <w:noProof/>
                <w:webHidden/>
              </w:rPr>
              <w:t>133</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27" w:history="1">
            <w:r w:rsidR="003C3BA1" w:rsidRPr="00294712">
              <w:rPr>
                <w:rStyle w:val="aff2"/>
                <w:noProof/>
                <w:highlight w:val="green"/>
              </w:rPr>
              <w:t>5.13.9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SetDevicePowerOff</w:t>
            </w:r>
            <w:r w:rsidR="003C3BA1">
              <w:rPr>
                <w:noProof/>
                <w:webHidden/>
              </w:rPr>
              <w:tab/>
            </w:r>
            <w:r w:rsidR="003C3BA1">
              <w:rPr>
                <w:noProof/>
                <w:webHidden/>
              </w:rPr>
              <w:fldChar w:fldCharType="begin"/>
            </w:r>
            <w:r w:rsidR="003C3BA1">
              <w:rPr>
                <w:noProof/>
                <w:webHidden/>
              </w:rPr>
              <w:instrText xml:space="preserve"> PAGEREF _Toc470684727 \h </w:instrText>
            </w:r>
            <w:r w:rsidR="003C3BA1">
              <w:rPr>
                <w:noProof/>
                <w:webHidden/>
              </w:rPr>
            </w:r>
            <w:r w:rsidR="003C3BA1">
              <w:rPr>
                <w:noProof/>
                <w:webHidden/>
              </w:rPr>
              <w:fldChar w:fldCharType="separate"/>
            </w:r>
            <w:r w:rsidR="00482B4C">
              <w:rPr>
                <w:noProof/>
                <w:webHidden/>
              </w:rPr>
              <w:t>134</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28" w:history="1">
            <w:r w:rsidR="003C3BA1" w:rsidRPr="00294712">
              <w:rPr>
                <w:rStyle w:val="aff2"/>
                <w:noProof/>
              </w:rPr>
              <w:t>5.13.10</w:t>
            </w:r>
            <w:r w:rsidR="003C3BA1">
              <w:rPr>
                <w:rFonts w:asciiTheme="minorHAnsi" w:eastAsiaTheme="minorEastAsia" w:hAnsiTheme="minorHAnsi" w:cstheme="minorBidi"/>
                <w:noProof/>
                <w:color w:val="auto"/>
                <w:kern w:val="2"/>
                <w:szCs w:val="22"/>
              </w:rPr>
              <w:tab/>
            </w:r>
            <w:r w:rsidR="003C3BA1" w:rsidRPr="00294712">
              <w:rPr>
                <w:rStyle w:val="aff2"/>
                <w:noProof/>
              </w:rPr>
              <w:t>SetAppBackup</w:t>
            </w:r>
            <w:r w:rsidR="003C3BA1" w:rsidRPr="00294712">
              <w:rPr>
                <w:rStyle w:val="aff2"/>
                <w:rFonts w:hint="eastAsia"/>
                <w:noProof/>
              </w:rPr>
              <w:t>——————非</w:t>
            </w:r>
            <w:r w:rsidR="003C3BA1" w:rsidRPr="00294712">
              <w:rPr>
                <w:rStyle w:val="aff2"/>
                <w:noProof/>
              </w:rPr>
              <w:t>UI</w:t>
            </w:r>
            <w:r w:rsidR="003C3BA1" w:rsidRPr="00294712">
              <w:rPr>
                <w:rStyle w:val="aff2"/>
                <w:rFonts w:hint="eastAsia"/>
                <w:noProof/>
              </w:rPr>
              <w:t>接口</w:t>
            </w:r>
            <w:r w:rsidR="003C3BA1">
              <w:rPr>
                <w:noProof/>
                <w:webHidden/>
              </w:rPr>
              <w:tab/>
            </w:r>
            <w:r w:rsidR="003C3BA1">
              <w:rPr>
                <w:noProof/>
                <w:webHidden/>
              </w:rPr>
              <w:fldChar w:fldCharType="begin"/>
            </w:r>
            <w:r w:rsidR="003C3BA1">
              <w:rPr>
                <w:noProof/>
                <w:webHidden/>
              </w:rPr>
              <w:instrText xml:space="preserve"> PAGEREF _Toc470684728 \h </w:instrText>
            </w:r>
            <w:r w:rsidR="003C3BA1">
              <w:rPr>
                <w:noProof/>
                <w:webHidden/>
              </w:rPr>
            </w:r>
            <w:r w:rsidR="003C3BA1">
              <w:rPr>
                <w:noProof/>
                <w:webHidden/>
              </w:rPr>
              <w:fldChar w:fldCharType="separate"/>
            </w:r>
            <w:r w:rsidR="00482B4C">
              <w:rPr>
                <w:noProof/>
                <w:webHidden/>
              </w:rPr>
              <w:t>135</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29" w:history="1">
            <w:r w:rsidR="003C3BA1" w:rsidRPr="00294712">
              <w:rPr>
                <w:rStyle w:val="aff2"/>
                <w:noProof/>
              </w:rPr>
              <w:t>5.13.11</w:t>
            </w:r>
            <w:r w:rsidR="003C3BA1">
              <w:rPr>
                <w:rFonts w:asciiTheme="minorHAnsi" w:eastAsiaTheme="minorEastAsia" w:hAnsiTheme="minorHAnsi" w:cstheme="minorBidi"/>
                <w:noProof/>
                <w:color w:val="auto"/>
                <w:kern w:val="2"/>
                <w:szCs w:val="22"/>
              </w:rPr>
              <w:tab/>
            </w:r>
            <w:r w:rsidR="003C3BA1" w:rsidRPr="00294712">
              <w:rPr>
                <w:rStyle w:val="aff2"/>
                <w:noProof/>
              </w:rPr>
              <w:t>SetAppRestoreBackup</w:t>
            </w:r>
            <w:r w:rsidR="003C3BA1" w:rsidRPr="00294712">
              <w:rPr>
                <w:rStyle w:val="aff2"/>
                <w:rFonts w:hint="eastAsia"/>
                <w:noProof/>
              </w:rPr>
              <w:t>——————非</w:t>
            </w:r>
            <w:r w:rsidR="003C3BA1" w:rsidRPr="00294712">
              <w:rPr>
                <w:rStyle w:val="aff2"/>
                <w:noProof/>
              </w:rPr>
              <w:t>UI</w:t>
            </w:r>
            <w:r w:rsidR="003C3BA1" w:rsidRPr="00294712">
              <w:rPr>
                <w:rStyle w:val="aff2"/>
                <w:rFonts w:hint="eastAsia"/>
                <w:noProof/>
              </w:rPr>
              <w:t>接口</w:t>
            </w:r>
            <w:r w:rsidR="003C3BA1">
              <w:rPr>
                <w:noProof/>
                <w:webHidden/>
              </w:rPr>
              <w:tab/>
            </w:r>
            <w:r w:rsidR="003C3BA1">
              <w:rPr>
                <w:noProof/>
                <w:webHidden/>
              </w:rPr>
              <w:fldChar w:fldCharType="begin"/>
            </w:r>
            <w:r w:rsidR="003C3BA1">
              <w:rPr>
                <w:noProof/>
                <w:webHidden/>
              </w:rPr>
              <w:instrText xml:space="preserve"> PAGEREF _Toc470684729 \h </w:instrText>
            </w:r>
            <w:r w:rsidR="003C3BA1">
              <w:rPr>
                <w:noProof/>
                <w:webHidden/>
              </w:rPr>
            </w:r>
            <w:r w:rsidR="003C3BA1">
              <w:rPr>
                <w:noProof/>
                <w:webHidden/>
              </w:rPr>
              <w:fldChar w:fldCharType="separate"/>
            </w:r>
            <w:r w:rsidR="00482B4C">
              <w:rPr>
                <w:noProof/>
                <w:webHidden/>
              </w:rPr>
              <w:t>135</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0" w:history="1">
            <w:r w:rsidR="003C3BA1" w:rsidRPr="00294712">
              <w:rPr>
                <w:rStyle w:val="aff2"/>
                <w:noProof/>
              </w:rPr>
              <w:t>5.13.12</w:t>
            </w:r>
            <w:r w:rsidR="003C3BA1">
              <w:rPr>
                <w:rFonts w:asciiTheme="minorHAnsi" w:eastAsiaTheme="minorEastAsia" w:hAnsiTheme="minorHAnsi" w:cstheme="minorBidi"/>
                <w:noProof/>
                <w:color w:val="auto"/>
                <w:kern w:val="2"/>
                <w:szCs w:val="22"/>
              </w:rPr>
              <w:tab/>
            </w:r>
            <w:r w:rsidR="003C3BA1" w:rsidRPr="00294712">
              <w:rPr>
                <w:rStyle w:val="aff2"/>
                <w:noProof/>
              </w:rPr>
              <w:t>GetWizardStatus</w:t>
            </w:r>
            <w:r w:rsidR="003C3BA1" w:rsidRPr="00294712">
              <w:rPr>
                <w:rStyle w:val="aff2"/>
                <w:rFonts w:hint="eastAsia"/>
                <w:noProof/>
              </w:rPr>
              <w:t>——————非</w:t>
            </w:r>
            <w:r w:rsidR="003C3BA1" w:rsidRPr="00294712">
              <w:rPr>
                <w:rStyle w:val="aff2"/>
                <w:noProof/>
              </w:rPr>
              <w:t>UI</w:t>
            </w:r>
            <w:r w:rsidR="003C3BA1" w:rsidRPr="00294712">
              <w:rPr>
                <w:rStyle w:val="aff2"/>
                <w:rFonts w:hint="eastAsia"/>
                <w:noProof/>
              </w:rPr>
              <w:t>接口</w:t>
            </w:r>
            <w:r w:rsidR="003C3BA1">
              <w:rPr>
                <w:noProof/>
                <w:webHidden/>
              </w:rPr>
              <w:tab/>
            </w:r>
            <w:r w:rsidR="003C3BA1">
              <w:rPr>
                <w:noProof/>
                <w:webHidden/>
              </w:rPr>
              <w:fldChar w:fldCharType="begin"/>
            </w:r>
            <w:r w:rsidR="003C3BA1">
              <w:rPr>
                <w:noProof/>
                <w:webHidden/>
              </w:rPr>
              <w:instrText xml:space="preserve"> PAGEREF _Toc470684730 \h </w:instrText>
            </w:r>
            <w:r w:rsidR="003C3BA1">
              <w:rPr>
                <w:noProof/>
                <w:webHidden/>
              </w:rPr>
            </w:r>
            <w:r w:rsidR="003C3BA1">
              <w:rPr>
                <w:noProof/>
                <w:webHidden/>
              </w:rPr>
              <w:fldChar w:fldCharType="separate"/>
            </w:r>
            <w:r w:rsidR="00482B4C">
              <w:rPr>
                <w:noProof/>
                <w:webHidden/>
              </w:rPr>
              <w:t>136</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1" w:history="1">
            <w:r w:rsidR="003C3BA1" w:rsidRPr="00294712">
              <w:rPr>
                <w:rStyle w:val="aff2"/>
                <w:noProof/>
              </w:rPr>
              <w:t>5.13.13</w:t>
            </w:r>
            <w:r w:rsidR="003C3BA1">
              <w:rPr>
                <w:rFonts w:asciiTheme="minorHAnsi" w:eastAsiaTheme="minorEastAsia" w:hAnsiTheme="minorHAnsi" w:cstheme="minorBidi"/>
                <w:noProof/>
                <w:color w:val="auto"/>
                <w:kern w:val="2"/>
                <w:szCs w:val="22"/>
              </w:rPr>
              <w:tab/>
            </w:r>
            <w:r w:rsidR="003C3BA1" w:rsidRPr="00294712">
              <w:rPr>
                <w:rStyle w:val="aff2"/>
                <w:noProof/>
              </w:rPr>
              <w:t>SetWizardStatus</w:t>
            </w:r>
            <w:r w:rsidR="003C3BA1" w:rsidRPr="00294712">
              <w:rPr>
                <w:rStyle w:val="aff2"/>
                <w:rFonts w:hint="eastAsia"/>
                <w:noProof/>
              </w:rPr>
              <w:t>——————非</w:t>
            </w:r>
            <w:r w:rsidR="003C3BA1" w:rsidRPr="00294712">
              <w:rPr>
                <w:rStyle w:val="aff2"/>
                <w:noProof/>
              </w:rPr>
              <w:t>UI</w:t>
            </w:r>
            <w:r w:rsidR="003C3BA1" w:rsidRPr="00294712">
              <w:rPr>
                <w:rStyle w:val="aff2"/>
                <w:rFonts w:hint="eastAsia"/>
                <w:noProof/>
              </w:rPr>
              <w:t>接口</w:t>
            </w:r>
            <w:r w:rsidR="003C3BA1">
              <w:rPr>
                <w:noProof/>
                <w:webHidden/>
              </w:rPr>
              <w:tab/>
            </w:r>
            <w:r w:rsidR="003C3BA1">
              <w:rPr>
                <w:noProof/>
                <w:webHidden/>
              </w:rPr>
              <w:fldChar w:fldCharType="begin"/>
            </w:r>
            <w:r w:rsidR="003C3BA1">
              <w:rPr>
                <w:noProof/>
                <w:webHidden/>
              </w:rPr>
              <w:instrText xml:space="preserve"> PAGEREF _Toc470684731 \h </w:instrText>
            </w:r>
            <w:r w:rsidR="003C3BA1">
              <w:rPr>
                <w:noProof/>
                <w:webHidden/>
              </w:rPr>
            </w:r>
            <w:r w:rsidR="003C3BA1">
              <w:rPr>
                <w:noProof/>
                <w:webHidden/>
              </w:rPr>
              <w:fldChar w:fldCharType="separate"/>
            </w:r>
            <w:r w:rsidR="00482B4C">
              <w:rPr>
                <w:noProof/>
                <w:webHidden/>
              </w:rPr>
              <w:t>137</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2" w:history="1">
            <w:r w:rsidR="003C3BA1" w:rsidRPr="00294712">
              <w:rPr>
                <w:rStyle w:val="aff2"/>
                <w:noProof/>
              </w:rPr>
              <w:t>5.13.14</w:t>
            </w:r>
            <w:r w:rsidR="003C3BA1">
              <w:rPr>
                <w:rFonts w:asciiTheme="minorHAnsi" w:eastAsiaTheme="minorEastAsia" w:hAnsiTheme="minorHAnsi" w:cstheme="minorBidi"/>
                <w:noProof/>
                <w:color w:val="auto"/>
                <w:kern w:val="2"/>
                <w:szCs w:val="22"/>
              </w:rPr>
              <w:tab/>
            </w:r>
            <w:r w:rsidR="003C3BA1" w:rsidRPr="00294712">
              <w:rPr>
                <w:rStyle w:val="aff2"/>
                <w:noProof/>
              </w:rPr>
              <w:t>GetRedirectSwitch</w:t>
            </w:r>
            <w:r w:rsidR="003C3BA1" w:rsidRPr="00294712">
              <w:rPr>
                <w:rStyle w:val="aff2"/>
                <w:rFonts w:hint="eastAsia"/>
                <w:noProof/>
              </w:rPr>
              <w:t>——————非</w:t>
            </w:r>
            <w:r w:rsidR="003C3BA1" w:rsidRPr="00294712">
              <w:rPr>
                <w:rStyle w:val="aff2"/>
                <w:noProof/>
              </w:rPr>
              <w:t>UI</w:t>
            </w:r>
            <w:r w:rsidR="003C3BA1" w:rsidRPr="00294712">
              <w:rPr>
                <w:rStyle w:val="aff2"/>
                <w:rFonts w:hint="eastAsia"/>
                <w:noProof/>
              </w:rPr>
              <w:t>接口</w:t>
            </w:r>
            <w:r w:rsidR="003C3BA1">
              <w:rPr>
                <w:noProof/>
                <w:webHidden/>
              </w:rPr>
              <w:tab/>
            </w:r>
            <w:r w:rsidR="003C3BA1">
              <w:rPr>
                <w:noProof/>
                <w:webHidden/>
              </w:rPr>
              <w:fldChar w:fldCharType="begin"/>
            </w:r>
            <w:r w:rsidR="003C3BA1">
              <w:rPr>
                <w:noProof/>
                <w:webHidden/>
              </w:rPr>
              <w:instrText xml:space="preserve"> PAGEREF _Toc470684732 \h </w:instrText>
            </w:r>
            <w:r w:rsidR="003C3BA1">
              <w:rPr>
                <w:noProof/>
                <w:webHidden/>
              </w:rPr>
            </w:r>
            <w:r w:rsidR="003C3BA1">
              <w:rPr>
                <w:noProof/>
                <w:webHidden/>
              </w:rPr>
              <w:fldChar w:fldCharType="separate"/>
            </w:r>
            <w:r w:rsidR="00482B4C">
              <w:rPr>
                <w:noProof/>
                <w:webHidden/>
              </w:rPr>
              <w:t>138</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3" w:history="1">
            <w:r w:rsidR="003C3BA1" w:rsidRPr="00294712">
              <w:rPr>
                <w:rStyle w:val="aff2"/>
                <w:noProof/>
              </w:rPr>
              <w:t>5.13.15</w:t>
            </w:r>
            <w:r w:rsidR="003C3BA1">
              <w:rPr>
                <w:rFonts w:asciiTheme="minorHAnsi" w:eastAsiaTheme="minorEastAsia" w:hAnsiTheme="minorHAnsi" w:cstheme="minorBidi"/>
                <w:noProof/>
                <w:color w:val="auto"/>
                <w:kern w:val="2"/>
                <w:szCs w:val="22"/>
              </w:rPr>
              <w:tab/>
            </w:r>
            <w:r w:rsidR="003C3BA1" w:rsidRPr="00294712">
              <w:rPr>
                <w:rStyle w:val="aff2"/>
                <w:noProof/>
              </w:rPr>
              <w:t>SetRedirectSwitch</w:t>
            </w:r>
            <w:r w:rsidR="003C3BA1" w:rsidRPr="00294712">
              <w:rPr>
                <w:rStyle w:val="aff2"/>
                <w:rFonts w:hint="eastAsia"/>
                <w:noProof/>
              </w:rPr>
              <w:t>——————非</w:t>
            </w:r>
            <w:r w:rsidR="003C3BA1" w:rsidRPr="00294712">
              <w:rPr>
                <w:rStyle w:val="aff2"/>
                <w:noProof/>
              </w:rPr>
              <w:t>UI</w:t>
            </w:r>
            <w:r w:rsidR="003C3BA1" w:rsidRPr="00294712">
              <w:rPr>
                <w:rStyle w:val="aff2"/>
                <w:rFonts w:hint="eastAsia"/>
                <w:noProof/>
              </w:rPr>
              <w:t>接口</w:t>
            </w:r>
            <w:r w:rsidR="003C3BA1">
              <w:rPr>
                <w:noProof/>
                <w:webHidden/>
              </w:rPr>
              <w:tab/>
            </w:r>
            <w:r w:rsidR="003C3BA1">
              <w:rPr>
                <w:noProof/>
                <w:webHidden/>
              </w:rPr>
              <w:fldChar w:fldCharType="begin"/>
            </w:r>
            <w:r w:rsidR="003C3BA1">
              <w:rPr>
                <w:noProof/>
                <w:webHidden/>
              </w:rPr>
              <w:instrText xml:space="preserve"> PAGEREF _Toc470684733 \h </w:instrText>
            </w:r>
            <w:r w:rsidR="003C3BA1">
              <w:rPr>
                <w:noProof/>
                <w:webHidden/>
              </w:rPr>
            </w:r>
            <w:r w:rsidR="003C3BA1">
              <w:rPr>
                <w:noProof/>
                <w:webHidden/>
              </w:rPr>
              <w:fldChar w:fldCharType="separate"/>
            </w:r>
            <w:r w:rsidR="00482B4C">
              <w:rPr>
                <w:noProof/>
                <w:webHidden/>
              </w:rPr>
              <w:t>139</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4" w:history="1">
            <w:r w:rsidR="003C3BA1" w:rsidRPr="00294712">
              <w:rPr>
                <w:rStyle w:val="aff2"/>
                <w:noProof/>
                <w:highlight w:val="green"/>
              </w:rPr>
              <w:t>5.13.16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GetUpnpSettings</w:t>
            </w:r>
            <w:r w:rsidR="003C3BA1">
              <w:rPr>
                <w:noProof/>
                <w:webHidden/>
              </w:rPr>
              <w:tab/>
            </w:r>
            <w:r w:rsidR="003C3BA1">
              <w:rPr>
                <w:noProof/>
                <w:webHidden/>
              </w:rPr>
              <w:fldChar w:fldCharType="begin"/>
            </w:r>
            <w:r w:rsidR="003C3BA1">
              <w:rPr>
                <w:noProof/>
                <w:webHidden/>
              </w:rPr>
              <w:instrText xml:space="preserve"> PAGEREF _Toc470684734 \h </w:instrText>
            </w:r>
            <w:r w:rsidR="003C3BA1">
              <w:rPr>
                <w:noProof/>
                <w:webHidden/>
              </w:rPr>
            </w:r>
            <w:r w:rsidR="003C3BA1">
              <w:rPr>
                <w:noProof/>
                <w:webHidden/>
              </w:rPr>
              <w:fldChar w:fldCharType="separate"/>
            </w:r>
            <w:r w:rsidR="00482B4C">
              <w:rPr>
                <w:noProof/>
                <w:webHidden/>
              </w:rPr>
              <w:t>140</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5" w:history="1">
            <w:r w:rsidR="003C3BA1" w:rsidRPr="00294712">
              <w:rPr>
                <w:rStyle w:val="aff2"/>
                <w:noProof/>
                <w:highlight w:val="green"/>
              </w:rPr>
              <w:t>5.13.17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SetUpnpSettings</w:t>
            </w:r>
            <w:r w:rsidR="003C3BA1">
              <w:rPr>
                <w:noProof/>
                <w:webHidden/>
              </w:rPr>
              <w:tab/>
            </w:r>
            <w:r w:rsidR="003C3BA1">
              <w:rPr>
                <w:noProof/>
                <w:webHidden/>
              </w:rPr>
              <w:fldChar w:fldCharType="begin"/>
            </w:r>
            <w:r w:rsidR="003C3BA1">
              <w:rPr>
                <w:noProof/>
                <w:webHidden/>
              </w:rPr>
              <w:instrText xml:space="preserve"> PAGEREF _Toc470684735 \h </w:instrText>
            </w:r>
            <w:r w:rsidR="003C3BA1">
              <w:rPr>
                <w:noProof/>
                <w:webHidden/>
              </w:rPr>
            </w:r>
            <w:r w:rsidR="003C3BA1">
              <w:rPr>
                <w:noProof/>
                <w:webHidden/>
              </w:rPr>
              <w:fldChar w:fldCharType="separate"/>
            </w:r>
            <w:r w:rsidR="00482B4C">
              <w:rPr>
                <w:noProof/>
                <w:webHidden/>
              </w:rPr>
              <w:t>141</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6" w:history="1">
            <w:r w:rsidR="003C3BA1" w:rsidRPr="00294712">
              <w:rPr>
                <w:rStyle w:val="aff2"/>
                <w:noProof/>
              </w:rPr>
              <w:t>5.13.18</w:t>
            </w:r>
            <w:r w:rsidR="003C3BA1">
              <w:rPr>
                <w:rFonts w:asciiTheme="minorHAnsi" w:eastAsiaTheme="minorEastAsia" w:hAnsiTheme="minorHAnsi" w:cstheme="minorBidi"/>
                <w:noProof/>
                <w:color w:val="auto"/>
                <w:kern w:val="2"/>
                <w:szCs w:val="22"/>
              </w:rPr>
              <w:tab/>
            </w:r>
            <w:r w:rsidR="003C3BA1" w:rsidRPr="00294712">
              <w:rPr>
                <w:rStyle w:val="aff2"/>
                <w:noProof/>
              </w:rPr>
              <w:t>GetDebugInfo</w:t>
            </w:r>
            <w:r w:rsidR="003C3BA1" w:rsidRPr="00294712">
              <w:rPr>
                <w:rStyle w:val="aff2"/>
                <w:rFonts w:hint="eastAsia"/>
                <w:noProof/>
              </w:rPr>
              <w:t>——————未实现接口</w:t>
            </w:r>
            <w:r w:rsidR="003C3BA1">
              <w:rPr>
                <w:noProof/>
                <w:webHidden/>
              </w:rPr>
              <w:tab/>
            </w:r>
            <w:r w:rsidR="003C3BA1">
              <w:rPr>
                <w:noProof/>
                <w:webHidden/>
              </w:rPr>
              <w:fldChar w:fldCharType="begin"/>
            </w:r>
            <w:r w:rsidR="003C3BA1">
              <w:rPr>
                <w:noProof/>
                <w:webHidden/>
              </w:rPr>
              <w:instrText xml:space="preserve"> PAGEREF _Toc470684736 \h </w:instrText>
            </w:r>
            <w:r w:rsidR="003C3BA1">
              <w:rPr>
                <w:noProof/>
                <w:webHidden/>
              </w:rPr>
            </w:r>
            <w:r w:rsidR="003C3BA1">
              <w:rPr>
                <w:noProof/>
                <w:webHidden/>
              </w:rPr>
              <w:fldChar w:fldCharType="separate"/>
            </w:r>
            <w:r w:rsidR="00482B4C">
              <w:rPr>
                <w:noProof/>
                <w:webHidden/>
              </w:rPr>
              <w:t>142</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7" w:history="1">
            <w:r w:rsidR="003C3BA1" w:rsidRPr="00294712">
              <w:rPr>
                <w:rStyle w:val="aff2"/>
                <w:noProof/>
                <w:highlight w:val="green"/>
              </w:rPr>
              <w:t>5.13.19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uploadBackupSettings</w:t>
            </w:r>
            <w:r w:rsidR="003C3BA1">
              <w:rPr>
                <w:noProof/>
                <w:webHidden/>
              </w:rPr>
              <w:tab/>
            </w:r>
            <w:r w:rsidR="003C3BA1">
              <w:rPr>
                <w:noProof/>
                <w:webHidden/>
              </w:rPr>
              <w:fldChar w:fldCharType="begin"/>
            </w:r>
            <w:r w:rsidR="003C3BA1">
              <w:rPr>
                <w:noProof/>
                <w:webHidden/>
              </w:rPr>
              <w:instrText xml:space="preserve"> PAGEREF _Toc470684737 \h </w:instrText>
            </w:r>
            <w:r w:rsidR="003C3BA1">
              <w:rPr>
                <w:noProof/>
                <w:webHidden/>
              </w:rPr>
            </w:r>
            <w:r w:rsidR="003C3BA1">
              <w:rPr>
                <w:noProof/>
                <w:webHidden/>
              </w:rPr>
              <w:fldChar w:fldCharType="separate"/>
            </w:r>
            <w:r w:rsidR="00482B4C">
              <w:rPr>
                <w:noProof/>
                <w:webHidden/>
              </w:rPr>
              <w:t>144</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8" w:history="1">
            <w:r w:rsidR="003C3BA1" w:rsidRPr="00294712">
              <w:rPr>
                <w:rStyle w:val="aff2"/>
                <w:noProof/>
              </w:rPr>
              <w:t>5.13.20</w:t>
            </w:r>
            <w:r w:rsidR="003C3BA1">
              <w:rPr>
                <w:rFonts w:asciiTheme="minorHAnsi" w:eastAsiaTheme="minorEastAsia" w:hAnsiTheme="minorHAnsi" w:cstheme="minorBidi"/>
                <w:noProof/>
                <w:color w:val="auto"/>
                <w:kern w:val="2"/>
                <w:szCs w:val="22"/>
              </w:rPr>
              <w:tab/>
            </w:r>
            <w:r w:rsidR="003C3BA1" w:rsidRPr="00294712">
              <w:rPr>
                <w:rStyle w:val="aff2"/>
                <w:noProof/>
              </w:rPr>
              <w:t>GetHfaActivationSatus——————</w:t>
            </w:r>
            <w:r w:rsidR="003C3BA1" w:rsidRPr="00294712">
              <w:rPr>
                <w:rStyle w:val="aff2"/>
                <w:rFonts w:hint="eastAsia"/>
                <w:noProof/>
              </w:rPr>
              <w:t>未实现接口</w:t>
            </w:r>
            <w:r w:rsidR="003C3BA1">
              <w:rPr>
                <w:noProof/>
                <w:webHidden/>
              </w:rPr>
              <w:tab/>
            </w:r>
            <w:r w:rsidR="003C3BA1">
              <w:rPr>
                <w:noProof/>
                <w:webHidden/>
              </w:rPr>
              <w:fldChar w:fldCharType="begin"/>
            </w:r>
            <w:r w:rsidR="003C3BA1">
              <w:rPr>
                <w:noProof/>
                <w:webHidden/>
              </w:rPr>
              <w:instrText xml:space="preserve"> PAGEREF _Toc470684738 \h </w:instrText>
            </w:r>
            <w:r w:rsidR="003C3BA1">
              <w:rPr>
                <w:noProof/>
                <w:webHidden/>
              </w:rPr>
            </w:r>
            <w:r w:rsidR="003C3BA1">
              <w:rPr>
                <w:noProof/>
                <w:webHidden/>
              </w:rPr>
              <w:fldChar w:fldCharType="separate"/>
            </w:r>
            <w:r w:rsidR="00482B4C">
              <w:rPr>
                <w:noProof/>
                <w:webHidden/>
              </w:rPr>
              <w:t>145</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39" w:history="1">
            <w:r w:rsidR="003C3BA1" w:rsidRPr="00294712">
              <w:rPr>
                <w:rStyle w:val="aff2"/>
                <w:noProof/>
              </w:rPr>
              <w:t>5.13.21</w:t>
            </w:r>
            <w:r w:rsidR="003C3BA1">
              <w:rPr>
                <w:rFonts w:asciiTheme="minorHAnsi" w:eastAsiaTheme="minorEastAsia" w:hAnsiTheme="minorHAnsi" w:cstheme="minorBidi"/>
                <w:noProof/>
                <w:color w:val="auto"/>
                <w:kern w:val="2"/>
                <w:szCs w:val="22"/>
              </w:rPr>
              <w:tab/>
            </w:r>
            <w:r w:rsidR="003C3BA1" w:rsidRPr="00294712">
              <w:rPr>
                <w:rStyle w:val="aff2"/>
                <w:noProof/>
              </w:rPr>
              <w:t>CancelHfaActivation——————</w:t>
            </w:r>
            <w:r w:rsidR="003C3BA1" w:rsidRPr="00294712">
              <w:rPr>
                <w:rStyle w:val="aff2"/>
                <w:rFonts w:hint="eastAsia"/>
                <w:noProof/>
              </w:rPr>
              <w:t>未实现接口</w:t>
            </w:r>
            <w:r w:rsidR="003C3BA1">
              <w:rPr>
                <w:noProof/>
                <w:webHidden/>
              </w:rPr>
              <w:tab/>
            </w:r>
            <w:r w:rsidR="003C3BA1">
              <w:rPr>
                <w:noProof/>
                <w:webHidden/>
              </w:rPr>
              <w:fldChar w:fldCharType="begin"/>
            </w:r>
            <w:r w:rsidR="003C3BA1">
              <w:rPr>
                <w:noProof/>
                <w:webHidden/>
              </w:rPr>
              <w:instrText xml:space="preserve"> PAGEREF _Toc470684739 \h </w:instrText>
            </w:r>
            <w:r w:rsidR="003C3BA1">
              <w:rPr>
                <w:noProof/>
                <w:webHidden/>
              </w:rPr>
            </w:r>
            <w:r w:rsidR="003C3BA1">
              <w:rPr>
                <w:noProof/>
                <w:webHidden/>
              </w:rPr>
              <w:fldChar w:fldCharType="separate"/>
            </w:r>
            <w:r w:rsidR="00482B4C">
              <w:rPr>
                <w:noProof/>
                <w:webHidden/>
              </w:rPr>
              <w:t>146</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40" w:history="1">
            <w:r w:rsidR="003C3BA1" w:rsidRPr="00294712">
              <w:rPr>
                <w:rStyle w:val="aff2"/>
                <w:noProof/>
                <w:highlight w:val="green"/>
              </w:rPr>
              <w:t>5.13.22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getNewPageFlagSemaphore</w:t>
            </w:r>
            <w:r w:rsidR="003C3BA1">
              <w:rPr>
                <w:noProof/>
                <w:webHidden/>
              </w:rPr>
              <w:tab/>
            </w:r>
            <w:r w:rsidR="003C3BA1">
              <w:rPr>
                <w:noProof/>
                <w:webHidden/>
              </w:rPr>
              <w:fldChar w:fldCharType="begin"/>
            </w:r>
            <w:r w:rsidR="003C3BA1">
              <w:rPr>
                <w:noProof/>
                <w:webHidden/>
              </w:rPr>
              <w:instrText xml:space="preserve"> PAGEREF _Toc470684740 \h </w:instrText>
            </w:r>
            <w:r w:rsidR="003C3BA1">
              <w:rPr>
                <w:noProof/>
                <w:webHidden/>
              </w:rPr>
            </w:r>
            <w:r w:rsidR="003C3BA1">
              <w:rPr>
                <w:noProof/>
                <w:webHidden/>
              </w:rPr>
              <w:fldChar w:fldCharType="separate"/>
            </w:r>
            <w:r w:rsidR="00482B4C">
              <w:rPr>
                <w:noProof/>
                <w:webHidden/>
              </w:rPr>
              <w:t>147</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41" w:history="1">
            <w:r w:rsidR="003C3BA1" w:rsidRPr="00294712">
              <w:rPr>
                <w:rStyle w:val="aff2"/>
                <w:noProof/>
                <w:highlight w:val="green"/>
              </w:rPr>
              <w:t>5.13.23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setNewPageFlagSemaphore</w:t>
            </w:r>
            <w:r w:rsidR="003C3BA1">
              <w:rPr>
                <w:noProof/>
                <w:webHidden/>
              </w:rPr>
              <w:tab/>
            </w:r>
            <w:r w:rsidR="003C3BA1">
              <w:rPr>
                <w:noProof/>
                <w:webHidden/>
              </w:rPr>
              <w:fldChar w:fldCharType="begin"/>
            </w:r>
            <w:r w:rsidR="003C3BA1">
              <w:rPr>
                <w:noProof/>
                <w:webHidden/>
              </w:rPr>
              <w:instrText xml:space="preserve"> PAGEREF _Toc470684741 \h </w:instrText>
            </w:r>
            <w:r w:rsidR="003C3BA1">
              <w:rPr>
                <w:noProof/>
                <w:webHidden/>
              </w:rPr>
            </w:r>
            <w:r w:rsidR="003C3BA1">
              <w:rPr>
                <w:noProof/>
                <w:webHidden/>
              </w:rPr>
              <w:fldChar w:fldCharType="separate"/>
            </w:r>
            <w:r w:rsidR="00482B4C">
              <w:rPr>
                <w:noProof/>
                <w:webHidden/>
              </w:rPr>
              <w:t>148</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42" w:history="1">
            <w:r w:rsidR="003C3BA1" w:rsidRPr="00294712">
              <w:rPr>
                <w:rStyle w:val="aff2"/>
                <w:noProof/>
              </w:rPr>
              <w:t>5.13.24</w:t>
            </w:r>
            <w:r w:rsidR="003C3BA1">
              <w:rPr>
                <w:rFonts w:asciiTheme="minorHAnsi" w:eastAsiaTheme="minorEastAsia" w:hAnsiTheme="minorHAnsi" w:cstheme="minorBidi"/>
                <w:noProof/>
                <w:color w:val="auto"/>
                <w:kern w:val="2"/>
                <w:szCs w:val="22"/>
              </w:rPr>
              <w:tab/>
            </w:r>
            <w:r w:rsidR="003C3BA1" w:rsidRPr="00294712">
              <w:rPr>
                <w:rStyle w:val="aff2"/>
                <w:rFonts w:asciiTheme="minorEastAsia" w:hAnsiTheme="minorEastAsia"/>
                <w:noProof/>
              </w:rPr>
              <w:t>SendPingURL</w:t>
            </w:r>
            <w:r w:rsidR="003C3BA1" w:rsidRPr="00294712">
              <w:rPr>
                <w:rStyle w:val="aff2"/>
                <w:noProof/>
              </w:rPr>
              <w:t>——————Firmware</w:t>
            </w:r>
            <w:r w:rsidR="003C3BA1" w:rsidRPr="00294712">
              <w:rPr>
                <w:rStyle w:val="aff2"/>
                <w:rFonts w:hint="eastAsia"/>
                <w:noProof/>
              </w:rPr>
              <w:t>端未实现接口</w:t>
            </w:r>
            <w:r w:rsidR="003C3BA1">
              <w:rPr>
                <w:noProof/>
                <w:webHidden/>
              </w:rPr>
              <w:tab/>
            </w:r>
            <w:r w:rsidR="003C3BA1">
              <w:rPr>
                <w:noProof/>
                <w:webHidden/>
              </w:rPr>
              <w:fldChar w:fldCharType="begin"/>
            </w:r>
            <w:r w:rsidR="003C3BA1">
              <w:rPr>
                <w:noProof/>
                <w:webHidden/>
              </w:rPr>
              <w:instrText xml:space="preserve"> PAGEREF _Toc470684742 \h </w:instrText>
            </w:r>
            <w:r w:rsidR="003C3BA1">
              <w:rPr>
                <w:noProof/>
                <w:webHidden/>
              </w:rPr>
            </w:r>
            <w:r w:rsidR="003C3BA1">
              <w:rPr>
                <w:noProof/>
                <w:webHidden/>
              </w:rPr>
              <w:fldChar w:fldCharType="separate"/>
            </w:r>
            <w:r w:rsidR="00482B4C">
              <w:rPr>
                <w:noProof/>
                <w:webHidden/>
              </w:rPr>
              <w:t>149</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43" w:history="1">
            <w:r w:rsidR="003C3BA1" w:rsidRPr="00294712">
              <w:rPr>
                <w:rStyle w:val="aff2"/>
                <w:rFonts w:cs="Arial"/>
                <w:noProof/>
              </w:rPr>
              <w:t>5.13.25</w:t>
            </w:r>
            <w:r w:rsidR="003C3BA1">
              <w:rPr>
                <w:rFonts w:asciiTheme="minorHAnsi" w:eastAsiaTheme="minorEastAsia" w:hAnsiTheme="minorHAnsi" w:cstheme="minorBidi"/>
                <w:noProof/>
                <w:color w:val="auto"/>
                <w:kern w:val="2"/>
                <w:szCs w:val="22"/>
              </w:rPr>
              <w:tab/>
            </w:r>
            <w:r w:rsidR="003C3BA1" w:rsidRPr="00294712">
              <w:rPr>
                <w:rStyle w:val="aff2"/>
                <w:rFonts w:cs="Arial"/>
                <w:noProof/>
              </w:rPr>
              <w:t>SetMyNumber</w:t>
            </w:r>
            <w:r w:rsidR="003C3BA1" w:rsidRPr="00294712">
              <w:rPr>
                <w:rStyle w:val="aff2"/>
                <w:noProof/>
              </w:rPr>
              <w:t>——————Firmware</w:t>
            </w:r>
            <w:r w:rsidR="003C3BA1" w:rsidRPr="00294712">
              <w:rPr>
                <w:rStyle w:val="aff2"/>
                <w:rFonts w:hint="eastAsia"/>
                <w:noProof/>
              </w:rPr>
              <w:t>端未实现接口</w:t>
            </w:r>
            <w:r w:rsidR="003C3BA1">
              <w:rPr>
                <w:noProof/>
                <w:webHidden/>
              </w:rPr>
              <w:tab/>
            </w:r>
            <w:r w:rsidR="003C3BA1">
              <w:rPr>
                <w:noProof/>
                <w:webHidden/>
              </w:rPr>
              <w:fldChar w:fldCharType="begin"/>
            </w:r>
            <w:r w:rsidR="003C3BA1">
              <w:rPr>
                <w:noProof/>
                <w:webHidden/>
              </w:rPr>
              <w:instrText xml:space="preserve"> PAGEREF _Toc470684743 \h </w:instrText>
            </w:r>
            <w:r w:rsidR="003C3BA1">
              <w:rPr>
                <w:noProof/>
                <w:webHidden/>
              </w:rPr>
            </w:r>
            <w:r w:rsidR="003C3BA1">
              <w:rPr>
                <w:noProof/>
                <w:webHidden/>
              </w:rPr>
              <w:fldChar w:fldCharType="separate"/>
            </w:r>
            <w:r w:rsidR="00482B4C">
              <w:rPr>
                <w:noProof/>
                <w:webHidden/>
              </w:rPr>
              <w:t>149</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44" w:history="1">
            <w:r w:rsidR="003C3BA1" w:rsidRPr="00294712">
              <w:rPr>
                <w:rStyle w:val="aff2"/>
                <w:noProof/>
              </w:rPr>
              <w:t>5.14</w:t>
            </w:r>
            <w:r w:rsidR="003C3BA1">
              <w:rPr>
                <w:rFonts w:asciiTheme="minorHAnsi" w:eastAsiaTheme="minorEastAsia" w:hAnsiTheme="minorHAnsi" w:cstheme="minorBidi"/>
                <w:noProof/>
                <w:color w:val="auto"/>
                <w:kern w:val="2"/>
                <w:szCs w:val="22"/>
              </w:rPr>
              <w:tab/>
            </w:r>
            <w:r w:rsidR="003C3BA1" w:rsidRPr="00294712">
              <w:rPr>
                <w:rStyle w:val="aff2"/>
                <w:noProof/>
              </w:rPr>
              <w:t>Sharing</w:t>
            </w:r>
            <w:r w:rsidR="003C3BA1">
              <w:rPr>
                <w:noProof/>
                <w:webHidden/>
              </w:rPr>
              <w:tab/>
            </w:r>
            <w:r w:rsidR="003C3BA1">
              <w:rPr>
                <w:noProof/>
                <w:webHidden/>
              </w:rPr>
              <w:fldChar w:fldCharType="begin"/>
            </w:r>
            <w:r w:rsidR="003C3BA1">
              <w:rPr>
                <w:noProof/>
                <w:webHidden/>
              </w:rPr>
              <w:instrText xml:space="preserve"> PAGEREF _Toc470684744 \h </w:instrText>
            </w:r>
            <w:r w:rsidR="003C3BA1">
              <w:rPr>
                <w:noProof/>
                <w:webHidden/>
              </w:rPr>
            </w:r>
            <w:r w:rsidR="003C3BA1">
              <w:rPr>
                <w:noProof/>
                <w:webHidden/>
              </w:rPr>
              <w:fldChar w:fldCharType="separate"/>
            </w:r>
            <w:r w:rsidR="00482B4C">
              <w:rPr>
                <w:noProof/>
                <w:webHidden/>
              </w:rPr>
              <w:t>150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45" w:history="1">
            <w:r w:rsidR="003C3BA1" w:rsidRPr="00294712">
              <w:rPr>
                <w:rStyle w:val="aff2"/>
                <w:noProof/>
              </w:rPr>
              <w:t>5.14.1</w:t>
            </w:r>
            <w:r w:rsidR="003C3BA1">
              <w:rPr>
                <w:rFonts w:asciiTheme="minorHAnsi" w:eastAsiaTheme="minorEastAsia" w:hAnsiTheme="minorHAnsi" w:cstheme="minorBidi"/>
                <w:noProof/>
                <w:color w:val="auto"/>
                <w:kern w:val="2"/>
                <w:szCs w:val="22"/>
              </w:rPr>
              <w:tab/>
            </w:r>
            <w:r w:rsidR="003C3BA1" w:rsidRPr="00294712">
              <w:rPr>
                <w:rStyle w:val="aff2"/>
                <w:noProof/>
              </w:rPr>
              <w:t>GetDLNASettings——————Firmware</w:t>
            </w:r>
            <w:r w:rsidR="003C3BA1" w:rsidRPr="00294712">
              <w:rPr>
                <w:rStyle w:val="aff2"/>
                <w:rFonts w:hint="eastAsia"/>
                <w:noProof/>
              </w:rPr>
              <w:t>端未实现接口</w:t>
            </w:r>
            <w:r w:rsidR="003C3BA1">
              <w:rPr>
                <w:noProof/>
                <w:webHidden/>
              </w:rPr>
              <w:tab/>
            </w:r>
            <w:r w:rsidR="003C3BA1">
              <w:rPr>
                <w:noProof/>
                <w:webHidden/>
              </w:rPr>
              <w:fldChar w:fldCharType="begin"/>
            </w:r>
            <w:r w:rsidR="003C3BA1">
              <w:rPr>
                <w:noProof/>
                <w:webHidden/>
              </w:rPr>
              <w:instrText xml:space="preserve"> PAGEREF _Toc470684745 \h </w:instrText>
            </w:r>
            <w:r w:rsidR="003C3BA1">
              <w:rPr>
                <w:noProof/>
                <w:webHidden/>
              </w:rPr>
            </w:r>
            <w:r w:rsidR="003C3BA1">
              <w:rPr>
                <w:noProof/>
                <w:webHidden/>
              </w:rPr>
              <w:fldChar w:fldCharType="separate"/>
            </w:r>
            <w:r w:rsidR="00482B4C">
              <w:rPr>
                <w:noProof/>
                <w:webHidden/>
              </w:rPr>
              <w:t>150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46" w:history="1">
            <w:r w:rsidR="003C3BA1" w:rsidRPr="00294712">
              <w:rPr>
                <w:rStyle w:val="aff2"/>
                <w:noProof/>
              </w:rPr>
              <w:t>5.14.2</w:t>
            </w:r>
            <w:r w:rsidR="003C3BA1">
              <w:rPr>
                <w:rFonts w:asciiTheme="minorHAnsi" w:eastAsiaTheme="minorEastAsia" w:hAnsiTheme="minorHAnsi" w:cstheme="minorBidi"/>
                <w:noProof/>
                <w:color w:val="auto"/>
                <w:kern w:val="2"/>
                <w:szCs w:val="22"/>
              </w:rPr>
              <w:tab/>
            </w:r>
            <w:r w:rsidR="003C3BA1" w:rsidRPr="00294712">
              <w:rPr>
                <w:rStyle w:val="aff2"/>
                <w:noProof/>
              </w:rPr>
              <w:t>SetDLNASettings——————Firmware</w:t>
            </w:r>
            <w:r w:rsidR="003C3BA1" w:rsidRPr="00294712">
              <w:rPr>
                <w:rStyle w:val="aff2"/>
                <w:rFonts w:hint="eastAsia"/>
                <w:noProof/>
              </w:rPr>
              <w:t>端未实现接口</w:t>
            </w:r>
            <w:r w:rsidR="003C3BA1">
              <w:rPr>
                <w:noProof/>
                <w:webHidden/>
              </w:rPr>
              <w:tab/>
            </w:r>
            <w:r w:rsidR="003C3BA1">
              <w:rPr>
                <w:noProof/>
                <w:webHidden/>
              </w:rPr>
              <w:fldChar w:fldCharType="begin"/>
            </w:r>
            <w:r w:rsidR="003C3BA1">
              <w:rPr>
                <w:noProof/>
                <w:webHidden/>
              </w:rPr>
              <w:instrText xml:space="preserve"> PAGEREF _Toc470684746 \h </w:instrText>
            </w:r>
            <w:r w:rsidR="003C3BA1">
              <w:rPr>
                <w:noProof/>
                <w:webHidden/>
              </w:rPr>
            </w:r>
            <w:r w:rsidR="003C3BA1">
              <w:rPr>
                <w:noProof/>
                <w:webHidden/>
              </w:rPr>
              <w:fldChar w:fldCharType="separate"/>
            </w:r>
            <w:r w:rsidR="00482B4C">
              <w:rPr>
                <w:noProof/>
                <w:webHidden/>
              </w:rPr>
              <w:t>151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47" w:history="1">
            <w:r w:rsidR="003C3BA1" w:rsidRPr="00294712">
              <w:rPr>
                <w:rStyle w:val="aff2"/>
                <w:noProof/>
                <w:highlight w:val="green"/>
              </w:rPr>
              <w:t>5.14.3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GetSambaSettings</w:t>
            </w:r>
            <w:r w:rsidR="003C3BA1">
              <w:rPr>
                <w:noProof/>
                <w:webHidden/>
              </w:rPr>
              <w:tab/>
            </w:r>
            <w:r w:rsidR="003C3BA1">
              <w:rPr>
                <w:noProof/>
                <w:webHidden/>
              </w:rPr>
              <w:fldChar w:fldCharType="begin"/>
            </w:r>
            <w:r w:rsidR="003C3BA1">
              <w:rPr>
                <w:noProof/>
                <w:webHidden/>
              </w:rPr>
              <w:instrText xml:space="preserve"> PAGEREF _Toc470684747 \h </w:instrText>
            </w:r>
            <w:r w:rsidR="003C3BA1">
              <w:rPr>
                <w:noProof/>
                <w:webHidden/>
              </w:rPr>
            </w:r>
            <w:r w:rsidR="003C3BA1">
              <w:rPr>
                <w:noProof/>
                <w:webHidden/>
              </w:rPr>
              <w:fldChar w:fldCharType="separate"/>
            </w:r>
            <w:r w:rsidR="00482B4C">
              <w:rPr>
                <w:noProof/>
                <w:webHidden/>
              </w:rPr>
              <w:t>152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48" w:history="1">
            <w:r w:rsidR="003C3BA1" w:rsidRPr="00294712">
              <w:rPr>
                <w:rStyle w:val="aff2"/>
                <w:noProof/>
                <w:highlight w:val="green"/>
              </w:rPr>
              <w:t>5.14.4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SetSambaSettings</w:t>
            </w:r>
            <w:r w:rsidR="003C3BA1">
              <w:rPr>
                <w:noProof/>
                <w:webHidden/>
              </w:rPr>
              <w:tab/>
            </w:r>
            <w:r w:rsidR="003C3BA1">
              <w:rPr>
                <w:noProof/>
                <w:webHidden/>
              </w:rPr>
              <w:fldChar w:fldCharType="begin"/>
            </w:r>
            <w:r w:rsidR="003C3BA1">
              <w:rPr>
                <w:noProof/>
                <w:webHidden/>
              </w:rPr>
              <w:instrText xml:space="preserve"> PAGEREF _Toc470684748 \h </w:instrText>
            </w:r>
            <w:r w:rsidR="003C3BA1">
              <w:rPr>
                <w:noProof/>
                <w:webHidden/>
              </w:rPr>
            </w:r>
            <w:r w:rsidR="003C3BA1">
              <w:rPr>
                <w:noProof/>
                <w:webHidden/>
              </w:rPr>
              <w:fldChar w:fldCharType="separate"/>
            </w:r>
            <w:r w:rsidR="00482B4C">
              <w:rPr>
                <w:noProof/>
                <w:webHidden/>
              </w:rPr>
              <w:t>153</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49" w:history="1">
            <w:r w:rsidR="003C3BA1" w:rsidRPr="00294712">
              <w:rPr>
                <w:rStyle w:val="aff2"/>
                <w:noProof/>
                <w:highlight w:val="green"/>
              </w:rPr>
              <w:t>5.14.5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GetFtpSettings</w:t>
            </w:r>
            <w:r w:rsidR="003C3BA1">
              <w:rPr>
                <w:noProof/>
                <w:webHidden/>
              </w:rPr>
              <w:tab/>
            </w:r>
            <w:r w:rsidR="003C3BA1">
              <w:rPr>
                <w:noProof/>
                <w:webHidden/>
              </w:rPr>
              <w:fldChar w:fldCharType="begin"/>
            </w:r>
            <w:r w:rsidR="003C3BA1">
              <w:rPr>
                <w:noProof/>
                <w:webHidden/>
              </w:rPr>
              <w:instrText xml:space="preserve"> PAGEREF _Toc470684749 \h </w:instrText>
            </w:r>
            <w:r w:rsidR="003C3BA1">
              <w:rPr>
                <w:noProof/>
                <w:webHidden/>
              </w:rPr>
            </w:r>
            <w:r w:rsidR="003C3BA1">
              <w:rPr>
                <w:noProof/>
                <w:webHidden/>
              </w:rPr>
              <w:fldChar w:fldCharType="separate"/>
            </w:r>
            <w:r w:rsidR="00482B4C">
              <w:rPr>
                <w:noProof/>
                <w:webHidden/>
              </w:rPr>
              <w:t>154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50" w:history="1">
            <w:r w:rsidR="003C3BA1" w:rsidRPr="00294712">
              <w:rPr>
                <w:rStyle w:val="aff2"/>
                <w:noProof/>
                <w:highlight w:val="green"/>
              </w:rPr>
              <w:t>5.14.6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SetFtpSettings</w:t>
            </w:r>
            <w:r w:rsidR="003C3BA1">
              <w:rPr>
                <w:noProof/>
                <w:webHidden/>
              </w:rPr>
              <w:tab/>
            </w:r>
            <w:r w:rsidR="003C3BA1">
              <w:rPr>
                <w:noProof/>
                <w:webHidden/>
              </w:rPr>
              <w:fldChar w:fldCharType="begin"/>
            </w:r>
            <w:r w:rsidR="003C3BA1">
              <w:rPr>
                <w:noProof/>
                <w:webHidden/>
              </w:rPr>
              <w:instrText xml:space="preserve"> PAGEREF _Toc470684750 \h </w:instrText>
            </w:r>
            <w:r w:rsidR="003C3BA1">
              <w:rPr>
                <w:noProof/>
                <w:webHidden/>
              </w:rPr>
            </w:r>
            <w:r w:rsidR="003C3BA1">
              <w:rPr>
                <w:noProof/>
                <w:webHidden/>
              </w:rPr>
              <w:fldChar w:fldCharType="separate"/>
            </w:r>
            <w:r w:rsidR="00482B4C">
              <w:rPr>
                <w:noProof/>
                <w:webHidden/>
              </w:rPr>
              <w:t>155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51" w:history="1">
            <w:r w:rsidR="003C3BA1" w:rsidRPr="00294712">
              <w:rPr>
                <w:rStyle w:val="aff2"/>
                <w:noProof/>
                <w:highlight w:val="green"/>
              </w:rPr>
              <w:t>5.14.7</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GetSDCardSpace</w:t>
            </w:r>
            <w:r w:rsidR="003C3BA1">
              <w:rPr>
                <w:noProof/>
                <w:webHidden/>
              </w:rPr>
              <w:tab/>
            </w:r>
            <w:r w:rsidR="003C3BA1">
              <w:rPr>
                <w:noProof/>
                <w:webHidden/>
              </w:rPr>
              <w:fldChar w:fldCharType="begin"/>
            </w:r>
            <w:r w:rsidR="003C3BA1">
              <w:rPr>
                <w:noProof/>
                <w:webHidden/>
              </w:rPr>
              <w:instrText xml:space="preserve"> PAGEREF _Toc470684751 \h </w:instrText>
            </w:r>
            <w:r w:rsidR="003C3BA1">
              <w:rPr>
                <w:noProof/>
                <w:webHidden/>
              </w:rPr>
            </w:r>
            <w:r w:rsidR="003C3BA1">
              <w:rPr>
                <w:noProof/>
                <w:webHidden/>
              </w:rPr>
              <w:fldChar w:fldCharType="separate"/>
            </w:r>
            <w:r w:rsidR="00482B4C">
              <w:rPr>
                <w:noProof/>
                <w:webHidden/>
              </w:rPr>
              <w:t>155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52" w:history="1">
            <w:r w:rsidR="003C3BA1" w:rsidRPr="00294712">
              <w:rPr>
                <w:rStyle w:val="aff2"/>
                <w:noProof/>
                <w:highlight w:val="green"/>
              </w:rPr>
              <w:t>5.14.8</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GetSDFileList</w:t>
            </w:r>
            <w:r w:rsidR="003C3BA1">
              <w:rPr>
                <w:noProof/>
                <w:webHidden/>
              </w:rPr>
              <w:tab/>
            </w:r>
            <w:r w:rsidR="003C3BA1">
              <w:rPr>
                <w:noProof/>
                <w:webHidden/>
              </w:rPr>
              <w:fldChar w:fldCharType="begin"/>
            </w:r>
            <w:r w:rsidR="003C3BA1">
              <w:rPr>
                <w:noProof/>
                <w:webHidden/>
              </w:rPr>
              <w:instrText xml:space="preserve"> PAGEREF _Toc470684752 \h </w:instrText>
            </w:r>
            <w:r w:rsidR="003C3BA1">
              <w:rPr>
                <w:noProof/>
                <w:webHidden/>
              </w:rPr>
            </w:r>
            <w:r w:rsidR="003C3BA1">
              <w:rPr>
                <w:noProof/>
                <w:webHidden/>
              </w:rPr>
              <w:fldChar w:fldCharType="separate"/>
            </w:r>
            <w:r w:rsidR="00482B4C">
              <w:rPr>
                <w:noProof/>
                <w:webHidden/>
              </w:rPr>
              <w:t>156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53" w:history="1">
            <w:r w:rsidR="003C3BA1" w:rsidRPr="00294712">
              <w:rPr>
                <w:rStyle w:val="aff2"/>
                <w:noProof/>
                <w:highlight w:val="green"/>
              </w:rPr>
              <w:t>5.14.9</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GetSDcardStatus</w:t>
            </w:r>
            <w:r w:rsidR="003C3BA1">
              <w:rPr>
                <w:noProof/>
                <w:webHidden/>
              </w:rPr>
              <w:tab/>
            </w:r>
            <w:r w:rsidR="003C3BA1">
              <w:rPr>
                <w:noProof/>
                <w:webHidden/>
              </w:rPr>
              <w:fldChar w:fldCharType="begin"/>
            </w:r>
            <w:r w:rsidR="003C3BA1">
              <w:rPr>
                <w:noProof/>
                <w:webHidden/>
              </w:rPr>
              <w:instrText xml:space="preserve"> PAGEREF _Toc470684753 \h </w:instrText>
            </w:r>
            <w:r w:rsidR="003C3BA1">
              <w:rPr>
                <w:noProof/>
                <w:webHidden/>
              </w:rPr>
            </w:r>
            <w:r w:rsidR="003C3BA1">
              <w:rPr>
                <w:noProof/>
                <w:webHidden/>
              </w:rPr>
              <w:fldChar w:fldCharType="separate"/>
            </w:r>
            <w:r w:rsidR="00482B4C">
              <w:rPr>
                <w:noProof/>
                <w:webHidden/>
              </w:rPr>
              <w:t>158</w:t>
            </w:r>
            <w:r w:rsidR="003C3BA1">
              <w:rPr>
                <w:noProof/>
                <w:webHidden/>
              </w:rPr>
              <w:fldChar w:fldCharType="end"/>
            </w:r>
          </w:hyperlink>
        </w:p>
        <w:p w:rsidR="003C3BA1" w:rsidRDefault="003E49E8">
          <w:pPr>
            <w:pStyle w:val="30"/>
            <w:tabs>
              <w:tab w:val="right" w:leader="dot" w:pos="9060"/>
            </w:tabs>
            <w:rPr>
              <w:rFonts w:asciiTheme="minorHAnsi" w:eastAsiaTheme="minorEastAsia" w:hAnsiTheme="minorHAnsi" w:cstheme="minorBidi"/>
              <w:noProof/>
              <w:color w:val="auto"/>
              <w:kern w:val="2"/>
              <w:szCs w:val="22"/>
            </w:rPr>
          </w:pPr>
          <w:hyperlink w:anchor="_Toc470684754" w:history="1">
            <w:r w:rsidR="003C3BA1" w:rsidRPr="00294712">
              <w:rPr>
                <w:rStyle w:val="aff2"/>
                <w:noProof/>
                <w:highlight w:val="green"/>
              </w:rPr>
              <w:t>5.14.10 GetUsbcardSettings</w:t>
            </w:r>
            <w:r w:rsidR="003C3BA1">
              <w:rPr>
                <w:noProof/>
                <w:webHidden/>
              </w:rPr>
              <w:tab/>
            </w:r>
            <w:r w:rsidR="003C3BA1">
              <w:rPr>
                <w:noProof/>
                <w:webHidden/>
              </w:rPr>
              <w:fldChar w:fldCharType="begin"/>
            </w:r>
            <w:r w:rsidR="003C3BA1">
              <w:rPr>
                <w:noProof/>
                <w:webHidden/>
              </w:rPr>
              <w:instrText xml:space="preserve"> PAGEREF _Toc470684754 \h </w:instrText>
            </w:r>
            <w:r w:rsidR="003C3BA1">
              <w:rPr>
                <w:noProof/>
                <w:webHidden/>
              </w:rPr>
            </w:r>
            <w:r w:rsidR="003C3BA1">
              <w:rPr>
                <w:noProof/>
                <w:webHidden/>
              </w:rPr>
              <w:fldChar w:fldCharType="separate"/>
            </w:r>
            <w:r w:rsidR="00482B4C">
              <w:rPr>
                <w:noProof/>
                <w:webHidden/>
              </w:rPr>
              <w:t>159</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55" w:history="1">
            <w:r w:rsidR="003C3BA1" w:rsidRPr="00294712">
              <w:rPr>
                <w:rStyle w:val="aff2"/>
                <w:noProof/>
                <w:highlight w:val="green"/>
              </w:rPr>
              <w:t>5.14.11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SetUsbcardSettings</w:t>
            </w:r>
            <w:r w:rsidR="003C3BA1">
              <w:rPr>
                <w:noProof/>
                <w:webHidden/>
              </w:rPr>
              <w:tab/>
            </w:r>
            <w:r w:rsidR="003C3BA1">
              <w:rPr>
                <w:noProof/>
                <w:webHidden/>
              </w:rPr>
              <w:fldChar w:fldCharType="begin"/>
            </w:r>
            <w:r w:rsidR="003C3BA1">
              <w:rPr>
                <w:noProof/>
                <w:webHidden/>
              </w:rPr>
              <w:instrText xml:space="preserve"> PAGEREF _Toc470684755 \h </w:instrText>
            </w:r>
            <w:r w:rsidR="003C3BA1">
              <w:rPr>
                <w:noProof/>
                <w:webHidden/>
              </w:rPr>
            </w:r>
            <w:r w:rsidR="003C3BA1">
              <w:rPr>
                <w:noProof/>
                <w:webHidden/>
              </w:rPr>
              <w:fldChar w:fldCharType="separate"/>
            </w:r>
            <w:r w:rsidR="00482B4C">
              <w:rPr>
                <w:noProof/>
                <w:webHidden/>
              </w:rPr>
              <w:t>160</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56" w:history="1">
            <w:r w:rsidR="003C3BA1" w:rsidRPr="00294712">
              <w:rPr>
                <w:rStyle w:val="aff2"/>
                <w:noProof/>
              </w:rPr>
              <w:t>5.15</w:t>
            </w:r>
            <w:r w:rsidR="003C3BA1">
              <w:rPr>
                <w:rFonts w:asciiTheme="minorHAnsi" w:eastAsiaTheme="minorEastAsia" w:hAnsiTheme="minorHAnsi" w:cstheme="minorBidi"/>
                <w:noProof/>
                <w:color w:val="auto"/>
                <w:kern w:val="2"/>
                <w:szCs w:val="22"/>
              </w:rPr>
              <w:tab/>
            </w:r>
            <w:r w:rsidR="003C3BA1" w:rsidRPr="00294712">
              <w:rPr>
                <w:rStyle w:val="aff2"/>
                <w:noProof/>
              </w:rPr>
              <w:t>Profile</w:t>
            </w:r>
            <w:r w:rsidR="003C3BA1">
              <w:rPr>
                <w:noProof/>
                <w:webHidden/>
              </w:rPr>
              <w:tab/>
            </w:r>
            <w:r w:rsidR="003C3BA1">
              <w:rPr>
                <w:noProof/>
                <w:webHidden/>
              </w:rPr>
              <w:fldChar w:fldCharType="begin"/>
            </w:r>
            <w:r w:rsidR="003C3BA1">
              <w:rPr>
                <w:noProof/>
                <w:webHidden/>
              </w:rPr>
              <w:instrText xml:space="preserve"> PAGEREF _Toc470684756 \h </w:instrText>
            </w:r>
            <w:r w:rsidR="003C3BA1">
              <w:rPr>
                <w:noProof/>
                <w:webHidden/>
              </w:rPr>
            </w:r>
            <w:r w:rsidR="003C3BA1">
              <w:rPr>
                <w:noProof/>
                <w:webHidden/>
              </w:rPr>
              <w:fldChar w:fldCharType="separate"/>
            </w:r>
            <w:r w:rsidR="00482B4C">
              <w:rPr>
                <w:noProof/>
                <w:webHidden/>
              </w:rPr>
              <w:t>160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57" w:history="1">
            <w:r w:rsidR="003C3BA1" w:rsidRPr="00294712">
              <w:rPr>
                <w:rStyle w:val="aff2"/>
                <w:noProof/>
                <w:highlight w:val="green"/>
              </w:rPr>
              <w:t>5.15.1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GetProfileList</w:t>
            </w:r>
            <w:r w:rsidR="003C3BA1">
              <w:rPr>
                <w:noProof/>
                <w:webHidden/>
              </w:rPr>
              <w:tab/>
            </w:r>
            <w:r w:rsidR="003C3BA1">
              <w:rPr>
                <w:noProof/>
                <w:webHidden/>
              </w:rPr>
              <w:fldChar w:fldCharType="begin"/>
            </w:r>
            <w:r w:rsidR="003C3BA1">
              <w:rPr>
                <w:noProof/>
                <w:webHidden/>
              </w:rPr>
              <w:instrText xml:space="preserve"> PAGEREF _Toc470684757 \h </w:instrText>
            </w:r>
            <w:r w:rsidR="003C3BA1">
              <w:rPr>
                <w:noProof/>
                <w:webHidden/>
              </w:rPr>
            </w:r>
            <w:r w:rsidR="003C3BA1">
              <w:rPr>
                <w:noProof/>
                <w:webHidden/>
              </w:rPr>
              <w:fldChar w:fldCharType="separate"/>
            </w:r>
            <w:r w:rsidR="00482B4C">
              <w:rPr>
                <w:noProof/>
                <w:webHidden/>
              </w:rPr>
              <w:t>160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58" w:history="1">
            <w:r w:rsidR="003C3BA1" w:rsidRPr="00294712">
              <w:rPr>
                <w:rStyle w:val="aff2"/>
                <w:noProof/>
                <w:highlight w:val="green"/>
              </w:rPr>
              <w:t>5.15.2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AddNewProfile</w:t>
            </w:r>
            <w:r w:rsidR="003C3BA1">
              <w:rPr>
                <w:noProof/>
                <w:webHidden/>
              </w:rPr>
              <w:tab/>
            </w:r>
            <w:r w:rsidR="003C3BA1">
              <w:rPr>
                <w:noProof/>
                <w:webHidden/>
              </w:rPr>
              <w:fldChar w:fldCharType="begin"/>
            </w:r>
            <w:r w:rsidR="003C3BA1">
              <w:rPr>
                <w:noProof/>
                <w:webHidden/>
              </w:rPr>
              <w:instrText xml:space="preserve"> PAGEREF _Toc470684758 \h </w:instrText>
            </w:r>
            <w:r w:rsidR="003C3BA1">
              <w:rPr>
                <w:noProof/>
                <w:webHidden/>
              </w:rPr>
            </w:r>
            <w:r w:rsidR="003C3BA1">
              <w:rPr>
                <w:noProof/>
                <w:webHidden/>
              </w:rPr>
              <w:fldChar w:fldCharType="separate"/>
            </w:r>
            <w:r w:rsidR="00482B4C">
              <w:rPr>
                <w:noProof/>
                <w:webHidden/>
              </w:rPr>
              <w:t>162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59" w:history="1">
            <w:r w:rsidR="003C3BA1" w:rsidRPr="00294712">
              <w:rPr>
                <w:rStyle w:val="aff2"/>
                <w:noProof/>
                <w:highlight w:val="green"/>
              </w:rPr>
              <w:t>5.15.3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EditProfile</w:t>
            </w:r>
            <w:r w:rsidR="003C3BA1">
              <w:rPr>
                <w:noProof/>
                <w:webHidden/>
              </w:rPr>
              <w:tab/>
            </w:r>
            <w:r w:rsidR="003C3BA1">
              <w:rPr>
                <w:noProof/>
                <w:webHidden/>
              </w:rPr>
              <w:fldChar w:fldCharType="begin"/>
            </w:r>
            <w:r w:rsidR="003C3BA1">
              <w:rPr>
                <w:noProof/>
                <w:webHidden/>
              </w:rPr>
              <w:instrText xml:space="preserve"> PAGEREF _Toc470684759 \h </w:instrText>
            </w:r>
            <w:r w:rsidR="003C3BA1">
              <w:rPr>
                <w:noProof/>
                <w:webHidden/>
              </w:rPr>
            </w:r>
            <w:r w:rsidR="003C3BA1">
              <w:rPr>
                <w:noProof/>
                <w:webHidden/>
              </w:rPr>
              <w:fldChar w:fldCharType="separate"/>
            </w:r>
            <w:r w:rsidR="00482B4C">
              <w:rPr>
                <w:noProof/>
                <w:webHidden/>
              </w:rPr>
              <w:t>164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0" w:history="1">
            <w:r w:rsidR="003C3BA1" w:rsidRPr="00294712">
              <w:rPr>
                <w:rStyle w:val="aff2"/>
                <w:noProof/>
                <w:highlight w:val="green"/>
              </w:rPr>
              <w:t>5.15.4</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DeleteProfile</w:t>
            </w:r>
            <w:r w:rsidR="003C3BA1">
              <w:rPr>
                <w:noProof/>
                <w:webHidden/>
              </w:rPr>
              <w:tab/>
            </w:r>
            <w:r w:rsidR="003C3BA1">
              <w:rPr>
                <w:noProof/>
                <w:webHidden/>
              </w:rPr>
              <w:fldChar w:fldCharType="begin"/>
            </w:r>
            <w:r w:rsidR="003C3BA1">
              <w:rPr>
                <w:noProof/>
                <w:webHidden/>
              </w:rPr>
              <w:instrText xml:space="preserve"> PAGEREF _Toc470684760 \h </w:instrText>
            </w:r>
            <w:r w:rsidR="003C3BA1">
              <w:rPr>
                <w:noProof/>
                <w:webHidden/>
              </w:rPr>
            </w:r>
            <w:r w:rsidR="003C3BA1">
              <w:rPr>
                <w:noProof/>
                <w:webHidden/>
              </w:rPr>
              <w:fldChar w:fldCharType="separate"/>
            </w:r>
            <w:r w:rsidR="00482B4C">
              <w:rPr>
                <w:noProof/>
                <w:webHidden/>
              </w:rPr>
              <w:t>165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1" w:history="1">
            <w:r w:rsidR="003C3BA1" w:rsidRPr="00294712">
              <w:rPr>
                <w:rStyle w:val="aff2"/>
                <w:noProof/>
                <w:highlight w:val="green"/>
              </w:rPr>
              <w:t>5.15.5</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SetDefaultProfile</w:t>
            </w:r>
            <w:r w:rsidR="003C3BA1">
              <w:rPr>
                <w:noProof/>
                <w:webHidden/>
              </w:rPr>
              <w:tab/>
            </w:r>
            <w:r w:rsidR="003C3BA1">
              <w:rPr>
                <w:noProof/>
                <w:webHidden/>
              </w:rPr>
              <w:fldChar w:fldCharType="begin"/>
            </w:r>
            <w:r w:rsidR="003C3BA1">
              <w:rPr>
                <w:noProof/>
                <w:webHidden/>
              </w:rPr>
              <w:instrText xml:space="preserve"> PAGEREF _Toc470684761 \h </w:instrText>
            </w:r>
            <w:r w:rsidR="003C3BA1">
              <w:rPr>
                <w:noProof/>
                <w:webHidden/>
              </w:rPr>
            </w:r>
            <w:r w:rsidR="003C3BA1">
              <w:rPr>
                <w:noProof/>
                <w:webHidden/>
              </w:rPr>
              <w:fldChar w:fldCharType="separate"/>
            </w:r>
            <w:r w:rsidR="00482B4C">
              <w:rPr>
                <w:noProof/>
                <w:webHidden/>
              </w:rPr>
              <w:t>166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2" w:history="1">
            <w:r w:rsidR="003C3BA1" w:rsidRPr="00294712">
              <w:rPr>
                <w:rStyle w:val="aff2"/>
                <w:noProof/>
                <w:highlight w:val="green"/>
              </w:rPr>
              <w:t>5.15.6</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w:t>
            </w:r>
            <w:r w:rsidR="003C3BA1" w:rsidRPr="00294712">
              <w:rPr>
                <w:rStyle w:val="aff2"/>
                <w:rFonts w:ascii="微软雅黑" w:eastAsia="微软雅黑" w:hAnsi="Calibri" w:cs="微软雅黑"/>
                <w:noProof/>
                <w:highlight w:val="green"/>
                <w:lang w:val="zh-CN"/>
              </w:rPr>
              <w:t>etCurrentProfile</w:t>
            </w:r>
            <w:r w:rsidR="003C3BA1">
              <w:rPr>
                <w:noProof/>
                <w:webHidden/>
              </w:rPr>
              <w:tab/>
            </w:r>
            <w:r w:rsidR="003C3BA1">
              <w:rPr>
                <w:noProof/>
                <w:webHidden/>
              </w:rPr>
              <w:fldChar w:fldCharType="begin"/>
            </w:r>
            <w:r w:rsidR="003C3BA1">
              <w:rPr>
                <w:noProof/>
                <w:webHidden/>
              </w:rPr>
              <w:instrText xml:space="preserve"> PAGEREF _Toc470684762 \h </w:instrText>
            </w:r>
            <w:r w:rsidR="003C3BA1">
              <w:rPr>
                <w:noProof/>
                <w:webHidden/>
              </w:rPr>
            </w:r>
            <w:r w:rsidR="003C3BA1">
              <w:rPr>
                <w:noProof/>
                <w:webHidden/>
              </w:rPr>
              <w:fldChar w:fldCharType="separate"/>
            </w:r>
            <w:r w:rsidR="00482B4C">
              <w:rPr>
                <w:noProof/>
                <w:webHidden/>
              </w:rPr>
              <w:t>167</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63" w:history="1">
            <w:r w:rsidR="003C3BA1" w:rsidRPr="00294712">
              <w:rPr>
                <w:rStyle w:val="aff2"/>
                <w:noProof/>
              </w:rPr>
              <w:t>5.16</w:t>
            </w:r>
            <w:r w:rsidR="003C3BA1">
              <w:rPr>
                <w:rFonts w:asciiTheme="minorHAnsi" w:eastAsiaTheme="minorEastAsia" w:hAnsiTheme="minorHAnsi" w:cstheme="minorBidi"/>
                <w:noProof/>
                <w:color w:val="auto"/>
                <w:kern w:val="2"/>
                <w:szCs w:val="22"/>
              </w:rPr>
              <w:tab/>
            </w:r>
            <w:r w:rsidR="003C3BA1" w:rsidRPr="00294712">
              <w:rPr>
                <w:rStyle w:val="aff2"/>
                <w:noProof/>
              </w:rPr>
              <w:t>Power Management</w:t>
            </w:r>
            <w:r w:rsidR="003C3BA1">
              <w:rPr>
                <w:noProof/>
                <w:webHidden/>
              </w:rPr>
              <w:tab/>
            </w:r>
            <w:r w:rsidR="003C3BA1">
              <w:rPr>
                <w:noProof/>
                <w:webHidden/>
              </w:rPr>
              <w:fldChar w:fldCharType="begin"/>
            </w:r>
            <w:r w:rsidR="003C3BA1">
              <w:rPr>
                <w:noProof/>
                <w:webHidden/>
              </w:rPr>
              <w:instrText xml:space="preserve"> PAGEREF _Toc470684763 \h </w:instrText>
            </w:r>
            <w:r w:rsidR="003C3BA1">
              <w:rPr>
                <w:noProof/>
                <w:webHidden/>
              </w:rPr>
            </w:r>
            <w:r w:rsidR="003C3BA1">
              <w:rPr>
                <w:noProof/>
                <w:webHidden/>
              </w:rPr>
              <w:fldChar w:fldCharType="separate"/>
            </w:r>
            <w:r w:rsidR="00482B4C">
              <w:rPr>
                <w:noProof/>
                <w:webHidden/>
              </w:rPr>
              <w:t>169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4" w:history="1">
            <w:r w:rsidR="003C3BA1" w:rsidRPr="00294712">
              <w:rPr>
                <w:rStyle w:val="aff2"/>
                <w:noProof/>
                <w:highlight w:val="green"/>
              </w:rPr>
              <w:t>5.16.1</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GetBatteryState</w:t>
            </w:r>
            <w:r w:rsidR="003C3BA1">
              <w:rPr>
                <w:noProof/>
                <w:webHidden/>
              </w:rPr>
              <w:tab/>
            </w:r>
            <w:r w:rsidR="003C3BA1">
              <w:rPr>
                <w:noProof/>
                <w:webHidden/>
              </w:rPr>
              <w:fldChar w:fldCharType="begin"/>
            </w:r>
            <w:r w:rsidR="003C3BA1">
              <w:rPr>
                <w:noProof/>
                <w:webHidden/>
              </w:rPr>
              <w:instrText xml:space="preserve"> PAGEREF _Toc470684764 \h </w:instrText>
            </w:r>
            <w:r w:rsidR="003C3BA1">
              <w:rPr>
                <w:noProof/>
                <w:webHidden/>
              </w:rPr>
            </w:r>
            <w:r w:rsidR="003C3BA1">
              <w:rPr>
                <w:noProof/>
                <w:webHidden/>
              </w:rPr>
              <w:fldChar w:fldCharType="separate"/>
            </w:r>
            <w:r w:rsidR="00482B4C">
              <w:rPr>
                <w:noProof/>
                <w:webHidden/>
              </w:rPr>
              <w:t>169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5" w:history="1">
            <w:r w:rsidR="003C3BA1" w:rsidRPr="00294712">
              <w:rPr>
                <w:rStyle w:val="aff2"/>
                <w:noProof/>
                <w:highlight w:val="green"/>
              </w:rPr>
              <w:t>5.16.2</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GetPowerSavingMode</w:t>
            </w:r>
            <w:r w:rsidR="003C3BA1">
              <w:rPr>
                <w:noProof/>
                <w:webHidden/>
              </w:rPr>
              <w:tab/>
            </w:r>
            <w:r w:rsidR="003C3BA1">
              <w:rPr>
                <w:noProof/>
                <w:webHidden/>
              </w:rPr>
              <w:fldChar w:fldCharType="begin"/>
            </w:r>
            <w:r w:rsidR="003C3BA1">
              <w:rPr>
                <w:noProof/>
                <w:webHidden/>
              </w:rPr>
              <w:instrText xml:space="preserve"> PAGEREF _Toc470684765 \h </w:instrText>
            </w:r>
            <w:r w:rsidR="003C3BA1">
              <w:rPr>
                <w:noProof/>
                <w:webHidden/>
              </w:rPr>
            </w:r>
            <w:r w:rsidR="003C3BA1">
              <w:rPr>
                <w:noProof/>
                <w:webHidden/>
              </w:rPr>
              <w:fldChar w:fldCharType="separate"/>
            </w:r>
            <w:r w:rsidR="00482B4C">
              <w:rPr>
                <w:noProof/>
                <w:webHidden/>
              </w:rPr>
              <w:t>170</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6" w:history="1">
            <w:r w:rsidR="003C3BA1" w:rsidRPr="00294712">
              <w:rPr>
                <w:rStyle w:val="aff2"/>
                <w:noProof/>
                <w:highlight w:val="green"/>
              </w:rPr>
              <w:t>5.16.3</w:t>
            </w:r>
            <w:r w:rsidR="003C3BA1">
              <w:rPr>
                <w:rFonts w:asciiTheme="minorHAnsi" w:eastAsiaTheme="minorEastAsia" w:hAnsiTheme="minorHAnsi" w:cstheme="minorBidi"/>
                <w:noProof/>
                <w:color w:val="auto"/>
                <w:kern w:val="2"/>
                <w:szCs w:val="22"/>
              </w:rPr>
              <w:tab/>
            </w:r>
            <w:r w:rsidR="003C3BA1" w:rsidRPr="00294712">
              <w:rPr>
                <w:rStyle w:val="aff2"/>
                <w:noProof/>
                <w:highlight w:val="green"/>
              </w:rPr>
              <w:t>SetPowerSavingMode</w:t>
            </w:r>
            <w:r w:rsidR="003C3BA1">
              <w:rPr>
                <w:noProof/>
                <w:webHidden/>
              </w:rPr>
              <w:tab/>
            </w:r>
            <w:r w:rsidR="003C3BA1">
              <w:rPr>
                <w:noProof/>
                <w:webHidden/>
              </w:rPr>
              <w:fldChar w:fldCharType="begin"/>
            </w:r>
            <w:r w:rsidR="003C3BA1">
              <w:rPr>
                <w:noProof/>
                <w:webHidden/>
              </w:rPr>
              <w:instrText xml:space="preserve"> PAGEREF _Toc470684766 \h </w:instrText>
            </w:r>
            <w:r w:rsidR="003C3BA1">
              <w:rPr>
                <w:noProof/>
                <w:webHidden/>
              </w:rPr>
            </w:r>
            <w:r w:rsidR="003C3BA1">
              <w:rPr>
                <w:noProof/>
                <w:webHidden/>
              </w:rPr>
              <w:fldChar w:fldCharType="separate"/>
            </w:r>
            <w:r w:rsidR="00482B4C">
              <w:rPr>
                <w:noProof/>
                <w:webHidden/>
              </w:rPr>
              <w:t>171</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67" w:history="1">
            <w:r w:rsidR="003C3BA1" w:rsidRPr="00294712">
              <w:rPr>
                <w:rStyle w:val="aff2"/>
                <w:noProof/>
              </w:rPr>
              <w:t>5.17</w:t>
            </w:r>
            <w:r w:rsidR="003C3BA1">
              <w:rPr>
                <w:rFonts w:asciiTheme="minorHAnsi" w:eastAsiaTheme="minorEastAsia" w:hAnsiTheme="minorHAnsi" w:cstheme="minorBidi"/>
                <w:noProof/>
                <w:color w:val="auto"/>
                <w:kern w:val="2"/>
                <w:szCs w:val="22"/>
              </w:rPr>
              <w:tab/>
            </w:r>
            <w:r w:rsidR="003C3BA1" w:rsidRPr="00294712">
              <w:rPr>
                <w:rStyle w:val="aff2"/>
                <w:noProof/>
              </w:rPr>
              <w:t>WIFI Extender——————</w:t>
            </w:r>
            <w:r w:rsidR="003C3BA1" w:rsidRPr="00294712">
              <w:rPr>
                <w:rStyle w:val="aff2"/>
                <w:rFonts w:hint="eastAsia"/>
                <w:noProof/>
              </w:rPr>
              <w:t>未实现接口</w:t>
            </w:r>
            <w:r w:rsidR="003C3BA1">
              <w:rPr>
                <w:noProof/>
                <w:webHidden/>
              </w:rPr>
              <w:tab/>
            </w:r>
            <w:r w:rsidR="003C3BA1">
              <w:rPr>
                <w:noProof/>
                <w:webHidden/>
              </w:rPr>
              <w:fldChar w:fldCharType="begin"/>
            </w:r>
            <w:r w:rsidR="003C3BA1">
              <w:rPr>
                <w:noProof/>
                <w:webHidden/>
              </w:rPr>
              <w:instrText xml:space="preserve"> PAGEREF _Toc470684767 \h </w:instrText>
            </w:r>
            <w:r w:rsidR="003C3BA1">
              <w:rPr>
                <w:noProof/>
                <w:webHidden/>
              </w:rPr>
            </w:r>
            <w:r w:rsidR="003C3BA1">
              <w:rPr>
                <w:noProof/>
                <w:webHidden/>
              </w:rPr>
              <w:fldChar w:fldCharType="separate"/>
            </w:r>
            <w:r w:rsidR="00482B4C">
              <w:rPr>
                <w:noProof/>
                <w:webHidden/>
              </w:rPr>
              <w:t>172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8" w:history="1">
            <w:r w:rsidR="003C3BA1" w:rsidRPr="00294712">
              <w:rPr>
                <w:rStyle w:val="aff2"/>
                <w:noProof/>
              </w:rPr>
              <w:t>5.17.3</w:t>
            </w:r>
            <w:r w:rsidR="003C3BA1">
              <w:rPr>
                <w:rFonts w:asciiTheme="minorHAnsi" w:eastAsiaTheme="minorEastAsia" w:hAnsiTheme="minorHAnsi" w:cstheme="minorBidi"/>
                <w:noProof/>
                <w:color w:val="auto"/>
                <w:kern w:val="2"/>
                <w:szCs w:val="22"/>
              </w:rPr>
              <w:tab/>
            </w:r>
            <w:r w:rsidR="003C3BA1" w:rsidRPr="00294712">
              <w:rPr>
                <w:rStyle w:val="aff2"/>
                <w:noProof/>
              </w:rPr>
              <w:t>GetWIFIExtenderSettings</w:t>
            </w:r>
            <w:r w:rsidR="003C3BA1">
              <w:rPr>
                <w:noProof/>
                <w:webHidden/>
              </w:rPr>
              <w:tab/>
            </w:r>
            <w:r w:rsidR="003C3BA1">
              <w:rPr>
                <w:noProof/>
                <w:webHidden/>
              </w:rPr>
              <w:fldChar w:fldCharType="begin"/>
            </w:r>
            <w:r w:rsidR="003C3BA1">
              <w:rPr>
                <w:noProof/>
                <w:webHidden/>
              </w:rPr>
              <w:instrText xml:space="preserve"> PAGEREF _Toc470684768 \h </w:instrText>
            </w:r>
            <w:r w:rsidR="003C3BA1">
              <w:rPr>
                <w:noProof/>
                <w:webHidden/>
              </w:rPr>
            </w:r>
            <w:r w:rsidR="003C3BA1">
              <w:rPr>
                <w:noProof/>
                <w:webHidden/>
              </w:rPr>
              <w:fldChar w:fldCharType="separate"/>
            </w:r>
            <w:r w:rsidR="00482B4C">
              <w:rPr>
                <w:noProof/>
                <w:webHidden/>
              </w:rPr>
              <w:t>172</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69" w:history="1">
            <w:r w:rsidR="003C3BA1" w:rsidRPr="00294712">
              <w:rPr>
                <w:rStyle w:val="aff2"/>
                <w:noProof/>
              </w:rPr>
              <w:t>5.17.4</w:t>
            </w:r>
            <w:r w:rsidR="003C3BA1">
              <w:rPr>
                <w:rFonts w:asciiTheme="minorHAnsi" w:eastAsiaTheme="minorEastAsia" w:hAnsiTheme="minorHAnsi" w:cstheme="minorBidi"/>
                <w:noProof/>
                <w:color w:val="auto"/>
                <w:kern w:val="2"/>
                <w:szCs w:val="22"/>
              </w:rPr>
              <w:tab/>
            </w:r>
            <w:r w:rsidR="003C3BA1" w:rsidRPr="00294712">
              <w:rPr>
                <w:rStyle w:val="aff2"/>
                <w:noProof/>
              </w:rPr>
              <w:t>SetWIFIExtenderSettings</w:t>
            </w:r>
            <w:r w:rsidR="003C3BA1">
              <w:rPr>
                <w:noProof/>
                <w:webHidden/>
              </w:rPr>
              <w:tab/>
            </w:r>
            <w:r w:rsidR="003C3BA1">
              <w:rPr>
                <w:noProof/>
                <w:webHidden/>
              </w:rPr>
              <w:fldChar w:fldCharType="begin"/>
            </w:r>
            <w:r w:rsidR="003C3BA1">
              <w:rPr>
                <w:noProof/>
                <w:webHidden/>
              </w:rPr>
              <w:instrText xml:space="preserve"> PAGEREF _Toc470684769 \h </w:instrText>
            </w:r>
            <w:r w:rsidR="003C3BA1">
              <w:rPr>
                <w:noProof/>
                <w:webHidden/>
              </w:rPr>
            </w:r>
            <w:r w:rsidR="003C3BA1">
              <w:rPr>
                <w:noProof/>
                <w:webHidden/>
              </w:rPr>
              <w:fldChar w:fldCharType="separate"/>
            </w:r>
            <w:r w:rsidR="00482B4C">
              <w:rPr>
                <w:noProof/>
                <w:webHidden/>
              </w:rPr>
              <w:t>173</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70" w:history="1">
            <w:r w:rsidR="003C3BA1" w:rsidRPr="00294712">
              <w:rPr>
                <w:rStyle w:val="aff2"/>
                <w:noProof/>
              </w:rPr>
              <w:t>5.17.5</w:t>
            </w:r>
            <w:r w:rsidR="003C3BA1">
              <w:rPr>
                <w:rFonts w:asciiTheme="minorHAnsi" w:eastAsiaTheme="minorEastAsia" w:hAnsiTheme="minorHAnsi" w:cstheme="minorBidi"/>
                <w:noProof/>
                <w:color w:val="auto"/>
                <w:kern w:val="2"/>
                <w:szCs w:val="22"/>
              </w:rPr>
              <w:tab/>
            </w:r>
            <w:r w:rsidR="003C3BA1" w:rsidRPr="00294712">
              <w:rPr>
                <w:rStyle w:val="aff2"/>
                <w:noProof/>
              </w:rPr>
              <w:t>GetWIFIExtenderCurrentStatus</w:t>
            </w:r>
            <w:r w:rsidR="003C3BA1">
              <w:rPr>
                <w:noProof/>
                <w:webHidden/>
              </w:rPr>
              <w:tab/>
            </w:r>
            <w:r w:rsidR="003C3BA1">
              <w:rPr>
                <w:noProof/>
                <w:webHidden/>
              </w:rPr>
              <w:fldChar w:fldCharType="begin"/>
            </w:r>
            <w:r w:rsidR="003C3BA1">
              <w:rPr>
                <w:noProof/>
                <w:webHidden/>
              </w:rPr>
              <w:instrText xml:space="preserve"> PAGEREF _Toc470684770 \h </w:instrText>
            </w:r>
            <w:r w:rsidR="003C3BA1">
              <w:rPr>
                <w:noProof/>
                <w:webHidden/>
              </w:rPr>
            </w:r>
            <w:r w:rsidR="003C3BA1">
              <w:rPr>
                <w:noProof/>
                <w:webHidden/>
              </w:rPr>
              <w:fldChar w:fldCharType="separate"/>
            </w:r>
            <w:r w:rsidR="00482B4C">
              <w:rPr>
                <w:noProof/>
                <w:webHidden/>
              </w:rPr>
              <w:t>174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71" w:history="1">
            <w:r w:rsidR="003C3BA1" w:rsidRPr="00294712">
              <w:rPr>
                <w:rStyle w:val="aff2"/>
                <w:noProof/>
              </w:rPr>
              <w:t>5.17.6</w:t>
            </w:r>
            <w:r w:rsidR="003C3BA1">
              <w:rPr>
                <w:rFonts w:asciiTheme="minorHAnsi" w:eastAsiaTheme="minorEastAsia" w:hAnsiTheme="minorHAnsi" w:cstheme="minorBidi"/>
                <w:noProof/>
                <w:color w:val="auto"/>
                <w:kern w:val="2"/>
                <w:szCs w:val="22"/>
              </w:rPr>
              <w:tab/>
            </w:r>
            <w:r w:rsidR="003C3BA1" w:rsidRPr="00294712">
              <w:rPr>
                <w:rStyle w:val="aff2"/>
                <w:noProof/>
              </w:rPr>
              <w:t>GetHotspotList</w:t>
            </w:r>
            <w:r w:rsidR="003C3BA1">
              <w:rPr>
                <w:noProof/>
                <w:webHidden/>
              </w:rPr>
              <w:tab/>
            </w:r>
            <w:r w:rsidR="003C3BA1">
              <w:rPr>
                <w:noProof/>
                <w:webHidden/>
              </w:rPr>
              <w:fldChar w:fldCharType="begin"/>
            </w:r>
            <w:r w:rsidR="003C3BA1">
              <w:rPr>
                <w:noProof/>
                <w:webHidden/>
              </w:rPr>
              <w:instrText xml:space="preserve"> PAGEREF _Toc470684771 \h </w:instrText>
            </w:r>
            <w:r w:rsidR="003C3BA1">
              <w:rPr>
                <w:noProof/>
                <w:webHidden/>
              </w:rPr>
            </w:r>
            <w:r w:rsidR="003C3BA1">
              <w:rPr>
                <w:noProof/>
                <w:webHidden/>
              </w:rPr>
              <w:fldChar w:fldCharType="separate"/>
            </w:r>
            <w:r w:rsidR="00482B4C">
              <w:rPr>
                <w:noProof/>
                <w:webHidden/>
              </w:rPr>
              <w:t>175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72" w:history="1">
            <w:r w:rsidR="003C3BA1" w:rsidRPr="00294712">
              <w:rPr>
                <w:rStyle w:val="aff2"/>
                <w:noProof/>
              </w:rPr>
              <w:t>5.17.7</w:t>
            </w:r>
            <w:r w:rsidR="003C3BA1">
              <w:rPr>
                <w:rFonts w:asciiTheme="minorHAnsi" w:eastAsiaTheme="minorEastAsia" w:hAnsiTheme="minorHAnsi" w:cstheme="minorBidi"/>
                <w:noProof/>
                <w:color w:val="auto"/>
                <w:kern w:val="2"/>
                <w:szCs w:val="22"/>
              </w:rPr>
              <w:tab/>
            </w:r>
            <w:r w:rsidR="003C3BA1" w:rsidRPr="00294712">
              <w:rPr>
                <w:rStyle w:val="aff2"/>
                <w:noProof/>
              </w:rPr>
              <w:t>EditHotspotInfo</w:t>
            </w:r>
            <w:r w:rsidR="003C3BA1">
              <w:rPr>
                <w:noProof/>
                <w:webHidden/>
              </w:rPr>
              <w:tab/>
            </w:r>
            <w:r w:rsidR="003C3BA1">
              <w:rPr>
                <w:noProof/>
                <w:webHidden/>
              </w:rPr>
              <w:fldChar w:fldCharType="begin"/>
            </w:r>
            <w:r w:rsidR="003C3BA1">
              <w:rPr>
                <w:noProof/>
                <w:webHidden/>
              </w:rPr>
              <w:instrText xml:space="preserve"> PAGEREF _Toc470684772 \h </w:instrText>
            </w:r>
            <w:r w:rsidR="003C3BA1">
              <w:rPr>
                <w:noProof/>
                <w:webHidden/>
              </w:rPr>
            </w:r>
            <w:r w:rsidR="003C3BA1">
              <w:rPr>
                <w:noProof/>
                <w:webHidden/>
              </w:rPr>
              <w:fldChar w:fldCharType="separate"/>
            </w:r>
            <w:r w:rsidR="00482B4C">
              <w:rPr>
                <w:noProof/>
                <w:webHidden/>
              </w:rPr>
              <w:t>176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73" w:history="1">
            <w:r w:rsidR="003C3BA1" w:rsidRPr="00294712">
              <w:rPr>
                <w:rStyle w:val="aff2"/>
                <w:noProof/>
              </w:rPr>
              <w:t>5.17.8</w:t>
            </w:r>
            <w:r w:rsidR="003C3BA1">
              <w:rPr>
                <w:rFonts w:asciiTheme="minorHAnsi" w:eastAsiaTheme="minorEastAsia" w:hAnsiTheme="minorHAnsi" w:cstheme="minorBidi"/>
                <w:noProof/>
                <w:color w:val="auto"/>
                <w:kern w:val="2"/>
                <w:szCs w:val="22"/>
              </w:rPr>
              <w:tab/>
            </w:r>
            <w:r w:rsidR="003C3BA1" w:rsidRPr="00294712">
              <w:rPr>
                <w:rStyle w:val="aff2"/>
                <w:noProof/>
              </w:rPr>
              <w:t>DeleteHotspot</w:t>
            </w:r>
            <w:r w:rsidR="003C3BA1">
              <w:rPr>
                <w:noProof/>
                <w:webHidden/>
              </w:rPr>
              <w:tab/>
            </w:r>
            <w:r w:rsidR="003C3BA1">
              <w:rPr>
                <w:noProof/>
                <w:webHidden/>
              </w:rPr>
              <w:fldChar w:fldCharType="begin"/>
            </w:r>
            <w:r w:rsidR="003C3BA1">
              <w:rPr>
                <w:noProof/>
                <w:webHidden/>
              </w:rPr>
              <w:instrText xml:space="preserve"> PAGEREF _Toc470684773 \h </w:instrText>
            </w:r>
            <w:r w:rsidR="003C3BA1">
              <w:rPr>
                <w:noProof/>
                <w:webHidden/>
              </w:rPr>
            </w:r>
            <w:r w:rsidR="003C3BA1">
              <w:rPr>
                <w:noProof/>
                <w:webHidden/>
              </w:rPr>
              <w:fldChar w:fldCharType="separate"/>
            </w:r>
            <w:r w:rsidR="00482B4C">
              <w:rPr>
                <w:noProof/>
                <w:webHidden/>
              </w:rPr>
              <w:t>178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74" w:history="1">
            <w:r w:rsidR="003C3BA1" w:rsidRPr="00294712">
              <w:rPr>
                <w:rStyle w:val="aff2"/>
                <w:noProof/>
              </w:rPr>
              <w:t>5.17.9</w:t>
            </w:r>
            <w:r w:rsidR="003C3BA1">
              <w:rPr>
                <w:rFonts w:asciiTheme="minorHAnsi" w:eastAsiaTheme="minorEastAsia" w:hAnsiTheme="minorHAnsi" w:cstheme="minorBidi"/>
                <w:noProof/>
                <w:color w:val="auto"/>
                <w:kern w:val="2"/>
                <w:szCs w:val="22"/>
              </w:rPr>
              <w:tab/>
            </w:r>
            <w:r w:rsidR="003C3BA1" w:rsidRPr="00294712">
              <w:rPr>
                <w:rStyle w:val="aff2"/>
                <w:noProof/>
              </w:rPr>
              <w:t>AddHotspot</w:t>
            </w:r>
            <w:r w:rsidR="003C3BA1">
              <w:rPr>
                <w:noProof/>
                <w:webHidden/>
              </w:rPr>
              <w:tab/>
            </w:r>
            <w:r w:rsidR="003C3BA1">
              <w:rPr>
                <w:noProof/>
                <w:webHidden/>
              </w:rPr>
              <w:fldChar w:fldCharType="begin"/>
            </w:r>
            <w:r w:rsidR="003C3BA1">
              <w:rPr>
                <w:noProof/>
                <w:webHidden/>
              </w:rPr>
              <w:instrText xml:space="preserve"> PAGEREF _Toc470684774 \h </w:instrText>
            </w:r>
            <w:r w:rsidR="003C3BA1">
              <w:rPr>
                <w:noProof/>
                <w:webHidden/>
              </w:rPr>
            </w:r>
            <w:r w:rsidR="003C3BA1">
              <w:rPr>
                <w:noProof/>
                <w:webHidden/>
              </w:rPr>
              <w:fldChar w:fldCharType="separate"/>
            </w:r>
            <w:r w:rsidR="00482B4C">
              <w:rPr>
                <w:noProof/>
                <w:webHidden/>
              </w:rPr>
              <w:t>179</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75" w:history="1">
            <w:r w:rsidR="003C3BA1" w:rsidRPr="00294712">
              <w:rPr>
                <w:rStyle w:val="aff2"/>
                <w:noProof/>
              </w:rPr>
              <w:t>5.17.10</w:t>
            </w:r>
            <w:r w:rsidR="003C3BA1">
              <w:rPr>
                <w:rFonts w:asciiTheme="minorHAnsi" w:eastAsiaTheme="minorEastAsia" w:hAnsiTheme="minorHAnsi" w:cstheme="minorBidi"/>
                <w:noProof/>
                <w:color w:val="auto"/>
                <w:kern w:val="2"/>
                <w:szCs w:val="22"/>
              </w:rPr>
              <w:tab/>
            </w:r>
            <w:r w:rsidR="003C3BA1" w:rsidRPr="00294712">
              <w:rPr>
                <w:rStyle w:val="aff2"/>
                <w:noProof/>
              </w:rPr>
              <w:t>SearchHotspot</w:t>
            </w:r>
            <w:r w:rsidR="003C3BA1">
              <w:rPr>
                <w:noProof/>
                <w:webHidden/>
              </w:rPr>
              <w:tab/>
            </w:r>
            <w:r w:rsidR="003C3BA1">
              <w:rPr>
                <w:noProof/>
                <w:webHidden/>
              </w:rPr>
              <w:fldChar w:fldCharType="begin"/>
            </w:r>
            <w:r w:rsidR="003C3BA1">
              <w:rPr>
                <w:noProof/>
                <w:webHidden/>
              </w:rPr>
              <w:instrText xml:space="preserve"> PAGEREF _Toc470684775 \h </w:instrText>
            </w:r>
            <w:r w:rsidR="003C3BA1">
              <w:rPr>
                <w:noProof/>
                <w:webHidden/>
              </w:rPr>
            </w:r>
            <w:r w:rsidR="003C3BA1">
              <w:rPr>
                <w:noProof/>
                <w:webHidden/>
              </w:rPr>
              <w:fldChar w:fldCharType="separate"/>
            </w:r>
            <w:r w:rsidR="00482B4C">
              <w:rPr>
                <w:noProof/>
                <w:webHidden/>
              </w:rPr>
              <w:t>180</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76" w:history="1">
            <w:r w:rsidR="003C3BA1" w:rsidRPr="00294712">
              <w:rPr>
                <w:rStyle w:val="aff2"/>
                <w:noProof/>
              </w:rPr>
              <w:t>5.17.11</w:t>
            </w:r>
            <w:r w:rsidR="003C3BA1">
              <w:rPr>
                <w:rFonts w:asciiTheme="minorHAnsi" w:eastAsiaTheme="minorEastAsia" w:hAnsiTheme="minorHAnsi" w:cstheme="minorBidi"/>
                <w:noProof/>
                <w:color w:val="auto"/>
                <w:kern w:val="2"/>
                <w:szCs w:val="22"/>
              </w:rPr>
              <w:tab/>
            </w:r>
            <w:r w:rsidR="003C3BA1" w:rsidRPr="00294712">
              <w:rPr>
                <w:rStyle w:val="aff2"/>
                <w:noProof/>
              </w:rPr>
              <w:t>GetSearchHotspotList</w:t>
            </w:r>
            <w:r w:rsidR="003C3BA1">
              <w:rPr>
                <w:noProof/>
                <w:webHidden/>
              </w:rPr>
              <w:tab/>
            </w:r>
            <w:r w:rsidR="003C3BA1">
              <w:rPr>
                <w:noProof/>
                <w:webHidden/>
              </w:rPr>
              <w:fldChar w:fldCharType="begin"/>
            </w:r>
            <w:r w:rsidR="003C3BA1">
              <w:rPr>
                <w:noProof/>
                <w:webHidden/>
              </w:rPr>
              <w:instrText xml:space="preserve"> PAGEREF _Toc470684776 \h </w:instrText>
            </w:r>
            <w:r w:rsidR="003C3BA1">
              <w:rPr>
                <w:noProof/>
                <w:webHidden/>
              </w:rPr>
            </w:r>
            <w:r w:rsidR="003C3BA1">
              <w:rPr>
                <w:noProof/>
                <w:webHidden/>
              </w:rPr>
              <w:fldChar w:fldCharType="separate"/>
            </w:r>
            <w:r w:rsidR="00482B4C">
              <w:rPr>
                <w:noProof/>
                <w:webHidden/>
              </w:rPr>
              <w:t>180</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77" w:history="1">
            <w:r w:rsidR="003C3BA1" w:rsidRPr="00294712">
              <w:rPr>
                <w:rStyle w:val="aff2"/>
                <w:noProof/>
              </w:rPr>
              <w:t>5.17.12</w:t>
            </w:r>
            <w:r w:rsidR="003C3BA1">
              <w:rPr>
                <w:rFonts w:asciiTheme="minorHAnsi" w:eastAsiaTheme="minorEastAsia" w:hAnsiTheme="minorHAnsi" w:cstheme="minorBidi"/>
                <w:noProof/>
                <w:color w:val="auto"/>
                <w:kern w:val="2"/>
                <w:szCs w:val="22"/>
              </w:rPr>
              <w:tab/>
            </w:r>
            <w:r w:rsidR="003C3BA1" w:rsidRPr="00294712">
              <w:rPr>
                <w:rStyle w:val="aff2"/>
                <w:noProof/>
              </w:rPr>
              <w:t>ConnectHotspot</w:t>
            </w:r>
            <w:r w:rsidR="003C3BA1">
              <w:rPr>
                <w:noProof/>
                <w:webHidden/>
              </w:rPr>
              <w:tab/>
            </w:r>
            <w:r w:rsidR="003C3BA1">
              <w:rPr>
                <w:noProof/>
                <w:webHidden/>
              </w:rPr>
              <w:fldChar w:fldCharType="begin"/>
            </w:r>
            <w:r w:rsidR="003C3BA1">
              <w:rPr>
                <w:noProof/>
                <w:webHidden/>
              </w:rPr>
              <w:instrText xml:space="preserve"> PAGEREF _Toc470684777 \h </w:instrText>
            </w:r>
            <w:r w:rsidR="003C3BA1">
              <w:rPr>
                <w:noProof/>
                <w:webHidden/>
              </w:rPr>
            </w:r>
            <w:r w:rsidR="003C3BA1">
              <w:rPr>
                <w:noProof/>
                <w:webHidden/>
              </w:rPr>
              <w:fldChar w:fldCharType="separate"/>
            </w:r>
            <w:r w:rsidR="00482B4C">
              <w:rPr>
                <w:noProof/>
                <w:webHidden/>
              </w:rPr>
              <w:t>182</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78" w:history="1">
            <w:r w:rsidR="003C3BA1" w:rsidRPr="00294712">
              <w:rPr>
                <w:rStyle w:val="aff2"/>
                <w:noProof/>
              </w:rPr>
              <w:t>5.17.13</w:t>
            </w:r>
            <w:r w:rsidR="003C3BA1">
              <w:rPr>
                <w:rFonts w:asciiTheme="minorHAnsi" w:eastAsiaTheme="minorEastAsia" w:hAnsiTheme="minorHAnsi" w:cstheme="minorBidi"/>
                <w:noProof/>
                <w:color w:val="auto"/>
                <w:kern w:val="2"/>
                <w:szCs w:val="22"/>
              </w:rPr>
              <w:tab/>
            </w:r>
            <w:r w:rsidR="003C3BA1" w:rsidRPr="00294712">
              <w:rPr>
                <w:rStyle w:val="aff2"/>
                <w:noProof/>
              </w:rPr>
              <w:t>DisconnectHotspot</w:t>
            </w:r>
            <w:r w:rsidR="003C3BA1">
              <w:rPr>
                <w:noProof/>
                <w:webHidden/>
              </w:rPr>
              <w:tab/>
            </w:r>
            <w:r w:rsidR="003C3BA1">
              <w:rPr>
                <w:noProof/>
                <w:webHidden/>
              </w:rPr>
              <w:fldChar w:fldCharType="begin"/>
            </w:r>
            <w:r w:rsidR="003C3BA1">
              <w:rPr>
                <w:noProof/>
                <w:webHidden/>
              </w:rPr>
              <w:instrText xml:space="preserve"> PAGEREF _Toc470684778 \h </w:instrText>
            </w:r>
            <w:r w:rsidR="003C3BA1">
              <w:rPr>
                <w:noProof/>
                <w:webHidden/>
              </w:rPr>
            </w:r>
            <w:r w:rsidR="003C3BA1">
              <w:rPr>
                <w:noProof/>
                <w:webHidden/>
              </w:rPr>
              <w:fldChar w:fldCharType="separate"/>
            </w:r>
            <w:r w:rsidR="00482B4C">
              <w:rPr>
                <w:noProof/>
                <w:webHidden/>
              </w:rPr>
              <w:t>183</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79" w:history="1">
            <w:r w:rsidR="003C3BA1" w:rsidRPr="00294712">
              <w:rPr>
                <w:rStyle w:val="aff2"/>
                <w:noProof/>
              </w:rPr>
              <w:t>5.18</w:t>
            </w:r>
            <w:r w:rsidR="003C3BA1">
              <w:rPr>
                <w:rFonts w:asciiTheme="minorHAnsi" w:eastAsiaTheme="minorEastAsia" w:hAnsiTheme="minorHAnsi" w:cstheme="minorBidi"/>
                <w:noProof/>
                <w:color w:val="auto"/>
                <w:kern w:val="2"/>
                <w:szCs w:val="22"/>
              </w:rPr>
              <w:tab/>
            </w:r>
            <w:r w:rsidR="003C3BA1" w:rsidRPr="00294712">
              <w:rPr>
                <w:rStyle w:val="aff2"/>
                <w:noProof/>
              </w:rPr>
              <w:t>OMA——————</w:t>
            </w:r>
            <w:r w:rsidR="003C3BA1" w:rsidRPr="00294712">
              <w:rPr>
                <w:rStyle w:val="aff2"/>
                <w:rFonts w:hint="eastAsia"/>
                <w:noProof/>
              </w:rPr>
              <w:t>未实现接口</w:t>
            </w:r>
            <w:r w:rsidR="003C3BA1">
              <w:rPr>
                <w:noProof/>
                <w:webHidden/>
              </w:rPr>
              <w:tab/>
            </w:r>
            <w:r w:rsidR="003C3BA1">
              <w:rPr>
                <w:noProof/>
                <w:webHidden/>
              </w:rPr>
              <w:fldChar w:fldCharType="begin"/>
            </w:r>
            <w:r w:rsidR="003C3BA1">
              <w:rPr>
                <w:noProof/>
                <w:webHidden/>
              </w:rPr>
              <w:instrText xml:space="preserve"> PAGEREF _Toc470684779 \h </w:instrText>
            </w:r>
            <w:r w:rsidR="003C3BA1">
              <w:rPr>
                <w:noProof/>
                <w:webHidden/>
              </w:rPr>
            </w:r>
            <w:r w:rsidR="003C3BA1">
              <w:rPr>
                <w:noProof/>
                <w:webHidden/>
              </w:rPr>
              <w:fldChar w:fldCharType="separate"/>
            </w:r>
            <w:r w:rsidR="00482B4C">
              <w:rPr>
                <w:noProof/>
                <w:webHidden/>
              </w:rPr>
              <w:t>184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0" w:history="1">
            <w:r w:rsidR="003C3BA1" w:rsidRPr="00294712">
              <w:rPr>
                <w:rStyle w:val="aff2"/>
                <w:noProof/>
              </w:rPr>
              <w:t>5.18.1</w:t>
            </w:r>
            <w:r w:rsidR="003C3BA1">
              <w:rPr>
                <w:rFonts w:asciiTheme="minorHAnsi" w:eastAsiaTheme="minorEastAsia" w:hAnsiTheme="minorHAnsi" w:cstheme="minorBidi"/>
                <w:noProof/>
                <w:color w:val="auto"/>
                <w:kern w:val="2"/>
                <w:szCs w:val="22"/>
              </w:rPr>
              <w:tab/>
            </w:r>
            <w:r w:rsidR="003C3BA1" w:rsidRPr="00294712">
              <w:rPr>
                <w:rStyle w:val="aff2"/>
                <w:noProof/>
              </w:rPr>
              <w:t>SetPRLUpdate</w:t>
            </w:r>
            <w:r w:rsidR="003C3BA1">
              <w:rPr>
                <w:noProof/>
                <w:webHidden/>
              </w:rPr>
              <w:tab/>
            </w:r>
            <w:r w:rsidR="003C3BA1">
              <w:rPr>
                <w:noProof/>
                <w:webHidden/>
              </w:rPr>
              <w:fldChar w:fldCharType="begin"/>
            </w:r>
            <w:r w:rsidR="003C3BA1">
              <w:rPr>
                <w:noProof/>
                <w:webHidden/>
              </w:rPr>
              <w:instrText xml:space="preserve"> PAGEREF _Toc470684780 \h </w:instrText>
            </w:r>
            <w:r w:rsidR="003C3BA1">
              <w:rPr>
                <w:noProof/>
                <w:webHidden/>
              </w:rPr>
            </w:r>
            <w:r w:rsidR="003C3BA1">
              <w:rPr>
                <w:noProof/>
                <w:webHidden/>
              </w:rPr>
              <w:fldChar w:fldCharType="separate"/>
            </w:r>
            <w:r w:rsidR="00482B4C">
              <w:rPr>
                <w:noProof/>
                <w:webHidden/>
              </w:rPr>
              <w:t>184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1" w:history="1">
            <w:r w:rsidR="003C3BA1" w:rsidRPr="00294712">
              <w:rPr>
                <w:rStyle w:val="aff2"/>
                <w:noProof/>
              </w:rPr>
              <w:t>5.18.2</w:t>
            </w:r>
            <w:r w:rsidR="003C3BA1">
              <w:rPr>
                <w:rFonts w:asciiTheme="minorHAnsi" w:eastAsiaTheme="minorEastAsia" w:hAnsiTheme="minorHAnsi" w:cstheme="minorBidi"/>
                <w:noProof/>
                <w:color w:val="auto"/>
                <w:kern w:val="2"/>
                <w:szCs w:val="22"/>
              </w:rPr>
              <w:tab/>
            </w:r>
            <w:r w:rsidR="003C3BA1" w:rsidRPr="00294712">
              <w:rPr>
                <w:rStyle w:val="aff2"/>
                <w:noProof/>
              </w:rPr>
              <w:t>GetPRLUpdateProcess</w:t>
            </w:r>
            <w:r w:rsidR="003C3BA1">
              <w:rPr>
                <w:noProof/>
                <w:webHidden/>
              </w:rPr>
              <w:tab/>
            </w:r>
            <w:r w:rsidR="003C3BA1">
              <w:rPr>
                <w:noProof/>
                <w:webHidden/>
              </w:rPr>
              <w:fldChar w:fldCharType="begin"/>
            </w:r>
            <w:r w:rsidR="003C3BA1">
              <w:rPr>
                <w:noProof/>
                <w:webHidden/>
              </w:rPr>
              <w:instrText xml:space="preserve"> PAGEREF _Toc470684781 \h </w:instrText>
            </w:r>
            <w:r w:rsidR="003C3BA1">
              <w:rPr>
                <w:noProof/>
                <w:webHidden/>
              </w:rPr>
            </w:r>
            <w:r w:rsidR="003C3BA1">
              <w:rPr>
                <w:noProof/>
                <w:webHidden/>
              </w:rPr>
              <w:fldChar w:fldCharType="separate"/>
            </w:r>
            <w:r w:rsidR="00482B4C">
              <w:rPr>
                <w:noProof/>
                <w:webHidden/>
              </w:rPr>
              <w:t>184</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2" w:history="1">
            <w:r w:rsidR="003C3BA1" w:rsidRPr="00294712">
              <w:rPr>
                <w:rStyle w:val="aff2"/>
                <w:noProof/>
              </w:rPr>
              <w:t>5.18.3</w:t>
            </w:r>
            <w:r w:rsidR="003C3BA1">
              <w:rPr>
                <w:rFonts w:asciiTheme="minorHAnsi" w:eastAsiaTheme="minorEastAsia" w:hAnsiTheme="minorHAnsi" w:cstheme="minorBidi"/>
                <w:noProof/>
                <w:color w:val="auto"/>
                <w:kern w:val="2"/>
                <w:szCs w:val="22"/>
              </w:rPr>
              <w:tab/>
            </w:r>
            <w:r w:rsidR="003C3BA1" w:rsidRPr="00294712">
              <w:rPr>
                <w:rStyle w:val="aff2"/>
                <w:noProof/>
              </w:rPr>
              <w:t>SetPRLUpdateCancel</w:t>
            </w:r>
            <w:r w:rsidR="003C3BA1">
              <w:rPr>
                <w:noProof/>
                <w:webHidden/>
              </w:rPr>
              <w:tab/>
            </w:r>
            <w:r w:rsidR="003C3BA1">
              <w:rPr>
                <w:noProof/>
                <w:webHidden/>
              </w:rPr>
              <w:fldChar w:fldCharType="begin"/>
            </w:r>
            <w:r w:rsidR="003C3BA1">
              <w:rPr>
                <w:noProof/>
                <w:webHidden/>
              </w:rPr>
              <w:instrText xml:space="preserve"> PAGEREF _Toc470684782 \h </w:instrText>
            </w:r>
            <w:r w:rsidR="003C3BA1">
              <w:rPr>
                <w:noProof/>
                <w:webHidden/>
              </w:rPr>
            </w:r>
            <w:r w:rsidR="003C3BA1">
              <w:rPr>
                <w:noProof/>
                <w:webHidden/>
              </w:rPr>
              <w:fldChar w:fldCharType="separate"/>
            </w:r>
            <w:r w:rsidR="00482B4C">
              <w:rPr>
                <w:noProof/>
                <w:webHidden/>
              </w:rPr>
              <w:t>185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3" w:history="1">
            <w:r w:rsidR="003C3BA1" w:rsidRPr="00294712">
              <w:rPr>
                <w:rStyle w:val="aff2"/>
                <w:noProof/>
              </w:rPr>
              <w:t>5.18.4</w:t>
            </w:r>
            <w:r w:rsidR="003C3BA1">
              <w:rPr>
                <w:rFonts w:asciiTheme="minorHAnsi" w:eastAsiaTheme="minorEastAsia" w:hAnsiTheme="minorHAnsi" w:cstheme="minorBidi"/>
                <w:noProof/>
                <w:color w:val="auto"/>
                <w:kern w:val="2"/>
                <w:szCs w:val="22"/>
              </w:rPr>
              <w:tab/>
            </w:r>
            <w:r w:rsidR="003C3BA1" w:rsidRPr="00294712">
              <w:rPr>
                <w:rStyle w:val="aff2"/>
                <w:noProof/>
              </w:rPr>
              <w:t>SetProfileUpdate</w:t>
            </w:r>
            <w:r w:rsidR="003C3BA1">
              <w:rPr>
                <w:noProof/>
                <w:webHidden/>
              </w:rPr>
              <w:tab/>
            </w:r>
            <w:r w:rsidR="003C3BA1">
              <w:rPr>
                <w:noProof/>
                <w:webHidden/>
              </w:rPr>
              <w:fldChar w:fldCharType="begin"/>
            </w:r>
            <w:r w:rsidR="003C3BA1">
              <w:rPr>
                <w:noProof/>
                <w:webHidden/>
              </w:rPr>
              <w:instrText xml:space="preserve"> PAGEREF _Toc470684783 \h </w:instrText>
            </w:r>
            <w:r w:rsidR="003C3BA1">
              <w:rPr>
                <w:noProof/>
                <w:webHidden/>
              </w:rPr>
            </w:r>
            <w:r w:rsidR="003C3BA1">
              <w:rPr>
                <w:noProof/>
                <w:webHidden/>
              </w:rPr>
              <w:fldChar w:fldCharType="separate"/>
            </w:r>
            <w:r w:rsidR="00482B4C">
              <w:rPr>
                <w:noProof/>
                <w:webHidden/>
              </w:rPr>
              <w:t>186</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4" w:history="1">
            <w:r w:rsidR="003C3BA1" w:rsidRPr="00294712">
              <w:rPr>
                <w:rStyle w:val="aff2"/>
                <w:noProof/>
              </w:rPr>
              <w:t>5.18.5</w:t>
            </w:r>
            <w:r w:rsidR="003C3BA1">
              <w:rPr>
                <w:rFonts w:asciiTheme="minorHAnsi" w:eastAsiaTheme="minorEastAsia" w:hAnsiTheme="minorHAnsi" w:cstheme="minorBidi"/>
                <w:noProof/>
                <w:color w:val="auto"/>
                <w:kern w:val="2"/>
                <w:szCs w:val="22"/>
              </w:rPr>
              <w:tab/>
            </w:r>
            <w:r w:rsidR="003C3BA1" w:rsidRPr="00294712">
              <w:rPr>
                <w:rStyle w:val="aff2"/>
                <w:noProof/>
              </w:rPr>
              <w:t>GetProfileUpdateProcess</w:t>
            </w:r>
            <w:r w:rsidR="003C3BA1">
              <w:rPr>
                <w:noProof/>
                <w:webHidden/>
              </w:rPr>
              <w:tab/>
            </w:r>
            <w:r w:rsidR="003C3BA1">
              <w:rPr>
                <w:noProof/>
                <w:webHidden/>
              </w:rPr>
              <w:fldChar w:fldCharType="begin"/>
            </w:r>
            <w:r w:rsidR="003C3BA1">
              <w:rPr>
                <w:noProof/>
                <w:webHidden/>
              </w:rPr>
              <w:instrText xml:space="preserve"> PAGEREF _Toc470684784 \h </w:instrText>
            </w:r>
            <w:r w:rsidR="003C3BA1">
              <w:rPr>
                <w:noProof/>
                <w:webHidden/>
              </w:rPr>
            </w:r>
            <w:r w:rsidR="003C3BA1">
              <w:rPr>
                <w:noProof/>
                <w:webHidden/>
              </w:rPr>
              <w:fldChar w:fldCharType="separate"/>
            </w:r>
            <w:r w:rsidR="00482B4C">
              <w:rPr>
                <w:noProof/>
                <w:webHidden/>
              </w:rPr>
              <w:t>187</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5" w:history="1">
            <w:r w:rsidR="003C3BA1" w:rsidRPr="00294712">
              <w:rPr>
                <w:rStyle w:val="aff2"/>
                <w:noProof/>
              </w:rPr>
              <w:t>5.18.6</w:t>
            </w:r>
            <w:r w:rsidR="003C3BA1">
              <w:rPr>
                <w:rFonts w:asciiTheme="minorHAnsi" w:eastAsiaTheme="minorEastAsia" w:hAnsiTheme="minorHAnsi" w:cstheme="minorBidi"/>
                <w:noProof/>
                <w:color w:val="auto"/>
                <w:kern w:val="2"/>
                <w:szCs w:val="22"/>
              </w:rPr>
              <w:tab/>
            </w:r>
            <w:r w:rsidR="003C3BA1" w:rsidRPr="00294712">
              <w:rPr>
                <w:rStyle w:val="aff2"/>
                <w:noProof/>
              </w:rPr>
              <w:t>SetProfileUpdateCancel</w:t>
            </w:r>
            <w:r w:rsidR="003C3BA1">
              <w:rPr>
                <w:noProof/>
                <w:webHidden/>
              </w:rPr>
              <w:tab/>
            </w:r>
            <w:r w:rsidR="003C3BA1">
              <w:rPr>
                <w:noProof/>
                <w:webHidden/>
              </w:rPr>
              <w:fldChar w:fldCharType="begin"/>
            </w:r>
            <w:r w:rsidR="003C3BA1">
              <w:rPr>
                <w:noProof/>
                <w:webHidden/>
              </w:rPr>
              <w:instrText xml:space="preserve"> PAGEREF _Toc470684785 \h </w:instrText>
            </w:r>
            <w:r w:rsidR="003C3BA1">
              <w:rPr>
                <w:noProof/>
                <w:webHidden/>
              </w:rPr>
            </w:r>
            <w:r w:rsidR="003C3BA1">
              <w:rPr>
                <w:noProof/>
                <w:webHidden/>
              </w:rPr>
              <w:fldChar w:fldCharType="separate"/>
            </w:r>
            <w:r w:rsidR="00482B4C">
              <w:rPr>
                <w:noProof/>
                <w:webHidden/>
              </w:rPr>
              <w:t>188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6" w:history="1">
            <w:r w:rsidR="003C3BA1" w:rsidRPr="00294712">
              <w:rPr>
                <w:rStyle w:val="aff2"/>
                <w:noProof/>
              </w:rPr>
              <w:t>5.18.7</w:t>
            </w:r>
            <w:r w:rsidR="003C3BA1">
              <w:rPr>
                <w:rFonts w:asciiTheme="minorHAnsi" w:eastAsiaTheme="minorEastAsia" w:hAnsiTheme="minorHAnsi" w:cstheme="minorBidi"/>
                <w:noProof/>
                <w:color w:val="auto"/>
                <w:kern w:val="2"/>
                <w:szCs w:val="22"/>
              </w:rPr>
              <w:tab/>
            </w:r>
            <w:r w:rsidR="003C3BA1" w:rsidRPr="00294712">
              <w:rPr>
                <w:rStyle w:val="aff2"/>
                <w:noProof/>
              </w:rPr>
              <w:t>SetFactoryReset</w:t>
            </w:r>
            <w:r w:rsidR="003C3BA1">
              <w:rPr>
                <w:noProof/>
                <w:webHidden/>
              </w:rPr>
              <w:tab/>
            </w:r>
            <w:r w:rsidR="003C3BA1">
              <w:rPr>
                <w:noProof/>
                <w:webHidden/>
              </w:rPr>
              <w:fldChar w:fldCharType="begin"/>
            </w:r>
            <w:r w:rsidR="003C3BA1">
              <w:rPr>
                <w:noProof/>
                <w:webHidden/>
              </w:rPr>
              <w:instrText xml:space="preserve"> PAGEREF _Toc470684786 \h </w:instrText>
            </w:r>
            <w:r w:rsidR="003C3BA1">
              <w:rPr>
                <w:noProof/>
                <w:webHidden/>
              </w:rPr>
            </w:r>
            <w:r w:rsidR="003C3BA1">
              <w:rPr>
                <w:noProof/>
                <w:webHidden/>
              </w:rPr>
              <w:fldChar w:fldCharType="separate"/>
            </w:r>
            <w:r w:rsidR="00482B4C">
              <w:rPr>
                <w:noProof/>
                <w:webHidden/>
              </w:rPr>
              <w:t>189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7" w:history="1">
            <w:r w:rsidR="003C3BA1" w:rsidRPr="00294712">
              <w:rPr>
                <w:rStyle w:val="aff2"/>
                <w:noProof/>
              </w:rPr>
              <w:t>5.18.8</w:t>
            </w:r>
            <w:r w:rsidR="003C3BA1">
              <w:rPr>
                <w:rFonts w:asciiTheme="minorHAnsi" w:eastAsiaTheme="minorEastAsia" w:hAnsiTheme="minorHAnsi" w:cstheme="minorBidi"/>
                <w:noProof/>
                <w:color w:val="auto"/>
                <w:kern w:val="2"/>
                <w:szCs w:val="22"/>
              </w:rPr>
              <w:tab/>
            </w:r>
            <w:r w:rsidR="003C3BA1" w:rsidRPr="00294712">
              <w:rPr>
                <w:rStyle w:val="aff2"/>
                <w:noProof/>
              </w:rPr>
              <w:t>SetDeviceRenew</w:t>
            </w:r>
            <w:r w:rsidR="003C3BA1">
              <w:rPr>
                <w:noProof/>
                <w:webHidden/>
              </w:rPr>
              <w:tab/>
            </w:r>
            <w:r w:rsidR="003C3BA1">
              <w:rPr>
                <w:noProof/>
                <w:webHidden/>
              </w:rPr>
              <w:fldChar w:fldCharType="begin"/>
            </w:r>
            <w:r w:rsidR="003C3BA1">
              <w:rPr>
                <w:noProof/>
                <w:webHidden/>
              </w:rPr>
              <w:instrText xml:space="preserve"> PAGEREF _Toc470684787 \h </w:instrText>
            </w:r>
            <w:r w:rsidR="003C3BA1">
              <w:rPr>
                <w:noProof/>
                <w:webHidden/>
              </w:rPr>
            </w:r>
            <w:r w:rsidR="003C3BA1">
              <w:rPr>
                <w:noProof/>
                <w:webHidden/>
              </w:rPr>
              <w:fldChar w:fldCharType="separate"/>
            </w:r>
            <w:r w:rsidR="00482B4C">
              <w:rPr>
                <w:noProof/>
                <w:webHidden/>
              </w:rPr>
              <w:t>189</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88" w:history="1">
            <w:r w:rsidR="003C3BA1" w:rsidRPr="00294712">
              <w:rPr>
                <w:rStyle w:val="aff2"/>
                <w:noProof/>
              </w:rPr>
              <w:t>5.18.9</w:t>
            </w:r>
            <w:r w:rsidR="003C3BA1">
              <w:rPr>
                <w:rFonts w:asciiTheme="minorHAnsi" w:eastAsiaTheme="minorEastAsia" w:hAnsiTheme="minorHAnsi" w:cstheme="minorBidi"/>
                <w:noProof/>
                <w:color w:val="auto"/>
                <w:kern w:val="2"/>
                <w:szCs w:val="22"/>
              </w:rPr>
              <w:tab/>
            </w:r>
            <w:r w:rsidR="003C3BA1" w:rsidRPr="00294712">
              <w:rPr>
                <w:rStyle w:val="aff2"/>
                <w:noProof/>
              </w:rPr>
              <w:t>GetServerIndicator</w:t>
            </w:r>
            <w:r w:rsidR="003C3BA1">
              <w:rPr>
                <w:noProof/>
                <w:webHidden/>
              </w:rPr>
              <w:tab/>
            </w:r>
            <w:r w:rsidR="003C3BA1">
              <w:rPr>
                <w:noProof/>
                <w:webHidden/>
              </w:rPr>
              <w:fldChar w:fldCharType="begin"/>
            </w:r>
            <w:r w:rsidR="003C3BA1">
              <w:rPr>
                <w:noProof/>
                <w:webHidden/>
              </w:rPr>
              <w:instrText xml:space="preserve"> PAGEREF _Toc470684788 \h </w:instrText>
            </w:r>
            <w:r w:rsidR="003C3BA1">
              <w:rPr>
                <w:noProof/>
                <w:webHidden/>
              </w:rPr>
            </w:r>
            <w:r w:rsidR="003C3BA1">
              <w:rPr>
                <w:noProof/>
                <w:webHidden/>
              </w:rPr>
              <w:fldChar w:fldCharType="separate"/>
            </w:r>
            <w:r w:rsidR="00482B4C">
              <w:rPr>
                <w:noProof/>
                <w:webHidden/>
              </w:rPr>
              <w:t>190</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89" w:history="1">
            <w:r w:rsidR="003C3BA1" w:rsidRPr="00294712">
              <w:rPr>
                <w:rStyle w:val="aff2"/>
                <w:noProof/>
              </w:rPr>
              <w:t>5.18.10</w:t>
            </w:r>
            <w:r w:rsidR="003C3BA1">
              <w:rPr>
                <w:rFonts w:asciiTheme="minorHAnsi" w:eastAsiaTheme="minorEastAsia" w:hAnsiTheme="minorHAnsi" w:cstheme="minorBidi"/>
                <w:noProof/>
                <w:color w:val="auto"/>
                <w:kern w:val="2"/>
                <w:szCs w:val="22"/>
              </w:rPr>
              <w:tab/>
            </w:r>
            <w:r w:rsidR="003C3BA1" w:rsidRPr="00294712">
              <w:rPr>
                <w:rStyle w:val="aff2"/>
                <w:noProof/>
              </w:rPr>
              <w:t>SetServerIndicator</w:t>
            </w:r>
            <w:r w:rsidR="003C3BA1">
              <w:rPr>
                <w:noProof/>
                <w:webHidden/>
              </w:rPr>
              <w:tab/>
            </w:r>
            <w:r w:rsidR="003C3BA1">
              <w:rPr>
                <w:noProof/>
                <w:webHidden/>
              </w:rPr>
              <w:fldChar w:fldCharType="begin"/>
            </w:r>
            <w:r w:rsidR="003C3BA1">
              <w:rPr>
                <w:noProof/>
                <w:webHidden/>
              </w:rPr>
              <w:instrText xml:space="preserve"> PAGEREF _Toc470684789 \h </w:instrText>
            </w:r>
            <w:r w:rsidR="003C3BA1">
              <w:rPr>
                <w:noProof/>
                <w:webHidden/>
              </w:rPr>
            </w:r>
            <w:r w:rsidR="003C3BA1">
              <w:rPr>
                <w:noProof/>
                <w:webHidden/>
              </w:rPr>
              <w:fldChar w:fldCharType="separate"/>
            </w:r>
            <w:r w:rsidR="00482B4C">
              <w:rPr>
                <w:noProof/>
                <w:webHidden/>
              </w:rPr>
              <w:t>191</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90" w:history="1">
            <w:r w:rsidR="003C3BA1" w:rsidRPr="00294712">
              <w:rPr>
                <w:rStyle w:val="aff2"/>
                <w:noProof/>
              </w:rPr>
              <w:t>5.18.11</w:t>
            </w:r>
            <w:r w:rsidR="003C3BA1">
              <w:rPr>
                <w:rFonts w:asciiTheme="minorHAnsi" w:eastAsiaTheme="minorEastAsia" w:hAnsiTheme="minorHAnsi" w:cstheme="minorBidi"/>
                <w:noProof/>
                <w:color w:val="auto"/>
                <w:kern w:val="2"/>
                <w:szCs w:val="22"/>
              </w:rPr>
              <w:tab/>
            </w:r>
            <w:r w:rsidR="003C3BA1" w:rsidRPr="00294712">
              <w:rPr>
                <w:rStyle w:val="aff2"/>
                <w:noProof/>
              </w:rPr>
              <w:t>SetOMAOEMServer</w:t>
            </w:r>
            <w:r w:rsidR="003C3BA1">
              <w:rPr>
                <w:noProof/>
                <w:webHidden/>
              </w:rPr>
              <w:tab/>
            </w:r>
            <w:r w:rsidR="003C3BA1">
              <w:rPr>
                <w:noProof/>
                <w:webHidden/>
              </w:rPr>
              <w:fldChar w:fldCharType="begin"/>
            </w:r>
            <w:r w:rsidR="003C3BA1">
              <w:rPr>
                <w:noProof/>
                <w:webHidden/>
              </w:rPr>
              <w:instrText xml:space="preserve"> PAGEREF _Toc470684790 \h </w:instrText>
            </w:r>
            <w:r w:rsidR="003C3BA1">
              <w:rPr>
                <w:noProof/>
                <w:webHidden/>
              </w:rPr>
            </w:r>
            <w:r w:rsidR="003C3BA1">
              <w:rPr>
                <w:noProof/>
                <w:webHidden/>
              </w:rPr>
              <w:fldChar w:fldCharType="separate"/>
            </w:r>
            <w:r w:rsidR="00482B4C">
              <w:rPr>
                <w:noProof/>
                <w:webHidden/>
              </w:rPr>
              <w:t>192</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91" w:history="1">
            <w:r w:rsidR="003C3BA1" w:rsidRPr="00294712">
              <w:rPr>
                <w:rStyle w:val="aff2"/>
                <w:noProof/>
              </w:rPr>
              <w:t>5.18.12</w:t>
            </w:r>
            <w:r w:rsidR="003C3BA1">
              <w:rPr>
                <w:rFonts w:asciiTheme="minorHAnsi" w:eastAsiaTheme="minorEastAsia" w:hAnsiTheme="minorHAnsi" w:cstheme="minorBidi"/>
                <w:noProof/>
                <w:color w:val="auto"/>
                <w:kern w:val="2"/>
                <w:szCs w:val="22"/>
              </w:rPr>
              <w:tab/>
            </w:r>
            <w:r w:rsidR="003C3BA1" w:rsidRPr="00294712">
              <w:rPr>
                <w:rStyle w:val="aff2"/>
                <w:noProof/>
              </w:rPr>
              <w:t>GetOMALinkInfo</w:t>
            </w:r>
            <w:r w:rsidR="003C3BA1">
              <w:rPr>
                <w:noProof/>
                <w:webHidden/>
              </w:rPr>
              <w:tab/>
            </w:r>
            <w:r w:rsidR="003C3BA1">
              <w:rPr>
                <w:noProof/>
                <w:webHidden/>
              </w:rPr>
              <w:fldChar w:fldCharType="begin"/>
            </w:r>
            <w:r w:rsidR="003C3BA1">
              <w:rPr>
                <w:noProof/>
                <w:webHidden/>
              </w:rPr>
              <w:instrText xml:space="preserve"> PAGEREF _Toc470684791 \h </w:instrText>
            </w:r>
            <w:r w:rsidR="003C3BA1">
              <w:rPr>
                <w:noProof/>
                <w:webHidden/>
              </w:rPr>
            </w:r>
            <w:r w:rsidR="003C3BA1">
              <w:rPr>
                <w:noProof/>
                <w:webHidden/>
              </w:rPr>
              <w:fldChar w:fldCharType="separate"/>
            </w:r>
            <w:r w:rsidR="00482B4C">
              <w:rPr>
                <w:noProof/>
                <w:webHidden/>
              </w:rPr>
              <w:t>194</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92" w:history="1">
            <w:r w:rsidR="003C3BA1" w:rsidRPr="00294712">
              <w:rPr>
                <w:rStyle w:val="aff2"/>
                <w:noProof/>
              </w:rPr>
              <w:t>5.18.13</w:t>
            </w:r>
            <w:r w:rsidR="003C3BA1">
              <w:rPr>
                <w:rFonts w:asciiTheme="minorHAnsi" w:eastAsiaTheme="minorEastAsia" w:hAnsiTheme="minorHAnsi" w:cstheme="minorBidi"/>
                <w:noProof/>
                <w:color w:val="auto"/>
                <w:kern w:val="2"/>
                <w:szCs w:val="22"/>
              </w:rPr>
              <w:tab/>
            </w:r>
            <w:r w:rsidR="003C3BA1" w:rsidRPr="00294712">
              <w:rPr>
                <w:rStyle w:val="aff2"/>
                <w:noProof/>
              </w:rPr>
              <w:t>GetOMABrandAlpha</w:t>
            </w:r>
            <w:r w:rsidR="003C3BA1">
              <w:rPr>
                <w:noProof/>
                <w:webHidden/>
              </w:rPr>
              <w:tab/>
            </w:r>
            <w:r w:rsidR="003C3BA1">
              <w:rPr>
                <w:noProof/>
                <w:webHidden/>
              </w:rPr>
              <w:fldChar w:fldCharType="begin"/>
            </w:r>
            <w:r w:rsidR="003C3BA1">
              <w:rPr>
                <w:noProof/>
                <w:webHidden/>
              </w:rPr>
              <w:instrText xml:space="preserve"> PAGEREF _Toc470684792 \h </w:instrText>
            </w:r>
            <w:r w:rsidR="003C3BA1">
              <w:rPr>
                <w:noProof/>
                <w:webHidden/>
              </w:rPr>
            </w:r>
            <w:r w:rsidR="003C3BA1">
              <w:rPr>
                <w:noProof/>
                <w:webHidden/>
              </w:rPr>
              <w:fldChar w:fldCharType="separate"/>
            </w:r>
            <w:r w:rsidR="00482B4C">
              <w:rPr>
                <w:noProof/>
                <w:webHidden/>
              </w:rPr>
              <w:t>195</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93" w:history="1">
            <w:r w:rsidR="003C3BA1" w:rsidRPr="00294712">
              <w:rPr>
                <w:rStyle w:val="aff2"/>
                <w:noProof/>
              </w:rPr>
              <w:t>5.18.14</w:t>
            </w:r>
            <w:r w:rsidR="003C3BA1">
              <w:rPr>
                <w:rFonts w:asciiTheme="minorHAnsi" w:eastAsiaTheme="minorEastAsia" w:hAnsiTheme="minorHAnsi" w:cstheme="minorBidi"/>
                <w:noProof/>
                <w:color w:val="auto"/>
                <w:kern w:val="2"/>
                <w:szCs w:val="22"/>
              </w:rPr>
              <w:tab/>
            </w:r>
            <w:r w:rsidR="003C3BA1" w:rsidRPr="00294712">
              <w:rPr>
                <w:rStyle w:val="aff2"/>
                <w:noProof/>
              </w:rPr>
              <w:t>GetSimLockStatus</w:t>
            </w:r>
            <w:r w:rsidR="003C3BA1">
              <w:rPr>
                <w:noProof/>
                <w:webHidden/>
              </w:rPr>
              <w:tab/>
            </w:r>
            <w:r w:rsidR="003C3BA1">
              <w:rPr>
                <w:noProof/>
                <w:webHidden/>
              </w:rPr>
              <w:fldChar w:fldCharType="begin"/>
            </w:r>
            <w:r w:rsidR="003C3BA1">
              <w:rPr>
                <w:noProof/>
                <w:webHidden/>
              </w:rPr>
              <w:instrText xml:space="preserve"> PAGEREF _Toc470684793 \h </w:instrText>
            </w:r>
            <w:r w:rsidR="003C3BA1">
              <w:rPr>
                <w:noProof/>
                <w:webHidden/>
              </w:rPr>
            </w:r>
            <w:r w:rsidR="003C3BA1">
              <w:rPr>
                <w:noProof/>
                <w:webHidden/>
              </w:rPr>
              <w:fldChar w:fldCharType="separate"/>
            </w:r>
            <w:r w:rsidR="00482B4C">
              <w:rPr>
                <w:noProof/>
                <w:webHidden/>
              </w:rPr>
              <w:t>196</w:t>
            </w:r>
            <w:r w:rsidR="003C3BA1">
              <w:rPr>
                <w:noProof/>
                <w:webHidden/>
              </w:rPr>
              <w:fldChar w:fldCharType="end"/>
            </w:r>
          </w:hyperlink>
        </w:p>
        <w:p w:rsidR="003C3BA1" w:rsidRDefault="003E49E8">
          <w:pPr>
            <w:pStyle w:val="30"/>
            <w:tabs>
              <w:tab w:val="left" w:pos="2100"/>
              <w:tab w:val="right" w:leader="dot" w:pos="9060"/>
            </w:tabs>
            <w:rPr>
              <w:rFonts w:asciiTheme="minorHAnsi" w:eastAsiaTheme="minorEastAsia" w:hAnsiTheme="minorHAnsi" w:cstheme="minorBidi"/>
              <w:noProof/>
              <w:color w:val="auto"/>
              <w:kern w:val="2"/>
              <w:szCs w:val="22"/>
            </w:rPr>
          </w:pPr>
          <w:hyperlink w:anchor="_Toc470684794" w:history="1">
            <w:r w:rsidR="003C3BA1" w:rsidRPr="00294712">
              <w:rPr>
                <w:rStyle w:val="aff2"/>
                <w:noProof/>
              </w:rPr>
              <w:t>5.18.15</w:t>
            </w:r>
            <w:r w:rsidR="003C3BA1">
              <w:rPr>
                <w:rFonts w:asciiTheme="minorHAnsi" w:eastAsiaTheme="minorEastAsia" w:hAnsiTheme="minorHAnsi" w:cstheme="minorBidi"/>
                <w:noProof/>
                <w:color w:val="auto"/>
                <w:kern w:val="2"/>
                <w:szCs w:val="22"/>
              </w:rPr>
              <w:tab/>
            </w:r>
            <w:r w:rsidR="003C3BA1" w:rsidRPr="00294712">
              <w:rPr>
                <w:rStyle w:val="aff2"/>
                <w:noProof/>
              </w:rPr>
              <w:t>GetOMACarrierID</w:t>
            </w:r>
            <w:r w:rsidR="003C3BA1">
              <w:rPr>
                <w:noProof/>
                <w:webHidden/>
              </w:rPr>
              <w:tab/>
            </w:r>
            <w:r w:rsidR="003C3BA1">
              <w:rPr>
                <w:noProof/>
                <w:webHidden/>
              </w:rPr>
              <w:fldChar w:fldCharType="begin"/>
            </w:r>
            <w:r w:rsidR="003C3BA1">
              <w:rPr>
                <w:noProof/>
                <w:webHidden/>
              </w:rPr>
              <w:instrText xml:space="preserve"> PAGEREF _Toc470684794 \h </w:instrText>
            </w:r>
            <w:r w:rsidR="003C3BA1">
              <w:rPr>
                <w:noProof/>
                <w:webHidden/>
              </w:rPr>
            </w:r>
            <w:r w:rsidR="003C3BA1">
              <w:rPr>
                <w:noProof/>
                <w:webHidden/>
              </w:rPr>
              <w:fldChar w:fldCharType="separate"/>
            </w:r>
            <w:r w:rsidR="00482B4C">
              <w:rPr>
                <w:noProof/>
                <w:webHidden/>
              </w:rPr>
              <w:t>197</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95" w:history="1">
            <w:r w:rsidR="003C3BA1" w:rsidRPr="00294712">
              <w:rPr>
                <w:rStyle w:val="aff2"/>
                <w:noProof/>
              </w:rPr>
              <w:t>5.19</w:t>
            </w:r>
            <w:r w:rsidR="003C3BA1">
              <w:rPr>
                <w:rFonts w:asciiTheme="minorHAnsi" w:eastAsiaTheme="minorEastAsia" w:hAnsiTheme="minorHAnsi" w:cstheme="minorBidi"/>
                <w:noProof/>
                <w:color w:val="auto"/>
                <w:kern w:val="2"/>
                <w:szCs w:val="22"/>
              </w:rPr>
              <w:tab/>
            </w:r>
            <w:r w:rsidR="003C3BA1" w:rsidRPr="00294712">
              <w:rPr>
                <w:rStyle w:val="aff2"/>
                <w:noProof/>
              </w:rPr>
              <w:t>TR069</w:t>
            </w:r>
            <w:r w:rsidR="003C3BA1">
              <w:rPr>
                <w:noProof/>
                <w:webHidden/>
              </w:rPr>
              <w:tab/>
            </w:r>
            <w:r w:rsidR="003C3BA1">
              <w:rPr>
                <w:noProof/>
                <w:webHidden/>
              </w:rPr>
              <w:fldChar w:fldCharType="begin"/>
            </w:r>
            <w:r w:rsidR="003C3BA1">
              <w:rPr>
                <w:noProof/>
                <w:webHidden/>
              </w:rPr>
              <w:instrText xml:space="preserve"> PAGEREF _Toc470684795 \h </w:instrText>
            </w:r>
            <w:r w:rsidR="003C3BA1">
              <w:rPr>
                <w:noProof/>
                <w:webHidden/>
              </w:rPr>
            </w:r>
            <w:r w:rsidR="003C3BA1">
              <w:rPr>
                <w:noProof/>
                <w:webHidden/>
              </w:rPr>
              <w:fldChar w:fldCharType="separate"/>
            </w:r>
            <w:r w:rsidR="00482B4C">
              <w:rPr>
                <w:noProof/>
                <w:webHidden/>
              </w:rPr>
              <w:t>198</w:t>
            </w:r>
            <w:r w:rsidR="003C3BA1">
              <w:rPr>
                <w:noProof/>
                <w:webHidden/>
              </w:rPr>
              <w:fldChar w:fldCharType="end"/>
            </w:r>
          </w:hyperlink>
        </w:p>
        <w:p w:rsidR="003C3BA1" w:rsidRDefault="003E49E8">
          <w:pPr>
            <w:pStyle w:val="30"/>
            <w:tabs>
              <w:tab w:val="right" w:leader="dot" w:pos="9060"/>
            </w:tabs>
            <w:rPr>
              <w:rFonts w:asciiTheme="minorHAnsi" w:eastAsiaTheme="minorEastAsia" w:hAnsiTheme="minorHAnsi" w:cstheme="minorBidi"/>
              <w:noProof/>
              <w:color w:val="auto"/>
              <w:kern w:val="2"/>
              <w:szCs w:val="22"/>
            </w:rPr>
          </w:pPr>
          <w:hyperlink w:anchor="_Toc470684796" w:history="1">
            <w:r w:rsidR="003C3BA1" w:rsidRPr="00294712">
              <w:rPr>
                <w:rStyle w:val="aff2"/>
                <w:noProof/>
              </w:rPr>
              <w:t>5.19.1 GetClientConfiguration——————Firmware</w:t>
            </w:r>
            <w:r w:rsidR="003C3BA1" w:rsidRPr="00294712">
              <w:rPr>
                <w:rStyle w:val="aff2"/>
                <w:rFonts w:hint="eastAsia"/>
                <w:noProof/>
              </w:rPr>
              <w:t>端未实现接口</w:t>
            </w:r>
            <w:r w:rsidR="003C3BA1">
              <w:rPr>
                <w:noProof/>
                <w:webHidden/>
              </w:rPr>
              <w:tab/>
            </w:r>
            <w:r w:rsidR="003C3BA1">
              <w:rPr>
                <w:noProof/>
                <w:webHidden/>
              </w:rPr>
              <w:fldChar w:fldCharType="begin"/>
            </w:r>
            <w:r w:rsidR="003C3BA1">
              <w:rPr>
                <w:noProof/>
                <w:webHidden/>
              </w:rPr>
              <w:instrText xml:space="preserve"> PAGEREF _Toc470684796 \h </w:instrText>
            </w:r>
            <w:r w:rsidR="003C3BA1">
              <w:rPr>
                <w:noProof/>
                <w:webHidden/>
              </w:rPr>
            </w:r>
            <w:r w:rsidR="003C3BA1">
              <w:rPr>
                <w:noProof/>
                <w:webHidden/>
              </w:rPr>
              <w:fldChar w:fldCharType="separate"/>
            </w:r>
            <w:r w:rsidR="00482B4C">
              <w:rPr>
                <w:noProof/>
                <w:webHidden/>
              </w:rPr>
              <w:t>198</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97" w:history="1">
            <w:r w:rsidR="003C3BA1" w:rsidRPr="00294712">
              <w:rPr>
                <w:rStyle w:val="aff2"/>
                <w:noProof/>
              </w:rPr>
              <w:t>5.19.2</w:t>
            </w:r>
            <w:r w:rsidR="003C3BA1">
              <w:rPr>
                <w:rFonts w:asciiTheme="minorHAnsi" w:eastAsiaTheme="minorEastAsia" w:hAnsiTheme="minorHAnsi" w:cstheme="minorBidi"/>
                <w:noProof/>
                <w:color w:val="auto"/>
                <w:kern w:val="2"/>
                <w:szCs w:val="22"/>
              </w:rPr>
              <w:tab/>
            </w:r>
            <w:r w:rsidR="003C3BA1" w:rsidRPr="00294712">
              <w:rPr>
                <w:rStyle w:val="aff2"/>
                <w:noProof/>
              </w:rPr>
              <w:t>SetClientConfiguration——————Firmware</w:t>
            </w:r>
            <w:r w:rsidR="003C3BA1" w:rsidRPr="00294712">
              <w:rPr>
                <w:rStyle w:val="aff2"/>
                <w:rFonts w:hint="eastAsia"/>
                <w:noProof/>
              </w:rPr>
              <w:t>端未实现接口</w:t>
            </w:r>
            <w:r w:rsidR="003C3BA1">
              <w:rPr>
                <w:noProof/>
                <w:webHidden/>
              </w:rPr>
              <w:tab/>
            </w:r>
            <w:r w:rsidR="003C3BA1">
              <w:rPr>
                <w:noProof/>
                <w:webHidden/>
              </w:rPr>
              <w:fldChar w:fldCharType="begin"/>
            </w:r>
            <w:r w:rsidR="003C3BA1">
              <w:rPr>
                <w:noProof/>
                <w:webHidden/>
              </w:rPr>
              <w:instrText xml:space="preserve"> PAGEREF _Toc470684797 \h </w:instrText>
            </w:r>
            <w:r w:rsidR="003C3BA1">
              <w:rPr>
                <w:noProof/>
                <w:webHidden/>
              </w:rPr>
            </w:r>
            <w:r w:rsidR="003C3BA1">
              <w:rPr>
                <w:noProof/>
                <w:webHidden/>
              </w:rPr>
              <w:fldChar w:fldCharType="separate"/>
            </w:r>
            <w:r w:rsidR="00482B4C">
              <w:rPr>
                <w:noProof/>
                <w:webHidden/>
              </w:rPr>
              <w:t>199</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798" w:history="1">
            <w:r w:rsidR="003C3BA1" w:rsidRPr="00294712">
              <w:rPr>
                <w:rStyle w:val="aff2"/>
                <w:noProof/>
              </w:rPr>
              <w:t>5.20</w:t>
            </w:r>
            <w:r w:rsidR="003C3BA1">
              <w:rPr>
                <w:rFonts w:asciiTheme="minorHAnsi" w:eastAsiaTheme="minorEastAsia" w:hAnsiTheme="minorHAnsi" w:cstheme="minorBidi"/>
                <w:noProof/>
                <w:color w:val="auto"/>
                <w:kern w:val="2"/>
                <w:szCs w:val="22"/>
              </w:rPr>
              <w:tab/>
            </w:r>
            <w:r w:rsidR="003C3BA1" w:rsidRPr="00294712">
              <w:rPr>
                <w:rStyle w:val="aff2"/>
                <w:noProof/>
              </w:rPr>
              <w:t>FeatureGuide</w:t>
            </w:r>
            <w:r w:rsidR="003C3BA1">
              <w:rPr>
                <w:noProof/>
                <w:webHidden/>
              </w:rPr>
              <w:tab/>
            </w:r>
            <w:r w:rsidR="003C3BA1">
              <w:rPr>
                <w:noProof/>
                <w:webHidden/>
              </w:rPr>
              <w:fldChar w:fldCharType="begin"/>
            </w:r>
            <w:r w:rsidR="003C3BA1">
              <w:rPr>
                <w:noProof/>
                <w:webHidden/>
              </w:rPr>
              <w:instrText xml:space="preserve"> PAGEREF _Toc470684798 \h </w:instrText>
            </w:r>
            <w:r w:rsidR="003C3BA1">
              <w:rPr>
                <w:noProof/>
                <w:webHidden/>
              </w:rPr>
            </w:r>
            <w:r w:rsidR="003C3BA1">
              <w:rPr>
                <w:noProof/>
                <w:webHidden/>
              </w:rPr>
              <w:fldChar w:fldCharType="separate"/>
            </w:r>
            <w:r w:rsidR="00482B4C">
              <w:rPr>
                <w:noProof/>
                <w:webHidden/>
              </w:rPr>
              <w:t>201</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799" w:history="1">
            <w:r w:rsidR="003C3BA1" w:rsidRPr="00294712">
              <w:rPr>
                <w:rStyle w:val="aff2"/>
                <w:noProof/>
              </w:rPr>
              <w:t>5.20.1</w:t>
            </w:r>
            <w:r w:rsidR="003C3BA1">
              <w:rPr>
                <w:rFonts w:asciiTheme="minorHAnsi" w:eastAsiaTheme="minorEastAsia" w:hAnsiTheme="minorHAnsi" w:cstheme="minorBidi"/>
                <w:noProof/>
                <w:color w:val="auto"/>
                <w:kern w:val="2"/>
                <w:szCs w:val="22"/>
              </w:rPr>
              <w:tab/>
            </w:r>
            <w:r w:rsidR="003C3BA1" w:rsidRPr="00294712">
              <w:rPr>
                <w:rStyle w:val="aff2"/>
                <w:noProof/>
              </w:rPr>
              <w:t>Get feature list</w:t>
            </w:r>
            <w:r w:rsidR="003C3BA1">
              <w:rPr>
                <w:noProof/>
                <w:webHidden/>
              </w:rPr>
              <w:tab/>
            </w:r>
            <w:r w:rsidR="003C3BA1">
              <w:rPr>
                <w:noProof/>
                <w:webHidden/>
              </w:rPr>
              <w:fldChar w:fldCharType="begin"/>
            </w:r>
            <w:r w:rsidR="003C3BA1">
              <w:rPr>
                <w:noProof/>
                <w:webHidden/>
              </w:rPr>
              <w:instrText xml:space="preserve"> PAGEREF _Toc470684799 \h </w:instrText>
            </w:r>
            <w:r w:rsidR="003C3BA1">
              <w:rPr>
                <w:noProof/>
                <w:webHidden/>
              </w:rPr>
            </w:r>
            <w:r w:rsidR="003C3BA1">
              <w:rPr>
                <w:noProof/>
                <w:webHidden/>
              </w:rPr>
              <w:fldChar w:fldCharType="separate"/>
            </w:r>
            <w:r w:rsidR="00482B4C">
              <w:rPr>
                <w:noProof/>
                <w:webHidden/>
              </w:rPr>
              <w:t>201</w:t>
            </w:r>
            <w:r w:rsidR="003C3BA1">
              <w:rPr>
                <w:noProof/>
                <w:webHidden/>
              </w:rPr>
              <w:fldChar w:fldCharType="end"/>
            </w:r>
          </w:hyperlink>
        </w:p>
        <w:p w:rsidR="003C3BA1" w:rsidRDefault="003E49E8">
          <w:pPr>
            <w:pStyle w:val="12"/>
            <w:tabs>
              <w:tab w:val="left" w:pos="840"/>
              <w:tab w:val="right" w:leader="dot" w:pos="9060"/>
            </w:tabs>
            <w:rPr>
              <w:rFonts w:asciiTheme="minorHAnsi" w:eastAsiaTheme="minorEastAsia" w:hAnsiTheme="minorHAnsi" w:cstheme="minorBidi"/>
              <w:noProof/>
              <w:color w:val="auto"/>
              <w:kern w:val="2"/>
              <w:szCs w:val="22"/>
            </w:rPr>
          </w:pPr>
          <w:hyperlink w:anchor="_Toc470684800" w:history="1">
            <w:r w:rsidR="003C3BA1" w:rsidRPr="00294712">
              <w:rPr>
                <w:rStyle w:val="aff2"/>
                <w:noProof/>
              </w:rPr>
              <w:t>17</w:t>
            </w:r>
            <w:r w:rsidR="003C3BA1">
              <w:rPr>
                <w:rFonts w:asciiTheme="minorHAnsi" w:eastAsiaTheme="minorEastAsia" w:hAnsiTheme="minorHAnsi" w:cstheme="minorBidi"/>
                <w:noProof/>
                <w:color w:val="auto"/>
                <w:kern w:val="2"/>
                <w:szCs w:val="22"/>
              </w:rPr>
              <w:tab/>
            </w:r>
            <w:r w:rsidR="003C3BA1" w:rsidRPr="00294712">
              <w:rPr>
                <w:rStyle w:val="aff2"/>
                <w:noProof/>
              </w:rPr>
              <w:t>6.  Appendix</w:t>
            </w:r>
            <w:r w:rsidR="003C3BA1">
              <w:rPr>
                <w:noProof/>
                <w:webHidden/>
              </w:rPr>
              <w:tab/>
            </w:r>
            <w:r w:rsidR="003C3BA1">
              <w:rPr>
                <w:noProof/>
                <w:webHidden/>
              </w:rPr>
              <w:fldChar w:fldCharType="begin"/>
            </w:r>
            <w:r w:rsidR="003C3BA1">
              <w:rPr>
                <w:noProof/>
                <w:webHidden/>
              </w:rPr>
              <w:instrText xml:space="preserve"> PAGEREF _Toc470684800 \h </w:instrText>
            </w:r>
            <w:r w:rsidR="003C3BA1">
              <w:rPr>
                <w:noProof/>
                <w:webHidden/>
              </w:rPr>
            </w:r>
            <w:r w:rsidR="003C3BA1">
              <w:rPr>
                <w:noProof/>
                <w:webHidden/>
              </w:rPr>
              <w:fldChar w:fldCharType="separate"/>
            </w:r>
            <w:r w:rsidR="00482B4C">
              <w:rPr>
                <w:noProof/>
                <w:webHidden/>
              </w:rPr>
              <w:t>205</w:t>
            </w:r>
            <w:r w:rsidR="003C3BA1">
              <w:rPr>
                <w:noProof/>
                <w:webHidden/>
              </w:rPr>
              <w:fldChar w:fldCharType="end"/>
            </w:r>
          </w:hyperlink>
        </w:p>
        <w:p w:rsidR="003C3BA1" w:rsidRDefault="003E49E8">
          <w:pPr>
            <w:pStyle w:val="21"/>
            <w:tabs>
              <w:tab w:val="left" w:pos="1260"/>
              <w:tab w:val="right" w:leader="dot" w:pos="9060"/>
            </w:tabs>
            <w:rPr>
              <w:rFonts w:asciiTheme="minorHAnsi" w:eastAsiaTheme="minorEastAsia" w:hAnsiTheme="minorHAnsi" w:cstheme="minorBidi"/>
              <w:noProof/>
              <w:color w:val="auto"/>
              <w:kern w:val="2"/>
              <w:szCs w:val="22"/>
            </w:rPr>
          </w:pPr>
          <w:hyperlink w:anchor="_Toc470684801" w:history="1">
            <w:r w:rsidR="003C3BA1" w:rsidRPr="00294712">
              <w:rPr>
                <w:rStyle w:val="aff2"/>
                <w:noProof/>
              </w:rPr>
              <w:t>6.1</w:t>
            </w:r>
            <w:r w:rsidR="003C3BA1">
              <w:rPr>
                <w:rFonts w:asciiTheme="minorHAnsi" w:eastAsiaTheme="minorEastAsia" w:hAnsiTheme="minorHAnsi" w:cstheme="minorBidi"/>
                <w:noProof/>
                <w:color w:val="auto"/>
                <w:kern w:val="2"/>
                <w:szCs w:val="22"/>
              </w:rPr>
              <w:tab/>
            </w:r>
            <w:r w:rsidR="003C3BA1" w:rsidRPr="00294712">
              <w:rPr>
                <w:rStyle w:val="aff2"/>
                <w:noProof/>
              </w:rPr>
              <w:t>Error Definition</w:t>
            </w:r>
            <w:r w:rsidR="003C3BA1">
              <w:rPr>
                <w:noProof/>
                <w:webHidden/>
              </w:rPr>
              <w:tab/>
            </w:r>
            <w:r w:rsidR="003C3BA1">
              <w:rPr>
                <w:noProof/>
                <w:webHidden/>
              </w:rPr>
              <w:fldChar w:fldCharType="begin"/>
            </w:r>
            <w:r w:rsidR="003C3BA1">
              <w:rPr>
                <w:noProof/>
                <w:webHidden/>
              </w:rPr>
              <w:instrText xml:space="preserve"> PAGEREF _Toc470684801 \h </w:instrText>
            </w:r>
            <w:r w:rsidR="003C3BA1">
              <w:rPr>
                <w:noProof/>
                <w:webHidden/>
              </w:rPr>
            </w:r>
            <w:r w:rsidR="003C3BA1">
              <w:rPr>
                <w:noProof/>
                <w:webHidden/>
              </w:rPr>
              <w:fldChar w:fldCharType="separate"/>
            </w:r>
            <w:r w:rsidR="00482B4C">
              <w:rPr>
                <w:noProof/>
                <w:webHidden/>
              </w:rPr>
              <w:t>205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802" w:history="1">
            <w:r w:rsidR="003C3BA1" w:rsidRPr="00294712">
              <w:rPr>
                <w:rStyle w:val="aff2"/>
                <w:noProof/>
              </w:rPr>
              <w:t>6.1.1</w:t>
            </w:r>
            <w:r w:rsidR="003C3BA1">
              <w:rPr>
                <w:rFonts w:asciiTheme="minorHAnsi" w:eastAsiaTheme="minorEastAsia" w:hAnsiTheme="minorHAnsi" w:cstheme="minorBidi"/>
                <w:noProof/>
                <w:color w:val="auto"/>
                <w:kern w:val="2"/>
                <w:szCs w:val="22"/>
              </w:rPr>
              <w:tab/>
            </w:r>
            <w:r w:rsidR="003C3BA1" w:rsidRPr="00294712">
              <w:rPr>
                <w:rStyle w:val="aff2"/>
                <w:rFonts w:hint="eastAsia"/>
                <w:noProof/>
              </w:rPr>
              <w:t>关于各模块</w:t>
            </w:r>
            <w:r w:rsidR="003C3BA1" w:rsidRPr="00294712">
              <w:rPr>
                <w:rStyle w:val="aff2"/>
                <w:noProof/>
              </w:rPr>
              <w:t>Error Code</w:t>
            </w:r>
            <w:r w:rsidR="003C3BA1" w:rsidRPr="00294712">
              <w:rPr>
                <w:rStyle w:val="aff2"/>
                <w:rFonts w:hint="eastAsia"/>
                <w:noProof/>
              </w:rPr>
              <w:t>的定义</w:t>
            </w:r>
            <w:r w:rsidR="003C3BA1">
              <w:rPr>
                <w:noProof/>
                <w:webHidden/>
              </w:rPr>
              <w:tab/>
            </w:r>
            <w:r w:rsidR="003C3BA1">
              <w:rPr>
                <w:noProof/>
                <w:webHidden/>
              </w:rPr>
              <w:fldChar w:fldCharType="begin"/>
            </w:r>
            <w:r w:rsidR="003C3BA1">
              <w:rPr>
                <w:noProof/>
                <w:webHidden/>
              </w:rPr>
              <w:instrText xml:space="preserve"> PAGEREF _Toc470684802 \h </w:instrText>
            </w:r>
            <w:r w:rsidR="003C3BA1">
              <w:rPr>
                <w:noProof/>
                <w:webHidden/>
              </w:rPr>
            </w:r>
            <w:r w:rsidR="003C3BA1">
              <w:rPr>
                <w:noProof/>
                <w:webHidden/>
              </w:rPr>
              <w:fldChar w:fldCharType="separate"/>
            </w:r>
            <w:r w:rsidR="00482B4C">
              <w:rPr>
                <w:noProof/>
                <w:webHidden/>
              </w:rPr>
              <w:t>205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803" w:history="1">
            <w:r w:rsidR="003C3BA1" w:rsidRPr="00294712">
              <w:rPr>
                <w:rStyle w:val="aff2"/>
                <w:noProof/>
              </w:rPr>
              <w:t>6.1.2</w:t>
            </w:r>
            <w:r w:rsidR="003C3BA1">
              <w:rPr>
                <w:rFonts w:asciiTheme="minorHAnsi" w:eastAsiaTheme="minorEastAsia" w:hAnsiTheme="minorHAnsi" w:cstheme="minorBidi"/>
                <w:noProof/>
                <w:color w:val="auto"/>
                <w:kern w:val="2"/>
                <w:szCs w:val="22"/>
              </w:rPr>
              <w:tab/>
            </w:r>
            <w:r w:rsidR="003C3BA1" w:rsidRPr="00294712">
              <w:rPr>
                <w:rStyle w:val="aff2"/>
                <w:noProof/>
              </w:rPr>
              <w:t>JSON RPC</w:t>
            </w:r>
            <w:r w:rsidR="003C3BA1" w:rsidRPr="00294712">
              <w:rPr>
                <w:rStyle w:val="aff2"/>
                <w:rFonts w:hint="eastAsia"/>
                <w:noProof/>
              </w:rPr>
              <w:t>保留的</w:t>
            </w:r>
            <w:r w:rsidR="003C3BA1" w:rsidRPr="00294712">
              <w:rPr>
                <w:rStyle w:val="aff2"/>
                <w:noProof/>
              </w:rPr>
              <w:t>Error code</w:t>
            </w:r>
            <w:r w:rsidR="003C3BA1">
              <w:rPr>
                <w:noProof/>
                <w:webHidden/>
              </w:rPr>
              <w:tab/>
            </w:r>
            <w:r w:rsidR="003C3BA1">
              <w:rPr>
                <w:noProof/>
                <w:webHidden/>
              </w:rPr>
              <w:fldChar w:fldCharType="begin"/>
            </w:r>
            <w:r w:rsidR="003C3BA1">
              <w:rPr>
                <w:noProof/>
                <w:webHidden/>
              </w:rPr>
              <w:instrText xml:space="preserve"> PAGEREF _Toc470684803 \h </w:instrText>
            </w:r>
            <w:r w:rsidR="003C3BA1">
              <w:rPr>
                <w:noProof/>
                <w:webHidden/>
              </w:rPr>
            </w:r>
            <w:r w:rsidR="003C3BA1">
              <w:rPr>
                <w:noProof/>
                <w:webHidden/>
              </w:rPr>
              <w:fldChar w:fldCharType="separate"/>
            </w:r>
            <w:r w:rsidR="00482B4C">
              <w:rPr>
                <w:noProof/>
                <w:webHidden/>
              </w:rPr>
              <w:t>205</w:t>
            </w:r>
            <w:r w:rsidR="003C3BA1">
              <w:rPr>
                <w:noProof/>
                <w:webHidden/>
              </w:rPr>
              <w:fldChar w:fldCharType="end"/>
            </w:r>
          </w:hyperlink>
        </w:p>
        <w:p w:rsidR="003C3BA1" w:rsidRDefault="003E49E8">
          <w:pPr>
            <w:pStyle w:val="30"/>
            <w:tabs>
              <w:tab w:val="left" w:pos="1680"/>
              <w:tab w:val="right" w:leader="dot" w:pos="9060"/>
            </w:tabs>
            <w:rPr>
              <w:rFonts w:asciiTheme="minorHAnsi" w:eastAsiaTheme="minorEastAsia" w:hAnsiTheme="minorHAnsi" w:cstheme="minorBidi"/>
              <w:noProof/>
              <w:color w:val="auto"/>
              <w:kern w:val="2"/>
              <w:szCs w:val="22"/>
            </w:rPr>
          </w:pPr>
          <w:hyperlink w:anchor="_Toc470684804" w:history="1">
            <w:r w:rsidR="003C3BA1" w:rsidRPr="00294712">
              <w:rPr>
                <w:rStyle w:val="aff2"/>
                <w:noProof/>
              </w:rPr>
              <w:t>6.1.3</w:t>
            </w:r>
            <w:r w:rsidR="003C3BA1">
              <w:rPr>
                <w:rFonts w:asciiTheme="minorHAnsi" w:eastAsiaTheme="minorEastAsia" w:hAnsiTheme="minorHAnsi" w:cstheme="minorBidi"/>
                <w:noProof/>
                <w:color w:val="auto"/>
                <w:kern w:val="2"/>
                <w:szCs w:val="22"/>
              </w:rPr>
              <w:tab/>
            </w:r>
            <w:r w:rsidR="003C3BA1" w:rsidRPr="00294712">
              <w:rPr>
                <w:rStyle w:val="aff2"/>
                <w:noProof/>
              </w:rPr>
              <w:t>Common Error Tables</w:t>
            </w:r>
            <w:r w:rsidR="003C3BA1">
              <w:rPr>
                <w:noProof/>
                <w:webHidden/>
              </w:rPr>
              <w:tab/>
            </w:r>
            <w:r w:rsidR="003C3BA1">
              <w:rPr>
                <w:noProof/>
                <w:webHidden/>
              </w:rPr>
              <w:fldChar w:fldCharType="begin"/>
            </w:r>
            <w:r w:rsidR="003C3BA1">
              <w:rPr>
                <w:noProof/>
                <w:webHidden/>
              </w:rPr>
              <w:instrText xml:space="preserve"> PAGEREF _Toc470684804 \h </w:instrText>
            </w:r>
            <w:r w:rsidR="003C3BA1">
              <w:rPr>
                <w:noProof/>
                <w:webHidden/>
              </w:rPr>
            </w:r>
            <w:r w:rsidR="003C3BA1">
              <w:rPr>
                <w:noProof/>
                <w:webHidden/>
              </w:rPr>
              <w:fldChar w:fldCharType="separate"/>
            </w:r>
            <w:r w:rsidR="00482B4C">
              <w:rPr>
                <w:noProof/>
                <w:webHidden/>
              </w:rPr>
              <w:t>205</w:t>
            </w:r>
            <w:r w:rsidR="003C3BA1">
              <w:rPr>
                <w:noProof/>
                <w:webHidden/>
              </w:rPr>
              <w:fldChar w:fldCharType="end"/>
            </w:r>
          </w:hyperlink>
        </w:p>
        <w:p w:rsidR="00694D5F" w:rsidRDefault="00F53EDC">
          <w:r>
            <w:rPr>
              <w:b/>
              <w:bCs/>
              <w:noProof/>
            </w:rPr>
            <w:fldChar w:fldCharType="end"/>
          </w:r>
        </w:p>
      </w:sdtContent>
    </w:sdt>
    <w:p w:rsidR="00E23645" w:rsidRDefault="00E23645"/>
    <w:p w:rsidR="00E23645" w:rsidRDefault="00E23645"/>
    <w:p w:rsidR="00E23645" w:rsidRDefault="00981045">
      <w:pPr>
        <w:pStyle w:val="1"/>
        <w:pageBreakBefore/>
        <w:numPr>
          <w:ilvl w:val="0"/>
          <w:numId w:val="1"/>
        </w:numPr>
      </w:pPr>
      <w:bookmarkStart w:id="7" w:name="_Toc422502769"/>
      <w:bookmarkStart w:id="8" w:name="_Toc401747805"/>
      <w:bookmarkStart w:id="9" w:name="_Toc375149387"/>
      <w:bookmarkStart w:id="10" w:name="_Toc283129334"/>
      <w:bookmarkStart w:id="11" w:name="__RefHeading__56226_1585609034"/>
      <w:bookmarkStart w:id="12" w:name="_Toc470684600"/>
      <w:bookmarkEnd w:id="7"/>
      <w:bookmarkEnd w:id="8"/>
      <w:bookmarkEnd w:id="9"/>
      <w:bookmarkEnd w:id="10"/>
      <w:bookmarkEnd w:id="11"/>
      <w:r>
        <w:rPr>
          <w:rFonts w:hint="eastAsia"/>
        </w:rPr>
        <w:lastRenderedPageBreak/>
        <w:t>2.</w:t>
      </w:r>
      <w:r w:rsidR="00D83C65">
        <w:rPr>
          <w:rFonts w:hint="eastAsia"/>
        </w:rPr>
        <w:tab/>
      </w:r>
      <w:r w:rsidR="00D83C65">
        <w:rPr>
          <w:rFonts w:hint="eastAsia"/>
        </w:rPr>
        <w:tab/>
      </w:r>
      <w:r>
        <w:t>Change History</w:t>
      </w:r>
      <w:bookmarkEnd w:id="12"/>
    </w:p>
    <w:tbl>
      <w:tblPr>
        <w:tblW w:w="0" w:type="auto"/>
        <w:tblInd w:w="-120" w:type="dxa"/>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Layout w:type="fixed"/>
        <w:tblCellMar>
          <w:left w:w="-12" w:type="dxa"/>
        </w:tblCellMar>
        <w:tblLook w:val="04A0" w:firstRow="1" w:lastRow="0" w:firstColumn="1" w:lastColumn="0" w:noHBand="0" w:noVBand="1"/>
      </w:tblPr>
      <w:tblGrid>
        <w:gridCol w:w="717"/>
        <w:gridCol w:w="771"/>
        <w:gridCol w:w="1274"/>
        <w:gridCol w:w="6566"/>
      </w:tblGrid>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sz w:val="28"/>
                <w:szCs w:val="28"/>
              </w:rPr>
            </w:pPr>
            <w:r>
              <w:rPr>
                <w:b/>
                <w:bCs/>
                <w:color w:val="365F91"/>
                <w:sz w:val="28"/>
                <w:szCs w:val="28"/>
              </w:rPr>
              <w:t>Date</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sz w:val="28"/>
                <w:szCs w:val="28"/>
              </w:rPr>
            </w:pPr>
            <w:r>
              <w:rPr>
                <w:b/>
                <w:bCs/>
                <w:color w:val="365F91"/>
                <w:sz w:val="28"/>
                <w:szCs w:val="28"/>
              </w:rPr>
              <w:t>Version</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sz w:val="28"/>
                <w:szCs w:val="28"/>
              </w:rPr>
            </w:pPr>
            <w:r>
              <w:rPr>
                <w:b/>
                <w:bCs/>
                <w:color w:val="365F91"/>
                <w:sz w:val="28"/>
                <w:szCs w:val="28"/>
              </w:rPr>
              <w:t>Person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sz w:val="28"/>
                <w:szCs w:val="28"/>
              </w:rPr>
            </w:pPr>
            <w:r>
              <w:rPr>
                <w:b/>
                <w:bCs/>
                <w:color w:val="365F91"/>
                <w:sz w:val="28"/>
                <w:szCs w:val="28"/>
              </w:rPr>
              <w:t>Descriptions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2014-08-04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Hou Ailing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Create document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2014-08-06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 xml:space="preserve">Modify6.1.1 </w:t>
            </w:r>
            <w:r>
              <w:rPr>
                <w:color w:val="365F91"/>
              </w:rPr>
              <w:t>关于各模块</w:t>
            </w:r>
            <w:r>
              <w:rPr>
                <w:color w:val="365F91"/>
              </w:rPr>
              <w:t>Error Cod</w:t>
            </w:r>
            <w:r>
              <w:rPr>
                <w:color w:val="365F91"/>
              </w:rPr>
              <w:t>的定义</w:t>
            </w:r>
          </w:p>
          <w:p w:rsidR="00E23645" w:rsidRDefault="00276531">
            <w:pPr>
              <w:rPr>
                <w:color w:val="365F91"/>
              </w:rPr>
            </w:pPr>
            <w:r>
              <w:rPr>
                <w:color w:val="365F91"/>
              </w:rPr>
              <w:t xml:space="preserve">Remove 6.1.2 </w:t>
            </w:r>
            <w:r>
              <w:rPr>
                <w:color w:val="365F91"/>
              </w:rPr>
              <w:t>关于通用</w:t>
            </w:r>
            <w:r>
              <w:rPr>
                <w:color w:val="365F91"/>
              </w:rPr>
              <w:t>Error Code</w:t>
            </w:r>
            <w:r>
              <w:rPr>
                <w:color w:val="365F91"/>
              </w:rPr>
              <w:t>的定义</w:t>
            </w:r>
          </w:p>
          <w:p w:rsidR="00E23645" w:rsidRDefault="00276531">
            <w:pPr>
              <w:rPr>
                <w:color w:val="365F91"/>
              </w:rPr>
            </w:pPr>
            <w:r>
              <w:rPr>
                <w:color w:val="365F91"/>
              </w:rPr>
              <w:t>Modify  4.2.2.1 Error object</w:t>
            </w:r>
          </w:p>
          <w:p w:rsidR="00E23645" w:rsidRDefault="00276531">
            <w:pPr>
              <w:rPr>
                <w:color w:val="365F91"/>
              </w:rPr>
            </w:pPr>
            <w:r>
              <w:rPr>
                <w:color w:val="365F91"/>
              </w:rPr>
              <w:t>将</w:t>
            </w:r>
            <w:r>
              <w:rPr>
                <w:color w:val="365F91"/>
              </w:rPr>
              <w:t>API</w:t>
            </w:r>
            <w:r>
              <w:rPr>
                <w:color w:val="365F91"/>
              </w:rPr>
              <w:t>的</w:t>
            </w:r>
            <w:r>
              <w:rPr>
                <w:color w:val="365F91"/>
              </w:rPr>
              <w:t>Error Code</w:t>
            </w:r>
            <w:r>
              <w:rPr>
                <w:color w:val="365F91"/>
              </w:rPr>
              <w:t>不满</w:t>
            </w:r>
            <w:r>
              <w:rPr>
                <w:color w:val="365F91"/>
              </w:rPr>
              <w:t>6</w:t>
            </w:r>
            <w:r>
              <w:rPr>
                <w:color w:val="365F91"/>
              </w:rPr>
              <w:t>位的前面补</w:t>
            </w:r>
            <w:r>
              <w:rPr>
                <w:color w:val="365F91"/>
              </w:rPr>
              <w:t>0</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2014-08-22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Hou Ailing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Completed 5.1-----5.15</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2014-09-11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给每个</w:t>
            </w:r>
            <w:r>
              <w:rPr>
                <w:color w:val="365F91"/>
              </w:rPr>
              <w:t>error code</w:t>
            </w:r>
            <w:r>
              <w:rPr>
                <w:color w:val="365F91"/>
              </w:rPr>
              <w:t>加上双引号</w:t>
            </w:r>
            <w:r>
              <w:rPr>
                <w:color w:val="365F91"/>
              </w:rPr>
              <w:t>.</w:t>
            </w:r>
          </w:p>
          <w:p w:rsidR="00E23645" w:rsidRDefault="00276531">
            <w:pPr>
              <w:jc w:val="left"/>
              <w:rPr>
                <w:color w:val="365F91"/>
              </w:rPr>
            </w:pPr>
            <w:r>
              <w:rPr>
                <w:color w:val="365F91"/>
              </w:rPr>
              <w:t>将</w:t>
            </w:r>
            <w:r>
              <w:rPr>
                <w:color w:val="365F91"/>
              </w:rPr>
              <w:t>SMS</w:t>
            </w:r>
            <w:r>
              <w:rPr>
                <w:color w:val="365F91"/>
              </w:rPr>
              <w:t>模块里的参数</w:t>
            </w:r>
            <w:r>
              <w:rPr>
                <w:color w:val="365F91"/>
              </w:rPr>
              <w:t>“Id”</w:t>
            </w:r>
            <w:r>
              <w:rPr>
                <w:color w:val="365F91"/>
              </w:rPr>
              <w:t>改成</w:t>
            </w:r>
            <w:r>
              <w:rPr>
                <w:color w:val="365F91"/>
              </w:rPr>
              <w:t>"ContactId".</w:t>
            </w:r>
          </w:p>
          <w:p w:rsidR="00E23645" w:rsidRDefault="00276531">
            <w:pPr>
              <w:jc w:val="left"/>
              <w:rPr>
                <w:color w:val="365F91"/>
              </w:rPr>
            </w:pPr>
            <w:r>
              <w:rPr>
                <w:color w:val="365F91"/>
              </w:rPr>
              <w:t>Remove 5.6.3.1GetSMSContentList request</w:t>
            </w:r>
            <w:r>
              <w:rPr>
                <w:color w:val="365F91"/>
              </w:rPr>
              <w:t>里的参数</w:t>
            </w:r>
            <w:r>
              <w:rPr>
                <w:color w:val="365F91"/>
              </w:rPr>
              <w:t>"PhoneNumber".</w:t>
            </w:r>
          </w:p>
          <w:p w:rsidR="00E23645" w:rsidRDefault="00276531">
            <w:pPr>
              <w:jc w:val="left"/>
              <w:rPr>
                <w:color w:val="365F91"/>
              </w:rPr>
            </w:pPr>
            <w:r>
              <w:rPr>
                <w:color w:val="365F91"/>
              </w:rPr>
              <w:t>Change 5.6.3 GetSMSContentList</w:t>
            </w:r>
            <w:r>
              <w:rPr>
                <w:color w:val="365F91"/>
              </w:rPr>
              <w:t>里参数</w:t>
            </w:r>
            <w:r>
              <w:rPr>
                <w:color w:val="365F91"/>
              </w:rPr>
              <w:t>“SMSType”</w:t>
            </w:r>
            <w:r>
              <w:rPr>
                <w:color w:val="365F91"/>
              </w:rPr>
              <w:t>的枚举值以便跟以前的项目保持一致</w:t>
            </w:r>
            <w:r>
              <w:rPr>
                <w:color w:val="365F91"/>
              </w:rPr>
              <w: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2014-09-22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5.6.2 GetSMSContactList, add parameter"TotalPageCount"</w:t>
            </w:r>
          </w:p>
          <w:p w:rsidR="00E23645" w:rsidRDefault="00276531">
            <w:pPr>
              <w:jc w:val="left"/>
              <w:rPr>
                <w:color w:val="365F91"/>
              </w:rPr>
            </w:pPr>
            <w:r>
              <w:rPr>
                <w:color w:val="365F91"/>
              </w:rPr>
              <w:t>5.6.3 GetSMSConentList, add parameter"TotalPageCount"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2014-09-23</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Hu Qiao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5.11.2 SetLanSettings, change data type of parameter “IPv4IPAddress”, “SubnetMask” and “DHCPServerStatus”, remove “” of “DHCPLeaseTime” value.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2014-09-25</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Xueqin.jin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 xml:space="preserve">5.5.5 </w:t>
            </w:r>
            <w:r>
              <w:rPr>
                <w:color w:val="365F91"/>
              </w:rPr>
              <w:t>修改为</w:t>
            </w:r>
            <w:r>
              <w:rPr>
                <w:color w:val="365F91"/>
              </w:rPr>
              <w:t>"SetWlanSettings",</w:t>
            </w:r>
          </w:p>
          <w:p w:rsidR="00E23645" w:rsidRDefault="00276531">
            <w:pPr>
              <w:jc w:val="left"/>
              <w:rPr>
                <w:color w:val="365F91"/>
              </w:rPr>
            </w:pPr>
            <w:r>
              <w:rPr>
                <w:color w:val="365F91"/>
              </w:rPr>
              <w:t xml:space="preserve">5.6.11 </w:t>
            </w:r>
            <w:r>
              <w:rPr>
                <w:color w:val="365F91"/>
              </w:rPr>
              <w:t>添加接口</w:t>
            </w:r>
            <w:r>
              <w:rPr>
                <w:color w:val="365F91"/>
              </w:rPr>
              <w:t>GetSingleSMS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2014-09-25</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Fengtian.wang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5.3.4</w:t>
            </w:r>
            <w:r>
              <w:rPr>
                <w:color w:val="365F91"/>
              </w:rPr>
              <w:t>将</w:t>
            </w:r>
            <w:r>
              <w:rPr>
                <w:color w:val="365F91"/>
              </w:rPr>
              <w:t>GetConnectionType</w:t>
            </w:r>
            <w:r>
              <w:rPr>
                <w:color w:val="365F91"/>
              </w:rPr>
              <w:t>合并到</w:t>
            </w:r>
            <w:r>
              <w:rPr>
                <w:color w:val="365F91"/>
              </w:rPr>
              <w:t>GetConnectionSettings</w:t>
            </w:r>
            <w:r>
              <w:rPr>
                <w:color w:val="365F91"/>
              </w:rPr>
              <w:t>中</w:t>
            </w:r>
            <w:r>
              <w:rPr>
                <w:color w:val="365F91"/>
              </w:rPr>
              <w:t xml:space="preserve">  </w:t>
            </w:r>
          </w:p>
          <w:p w:rsidR="00E23645" w:rsidRDefault="00276531">
            <w:pPr>
              <w:jc w:val="left"/>
              <w:rPr>
                <w:color w:val="365F91"/>
              </w:rPr>
            </w:pPr>
            <w:r>
              <w:rPr>
                <w:color w:val="365F91"/>
              </w:rPr>
              <w:t>5.3.5</w:t>
            </w:r>
            <w:r>
              <w:rPr>
                <w:color w:val="365F91"/>
              </w:rPr>
              <w:t>将</w:t>
            </w:r>
            <w:r>
              <w:rPr>
                <w:color w:val="365F91"/>
              </w:rPr>
              <w:t>SetConnectionType</w:t>
            </w:r>
            <w:r>
              <w:rPr>
                <w:color w:val="365F91"/>
              </w:rPr>
              <w:t>合并到</w:t>
            </w:r>
            <w:r>
              <w:rPr>
                <w:color w:val="365F91"/>
              </w:rPr>
              <w:t xml:space="preserve"> SetConnectionSettings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2014-09-26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Modify connection device:</w:t>
            </w:r>
          </w:p>
          <w:p w:rsidR="00E23645" w:rsidRDefault="00276531">
            <w:pPr>
              <w:rPr>
                <w:color w:val="365F91"/>
              </w:rPr>
            </w:pPr>
            <w:r>
              <w:rPr>
                <w:color w:val="365F91"/>
              </w:rPr>
              <w:t>5.12.1 GetBlockDeviceList</w:t>
            </w:r>
          </w:p>
          <w:p w:rsidR="00E23645" w:rsidRDefault="00276531">
            <w:pPr>
              <w:rPr>
                <w:color w:val="365F91"/>
              </w:rPr>
            </w:pPr>
            <w:r>
              <w:rPr>
                <w:color w:val="365F91"/>
              </w:rPr>
              <w:t>5.12.2 SetConnectedDeviceBlock</w:t>
            </w:r>
          </w:p>
          <w:p w:rsidR="00E23645" w:rsidRDefault="00276531">
            <w:pPr>
              <w:rPr>
                <w:color w:val="365F91"/>
              </w:rPr>
            </w:pPr>
            <w:r>
              <w:rPr>
                <w:color w:val="365F91"/>
              </w:rPr>
              <w:t>5.12.3 SetDeviceUnlock</w:t>
            </w:r>
          </w:p>
          <w:p w:rsidR="00E23645" w:rsidRDefault="00276531">
            <w:pPr>
              <w:rPr>
                <w:color w:val="365F91"/>
              </w:rPr>
            </w:pPr>
            <w:r>
              <w:rPr>
                <w:color w:val="365F91"/>
              </w:rPr>
              <w:t>5.12.4 SetDeviceName</w:t>
            </w:r>
          </w:p>
          <w:p w:rsidR="00E23645" w:rsidRDefault="00276531">
            <w:pPr>
              <w:rPr>
                <w:color w:val="365F91"/>
              </w:rPr>
            </w:pPr>
            <w:r>
              <w:rPr>
                <w:color w:val="365F91"/>
              </w:rPr>
              <w:t>Modify  5.14.3 GetSDCardSettings, add parameter</w:t>
            </w:r>
          </w:p>
          <w:p w:rsidR="00E23645" w:rsidRDefault="00276531">
            <w:pPr>
              <w:rPr>
                <w:color w:val="365F91"/>
              </w:rPr>
            </w:pPr>
            <w:r>
              <w:rPr>
                <w:color w:val="365F91"/>
              </w:rPr>
              <w:t>Add 5.14.5 GetSDFileList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2014-10-01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Jinbo.huang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5.14.3 modify params TotalSpace/UsedSpace type(string) and unit(GB)</w:t>
            </w:r>
          </w:p>
          <w:p w:rsidR="00E23645" w:rsidRDefault="00276531">
            <w:pPr>
              <w:rPr>
                <w:color w:val="365F91"/>
              </w:rPr>
            </w:pPr>
            <w:r>
              <w:rPr>
                <w:color w:val="365F91"/>
              </w:rPr>
              <w:t xml:space="preserve">5.14.5 add params SIZE unit(KB)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2014-10-08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Changqin.li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numPr>
                <w:ilvl w:val="0"/>
                <w:numId w:val="7"/>
              </w:numPr>
              <w:rPr>
                <w:color w:val="365F91"/>
              </w:rPr>
            </w:pPr>
            <w:r>
              <w:rPr>
                <w:color w:val="365F91"/>
              </w:rPr>
              <w:t>modify 5.15.1 GetprofileList 0:predefine profile</w:t>
            </w:r>
          </w:p>
          <w:p w:rsidR="00E23645" w:rsidRDefault="00276531">
            <w:pPr>
              <w:rPr>
                <w:color w:val="365F91"/>
              </w:rPr>
            </w:pPr>
            <w:r>
              <w:rPr>
                <w:color w:val="365F91"/>
              </w:rPr>
              <w:tab/>
            </w:r>
            <w:r>
              <w:rPr>
                <w:color w:val="365F91"/>
              </w:rPr>
              <w:tab/>
            </w:r>
            <w:r>
              <w:rPr>
                <w:color w:val="365F91"/>
              </w:rPr>
              <w:tab/>
            </w:r>
            <w:r>
              <w:rPr>
                <w:color w:val="365F91"/>
              </w:rPr>
              <w:tab/>
            </w:r>
            <w:r>
              <w:rPr>
                <w:color w:val="365F91"/>
              </w:rPr>
              <w:tab/>
            </w:r>
            <w:r>
              <w:rPr>
                <w:color w:val="365F91"/>
              </w:rPr>
              <w:tab/>
              <w:t xml:space="preserve">  1:User Createprofile</w:t>
            </w:r>
          </w:p>
          <w:p w:rsidR="00E23645" w:rsidRDefault="00276531">
            <w:pPr>
              <w:rPr>
                <w:color w:val="365F91"/>
              </w:rPr>
            </w:pPr>
            <w:r>
              <w:rPr>
                <w:color w:val="365F91"/>
              </w:rPr>
              <w:t>2.  modify 5.15.2 AddNewProfile  "AuthType":0</w:t>
            </w:r>
          </w:p>
          <w:p w:rsidR="00E23645" w:rsidRDefault="00276531">
            <w:pPr>
              <w:rPr>
                <w:color w:val="365F91"/>
              </w:rPr>
            </w:pPr>
            <w:r>
              <w:rPr>
                <w:color w:val="365F91"/>
              </w:rPr>
              <w:t>3.  Add 5.2.9</w:t>
            </w:r>
            <w:r>
              <w:rPr>
                <w:color w:val="365F91"/>
              </w:rPr>
              <w:tab/>
              <w:t>ActiveSimlock</w:t>
            </w:r>
          </w:p>
          <w:p w:rsidR="00E23645" w:rsidRDefault="00276531">
            <w:pPr>
              <w:rPr>
                <w:color w:val="365F91"/>
              </w:rPr>
            </w:pPr>
            <w:r>
              <w:rPr>
                <w:color w:val="365F91"/>
              </w:rPr>
              <w:t>4.  Add 5.2.10 EarseSimlock</w:t>
            </w:r>
          </w:p>
          <w:p w:rsidR="00E23645" w:rsidRDefault="00276531">
            <w:pPr>
              <w:rPr>
                <w:color w:val="365F91"/>
              </w:rPr>
            </w:pPr>
            <w:r>
              <w:rPr>
                <w:color w:val="365F91"/>
              </w:rPr>
              <w:t>5.  modify 5.9.3 GetDeviceUpgradeState Status: 2 is complete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2014-10-17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numPr>
                <w:ilvl w:val="0"/>
                <w:numId w:val="8"/>
              </w:numPr>
              <w:rPr>
                <w:color w:val="365F91"/>
              </w:rPr>
            </w:pPr>
            <w:r>
              <w:rPr>
                <w:color w:val="365F91"/>
              </w:rPr>
              <w:t>Modify 5.6.2 GetSMSContactList "SMSType" Description</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bookmarkStart w:id="13" w:name="_Hlk401319848"/>
            <w:bookmarkEnd w:id="13"/>
            <w:r>
              <w:rPr>
                <w:b/>
                <w:bCs/>
                <w:color w:val="365F91"/>
              </w:rPr>
              <w:t>2014-10-17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Long Zengyong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1</w:t>
            </w:r>
            <w:r>
              <w:rPr>
                <w:rFonts w:ascii="Calibri" w:eastAsia="宋体" w:hAnsi="Calibri" w:cs="宋体"/>
                <w:color w:val="365F91"/>
                <w:sz w:val="21"/>
                <w:szCs w:val="21"/>
                <w:lang w:val="en-US" w:eastAsia="zh-CN"/>
              </w:rPr>
              <w:t>、</w:t>
            </w:r>
            <w:r>
              <w:rPr>
                <w:rFonts w:ascii="Calibri" w:eastAsia="宋体" w:hAnsi="Calibri" w:cs="宋体"/>
                <w:color w:val="365F91"/>
                <w:sz w:val="21"/>
                <w:szCs w:val="21"/>
                <w:lang w:val="en-US" w:eastAsia="zh-CN"/>
              </w:rPr>
              <w:t xml:space="preserve">Modify5.4.1 GetNetworkInfo </w:t>
            </w:r>
            <w:r>
              <w:rPr>
                <w:rFonts w:ascii="Calibri" w:eastAsia="宋体" w:hAnsi="Calibri" w:cs="宋体"/>
                <w:color w:val="365F91"/>
                <w:sz w:val="21"/>
                <w:szCs w:val="21"/>
                <w:lang w:val="en-US" w:eastAsia="zh-CN"/>
              </w:rPr>
              <w:t>中</w:t>
            </w:r>
            <w:r>
              <w:rPr>
                <w:rFonts w:ascii="Calibri" w:eastAsia="宋体" w:hAnsi="Calibri" w:cs="宋体"/>
                <w:color w:val="365F91"/>
                <w:sz w:val="21"/>
                <w:szCs w:val="21"/>
                <w:lang w:val="en-US" w:eastAsia="zh-CN"/>
              </w:rPr>
              <w:t xml:space="preserve"> 5.4.1.2 Response</w:t>
            </w:r>
            <w:r>
              <w:rPr>
                <w:rFonts w:ascii="Calibri" w:eastAsia="宋体" w:hAnsi="Calibri" w:cs="宋体"/>
                <w:color w:val="365F91"/>
                <w:sz w:val="21"/>
                <w:szCs w:val="21"/>
                <w:lang w:val="en-US" w:eastAsia="zh-CN"/>
              </w:rPr>
              <w:t>参数</w:t>
            </w:r>
          </w:p>
          <w:p w:rsidR="00E23645" w:rsidRDefault="00276531">
            <w:pPr>
              <w:pStyle w:val="af9"/>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2</w:t>
            </w:r>
            <w:r>
              <w:rPr>
                <w:rFonts w:ascii="Calibri" w:eastAsia="宋体" w:hAnsi="Calibri" w:cs="宋体"/>
                <w:color w:val="365F91"/>
                <w:sz w:val="21"/>
                <w:szCs w:val="21"/>
                <w:lang w:val="en-US" w:eastAsia="zh-CN"/>
              </w:rPr>
              <w:t>、</w:t>
            </w:r>
            <w:r>
              <w:rPr>
                <w:rFonts w:ascii="Calibri" w:eastAsia="宋体" w:hAnsi="Calibri" w:cs="宋体"/>
                <w:color w:val="365F91"/>
                <w:sz w:val="21"/>
                <w:szCs w:val="21"/>
                <w:lang w:val="en-US" w:eastAsia="zh-CN"/>
              </w:rPr>
              <w:t>Modify 5.4.6 GetNetworkSetting</w:t>
            </w:r>
            <w:r>
              <w:rPr>
                <w:rFonts w:ascii="Calibri" w:eastAsia="宋体" w:hAnsi="Calibri" w:cs="宋体"/>
                <w:color w:val="365F91"/>
                <w:sz w:val="21"/>
                <w:szCs w:val="21"/>
                <w:lang w:val="en-US" w:eastAsia="zh-CN"/>
              </w:rPr>
              <w:t>中</w:t>
            </w:r>
            <w:r>
              <w:rPr>
                <w:rFonts w:ascii="Calibri" w:eastAsia="宋体" w:hAnsi="Calibri" w:cs="宋体"/>
                <w:color w:val="365F91"/>
                <w:sz w:val="21"/>
                <w:szCs w:val="21"/>
                <w:lang w:val="en-US" w:eastAsia="zh-CN"/>
              </w:rPr>
              <w:t>5.4.6.2 Response</w:t>
            </w:r>
            <w:r>
              <w:rPr>
                <w:rFonts w:ascii="Calibri" w:eastAsia="宋体" w:hAnsi="Calibri" w:cs="宋体"/>
                <w:color w:val="365F91"/>
                <w:sz w:val="21"/>
                <w:szCs w:val="21"/>
                <w:lang w:val="en-US" w:eastAsia="zh-CN"/>
              </w:rPr>
              <w:t>参数</w:t>
            </w:r>
          </w:p>
          <w:p w:rsidR="00E23645" w:rsidRDefault="00E23645">
            <w:pPr>
              <w:pStyle w:val="af9"/>
              <w:ind w:firstLine="5280"/>
              <w:jc w:val="both"/>
              <w:rPr>
                <w:rFonts w:ascii="Calibri" w:eastAsia="宋体" w:hAnsi="Calibri" w:cs="宋体"/>
                <w:color w:val="365F91"/>
                <w:sz w:val="21"/>
                <w:szCs w:val="21"/>
                <w:lang w:val="en-US" w:eastAsia="zh-CN"/>
              </w:rPr>
            </w:pP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lastRenderedPageBreak/>
              <w:t>2014-10-21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Huqiao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9"/>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Add5.14.1 GetDLANSettings</w:t>
            </w:r>
            <w:r>
              <w:rPr>
                <w:rFonts w:ascii="Calibri" w:eastAsia="宋体" w:hAnsi="Calibri" w:cs="宋体"/>
                <w:color w:val="365F91"/>
                <w:sz w:val="21"/>
                <w:szCs w:val="21"/>
                <w:lang w:val="en-US" w:eastAsia="zh-CN"/>
              </w:rPr>
              <w:t>中参数</w:t>
            </w:r>
            <w:r>
              <w:rPr>
                <w:rFonts w:ascii="Calibri" w:eastAsia="宋体" w:hAnsi="Calibri" w:cs="宋体"/>
                <w:color w:val="365F91"/>
                <w:sz w:val="21"/>
                <w:szCs w:val="21"/>
                <w:lang w:val="en-US" w:eastAsia="zh-CN"/>
              </w:rPr>
              <w:t>”DlanName”</w:t>
            </w:r>
          </w:p>
          <w:p w:rsidR="00E23645" w:rsidRDefault="00276531">
            <w:pPr>
              <w:pStyle w:val="af9"/>
              <w:numPr>
                <w:ilvl w:val="0"/>
                <w:numId w:val="9"/>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Add5.14.2 SetDLANSettings</w:t>
            </w:r>
            <w:r>
              <w:rPr>
                <w:rFonts w:ascii="Calibri" w:eastAsia="宋体" w:hAnsi="Calibri" w:cs="宋体"/>
                <w:color w:val="365F91"/>
                <w:sz w:val="21"/>
                <w:szCs w:val="21"/>
                <w:lang w:val="en-US" w:eastAsia="zh-CN"/>
              </w:rPr>
              <w:t>中参数</w:t>
            </w:r>
            <w:r>
              <w:rPr>
                <w:rFonts w:ascii="Calibri" w:eastAsia="宋体" w:hAnsi="Calibri" w:cs="宋体"/>
                <w:color w:val="365F91"/>
                <w:sz w:val="21"/>
                <w:szCs w:val="21"/>
                <w:lang w:val="en-US" w:eastAsia="zh-CN"/>
              </w:rPr>
              <w:t>”DlanName”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2014-10-22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0"/>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5.16 Power Management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2014-10-22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Jinbo.huang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1"/>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change DLNA api (5.14)</w:t>
            </w:r>
          </w:p>
          <w:p w:rsidR="00E23645" w:rsidRDefault="00276531">
            <w:pPr>
              <w:pStyle w:val="af9"/>
              <w:numPr>
                <w:ilvl w:val="0"/>
                <w:numId w:val="11"/>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FTP/SAMBA api (5.14)</w:t>
            </w:r>
          </w:p>
          <w:p w:rsidR="00E23645" w:rsidRDefault="00276531">
            <w:pPr>
              <w:pStyle w:val="af9"/>
              <w:numPr>
                <w:ilvl w:val="0"/>
                <w:numId w:val="11"/>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change sdshare api (5.14)</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bookmarkStart w:id="14" w:name="_Hlk4013198481"/>
            <w:bookmarkEnd w:id="14"/>
            <w:r>
              <w:rPr>
                <w:b/>
                <w:bCs/>
                <w:color w:val="365F91"/>
              </w:rPr>
              <w:t>2014-10-22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Fengzhou.zhao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2"/>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5.13.4.</w:t>
            </w:r>
          </w:p>
          <w:p w:rsidR="00E23645" w:rsidRDefault="00276531">
            <w:pPr>
              <w:pStyle w:val="af9"/>
              <w:ind w:left="360"/>
              <w:jc w:val="both"/>
              <w:rPr>
                <w:rFonts w:ascii="Calibri" w:eastAsia="宋体" w:hAnsi="Calibri" w:cs="宋体"/>
                <w:color w:val="365F91"/>
                <w:sz w:val="21"/>
                <w:szCs w:val="21"/>
                <w:lang w:val="en-US" w:eastAsia="zh-CN"/>
              </w:rPr>
            </w:pPr>
            <w:bookmarkStart w:id="15" w:name="OLE_LINK37"/>
            <w:bookmarkStart w:id="16" w:name="OLE_LINK36"/>
            <w:bookmarkEnd w:id="15"/>
            <w:bookmarkEnd w:id="16"/>
            <w:r>
              <w:rPr>
                <w:rFonts w:ascii="Calibri" w:eastAsia="宋体" w:hAnsi="Calibri" w:cs="宋体"/>
                <w:color w:val="365F91"/>
                <w:sz w:val="21"/>
                <w:szCs w:val="21"/>
                <w:lang w:val="en-US" w:eastAsia="zh-CN"/>
              </w:rPr>
              <w:t>Change “barrery” of GetSystemStatus to “chg_state” and “bat_leve”.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2014-10-22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V1.9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3"/>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5.5.4, add 5G paramers</w:t>
            </w:r>
          </w:p>
          <w:p w:rsidR="00E23645" w:rsidRDefault="00276531">
            <w:pPr>
              <w:pStyle w:val="af9"/>
              <w:numPr>
                <w:ilvl w:val="0"/>
                <w:numId w:val="13"/>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5.5.5, add 5G paramers</w:t>
            </w:r>
          </w:p>
          <w:p w:rsidR="00E23645" w:rsidRDefault="00276531">
            <w:pPr>
              <w:pStyle w:val="af9"/>
              <w:numPr>
                <w:ilvl w:val="0"/>
                <w:numId w:val="13"/>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5.5.8, GetWlanSupportMode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Huqiao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4"/>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5.5.6, modify wps pin error code</w:t>
            </w:r>
          </w:p>
          <w:p w:rsidR="00E23645" w:rsidRDefault="00276531">
            <w:pPr>
              <w:pStyle w:val="af9"/>
              <w:numPr>
                <w:ilvl w:val="0"/>
                <w:numId w:val="14"/>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5.5.7, modify wps pbc error code</w:t>
            </w:r>
          </w:p>
          <w:p w:rsidR="00E23645" w:rsidRDefault="00276531">
            <w:pPr>
              <w:pStyle w:val="af9"/>
              <w:numPr>
                <w:ilvl w:val="0"/>
                <w:numId w:val="14"/>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5.5.6 paramers WpsPin</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Changqin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5"/>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5.2.8 paramers  SIMLockState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6"/>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5.17.1 Get feature list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2014-10-31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7"/>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5.5.1 GetWlanState param WlanState</w:t>
            </w:r>
          </w:p>
          <w:p w:rsidR="00E23645" w:rsidRDefault="00276531">
            <w:pPr>
              <w:pStyle w:val="af9"/>
              <w:numPr>
                <w:ilvl w:val="0"/>
                <w:numId w:val="17"/>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 xml:space="preserve">Modify 5.4.1 and 5.13.4 param SignalStrength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2014-10-31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Jinbo.huang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8"/>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5.13.9 sdcard status api</w:t>
            </w:r>
          </w:p>
          <w:p w:rsidR="00E23645" w:rsidRDefault="00276531">
            <w:pPr>
              <w:pStyle w:val="af9"/>
              <w:numPr>
                <w:ilvl w:val="0"/>
                <w:numId w:val="18"/>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5.14.9 set device power off api</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2014-11-3</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19"/>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5.17.1 Get feature list, change “Power Management” to “PowerManagement”</w:t>
            </w:r>
          </w:p>
          <w:p w:rsidR="00E23645" w:rsidRDefault="00276531">
            <w:pPr>
              <w:pStyle w:val="af9"/>
              <w:numPr>
                <w:ilvl w:val="0"/>
                <w:numId w:val="19"/>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5.16.1 GetBatteryState, change “ChargeState” to “chg_state”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2014-11-5</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Zengyong.long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20"/>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5.14.3 GetSystemStatus, change ”Roaming”: 0:Roaming,  1:no</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2014-11-5</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Changqin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21"/>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5.9.5 SetCheckNewVersion</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Huqiao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22"/>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MacFilter Api</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hai.huang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23"/>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 xml:space="preserve"> Modify for Statistics.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24"/>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5.5.4 and 5.5.5 Channel value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9"/>
              <w:numPr>
                <w:ilvl w:val="0"/>
                <w:numId w:val="25"/>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"NetworkName" to 5.13.4 GetSystemStatus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2014-11-10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 xml:space="preserve">Changqin li </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9"/>
              <w:numPr>
                <w:ilvl w:val="0"/>
                <w:numId w:val="26"/>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5.13.10 SetAppBackup</w:t>
            </w:r>
          </w:p>
          <w:p w:rsidR="00E23645" w:rsidRDefault="00276531" w:rsidP="008D3AD3">
            <w:pPr>
              <w:pStyle w:val="af9"/>
              <w:numPr>
                <w:ilvl w:val="0"/>
                <w:numId w:val="26"/>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5.13.10 SetAppRestoreBackup</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2014-11-10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9"/>
              <w:numPr>
                <w:ilvl w:val="0"/>
                <w:numId w:val="27"/>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5.6.6 and 5.6.8 "SMSTime" format</w:t>
            </w:r>
          </w:p>
          <w:p w:rsidR="00E23645" w:rsidRDefault="00276531" w:rsidP="008D3AD3">
            <w:pPr>
              <w:pStyle w:val="af9"/>
              <w:numPr>
                <w:ilvl w:val="0"/>
                <w:numId w:val="27"/>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Modify 5.7.2 "clear_time" type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2014-11-11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Fengzhou.zhao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9"/>
              <w:numPr>
                <w:ilvl w:val="0"/>
                <w:numId w:val="28"/>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“bat_cap” to 5.13.4 GetSystemStatus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2014-11-11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Huqiao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9"/>
              <w:numPr>
                <w:ilvl w:val="0"/>
                <w:numId w:val="29"/>
              </w:numPr>
              <w:jc w:val="both"/>
              <w:rPr>
                <w:rFonts w:ascii="Calibri" w:eastAsia="宋体" w:hAnsi="Calibri" w:cs="宋体"/>
                <w:color w:val="365F91"/>
                <w:sz w:val="21"/>
                <w:szCs w:val="21"/>
                <w:lang w:val="en-US" w:eastAsia="zh-CN"/>
              </w:rPr>
            </w:pPr>
            <w:r>
              <w:rPr>
                <w:rFonts w:ascii="Calibri" w:eastAsia="宋体" w:hAnsi="Calibri" w:cs="宋体"/>
                <w:color w:val="365F91"/>
                <w:sz w:val="21"/>
                <w:szCs w:val="21"/>
                <w:lang w:val="en-US" w:eastAsia="zh-CN"/>
              </w:rPr>
              <w:t>Add” TotalConnNum” to 5.13.4 GetSystemStatus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2014-11-12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hai.huang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0"/>
              </w:numPr>
              <w:rPr>
                <w:color w:val="365F91"/>
              </w:rPr>
            </w:pPr>
            <w:r>
              <w:rPr>
                <w:color w:val="365F91"/>
              </w:rPr>
              <w:t xml:space="preserve">Modify the word of “GetUsageRecord” in “Statistics”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lastRenderedPageBreak/>
              <w:t>2014-11-13</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Zengyong.long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1"/>
              </w:numPr>
              <w:rPr>
                <w:color w:val="365F91"/>
              </w:rPr>
            </w:pPr>
            <w:r>
              <w:rPr>
                <w:color w:val="365F91"/>
              </w:rPr>
              <w:t xml:space="preserve">Modify Network Type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2014-11-14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 xml:space="preserve">Changqin li </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rFonts w:ascii="Calibri" w:hAnsi="Calibri" w:cs="宋体"/>
                <w:color w:val="365F91"/>
                <w:szCs w:val="21"/>
              </w:rPr>
            </w:pPr>
            <w:r>
              <w:rPr>
                <w:color w:val="365F91"/>
              </w:rPr>
              <w:t>add 5.13.</w:t>
            </w:r>
            <w:r>
              <w:rPr>
                <w:rFonts w:ascii="Calibri" w:hAnsi="Calibri" w:cs="宋体"/>
                <w:color w:val="365F91"/>
                <w:szCs w:val="21"/>
              </w:rPr>
              <w:t>11 response error code RestoreErr</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2014-11-14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Zengyong.long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2"/>
              </w:numPr>
              <w:rPr>
                <w:color w:val="365F91"/>
              </w:rPr>
            </w:pPr>
            <w:r>
              <w:rPr>
                <w:color w:val="365F91"/>
              </w:rPr>
              <w:t xml:space="preserve">Add “NO SERVER” to Network Type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2014-11-20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V2.19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Jinbo.huang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3"/>
              </w:numPr>
              <w:rPr>
                <w:color w:val="365F91"/>
              </w:rPr>
            </w:pPr>
            <w:r>
              <w:rPr>
                <w:color w:val="365F91"/>
              </w:rPr>
              <w:t xml:space="preserve">Add 5.14.10“GetUsbcardStatus” </w:t>
            </w:r>
          </w:p>
          <w:p w:rsidR="00E23645" w:rsidRDefault="00276531" w:rsidP="008D3AD3">
            <w:pPr>
              <w:pStyle w:val="af8"/>
              <w:numPr>
                <w:ilvl w:val="0"/>
                <w:numId w:val="33"/>
              </w:numPr>
              <w:rPr>
                <w:color w:val="365F91"/>
              </w:rPr>
            </w:pPr>
            <w:r>
              <w:rPr>
                <w:color w:val="365F91"/>
              </w:rPr>
              <w:t>Add 5.14.11“SetUsbcardStatus”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2014-11-26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Yanping.an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4"/>
              </w:numPr>
              <w:rPr>
                <w:color w:val="365F91"/>
              </w:rPr>
            </w:pPr>
            <w:r>
              <w:rPr>
                <w:color w:val="365F91"/>
              </w:rPr>
              <w:t>Add “DeviceName” to GetFeatureList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2014-11-26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5"/>
              </w:numPr>
              <w:rPr>
                <w:color w:val="365F91"/>
              </w:rPr>
            </w:pPr>
            <w:r>
              <w:rPr>
                <w:color w:val="365F91"/>
              </w:rPr>
              <w:t>Add new error “060802 Fail with store space full” for 5.6.8 SaveSMS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2014-11-27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Huqiao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6"/>
              </w:numPr>
              <w:rPr>
                <w:color w:val="365F91"/>
              </w:rPr>
            </w:pPr>
            <w:r>
              <w:rPr>
                <w:color w:val="365F91"/>
              </w:rPr>
              <w:t xml:space="preserve">Modify 5.10.1 and 5.10.2 Macfilter Parameters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2014-11-27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7"/>
              </w:numPr>
              <w:rPr>
                <w:color w:val="365F91"/>
              </w:rPr>
            </w:pPr>
            <w:r>
              <w:rPr>
                <w:color w:val="365F91"/>
              </w:rPr>
              <w:t>Modify 5.16.2 and 5.16.3, change “WiFiMode” as optional parameter.</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2014-12-04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8"/>
              </w:numPr>
              <w:rPr>
                <w:color w:val="365F91"/>
              </w:rPr>
            </w:pPr>
            <w:r>
              <w:rPr>
                <w:color w:val="365F91"/>
              </w:rPr>
              <w:t>Modify 5.17.1 GetFeatureList, Set “Sharing” group as Optional. Not required if not support SD card.</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2014-12-16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Kuang Li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rsidP="008D3AD3">
            <w:pPr>
              <w:pStyle w:val="af8"/>
              <w:numPr>
                <w:ilvl w:val="0"/>
                <w:numId w:val="39"/>
              </w:numPr>
              <w:rPr>
                <w:color w:val="365F91"/>
              </w:rPr>
            </w:pPr>
            <w:r>
              <w:rPr>
                <w:color w:val="365F91"/>
              </w:rPr>
              <w:t>Modify 5.6.4 GetSMSStorageState, add LeftCount and UnreadReport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2015-01-07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 xml:space="preserve">V2.26 </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ind w:left="360" w:firstLine="0"/>
              <w:rPr>
                <w:color w:val="365F91"/>
              </w:rPr>
            </w:pPr>
            <w:r>
              <w:rPr>
                <w:color w:val="365F91"/>
              </w:rPr>
              <w:t>Add WIFI extender function</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2015-01-10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ind w:left="360" w:firstLine="0"/>
              <w:rPr>
                <w:color w:val="365F91"/>
              </w:rPr>
            </w:pPr>
            <w:r>
              <w:rPr>
                <w:color w:val="365F91"/>
              </w:rPr>
              <w:t>Modify featureGuide.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2015-01-28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ind w:left="360" w:firstLine="0"/>
              <w:rPr>
                <w:color w:val="365F91"/>
              </w:rPr>
            </w:pPr>
            <w:r>
              <w:rPr>
                <w:color w:val="365F91"/>
              </w:rPr>
              <w:t>Add 5.13.12GetWizardStatus,5.13.13 SetWizardStatus</w:t>
            </w:r>
          </w:p>
          <w:p w:rsidR="00E23645" w:rsidRDefault="00276531">
            <w:pPr>
              <w:pStyle w:val="af8"/>
              <w:ind w:left="360" w:firstLine="0"/>
              <w:rPr>
                <w:color w:val="365F91"/>
              </w:rPr>
            </w:pPr>
            <w:r>
              <w:rPr>
                <w:color w:val="365F91"/>
              </w:rPr>
              <w:t>Add 5.10.3 GetPortFwding, 5.10.4 AddPortFwding, 5.10.5 DeletePortFwding, 5.10.6 EditPortFwding</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2015-01-28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ind w:left="360" w:firstLine="0"/>
              <w:rPr>
                <w:color w:val="365F91"/>
              </w:rPr>
            </w:pPr>
            <w:r>
              <w:rPr>
                <w:color w:val="365F91"/>
              </w:rPr>
              <w:t>Modify featureGuide.</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2015-04-03</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Xiaoqing.liu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ind w:left="360" w:firstLine="0"/>
              <w:rPr>
                <w:color w:val="365F91"/>
              </w:rPr>
            </w:pPr>
            <w:r>
              <w:rPr>
                <w:color w:val="365F91"/>
              </w:rPr>
              <w:t>Modify explain 5.7.1</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b/>
                <w:bCs/>
                <w:color w:val="365F91"/>
              </w:rPr>
            </w:pPr>
            <w:r>
              <w:rPr>
                <w:b/>
                <w:bCs/>
                <w:color w:val="365F91"/>
              </w:rPr>
              <w:t>2015-05-19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rPr>
                <w:color w:val="365F91"/>
              </w:rPr>
            </w:pPr>
            <w:r>
              <w:rPr>
                <w:color w:val="365F91"/>
              </w:rPr>
              <w:t>V2.29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jc w:val="left"/>
              <w:rPr>
                <w:color w:val="365F91"/>
              </w:rPr>
            </w:pPr>
            <w:r>
              <w:rPr>
                <w:color w:val="365F91"/>
              </w:rPr>
              <w:t>Xiaoqing.liu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23645" w:rsidRDefault="00276531">
            <w:pPr>
              <w:pStyle w:val="af8"/>
              <w:ind w:left="360" w:firstLine="0"/>
              <w:rPr>
                <w:color w:val="365F91"/>
              </w:rPr>
            </w:pPr>
            <w:r>
              <w:rPr>
                <w:color w:val="365F91"/>
              </w:rPr>
              <w:t>Add param “current_time” for getUseHistory</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061D3" w:rsidRPr="00C061D3" w:rsidRDefault="00C061D3">
            <w:pPr>
              <w:rPr>
                <w:b/>
                <w:bCs/>
                <w:color w:val="365F91"/>
              </w:rPr>
            </w:pPr>
            <w:r>
              <w:rPr>
                <w:b/>
                <w:bCs/>
                <w:color w:val="365F91"/>
              </w:rPr>
              <w:t>2015-06-05</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061D3" w:rsidRPr="00C061D3" w:rsidRDefault="00C061D3">
            <w:pPr>
              <w:rPr>
                <w:color w:val="365F91"/>
              </w:rPr>
            </w:pPr>
            <w:r>
              <w:rPr>
                <w:color w:val="365F91"/>
              </w:rPr>
              <w:t>V2.30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061D3" w:rsidRPr="00C061D3" w:rsidRDefault="00C061D3">
            <w:pPr>
              <w:jc w:val="left"/>
              <w:rPr>
                <w:color w:val="365F91"/>
              </w:rPr>
            </w:pPr>
            <w:r>
              <w:rPr>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061D3" w:rsidRPr="00C061D3" w:rsidRDefault="00C061D3">
            <w:pPr>
              <w:pStyle w:val="af8"/>
              <w:ind w:left="360" w:firstLine="0"/>
              <w:rPr>
                <w:color w:val="365F91"/>
              </w:rPr>
            </w:pPr>
            <w:r w:rsidRPr="00C061D3">
              <w:rPr>
                <w:color w:val="365F91"/>
              </w:rPr>
              <w:t>Add 5.10.7 GetDMZSettings; 5.10.8 SetDMZSettings</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E12F3" w:rsidRDefault="008B1197">
            <w:pPr>
              <w:rPr>
                <w:b/>
                <w:bCs/>
                <w:color w:val="365F91"/>
              </w:rPr>
            </w:pPr>
            <w:r>
              <w:rPr>
                <w:rFonts w:hint="eastAsia"/>
                <w:b/>
                <w:bCs/>
                <w:color w:val="365F91"/>
              </w:rPr>
              <w:t>2015-06-19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E12F3" w:rsidRDefault="00EA4678">
            <w:pPr>
              <w:rPr>
                <w:color w:val="365F91"/>
              </w:rPr>
            </w:pPr>
            <w:r>
              <w:rPr>
                <w:rFonts w:hint="eastAsia"/>
                <w:color w:val="365F91"/>
              </w:rPr>
              <w:t>V2.31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E12F3" w:rsidRDefault="001E12F3">
            <w:pPr>
              <w:jc w:val="left"/>
              <w:rPr>
                <w:color w:val="365F91"/>
              </w:rPr>
            </w:pPr>
            <w:r>
              <w:rPr>
                <w:rFonts w:hint="eastAsia"/>
                <w:color w:val="365F91"/>
              </w:rPr>
              <w:t>Fangsi.Pi</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E12F3" w:rsidRDefault="001E12F3" w:rsidP="00DB7CB4">
            <w:pPr>
              <w:pStyle w:val="af8"/>
              <w:ind w:left="360" w:firstLine="0"/>
              <w:rPr>
                <w:color w:val="365F91"/>
              </w:rPr>
            </w:pPr>
            <w:r>
              <w:rPr>
                <w:rFonts w:hint="eastAsia"/>
                <w:color w:val="365F91"/>
              </w:rPr>
              <w:t xml:space="preserve">Add </w:t>
            </w:r>
            <w:r w:rsidR="00DB7CB4">
              <w:rPr>
                <w:rFonts w:hint="eastAsia"/>
                <w:color w:val="365F91"/>
              </w:rPr>
              <w:t xml:space="preserve"> 5.1.6</w:t>
            </w:r>
            <w:r w:rsidR="00DB7CB4">
              <w:rPr>
                <w:color w:val="365F91"/>
              </w:rPr>
              <w:t xml:space="preserve"> </w:t>
            </w:r>
            <w:r w:rsidR="00011767">
              <w:rPr>
                <w:color w:val="365F91"/>
              </w:rPr>
              <w:t>“</w:t>
            </w:r>
            <w:r w:rsidR="00011767">
              <w:rPr>
                <w:rFonts w:hint="eastAsia"/>
                <w:color w:val="365F91"/>
              </w:rPr>
              <w:t>ForceLogin</w:t>
            </w:r>
            <w:r w:rsidR="00011767">
              <w:rPr>
                <w:color w:val="365F91"/>
              </w:rPr>
              <w:t>”</w:t>
            </w:r>
            <w:r w:rsidR="00011767">
              <w:rPr>
                <w:rFonts w:hint="eastAsia"/>
                <w:color w:val="365F91"/>
              </w:rPr>
              <w:t xml:space="preserve">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DB7CB4" w:rsidRDefault="00DB7CB4">
            <w:pPr>
              <w:rPr>
                <w:b/>
                <w:bCs/>
                <w:color w:val="365F91"/>
              </w:rPr>
            </w:pPr>
            <w:r>
              <w:rPr>
                <w:rFonts w:hint="eastAsia"/>
                <w:b/>
                <w:bCs/>
                <w:color w:val="365F91"/>
              </w:rPr>
              <w:t>2015-06-19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DB7CB4" w:rsidRDefault="00EA4678">
            <w:pPr>
              <w:rPr>
                <w:color w:val="365F91"/>
              </w:rPr>
            </w:pPr>
            <w:r>
              <w:rPr>
                <w:rFonts w:hint="eastAsia"/>
                <w:color w:val="365F91"/>
              </w:rPr>
              <w:t>V2.32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DB7CB4" w:rsidRDefault="00DB7CB4">
            <w:pPr>
              <w:jc w:val="left"/>
              <w:rPr>
                <w:color w:val="365F91"/>
              </w:rPr>
            </w:pPr>
            <w:r>
              <w:rPr>
                <w:rFonts w:hint="eastAsia"/>
                <w:color w:val="365F91"/>
              </w:rPr>
              <w:t>Yunyang.Zhang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DB7CB4" w:rsidRPr="00E478D5" w:rsidRDefault="00DB7CB4" w:rsidP="00E478D5">
            <w:pPr>
              <w:pStyle w:val="af8"/>
              <w:ind w:left="360" w:firstLine="0"/>
              <w:rPr>
                <w:color w:val="365F91"/>
              </w:rPr>
            </w:pPr>
            <w:r>
              <w:rPr>
                <w:rFonts w:hint="eastAsia"/>
                <w:color w:val="365F91"/>
              </w:rPr>
              <w:t xml:space="preserve">Add </w:t>
            </w:r>
            <w:r w:rsidR="00E478D5">
              <w:rPr>
                <w:rFonts w:hint="eastAsia"/>
                <w:color w:val="365F91"/>
              </w:rPr>
              <w:t xml:space="preserve">5.7.5 </w:t>
            </w:r>
            <w:r w:rsidRPr="00E478D5">
              <w:rPr>
                <w:color w:val="365F91"/>
              </w:rPr>
              <w:t>“</w:t>
            </w:r>
            <w:r w:rsidRPr="00E478D5">
              <w:rPr>
                <w:rFonts w:hint="eastAsia"/>
                <w:color w:val="365F91"/>
              </w:rPr>
              <w:t>GetDevicePushInfo</w:t>
            </w:r>
            <w:r w:rsidRPr="00E478D5">
              <w:rPr>
                <w:color w:val="365F91"/>
              </w:rPr>
              <w:t>”</w:t>
            </w:r>
            <w:r w:rsidR="00E478D5" w:rsidRPr="00E478D5">
              <w:rPr>
                <w:rFonts w:hint="eastAsia"/>
                <w:color w:val="365F91"/>
              </w:rPr>
              <w:t xml:space="preserve"> </w:t>
            </w:r>
            <w:r w:rsidR="00E478D5">
              <w:rPr>
                <w:rFonts w:hint="eastAsia"/>
                <w:color w:val="365F91"/>
              </w:rPr>
              <w:t xml:space="preserve">, 5.7.6 </w:t>
            </w:r>
            <w:r w:rsidR="00E478D5" w:rsidRPr="00E478D5">
              <w:rPr>
                <w:color w:val="365F91"/>
              </w:rPr>
              <w:t>“</w:t>
            </w:r>
            <w:r w:rsidR="00E478D5">
              <w:rPr>
                <w:rFonts w:hint="eastAsia"/>
                <w:color w:val="365F91"/>
              </w:rPr>
              <w:t>S</w:t>
            </w:r>
            <w:r w:rsidR="00E478D5" w:rsidRPr="00E478D5">
              <w:rPr>
                <w:rFonts w:hint="eastAsia"/>
                <w:color w:val="365F91"/>
              </w:rPr>
              <w:t>etDevicePushInfo</w:t>
            </w:r>
            <w:r w:rsidR="00E478D5" w:rsidRPr="00E478D5">
              <w:rPr>
                <w:color w:val="365F91"/>
              </w:rPr>
              <w:t>”</w:t>
            </w:r>
            <w:r w:rsidR="00E478D5" w:rsidRPr="00E478D5">
              <w:rPr>
                <w:rFonts w:hint="eastAsia"/>
                <w:color w:val="365F91"/>
              </w:rPr>
              <w:t xml:space="preserve"> </w:t>
            </w:r>
            <w:r w:rsidR="00E478D5">
              <w:rPr>
                <w:rFonts w:hint="eastAsia"/>
                <w:color w:val="365F91"/>
              </w:rPr>
              <w:t xml:space="preserve">, 5.7.7 </w:t>
            </w:r>
            <w:r w:rsidR="00E478D5" w:rsidRPr="00E478D5">
              <w:rPr>
                <w:color w:val="365F91"/>
              </w:rPr>
              <w:t>“</w:t>
            </w:r>
            <w:r w:rsidR="00E478D5">
              <w:rPr>
                <w:rFonts w:hint="eastAsia"/>
                <w:color w:val="365F91"/>
              </w:rPr>
              <w:t>Delete</w:t>
            </w:r>
            <w:r w:rsidR="00E478D5" w:rsidRPr="00E478D5">
              <w:rPr>
                <w:rFonts w:hint="eastAsia"/>
                <w:color w:val="365F91"/>
              </w:rPr>
              <w:t>DevicePushInfo</w:t>
            </w:r>
            <w:r w:rsidR="00E478D5" w:rsidRPr="00E478D5">
              <w:rPr>
                <w:color w:val="365F91"/>
              </w:rPr>
              <w:t>”</w:t>
            </w:r>
            <w:r w:rsidR="00E478D5" w:rsidRPr="00E478D5">
              <w:rPr>
                <w:rFonts w:hint="eastAsia"/>
                <w:color w:val="365F91"/>
              </w:rPr>
              <w:t xml:space="preserve"> </w:t>
            </w:r>
            <w:r w:rsidR="00AC2B99">
              <w:rPr>
                <w:rFonts w:hint="eastAsia"/>
                <w:color w:val="365F91"/>
              </w:rPr>
              <w: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26F04" w:rsidRDefault="00126F04">
            <w:pPr>
              <w:rPr>
                <w:b/>
                <w:bCs/>
                <w:color w:val="365F91"/>
              </w:rPr>
            </w:pPr>
            <w:r>
              <w:rPr>
                <w:rFonts w:hint="eastAsia"/>
                <w:b/>
                <w:bCs/>
                <w:color w:val="365F91"/>
              </w:rPr>
              <w:t>2015-06-29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26F04" w:rsidRDefault="00126F04">
            <w:pPr>
              <w:rPr>
                <w:color w:val="365F91"/>
              </w:rPr>
            </w:pPr>
            <w:r>
              <w:rPr>
                <w:rFonts w:hint="eastAsia"/>
                <w:color w:val="365F91"/>
              </w:rPr>
              <w:t>V2.3</w:t>
            </w:r>
            <w:r w:rsidR="00E34488">
              <w:rPr>
                <w:rFonts w:hint="eastAsia"/>
                <w:color w:val="365F91"/>
              </w:rPr>
              <w:t>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26F04" w:rsidRDefault="00126F04">
            <w:pPr>
              <w:jc w:val="left"/>
              <w:rPr>
                <w:color w:val="365F91"/>
              </w:rPr>
            </w:pPr>
            <w:r>
              <w:rPr>
                <w:rFonts w:hint="eastAsia"/>
                <w:color w:val="365F91"/>
              </w:rPr>
              <w:t>Yunyang.Zhang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26F04" w:rsidRDefault="00126F04" w:rsidP="00E478D5">
            <w:pPr>
              <w:pStyle w:val="af8"/>
              <w:ind w:left="360" w:firstLine="0"/>
              <w:rPr>
                <w:color w:val="365F91"/>
              </w:rPr>
            </w:pPr>
            <w:r>
              <w:rPr>
                <w:rFonts w:hint="eastAsia"/>
                <w:color w:val="365F91"/>
              </w:rPr>
              <w:t xml:space="preserve">Modify 5.7.5, 5.7.6  </w:t>
            </w:r>
            <w:r>
              <w:rPr>
                <w:color w:val="365F91"/>
              </w:rPr>
              <w:t>“</w:t>
            </w:r>
            <w:r>
              <w:rPr>
                <w:rFonts w:hint="eastAsia"/>
                <w:color w:val="365F91"/>
              </w:rPr>
              <w:t>LimMsg</w:t>
            </w:r>
            <w:r>
              <w:rPr>
                <w:color w:val="365F91"/>
              </w:rPr>
              <w:t>”</w:t>
            </w:r>
            <w:r>
              <w:rPr>
                <w:rFonts w:hint="eastAsia"/>
                <w:color w:val="365F91"/>
              </w:rPr>
              <w:t xml:space="preserve"> to </w:t>
            </w:r>
            <w:r>
              <w:rPr>
                <w:color w:val="365F91"/>
              </w:rPr>
              <w:t>“</w:t>
            </w:r>
            <w:r>
              <w:rPr>
                <w:rFonts w:hint="eastAsia"/>
                <w:color w:val="365F91"/>
              </w:rPr>
              <w:t>MonMsg</w:t>
            </w:r>
            <w:r>
              <w:rPr>
                <w:color w:val="365F91"/>
              </w:rPr>
              <w: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552F8" w:rsidRDefault="00C552F8" w:rsidP="00C552F8">
            <w:pPr>
              <w:rPr>
                <w:b/>
                <w:bCs/>
                <w:color w:val="365F91"/>
              </w:rPr>
            </w:pPr>
            <w:r>
              <w:rPr>
                <w:rFonts w:hint="eastAsia"/>
                <w:b/>
                <w:bCs/>
                <w:color w:val="365F91"/>
              </w:rPr>
              <w:t>2015-06-30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552F8" w:rsidRDefault="00C552F8" w:rsidP="00D96FDB">
            <w:pPr>
              <w:rPr>
                <w:color w:val="365F91"/>
              </w:rPr>
            </w:pPr>
            <w:r>
              <w:rPr>
                <w:rFonts w:hint="eastAsia"/>
                <w:color w:val="365F91"/>
              </w:rPr>
              <w:t>V2.34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552F8" w:rsidRDefault="00C552F8" w:rsidP="00D96FDB">
            <w:pPr>
              <w:jc w:val="left"/>
              <w:rPr>
                <w:color w:val="365F91"/>
              </w:rPr>
            </w:pPr>
            <w:r>
              <w:rPr>
                <w:rFonts w:hint="eastAsia"/>
                <w:color w:val="365F91"/>
              </w:rPr>
              <w:t>Yunyang.Zhang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552F8" w:rsidRDefault="00C552F8" w:rsidP="00C552F8">
            <w:pPr>
              <w:pStyle w:val="af8"/>
              <w:ind w:left="360" w:firstLine="0"/>
              <w:rPr>
                <w:color w:val="365F91"/>
              </w:rPr>
            </w:pPr>
            <w:r>
              <w:rPr>
                <w:rFonts w:hint="eastAsia"/>
                <w:color w:val="365F91"/>
              </w:rPr>
              <w:t xml:space="preserve">Add 5.7.5, 5.7.6  </w:t>
            </w:r>
            <w:r>
              <w:rPr>
                <w:color w:val="365F91"/>
              </w:rPr>
              <w:t>“</w:t>
            </w:r>
            <w:r>
              <w:rPr>
                <w:rFonts w:hint="eastAsia"/>
                <w:color w:val="365F91"/>
              </w:rPr>
              <w:t>LimMsg</w:t>
            </w:r>
            <w:r>
              <w:rPr>
                <w:color w:val="365F91"/>
              </w:rPr>
              <w:t>”</w:t>
            </w:r>
            <w:r>
              <w:rPr>
                <w:rFonts w:hint="eastAsia"/>
                <w:color w:val="365F91"/>
              </w:rPr>
              <w:t xml:space="preserve"> </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F93CDE" w:rsidRDefault="00F93CDE" w:rsidP="00D96FDB">
            <w:pPr>
              <w:rPr>
                <w:b/>
                <w:bCs/>
                <w:color w:val="365F91"/>
              </w:rPr>
            </w:pPr>
            <w:r>
              <w:rPr>
                <w:rFonts w:hint="eastAsia"/>
                <w:b/>
                <w:bCs/>
                <w:color w:val="365F91"/>
              </w:rPr>
              <w:t>2015-07-01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F93CDE" w:rsidRDefault="00F93CDE" w:rsidP="00D96FDB">
            <w:pPr>
              <w:rPr>
                <w:color w:val="365F91"/>
              </w:rPr>
            </w:pPr>
            <w:r>
              <w:rPr>
                <w:rFonts w:hint="eastAsia"/>
                <w:color w:val="365F91"/>
              </w:rPr>
              <w:t>V2.35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F93CDE" w:rsidRDefault="00F93CDE" w:rsidP="00D96FDB">
            <w:pPr>
              <w:jc w:val="left"/>
              <w:rPr>
                <w:color w:val="365F91"/>
              </w:rPr>
            </w:pPr>
            <w:r>
              <w:rPr>
                <w:rFonts w:hint="eastAsia"/>
                <w:color w:val="365F91"/>
              </w:rPr>
              <w:t>Yunyang.Zhang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F93CDE" w:rsidRDefault="00F93CDE" w:rsidP="00F93CDE">
            <w:pPr>
              <w:pStyle w:val="af8"/>
              <w:ind w:left="360" w:firstLine="0"/>
              <w:rPr>
                <w:color w:val="365F91"/>
              </w:rPr>
            </w:pPr>
            <w:r>
              <w:rPr>
                <w:rFonts w:hint="eastAsia"/>
                <w:color w:val="365F91"/>
              </w:rPr>
              <w:t xml:space="preserve">Add   </w:t>
            </w:r>
            <w:r>
              <w:rPr>
                <w:color w:val="365F91"/>
              </w:rPr>
              <w:t>“</w:t>
            </w:r>
            <w:r>
              <w:rPr>
                <w:rFonts w:hint="eastAsia"/>
                <w:color w:val="365F91"/>
              </w:rPr>
              <w:t>AppKey</w:t>
            </w:r>
            <w:r>
              <w:rPr>
                <w:color w:val="365F91"/>
              </w:rPr>
              <w:t>”</w:t>
            </w:r>
            <w:r>
              <w:rPr>
                <w:rFonts w:hint="eastAsia"/>
                <w:color w:val="365F91"/>
              </w:rPr>
              <w:t xml:space="preserve"> , </w:t>
            </w:r>
            <w:r>
              <w:rPr>
                <w:color w:val="365F91"/>
              </w:rPr>
              <w:t>“</w:t>
            </w:r>
            <w:r w:rsidRPr="00F93CDE">
              <w:rPr>
                <w:color w:val="365F91"/>
              </w:rPr>
              <w:t>AppMasterSecret</w:t>
            </w:r>
            <w:r>
              <w:rPr>
                <w:color w:val="365F91"/>
              </w:rPr>
              <w:t>”</w:t>
            </w:r>
            <w:r>
              <w:rPr>
                <w:rFonts w:hint="eastAsia"/>
                <w:color w:val="365F91"/>
              </w:rPr>
              <w:t xml:space="preserve"> for 5.7.5 </w:t>
            </w:r>
            <w:r w:rsidRPr="00E478D5">
              <w:rPr>
                <w:color w:val="365F91"/>
              </w:rPr>
              <w:t>“</w:t>
            </w:r>
            <w:r w:rsidRPr="00E478D5">
              <w:rPr>
                <w:rFonts w:hint="eastAsia"/>
                <w:color w:val="365F91"/>
              </w:rPr>
              <w:t>GetDevicePushInfo</w:t>
            </w:r>
            <w:r w:rsidRPr="00E478D5">
              <w:rPr>
                <w:color w:val="365F91"/>
              </w:rPr>
              <w:t>”</w:t>
            </w:r>
            <w:r w:rsidRPr="00E478D5">
              <w:rPr>
                <w:rFonts w:hint="eastAsia"/>
                <w:color w:val="365F91"/>
              </w:rPr>
              <w:t xml:space="preserve"> </w:t>
            </w:r>
            <w:r>
              <w:rPr>
                <w:rFonts w:hint="eastAsia"/>
                <w:color w:val="365F91"/>
              </w:rPr>
              <w:t xml:space="preserve">, 5.7.6 </w:t>
            </w:r>
            <w:r w:rsidRPr="00E478D5">
              <w:rPr>
                <w:color w:val="365F91"/>
              </w:rPr>
              <w:t>“</w:t>
            </w:r>
            <w:r>
              <w:rPr>
                <w:rFonts w:hint="eastAsia"/>
                <w:color w:val="365F91"/>
              </w:rPr>
              <w:t>S</w:t>
            </w:r>
            <w:r w:rsidRPr="00E478D5">
              <w:rPr>
                <w:rFonts w:hint="eastAsia"/>
                <w:color w:val="365F91"/>
              </w:rPr>
              <w:t>etDevicePushInfo</w:t>
            </w:r>
            <w:r w:rsidRPr="00E478D5">
              <w:rPr>
                <w:color w:val="365F91"/>
              </w:rPr>
              <w: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513E2D" w:rsidRDefault="00513E2D" w:rsidP="00306A98">
            <w:pPr>
              <w:rPr>
                <w:b/>
                <w:bCs/>
                <w:color w:val="365F91"/>
              </w:rPr>
            </w:pPr>
            <w:r>
              <w:rPr>
                <w:rFonts w:hint="eastAsia"/>
                <w:b/>
                <w:bCs/>
                <w:color w:val="365F91"/>
              </w:rPr>
              <w:t>2015-07-06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513E2D" w:rsidRDefault="00513E2D" w:rsidP="00306A98">
            <w:pPr>
              <w:rPr>
                <w:color w:val="365F91"/>
              </w:rPr>
            </w:pPr>
            <w:r>
              <w:rPr>
                <w:rFonts w:hint="eastAsia"/>
                <w:color w:val="365F91"/>
              </w:rPr>
              <w:t>V2.36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513E2D" w:rsidRDefault="00513E2D" w:rsidP="00306A98">
            <w:pPr>
              <w:jc w:val="left"/>
              <w:rPr>
                <w:color w:val="365F91"/>
              </w:rPr>
            </w:pPr>
            <w:r>
              <w:rPr>
                <w:rFonts w:hint="eastAsia"/>
                <w:color w:val="365F91"/>
              </w:rPr>
              <w:t>Yunyang.Zhang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513E2D" w:rsidRDefault="00513E2D" w:rsidP="00F93CDE">
            <w:pPr>
              <w:pStyle w:val="af8"/>
              <w:ind w:left="360" w:firstLine="0"/>
              <w:rPr>
                <w:color w:val="365F91"/>
              </w:rPr>
            </w:pPr>
            <w:r>
              <w:rPr>
                <w:rFonts w:hint="eastAsia"/>
                <w:color w:val="365F91"/>
              </w:rPr>
              <w:t>Add error cod</w:t>
            </w:r>
            <w:r w:rsidR="00C10587">
              <w:rPr>
                <w:rFonts w:hint="eastAsia"/>
                <w:color w:val="365F91"/>
              </w:rPr>
              <w:t>e</w:t>
            </w:r>
            <w:r>
              <w:rPr>
                <w:rFonts w:hint="eastAsia"/>
                <w:color w:val="365F91"/>
              </w:rPr>
              <w:t xml:space="preserve"> </w:t>
            </w:r>
            <w:r>
              <w:rPr>
                <w:color w:val="365F91"/>
              </w:rPr>
              <w:t>“</w:t>
            </w:r>
            <w:r>
              <w:rPr>
                <w:rFonts w:hint="eastAsia"/>
                <w:color w:val="365F91"/>
              </w:rPr>
              <w:t>-32604</w:t>
            </w:r>
            <w:r>
              <w:rPr>
                <w:color w:val="365F91"/>
              </w:rPr>
              <w:t>”</w:t>
            </w:r>
            <w:r>
              <w:rPr>
                <w:rFonts w:hint="eastAsia"/>
                <w:color w:val="365F91"/>
              </w:rPr>
              <w:t xml:space="preserve"> </w:t>
            </w:r>
            <w:r>
              <w:rPr>
                <w:color w:val="365F91"/>
              </w:rPr>
              <w:t>“</w:t>
            </w:r>
            <w:r>
              <w:rPr>
                <w:rFonts w:hint="eastAsia"/>
                <w:color w:val="365F91"/>
              </w:rPr>
              <w:t>Access is denied</w:t>
            </w:r>
            <w:r>
              <w:rPr>
                <w:color w:val="365F91"/>
              </w:rPr>
              <w:t>”</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2A5B20" w:rsidRDefault="002A5B20" w:rsidP="00306A98">
            <w:pPr>
              <w:rPr>
                <w:b/>
                <w:bCs/>
                <w:color w:val="365F91"/>
              </w:rPr>
            </w:pPr>
            <w:r>
              <w:rPr>
                <w:rFonts w:hint="eastAsia"/>
                <w:b/>
                <w:bCs/>
                <w:color w:val="365F91"/>
              </w:rPr>
              <w:t>2015-07-28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2A5B20" w:rsidRDefault="002A5B20" w:rsidP="00306A98">
            <w:pPr>
              <w:rPr>
                <w:color w:val="365F91"/>
              </w:rPr>
            </w:pPr>
            <w:r>
              <w:rPr>
                <w:rFonts w:hint="eastAsia"/>
                <w:color w:val="365F91"/>
              </w:rPr>
              <w:t>V2.36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2A5B20" w:rsidRDefault="002A5B20" w:rsidP="00306A98">
            <w:pPr>
              <w:jc w:val="left"/>
              <w:rPr>
                <w:color w:val="365F91"/>
              </w:rPr>
            </w:pPr>
            <w:r>
              <w:rPr>
                <w:color w:val="365F91"/>
              </w:rPr>
              <w:t>J</w:t>
            </w:r>
            <w:r>
              <w:rPr>
                <w:rFonts w:hint="eastAsia"/>
                <w:color w:val="365F9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0C0CF8" w:rsidRPr="000C0CF8" w:rsidRDefault="002A5B20" w:rsidP="000C0CF8">
            <w:pPr>
              <w:pStyle w:val="af8"/>
              <w:ind w:left="360" w:firstLine="0"/>
              <w:rPr>
                <w:color w:val="365F91"/>
              </w:rPr>
            </w:pPr>
            <w:r w:rsidRPr="002A5B20">
              <w:rPr>
                <w:color w:val="365F91"/>
              </w:rPr>
              <w:t>GetNetworkInfo</w:t>
            </w:r>
            <w:r>
              <w:rPr>
                <w:color w:val="365F91"/>
              </w:rPr>
              <w:t xml:space="preserve"> </w:t>
            </w:r>
            <w:r>
              <w:rPr>
                <w:rFonts w:hint="eastAsia"/>
                <w:color w:val="365F91"/>
              </w:rPr>
              <w:t xml:space="preserve"> </w:t>
            </w:r>
            <w:r>
              <w:rPr>
                <w:color w:val="365F91"/>
              </w:rPr>
              <w:t>A</w:t>
            </w:r>
            <w:r>
              <w:rPr>
                <w:rFonts w:hint="eastAsia"/>
                <w:color w:val="365F91"/>
              </w:rPr>
              <w:t xml:space="preserve">dd </w:t>
            </w:r>
            <w:r w:rsidRPr="002A5B20">
              <w:rPr>
                <w:rFonts w:hint="eastAsia"/>
                <w:color w:val="365F91"/>
              </w:rPr>
              <w:t>LTE+</w:t>
            </w:r>
            <w:r w:rsidR="00DC0C5C">
              <w:rPr>
                <w:rFonts w:hint="eastAsia"/>
                <w:color w:val="365F91"/>
              </w:rPr>
              <w:t xml:space="preserve"> </w:t>
            </w:r>
            <w:r w:rsidR="007E0900">
              <w:rPr>
                <w:rFonts w:hint="eastAsia"/>
                <w:color w:val="365F91"/>
              </w:rPr>
              <w:t>(4G+)</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0C0CF8" w:rsidRDefault="000C0CF8" w:rsidP="00306A98">
            <w:pPr>
              <w:rPr>
                <w:b/>
                <w:bCs/>
                <w:color w:val="365F91"/>
              </w:rPr>
            </w:pPr>
            <w:r>
              <w:rPr>
                <w:rFonts w:hint="eastAsia"/>
                <w:b/>
                <w:bCs/>
                <w:color w:val="365F91"/>
              </w:rPr>
              <w:t>2015-</w:t>
            </w:r>
            <w:r>
              <w:rPr>
                <w:rFonts w:hint="eastAsia"/>
                <w:b/>
                <w:bCs/>
                <w:color w:val="365F91"/>
              </w:rPr>
              <w:lastRenderedPageBreak/>
              <w:t>07-29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0C0CF8" w:rsidRDefault="000C0CF8" w:rsidP="00306A98">
            <w:pPr>
              <w:rPr>
                <w:color w:val="365F91"/>
              </w:rPr>
            </w:pPr>
            <w:r>
              <w:rPr>
                <w:rFonts w:hint="eastAsia"/>
                <w:color w:val="365F91"/>
              </w:rPr>
              <w:lastRenderedPageBreak/>
              <w:t>V2.37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0C0CF8" w:rsidRDefault="000C0CF8" w:rsidP="00306A98">
            <w:pPr>
              <w:jc w:val="left"/>
              <w:rPr>
                <w:color w:val="365F91"/>
              </w:rPr>
            </w:pPr>
            <w:r>
              <w:rPr>
                <w:color w:val="365F91"/>
              </w:rPr>
              <w:t>X</w:t>
            </w:r>
            <w:r>
              <w:rPr>
                <w:rFonts w:hint="eastAsia"/>
                <w:color w:val="365F91"/>
              </w:rPr>
              <w:t>iaoqing.liu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0C0CF8" w:rsidRDefault="000C0CF8" w:rsidP="000C0CF8">
            <w:pPr>
              <w:pStyle w:val="af8"/>
              <w:ind w:left="360" w:firstLine="0"/>
              <w:rPr>
                <w:color w:val="365F91"/>
              </w:rPr>
            </w:pPr>
            <w:r w:rsidRPr="000C0CF8">
              <w:rPr>
                <w:color w:val="365F91"/>
              </w:rPr>
              <w:t>This function first add for W800 Yota:</w:t>
            </w:r>
          </w:p>
          <w:p w:rsidR="0007566F" w:rsidRDefault="0007566F" w:rsidP="000C0CF8">
            <w:pPr>
              <w:pStyle w:val="af8"/>
              <w:ind w:left="360" w:firstLine="0"/>
              <w:rPr>
                <w:color w:val="365F91"/>
              </w:rPr>
            </w:pPr>
            <w:r>
              <w:rPr>
                <w:rFonts w:hint="eastAsia"/>
                <w:color w:val="365F91"/>
              </w:rPr>
              <w:lastRenderedPageBreak/>
              <w:t>1</w:t>
            </w:r>
            <w:r w:rsidR="008B22F6">
              <w:rPr>
                <w:rFonts w:hint="eastAsia"/>
                <w:color w:val="365F91"/>
              </w:rPr>
              <w:t>)</w:t>
            </w:r>
            <w:r>
              <w:rPr>
                <w:rFonts w:hint="eastAsia"/>
                <w:color w:val="365F91"/>
              </w:rPr>
              <w:t>.5.10.3 GetPortFwding add new parameter: fwding_status;</w:t>
            </w:r>
          </w:p>
          <w:p w:rsidR="0007566F" w:rsidRDefault="0007566F" w:rsidP="000C0CF8">
            <w:pPr>
              <w:pStyle w:val="af8"/>
              <w:ind w:left="360" w:firstLine="0"/>
              <w:rPr>
                <w:color w:val="365F91"/>
              </w:rPr>
            </w:pPr>
            <w:r>
              <w:rPr>
                <w:rFonts w:hint="eastAsia"/>
                <w:color w:val="365F91"/>
              </w:rPr>
              <w:t>2</w:t>
            </w:r>
            <w:r w:rsidR="00EF16D3">
              <w:rPr>
                <w:rFonts w:hint="eastAsia"/>
                <w:color w:val="365F91"/>
              </w:rPr>
              <w:t>)</w:t>
            </w:r>
            <w:r>
              <w:rPr>
                <w:rFonts w:hint="eastAsia"/>
                <w:color w:val="365F91"/>
              </w:rPr>
              <w:t>. add 5.10.7 SetPortFwding</w:t>
            </w:r>
          </w:p>
          <w:p w:rsidR="0007566F" w:rsidRDefault="00EF7CF7" w:rsidP="000C0CF8">
            <w:pPr>
              <w:pStyle w:val="af8"/>
              <w:ind w:left="360" w:firstLine="0"/>
              <w:rPr>
                <w:color w:val="365F91"/>
              </w:rPr>
            </w:pPr>
            <w:r>
              <w:rPr>
                <w:rFonts w:hint="eastAsia"/>
                <w:color w:val="365F91"/>
              </w:rPr>
              <w:t>3) 5.4.1 GetNetworkInfo add new parameters:  mcc,mnc,SINR,RSRP,RSRQ,RSSI,eNBID,CGI,CenterFreq,TxPWR;</w:t>
            </w:r>
          </w:p>
          <w:p w:rsidR="00EF7CF7" w:rsidRDefault="00EF7CF7" w:rsidP="000C0CF8">
            <w:pPr>
              <w:pStyle w:val="af8"/>
              <w:ind w:left="360" w:firstLine="0"/>
              <w:rPr>
                <w:color w:val="365F91"/>
              </w:rPr>
            </w:pPr>
            <w:r>
              <w:rPr>
                <w:rFonts w:hint="eastAsia"/>
                <w:color w:val="365F91"/>
              </w:rPr>
              <w:t>4) 5.3.1 GetConnectionState add new parameter:I sIdle,SessionId,MaxDIRate, MaxUIRate;</w:t>
            </w:r>
          </w:p>
          <w:p w:rsidR="00EF7CF7" w:rsidRDefault="009E7A37" w:rsidP="000C0CF8">
            <w:pPr>
              <w:pStyle w:val="af8"/>
              <w:ind w:left="360" w:firstLine="0"/>
              <w:rPr>
                <w:color w:val="365F91"/>
              </w:rPr>
            </w:pPr>
            <w:r>
              <w:rPr>
                <w:rFonts w:hint="eastAsia"/>
                <w:color w:val="365F91"/>
              </w:rPr>
              <w:t>5) GetSystemInfo add new parameter:UICCID,HNBN,CSGT,IMEISV,RFVersion,AsicVersion;</w:t>
            </w:r>
          </w:p>
          <w:p w:rsidR="009E7A37" w:rsidRDefault="009E7A37" w:rsidP="000C0CF8">
            <w:pPr>
              <w:pStyle w:val="af8"/>
              <w:ind w:left="360" w:firstLine="0"/>
              <w:rPr>
                <w:color w:val="365F91"/>
              </w:rPr>
            </w:pPr>
            <w:r>
              <w:rPr>
                <w:rFonts w:hint="eastAsia"/>
                <w:color w:val="365F91"/>
              </w:rPr>
              <w:t>6) Add 5.3.6 GetRoamConnPromptSettings, 5.3.7 SetRoamConnPromptSettings;</w:t>
            </w:r>
          </w:p>
          <w:p w:rsidR="009E7A37" w:rsidRPr="000C0CF8" w:rsidRDefault="009E7A37" w:rsidP="000C0CF8">
            <w:pPr>
              <w:pStyle w:val="af8"/>
              <w:ind w:left="360" w:firstLine="0"/>
              <w:rPr>
                <w:color w:val="365F91"/>
              </w:rPr>
            </w:pPr>
            <w:r>
              <w:rPr>
                <w:rFonts w:hint="eastAsia"/>
                <w:color w:val="365F91"/>
              </w:rPr>
              <w:t>7) Add 5.3.8 GetRoamingPopShowFlag, 5.3.9 SetRoamingPopShowFlag;</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A15529" w:rsidRDefault="00A15529" w:rsidP="00FC439E">
            <w:pPr>
              <w:rPr>
                <w:b/>
                <w:bCs/>
                <w:color w:val="365F91"/>
              </w:rPr>
            </w:pPr>
            <w:r>
              <w:rPr>
                <w:rFonts w:hint="eastAsia"/>
                <w:b/>
                <w:bCs/>
                <w:color w:val="365F91"/>
              </w:rPr>
              <w:lastRenderedPageBreak/>
              <w:t>2015-07-30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A15529" w:rsidRDefault="00A15529" w:rsidP="00FC439E">
            <w:pPr>
              <w:rPr>
                <w:color w:val="365F91"/>
              </w:rPr>
            </w:pPr>
            <w:r>
              <w:rPr>
                <w:rFonts w:hint="eastAsia"/>
                <w:color w:val="365F91"/>
              </w:rPr>
              <w:t>V2.38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A15529" w:rsidRDefault="00A15529" w:rsidP="00FC439E">
            <w:pPr>
              <w:jc w:val="left"/>
              <w:rPr>
                <w:color w:val="365F91"/>
              </w:rPr>
            </w:pPr>
            <w:r>
              <w:rPr>
                <w:color w:val="365F91"/>
              </w:rPr>
              <w:t>J</w:t>
            </w:r>
            <w:r>
              <w:rPr>
                <w:rFonts w:hint="eastAsia"/>
                <w:color w:val="365F91"/>
              </w:rPr>
              <w:t>inbo.huang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A15529" w:rsidRPr="000C0CF8" w:rsidRDefault="00A15529" w:rsidP="00FC439E">
            <w:pPr>
              <w:pStyle w:val="af8"/>
              <w:ind w:left="360" w:firstLine="0"/>
              <w:rPr>
                <w:color w:val="365F91"/>
              </w:rPr>
            </w:pPr>
            <w:r>
              <w:rPr>
                <w:color w:val="365F91"/>
              </w:rPr>
              <w:t>C</w:t>
            </w:r>
            <w:r>
              <w:rPr>
                <w:rFonts w:hint="eastAsia"/>
                <w:color w:val="365F91"/>
              </w:rPr>
              <w:t>hange fota update to download api</w:t>
            </w:r>
          </w:p>
        </w:tc>
      </w:tr>
      <w:tr w:rsidR="00536ABF"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FD39CE" w:rsidRDefault="00FC439E" w:rsidP="00FC439E">
            <w:pPr>
              <w:rPr>
                <w:b/>
                <w:bCs/>
                <w:color w:val="365F91"/>
              </w:rPr>
            </w:pPr>
            <w:r>
              <w:rPr>
                <w:rFonts w:hint="eastAsia"/>
                <w:b/>
                <w:bCs/>
                <w:color w:val="365F91"/>
              </w:rPr>
              <w:t>2015-08-01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FD39CE" w:rsidRDefault="002666D4" w:rsidP="00FC439E">
            <w:pPr>
              <w:rPr>
                <w:color w:val="365F91"/>
              </w:rPr>
            </w:pPr>
            <w:r>
              <w:rPr>
                <w:rFonts w:hint="eastAsia"/>
                <w:color w:val="365F91"/>
              </w:rPr>
              <w:t>V2.39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FD39CE" w:rsidRPr="00E22428" w:rsidRDefault="00E22428" w:rsidP="00E22428">
            <w:pPr>
              <w:pStyle w:val="af8"/>
              <w:ind w:left="360" w:firstLine="0"/>
              <w:jc w:val="left"/>
              <w:rPr>
                <w:color w:val="365F91"/>
              </w:rPr>
            </w:pPr>
            <w:r>
              <w:rPr>
                <w:rFonts w:hint="eastAsia"/>
                <w:color w:val="365F91"/>
              </w:rPr>
              <w:t>1)--- 7)</w:t>
            </w:r>
            <w:r w:rsidR="006132A5">
              <w:rPr>
                <w:rFonts w:hint="eastAsia"/>
                <w:color w:val="365F91"/>
              </w:rPr>
              <w:t xml:space="preserve"> </w:t>
            </w:r>
            <w:r w:rsidR="00102954" w:rsidRPr="00E22428">
              <w:rPr>
                <w:color w:val="365F91"/>
              </w:rPr>
              <w:t>A</w:t>
            </w:r>
            <w:r w:rsidR="00102954" w:rsidRPr="00E22428">
              <w:rPr>
                <w:rFonts w:hint="eastAsia"/>
                <w:color w:val="365F91"/>
              </w:rPr>
              <w:t>iling.hou</w:t>
            </w:r>
          </w:p>
          <w:p w:rsidR="00E22428" w:rsidRDefault="00E22428" w:rsidP="00FC439E">
            <w:pPr>
              <w:jc w:val="left"/>
              <w:rPr>
                <w:color w:val="365F91"/>
              </w:rPr>
            </w:pPr>
            <w:r>
              <w:rPr>
                <w:rFonts w:hint="eastAsia"/>
                <w:color w:val="365F91"/>
              </w:rPr>
              <w:t>8)</w:t>
            </w:r>
            <w:r>
              <w:rPr>
                <w:color w:val="365F91"/>
              </w:rPr>
              <w:t>—</w:t>
            </w:r>
            <w:r>
              <w:rPr>
                <w:rFonts w:hint="eastAsia"/>
                <w:color w:val="365F91"/>
              </w:rPr>
              <w:t xml:space="preserve">11) </w:t>
            </w:r>
            <w:r>
              <w:rPr>
                <w:color w:val="365F91"/>
              </w:rPr>
              <w:t>Xueqin</w:t>
            </w:r>
            <w:r>
              <w:rPr>
                <w:rFonts w:hint="eastAsia"/>
                <w:color w:val="365F91"/>
              </w:rPr>
              <w:t>.jin</w:t>
            </w:r>
          </w:p>
          <w:p w:rsidR="006132A5" w:rsidRDefault="006132A5" w:rsidP="00FC439E">
            <w:pPr>
              <w:jc w:val="left"/>
              <w:rPr>
                <w:color w:val="365F91"/>
              </w:rPr>
            </w:pPr>
          </w:p>
          <w:p w:rsidR="006132A5" w:rsidRDefault="006132A5" w:rsidP="00FC439E">
            <w:pPr>
              <w:jc w:val="left"/>
              <w:rPr>
                <w:color w:val="365F91"/>
              </w:rPr>
            </w:pPr>
            <w:r>
              <w:rPr>
                <w:rFonts w:hint="eastAsia"/>
                <w:color w:val="365F91"/>
              </w:rPr>
              <w:t>12)</w:t>
            </w:r>
            <w:r>
              <w:rPr>
                <w:color w:val="365F91"/>
              </w:rPr>
              <w:t>—</w:t>
            </w:r>
            <w:r>
              <w:rPr>
                <w:rFonts w:hint="eastAsia"/>
                <w:color w:val="365F91"/>
              </w:rPr>
              <w:t xml:space="preserve">14) </w:t>
            </w:r>
            <w:r>
              <w:rPr>
                <w:color w:val="365F91"/>
              </w:rPr>
              <w:t>Jinhui</w:t>
            </w:r>
            <w:r>
              <w:rPr>
                <w:rFonts w:hint="eastAsia"/>
                <w:color w:val="365F91"/>
              </w:rPr>
              <w:t>.lu</w:t>
            </w:r>
          </w:p>
          <w:p w:rsidR="00E22428" w:rsidRDefault="00E22428" w:rsidP="00FC439E">
            <w:pPr>
              <w:jc w:val="left"/>
              <w:rPr>
                <w:color w:val="365F91"/>
              </w:rPr>
            </w:pPr>
          </w:p>
          <w:p w:rsidR="00E22428" w:rsidRDefault="00E22428" w:rsidP="00FC439E">
            <w:pPr>
              <w:jc w:val="left"/>
              <w:rPr>
                <w:color w:val="365F91"/>
              </w:rPr>
            </w:pPr>
          </w:p>
          <w:p w:rsidR="00E22428" w:rsidRDefault="00E22428" w:rsidP="00FC439E">
            <w:pPr>
              <w:jc w:val="left"/>
              <w:rPr>
                <w:color w:val="365F91"/>
              </w:rPr>
            </w:pP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1C08FF" w:rsidRDefault="001C08FF" w:rsidP="001C08FF">
            <w:pPr>
              <w:rPr>
                <w:color w:val="365F91"/>
              </w:rPr>
            </w:pPr>
            <w:r>
              <w:rPr>
                <w:rFonts w:hint="eastAsia"/>
                <w:color w:val="365F91"/>
              </w:rPr>
              <w:t>Modify this modification for Y856 Sprint:</w:t>
            </w:r>
          </w:p>
          <w:p w:rsidR="001C08FF" w:rsidRDefault="007707EA" w:rsidP="008D3AD3">
            <w:pPr>
              <w:pStyle w:val="af8"/>
              <w:numPr>
                <w:ilvl w:val="0"/>
                <w:numId w:val="42"/>
              </w:numPr>
              <w:rPr>
                <w:color w:val="365F91"/>
              </w:rPr>
            </w:pPr>
            <w:r>
              <w:rPr>
                <w:rFonts w:hint="eastAsia"/>
                <w:color w:val="365F91"/>
              </w:rPr>
              <w:t>5.4.6GetNetworkSettings,5.4.7</w:t>
            </w:r>
            <w:r w:rsidR="00536ABF">
              <w:rPr>
                <w:rFonts w:hint="eastAsia"/>
                <w:color w:val="365F91"/>
              </w:rPr>
              <w:t xml:space="preserve">SetNetworkSettings addparameters: </w:t>
            </w:r>
            <w:r w:rsidR="00A303A7">
              <w:rPr>
                <w:rFonts w:hint="eastAsia"/>
                <w:color w:val="365F91"/>
              </w:rPr>
              <w:t xml:space="preserve"> </w:t>
            </w:r>
            <w:r w:rsidR="00536ABF">
              <w:rPr>
                <w:color w:val="365F91"/>
              </w:rPr>
              <w:t>“</w:t>
            </w:r>
            <w:r w:rsidR="00536ABF">
              <w:rPr>
                <w:rFonts w:hint="eastAsia"/>
                <w:color w:val="365F91"/>
              </w:rPr>
              <w:t>CellularData</w:t>
            </w:r>
            <w:r w:rsidR="00536ABF">
              <w:rPr>
                <w:color w:val="365F91"/>
              </w:rPr>
              <w:t>”</w:t>
            </w:r>
            <w:r w:rsidR="00536ABF">
              <w:rPr>
                <w:rFonts w:hint="eastAsia"/>
                <w:color w:val="365F91"/>
              </w:rPr>
              <w:t>,</w:t>
            </w:r>
            <w:r>
              <w:rPr>
                <w:rFonts w:hint="eastAsia"/>
                <w:color w:val="365F91"/>
              </w:rPr>
              <w:t xml:space="preserve"> </w:t>
            </w:r>
            <w:r w:rsidR="00536ABF">
              <w:rPr>
                <w:color w:val="365F91"/>
              </w:rPr>
              <w:t>”</w:t>
            </w:r>
            <w:r w:rsidR="00B36ADD">
              <w:rPr>
                <w:rFonts w:hint="eastAsia"/>
                <w:color w:val="365F91"/>
              </w:rPr>
              <w:t>DomesticRoam</w:t>
            </w:r>
            <w:r w:rsidR="00536ABF">
              <w:rPr>
                <w:color w:val="365F91"/>
              </w:rPr>
              <w:t>”</w:t>
            </w:r>
            <w:r w:rsidR="00536ABF">
              <w:rPr>
                <w:rFonts w:hint="eastAsia"/>
                <w:color w:val="365F91"/>
              </w:rPr>
              <w:t>,</w:t>
            </w:r>
            <w:r>
              <w:rPr>
                <w:rFonts w:hint="eastAsia"/>
                <w:color w:val="365F91"/>
              </w:rPr>
              <w:t xml:space="preserve"> </w:t>
            </w:r>
            <w:r w:rsidR="00536ABF">
              <w:rPr>
                <w:color w:val="365F91"/>
              </w:rPr>
              <w:t>”</w:t>
            </w:r>
            <w:r w:rsidR="00B36ADD">
              <w:rPr>
                <w:rFonts w:hint="eastAsia"/>
                <w:color w:val="365F91"/>
              </w:rPr>
              <w:t>DomesticRoam</w:t>
            </w:r>
            <w:r w:rsidR="00536ABF">
              <w:rPr>
                <w:rFonts w:hint="eastAsia"/>
                <w:color w:val="365F91"/>
              </w:rPr>
              <w:t>Carrier</w:t>
            </w:r>
            <w:r w:rsidR="00536ABF">
              <w:rPr>
                <w:color w:val="365F91"/>
              </w:rPr>
              <w:t>”</w:t>
            </w:r>
            <w:r w:rsidR="00536ABF">
              <w:rPr>
                <w:rFonts w:hint="eastAsia"/>
                <w:color w:val="365F91"/>
              </w:rPr>
              <w:t>,</w:t>
            </w:r>
            <w:r>
              <w:rPr>
                <w:rFonts w:hint="eastAsia"/>
                <w:color w:val="365F91"/>
              </w:rPr>
              <w:t xml:space="preserve"> </w:t>
            </w:r>
            <w:r w:rsidR="00536ABF">
              <w:rPr>
                <w:color w:val="365F91"/>
              </w:rPr>
              <w:t>”</w:t>
            </w:r>
            <w:r w:rsidR="00AC2821">
              <w:rPr>
                <w:rFonts w:hint="eastAsia"/>
                <w:color w:val="365F91"/>
              </w:rPr>
              <w:t>DomesticRoam</w:t>
            </w:r>
            <w:r w:rsidR="00536ABF">
              <w:rPr>
                <w:rFonts w:hint="eastAsia"/>
                <w:color w:val="365F91"/>
              </w:rPr>
              <w:t>Guard</w:t>
            </w:r>
            <w:r w:rsidR="00536ABF">
              <w:rPr>
                <w:color w:val="365F91"/>
              </w:rPr>
              <w:t>”</w:t>
            </w:r>
            <w:r>
              <w:rPr>
                <w:rFonts w:hint="eastAsia"/>
                <w:color w:val="365F91"/>
              </w:rPr>
              <w:t>;</w:t>
            </w:r>
          </w:p>
          <w:p w:rsidR="007707EA" w:rsidRDefault="007F4EEC" w:rsidP="008D3AD3">
            <w:pPr>
              <w:pStyle w:val="af8"/>
              <w:numPr>
                <w:ilvl w:val="0"/>
                <w:numId w:val="42"/>
              </w:numPr>
              <w:rPr>
                <w:color w:val="365F91"/>
              </w:rPr>
            </w:pPr>
            <w:r>
              <w:rPr>
                <w:rFonts w:hint="eastAsia"/>
                <w:color w:val="365F91"/>
              </w:rPr>
              <w:t>5.10.1 GetMacFilterSettings,5.10.2 SetMacFilterSettings change format and add parameters for Y856 Sprint;</w:t>
            </w:r>
          </w:p>
          <w:p w:rsidR="007F4EEC" w:rsidRDefault="005C3CF8" w:rsidP="008D3AD3">
            <w:pPr>
              <w:pStyle w:val="af8"/>
              <w:numPr>
                <w:ilvl w:val="0"/>
                <w:numId w:val="42"/>
              </w:numPr>
              <w:rPr>
                <w:color w:val="365F91"/>
              </w:rPr>
            </w:pPr>
            <w:r>
              <w:rPr>
                <w:rFonts w:hint="eastAsia"/>
                <w:color w:val="365F91"/>
              </w:rPr>
              <w:t>5.7.3 GetUsageSettings, 5.7.4 SetUsageSettings  add new parameters: UsadDataWarn;</w:t>
            </w:r>
          </w:p>
          <w:p w:rsidR="005C3CF8" w:rsidRDefault="00404182" w:rsidP="008D3AD3">
            <w:pPr>
              <w:pStyle w:val="af8"/>
              <w:numPr>
                <w:ilvl w:val="0"/>
                <w:numId w:val="42"/>
              </w:numPr>
              <w:rPr>
                <w:color w:val="365F91"/>
              </w:rPr>
            </w:pPr>
            <w:r>
              <w:rPr>
                <w:rFonts w:hint="eastAsia"/>
                <w:color w:val="365F91"/>
              </w:rPr>
              <w:t>5.15.1 GetProfileList, 5.15.2 Add NewProfile, 5.15.3 EditProfile add new parameter:PhpType</w:t>
            </w:r>
            <w:r w:rsidR="00C52674">
              <w:rPr>
                <w:rFonts w:hint="eastAsia"/>
                <w:color w:val="365F91"/>
              </w:rPr>
              <w:t xml:space="preserve">;  </w:t>
            </w:r>
          </w:p>
          <w:p w:rsidR="00C52674" w:rsidRDefault="00C52674" w:rsidP="00C52674">
            <w:pPr>
              <w:pStyle w:val="af8"/>
              <w:ind w:left="720" w:firstLine="0"/>
              <w:rPr>
                <w:color w:val="365F91"/>
              </w:rPr>
            </w:pPr>
            <w:r>
              <w:rPr>
                <w:rFonts w:hint="eastAsia"/>
                <w:color w:val="365F91"/>
              </w:rPr>
              <w:t>Add 5.15.6 GetDataProfile;</w:t>
            </w:r>
          </w:p>
          <w:p w:rsidR="00C52674" w:rsidRDefault="00C52674" w:rsidP="00C52674">
            <w:pPr>
              <w:pStyle w:val="af8"/>
              <w:ind w:left="720" w:firstLine="0"/>
              <w:rPr>
                <w:color w:val="365F91"/>
              </w:rPr>
            </w:pPr>
            <w:r>
              <w:rPr>
                <w:rFonts w:hint="eastAsia"/>
                <w:color w:val="365F91"/>
              </w:rPr>
              <w:t>Add 5.15.7 EditDataProfile;</w:t>
            </w:r>
          </w:p>
          <w:p w:rsidR="00C52674" w:rsidRDefault="00C52674" w:rsidP="00C52674">
            <w:pPr>
              <w:pStyle w:val="af8"/>
              <w:ind w:left="720" w:firstLine="0"/>
              <w:rPr>
                <w:color w:val="365F91"/>
              </w:rPr>
            </w:pPr>
            <w:r>
              <w:rPr>
                <w:rFonts w:hint="eastAsia"/>
                <w:color w:val="365F91"/>
              </w:rPr>
              <w:t>Add 5.15.8 SetMSL;</w:t>
            </w:r>
          </w:p>
          <w:p w:rsidR="00C52674" w:rsidRDefault="000A054C" w:rsidP="008D3AD3">
            <w:pPr>
              <w:pStyle w:val="af8"/>
              <w:numPr>
                <w:ilvl w:val="0"/>
                <w:numId w:val="42"/>
              </w:numPr>
              <w:rPr>
                <w:color w:val="365F91"/>
              </w:rPr>
            </w:pPr>
            <w:r>
              <w:rPr>
                <w:rFonts w:hint="eastAsia"/>
                <w:color w:val="365F91"/>
              </w:rPr>
              <w:t>5.9.1 GetDeviceNewVersion add parameter: Date;</w:t>
            </w:r>
          </w:p>
          <w:p w:rsidR="000A054C" w:rsidRDefault="000A054C" w:rsidP="000A054C">
            <w:pPr>
              <w:pStyle w:val="af8"/>
              <w:ind w:left="720" w:firstLine="0"/>
              <w:rPr>
                <w:color w:val="365F91"/>
              </w:rPr>
            </w:pPr>
            <w:r>
              <w:rPr>
                <w:rFonts w:hint="eastAsia"/>
                <w:color w:val="365F91"/>
              </w:rPr>
              <w:t xml:space="preserve">Add  5.9.6 SetUpdateMode; </w:t>
            </w:r>
          </w:p>
          <w:p w:rsidR="000A054C" w:rsidRDefault="000A054C" w:rsidP="000A054C">
            <w:pPr>
              <w:pStyle w:val="af8"/>
              <w:ind w:left="720" w:firstLine="0"/>
              <w:rPr>
                <w:color w:val="365F91"/>
              </w:rPr>
            </w:pPr>
            <w:r>
              <w:rPr>
                <w:rFonts w:hint="eastAsia"/>
                <w:color w:val="365F91"/>
              </w:rPr>
              <w:t>Add 5.9.7 GetManualUpdateProcess</w:t>
            </w:r>
          </w:p>
          <w:p w:rsidR="000A054C" w:rsidRDefault="000A054C" w:rsidP="000A054C">
            <w:pPr>
              <w:pStyle w:val="af8"/>
              <w:ind w:left="720" w:firstLine="0"/>
              <w:rPr>
                <w:color w:val="365F91"/>
              </w:rPr>
            </w:pPr>
            <w:r>
              <w:rPr>
                <w:rFonts w:hint="eastAsia"/>
                <w:color w:val="365F91"/>
              </w:rPr>
              <w:t>Add 5.9.8 GetLastUpdateInfo</w:t>
            </w:r>
          </w:p>
          <w:p w:rsidR="000A054C" w:rsidRDefault="000A054C" w:rsidP="000A054C">
            <w:pPr>
              <w:pStyle w:val="af8"/>
              <w:ind w:left="720" w:firstLine="0"/>
              <w:rPr>
                <w:color w:val="365F91"/>
              </w:rPr>
            </w:pPr>
            <w:r>
              <w:rPr>
                <w:rFonts w:hint="eastAsia"/>
                <w:color w:val="365F91"/>
              </w:rPr>
              <w:t>Add 5.9.9 GetUpdateHistory</w:t>
            </w:r>
          </w:p>
          <w:p w:rsidR="00FB7E75" w:rsidRDefault="00605F5D" w:rsidP="008D3AD3">
            <w:pPr>
              <w:pStyle w:val="af8"/>
              <w:numPr>
                <w:ilvl w:val="0"/>
                <w:numId w:val="42"/>
              </w:numPr>
              <w:rPr>
                <w:color w:val="365F91"/>
              </w:rPr>
            </w:pPr>
            <w:r>
              <w:rPr>
                <w:rFonts w:hint="eastAsia"/>
                <w:color w:val="365F91"/>
              </w:rPr>
              <w:t>Add 5.18 OMA</w:t>
            </w:r>
          </w:p>
          <w:p w:rsidR="00DC636B" w:rsidRDefault="00DC636B" w:rsidP="008D3AD3">
            <w:pPr>
              <w:pStyle w:val="af8"/>
              <w:numPr>
                <w:ilvl w:val="0"/>
                <w:numId w:val="42"/>
              </w:numPr>
              <w:rPr>
                <w:color w:val="365F91"/>
              </w:rPr>
            </w:pPr>
            <w:r>
              <w:rPr>
                <w:rFonts w:hint="eastAsia"/>
                <w:color w:val="365F91"/>
              </w:rPr>
              <w:t xml:space="preserve">5.13.1 GetSystemInfo add parameters: </w:t>
            </w:r>
            <w:r w:rsidR="00832984">
              <w:rPr>
                <w:color w:val="365F91"/>
              </w:rPr>
              <w:t>“</w:t>
            </w:r>
            <w:r w:rsidR="00832984">
              <w:rPr>
                <w:rFonts w:hint="eastAsia"/>
                <w:color w:val="365F91"/>
              </w:rPr>
              <w:t>msisdn</w:t>
            </w:r>
            <w:r w:rsidR="00832984">
              <w:rPr>
                <w:color w:val="365F91"/>
              </w:rPr>
              <w:t>”</w:t>
            </w:r>
            <w:r w:rsidR="001B20AE">
              <w:rPr>
                <w:rFonts w:hint="eastAsia"/>
                <w:color w:val="365F91"/>
              </w:rPr>
              <w:t>,</w:t>
            </w:r>
            <w:r w:rsidR="00832984">
              <w:rPr>
                <w:color w:val="365F91"/>
              </w:rPr>
              <w:t>“</w:t>
            </w:r>
            <w:r w:rsidR="00832984">
              <w:rPr>
                <w:rFonts w:hint="eastAsia"/>
                <w:color w:val="365F91"/>
              </w:rPr>
              <w:t>IMSI</w:t>
            </w:r>
            <w:r w:rsidR="00832984">
              <w:rPr>
                <w:color w:val="365F91"/>
              </w:rPr>
              <w:t>”</w:t>
            </w:r>
            <w:r w:rsidR="00832984">
              <w:rPr>
                <w:rFonts w:hint="eastAsia"/>
                <w:color w:val="365F91"/>
              </w:rPr>
              <w:t xml:space="preserve">, </w:t>
            </w:r>
            <w:r w:rsidR="00832984">
              <w:rPr>
                <w:color w:val="365F91"/>
              </w:rPr>
              <w:t>“</w:t>
            </w:r>
            <w:r w:rsidR="00832984">
              <w:rPr>
                <w:rFonts w:hint="eastAsia"/>
                <w:color w:val="365F91"/>
              </w:rPr>
              <w:t>Model</w:t>
            </w:r>
            <w:r w:rsidR="00832984">
              <w:rPr>
                <w:color w:val="365F91"/>
              </w:rPr>
              <w:t>”</w:t>
            </w:r>
            <w:r w:rsidR="00832984">
              <w:rPr>
                <w:rFonts w:hint="eastAsia"/>
                <w:color w:val="365F91"/>
              </w:rPr>
              <w:t>,</w:t>
            </w:r>
            <w:r w:rsidR="00832984">
              <w:rPr>
                <w:color w:val="365F91"/>
              </w:rPr>
              <w:t>”</w:t>
            </w:r>
            <w:r w:rsidR="00832984">
              <w:rPr>
                <w:rFonts w:hint="eastAsia"/>
                <w:color w:val="365F91"/>
              </w:rPr>
              <w:t>F</w:t>
            </w:r>
            <w:r w:rsidR="00133D91">
              <w:rPr>
                <w:rFonts w:hint="eastAsia"/>
                <w:color w:val="365F91"/>
              </w:rPr>
              <w:t>M</w:t>
            </w:r>
            <w:r w:rsidR="00832984">
              <w:rPr>
                <w:rFonts w:hint="eastAsia"/>
                <w:color w:val="365F91"/>
              </w:rPr>
              <w:t>Version</w:t>
            </w:r>
            <w:r w:rsidR="00832984">
              <w:rPr>
                <w:color w:val="365F91"/>
              </w:rPr>
              <w:t>”</w:t>
            </w:r>
            <w:r w:rsidR="00832984">
              <w:rPr>
                <w:rFonts w:hint="eastAsia"/>
                <w:color w:val="365F91"/>
              </w:rPr>
              <w:t>,</w:t>
            </w:r>
            <w:r w:rsidR="00832984">
              <w:rPr>
                <w:color w:val="365F91"/>
              </w:rPr>
              <w:t>”</w:t>
            </w:r>
            <w:r w:rsidR="00832984">
              <w:rPr>
                <w:rFonts w:hint="eastAsia"/>
                <w:color w:val="365F91"/>
              </w:rPr>
              <w:t>FWBuildDate</w:t>
            </w:r>
            <w:r w:rsidR="00832984">
              <w:rPr>
                <w:color w:val="365F91"/>
              </w:rPr>
              <w:t>”</w:t>
            </w:r>
            <w:r w:rsidR="000A05EC">
              <w:rPr>
                <w:rFonts w:hint="eastAsia"/>
                <w:color w:val="365F91"/>
              </w:rPr>
              <w:t>,</w:t>
            </w:r>
            <w:r w:rsidR="000A05EC">
              <w:rPr>
                <w:color w:val="365F91"/>
              </w:rPr>
              <w:t>”</w:t>
            </w:r>
            <w:r w:rsidR="000A05EC">
              <w:rPr>
                <w:rFonts w:hint="eastAsia"/>
                <w:color w:val="365F91"/>
              </w:rPr>
              <w:t>AppVersion</w:t>
            </w:r>
            <w:r w:rsidR="000A05EC">
              <w:rPr>
                <w:color w:val="365F91"/>
              </w:rPr>
              <w:t>”</w:t>
            </w:r>
            <w:r w:rsidR="000A05EC">
              <w:rPr>
                <w:rFonts w:hint="eastAsia"/>
                <w:color w:val="365F91"/>
              </w:rPr>
              <w:t>,</w:t>
            </w:r>
            <w:r w:rsidR="000A05EC">
              <w:rPr>
                <w:color w:val="365F91"/>
              </w:rPr>
              <w:t>“</w:t>
            </w:r>
            <w:r w:rsidR="000A05EC">
              <w:rPr>
                <w:rFonts w:hint="eastAsia"/>
                <w:color w:val="365F91"/>
              </w:rPr>
              <w:t>BootloaderVersion</w:t>
            </w:r>
            <w:r w:rsidR="000A05EC">
              <w:rPr>
                <w:color w:val="365F91"/>
              </w:rPr>
              <w:t>”</w:t>
            </w:r>
            <w:r w:rsidR="000A05EC">
              <w:rPr>
                <w:rFonts w:hint="eastAsia"/>
                <w:color w:val="365F91"/>
              </w:rPr>
              <w:t xml:space="preserve">, </w:t>
            </w:r>
            <w:r w:rsidR="000A05EC">
              <w:rPr>
                <w:color w:val="365F91"/>
              </w:rPr>
              <w:t>“</w:t>
            </w:r>
            <w:r w:rsidR="000A05EC">
              <w:rPr>
                <w:rFonts w:hint="eastAsia"/>
                <w:color w:val="365F91"/>
              </w:rPr>
              <w:t>Manager</w:t>
            </w:r>
            <w:r w:rsidR="000A05EC">
              <w:rPr>
                <w:color w:val="365F91"/>
              </w:rPr>
              <w:t>”</w:t>
            </w:r>
            <w:r w:rsidR="000A05EC">
              <w:rPr>
                <w:rFonts w:hint="eastAsia"/>
                <w:color w:val="365F91"/>
              </w:rPr>
              <w:t xml:space="preserve">, </w:t>
            </w:r>
            <w:r w:rsidR="000A05EC">
              <w:rPr>
                <w:color w:val="365F91"/>
              </w:rPr>
              <w:t>“</w:t>
            </w:r>
            <w:r w:rsidR="000A05EC">
              <w:rPr>
                <w:rFonts w:hint="eastAsia"/>
                <w:color w:val="365F91"/>
              </w:rPr>
              <w:t>Manufacturer</w:t>
            </w:r>
            <w:r w:rsidR="000A05EC">
              <w:rPr>
                <w:color w:val="365F91"/>
              </w:rPr>
              <w:t>”</w:t>
            </w:r>
            <w:r w:rsidR="000A05EC">
              <w:rPr>
                <w:rFonts w:hint="eastAsia"/>
                <w:color w:val="365F91"/>
              </w:rPr>
              <w:t xml:space="preserve">, </w:t>
            </w:r>
            <w:r w:rsidR="000A05EC">
              <w:rPr>
                <w:color w:val="365F91"/>
              </w:rPr>
              <w:t>“</w:t>
            </w:r>
            <w:r w:rsidR="000A05EC">
              <w:rPr>
                <w:rFonts w:hint="eastAsia"/>
                <w:color w:val="365F91"/>
              </w:rPr>
              <w:t>AMSSVersion</w:t>
            </w:r>
            <w:r w:rsidR="000A05EC">
              <w:rPr>
                <w:color w:val="365F91"/>
              </w:rPr>
              <w:t>”</w:t>
            </w:r>
            <w:r w:rsidR="000A05EC">
              <w:rPr>
                <w:rFonts w:hint="eastAsia"/>
                <w:color w:val="365F91"/>
              </w:rPr>
              <w:t>,</w:t>
            </w:r>
            <w:r w:rsidR="00FF4696">
              <w:rPr>
                <w:rFonts w:hint="eastAsia"/>
                <w:color w:val="365F91"/>
              </w:rPr>
              <w:t xml:space="preserve"> </w:t>
            </w:r>
            <w:r w:rsidR="000A05EC">
              <w:rPr>
                <w:color w:val="365F91"/>
              </w:rPr>
              <w:t>”</w:t>
            </w:r>
            <w:r w:rsidR="000A05EC">
              <w:rPr>
                <w:rFonts w:hint="eastAsia"/>
                <w:color w:val="365F91"/>
              </w:rPr>
              <w:t>Chipset</w:t>
            </w:r>
            <w:r w:rsidR="000A05EC">
              <w:rPr>
                <w:color w:val="365F91"/>
              </w:rPr>
              <w:t>”</w:t>
            </w:r>
            <w:r w:rsidR="00156F1F">
              <w:rPr>
                <w:rFonts w:hint="eastAsia"/>
                <w:color w:val="365F91"/>
              </w:rPr>
              <w:t>;</w:t>
            </w:r>
          </w:p>
          <w:p w:rsidR="00156F1F" w:rsidRDefault="00156F1F" w:rsidP="00156F1F">
            <w:pPr>
              <w:pStyle w:val="af8"/>
              <w:ind w:left="720" w:firstLine="0"/>
              <w:rPr>
                <w:color w:val="365F91"/>
              </w:rPr>
            </w:pPr>
            <w:r>
              <w:rPr>
                <w:rFonts w:hint="eastAsia"/>
                <w:color w:val="365F91"/>
              </w:rPr>
              <w:t xml:space="preserve">Add 5.13.14 GetRedirectSwitch; </w:t>
            </w:r>
          </w:p>
          <w:p w:rsidR="00156F1F" w:rsidRDefault="00156F1F" w:rsidP="00156F1F">
            <w:pPr>
              <w:pStyle w:val="af8"/>
              <w:ind w:left="720" w:firstLine="0"/>
              <w:rPr>
                <w:color w:val="365F91"/>
              </w:rPr>
            </w:pPr>
            <w:r>
              <w:rPr>
                <w:rFonts w:hint="eastAsia"/>
                <w:color w:val="365F91"/>
              </w:rPr>
              <w:t>Add 5.13.15 SetRedirectSwitch;</w:t>
            </w:r>
          </w:p>
          <w:p w:rsidR="00156F1F" w:rsidRDefault="00156F1F" w:rsidP="00156F1F">
            <w:pPr>
              <w:pStyle w:val="af8"/>
              <w:ind w:left="720" w:firstLine="0"/>
              <w:rPr>
                <w:color w:val="365F91"/>
              </w:rPr>
            </w:pPr>
            <w:r>
              <w:rPr>
                <w:rFonts w:hint="eastAsia"/>
                <w:color w:val="365F91"/>
              </w:rPr>
              <w:t>Add 5.13.16 GetUpnpSettings;</w:t>
            </w:r>
          </w:p>
          <w:p w:rsidR="00156F1F" w:rsidRDefault="00156F1F" w:rsidP="00156F1F">
            <w:pPr>
              <w:pStyle w:val="af8"/>
              <w:ind w:left="720" w:firstLine="0"/>
              <w:rPr>
                <w:color w:val="365F91"/>
              </w:rPr>
            </w:pPr>
            <w:r>
              <w:rPr>
                <w:rFonts w:hint="eastAsia"/>
                <w:color w:val="365F91"/>
              </w:rPr>
              <w:t>Add 5.13.17 GetUpnpSettings;</w:t>
            </w:r>
          </w:p>
          <w:p w:rsidR="00FB55FF" w:rsidRDefault="00156F1F" w:rsidP="00EF12A4">
            <w:pPr>
              <w:pStyle w:val="af8"/>
              <w:ind w:left="720" w:firstLine="0"/>
              <w:rPr>
                <w:color w:val="365F91"/>
              </w:rPr>
            </w:pPr>
            <w:r>
              <w:rPr>
                <w:rFonts w:hint="eastAsia"/>
                <w:color w:val="365F91"/>
              </w:rPr>
              <w:t>Add 5.13.18 GetDebugInfo</w:t>
            </w:r>
          </w:p>
          <w:p w:rsidR="0007271B" w:rsidRDefault="00956862" w:rsidP="008D3AD3">
            <w:pPr>
              <w:pStyle w:val="af8"/>
              <w:numPr>
                <w:ilvl w:val="0"/>
                <w:numId w:val="42"/>
              </w:numPr>
              <w:rPr>
                <w:color w:val="365F91"/>
              </w:rPr>
            </w:pPr>
            <w:r>
              <w:rPr>
                <w:rFonts w:hint="eastAsia"/>
                <w:color w:val="365F91"/>
              </w:rPr>
              <w:t>Add 5.3.</w:t>
            </w:r>
            <w:r w:rsidR="003E66CC">
              <w:rPr>
                <w:rFonts w:hint="eastAsia"/>
                <w:color w:val="365F91"/>
              </w:rPr>
              <w:t>10</w:t>
            </w:r>
            <w:r>
              <w:rPr>
                <w:rFonts w:hint="eastAsia"/>
                <w:color w:val="365F91"/>
              </w:rPr>
              <w:t xml:space="preserve"> GetConnectHistoryList</w:t>
            </w:r>
          </w:p>
          <w:p w:rsidR="00822524" w:rsidRDefault="00822524" w:rsidP="003E66CC">
            <w:pPr>
              <w:pStyle w:val="af8"/>
              <w:ind w:left="720" w:firstLine="0"/>
              <w:rPr>
                <w:color w:val="365F91"/>
              </w:rPr>
            </w:pPr>
            <w:r>
              <w:rPr>
                <w:rFonts w:hint="eastAsia"/>
                <w:color w:val="365F91"/>
              </w:rPr>
              <w:t>Add 5.3</w:t>
            </w:r>
            <w:r w:rsidR="003E66CC">
              <w:rPr>
                <w:rFonts w:hint="eastAsia"/>
                <w:color w:val="365F91"/>
              </w:rPr>
              <w:t>.11</w:t>
            </w:r>
            <w:r>
              <w:rPr>
                <w:rFonts w:hint="eastAsia"/>
                <w:color w:val="365F91"/>
              </w:rPr>
              <w:t xml:space="preserve"> SetConnectionHistoryClear</w:t>
            </w:r>
          </w:p>
          <w:p w:rsidR="008156D4" w:rsidRPr="007075A9" w:rsidRDefault="00A256F3" w:rsidP="008D3AD3">
            <w:pPr>
              <w:pStyle w:val="af8"/>
              <w:numPr>
                <w:ilvl w:val="0"/>
                <w:numId w:val="42"/>
              </w:numPr>
              <w:rPr>
                <w:color w:val="365F91"/>
              </w:rPr>
            </w:pPr>
            <w:r>
              <w:rPr>
                <w:rFonts w:hint="eastAsia"/>
                <w:color w:val="365F91"/>
              </w:rPr>
              <w:t>5.6.11 GetSingleSMS</w:t>
            </w:r>
            <w:r w:rsidR="00207103">
              <w:rPr>
                <w:rFonts w:hint="eastAsia"/>
                <w:color w:val="365F91"/>
              </w:rPr>
              <w:t xml:space="preserve">  add parameters:</w:t>
            </w:r>
            <w:r w:rsidR="00950395">
              <w:rPr>
                <w:color w:val="365F91"/>
              </w:rPr>
              <w:t xml:space="preserve"> </w:t>
            </w:r>
            <w:r w:rsidR="007075A9">
              <w:rPr>
                <w:rFonts w:hint="eastAsia"/>
                <w:color w:val="365F91"/>
              </w:rPr>
              <w:t xml:space="preserve"> </w:t>
            </w:r>
            <w:r w:rsidR="00950395" w:rsidRPr="007075A9">
              <w:rPr>
                <w:color w:val="365F91"/>
              </w:rPr>
              <w:t>”</w:t>
            </w:r>
            <w:r w:rsidR="00F75F7E" w:rsidRPr="007075A9">
              <w:rPr>
                <w:rFonts w:hint="eastAsia"/>
                <w:color w:val="365F91"/>
              </w:rPr>
              <w:t>SMSId</w:t>
            </w:r>
            <w:r w:rsidR="00950395" w:rsidRPr="007075A9">
              <w:rPr>
                <w:color w:val="365F91"/>
              </w:rPr>
              <w:t>”</w:t>
            </w:r>
            <w:r w:rsidR="00F75F7E" w:rsidRPr="007075A9">
              <w:rPr>
                <w:rFonts w:hint="eastAsia"/>
                <w:color w:val="365F91"/>
              </w:rPr>
              <w:t xml:space="preserve">, </w:t>
            </w:r>
            <w:r w:rsidR="00950395" w:rsidRPr="007075A9">
              <w:rPr>
                <w:rFonts w:hint="eastAsia"/>
                <w:color w:val="365F91"/>
              </w:rPr>
              <w:t xml:space="preserve"> </w:t>
            </w:r>
            <w:r w:rsidR="00950395" w:rsidRPr="007075A9">
              <w:rPr>
                <w:color w:val="365F91"/>
              </w:rPr>
              <w:t>”</w:t>
            </w:r>
            <w:r w:rsidR="00F75F7E" w:rsidRPr="007075A9">
              <w:rPr>
                <w:rFonts w:hint="eastAsia"/>
                <w:color w:val="365F91"/>
              </w:rPr>
              <w:t>PhoneNumber</w:t>
            </w:r>
            <w:r w:rsidR="00950395" w:rsidRPr="007075A9">
              <w:rPr>
                <w:color w:val="365F91"/>
              </w:rPr>
              <w:t>”</w:t>
            </w:r>
            <w:r w:rsidR="007879E0" w:rsidRPr="007075A9">
              <w:rPr>
                <w:rFonts w:hint="eastAsia"/>
                <w:color w:val="365F91"/>
              </w:rPr>
              <w:t>,</w:t>
            </w:r>
            <w:r w:rsidR="00950395" w:rsidRPr="007075A9">
              <w:rPr>
                <w:color w:val="365F91"/>
              </w:rPr>
              <w:t xml:space="preserve"> </w:t>
            </w:r>
            <w:r w:rsidR="00950395" w:rsidRPr="007075A9">
              <w:rPr>
                <w:rFonts w:hint="eastAsia"/>
                <w:color w:val="365F91"/>
              </w:rPr>
              <w:t xml:space="preserve"> </w:t>
            </w:r>
            <w:r w:rsidR="00950395" w:rsidRPr="007075A9">
              <w:rPr>
                <w:color w:val="365F91"/>
              </w:rPr>
              <w:t>”</w:t>
            </w:r>
            <w:r w:rsidR="007879E0" w:rsidRPr="007075A9">
              <w:rPr>
                <w:rFonts w:hint="eastAsia"/>
                <w:color w:val="365F91"/>
              </w:rPr>
              <w:t>SMSType</w:t>
            </w:r>
            <w:r w:rsidR="00950395" w:rsidRPr="007075A9">
              <w:rPr>
                <w:color w:val="365F91"/>
              </w:rPr>
              <w:t>”</w:t>
            </w:r>
            <w:r w:rsidR="007879E0" w:rsidRPr="007075A9">
              <w:rPr>
                <w:rFonts w:hint="eastAsia"/>
                <w:color w:val="365F91"/>
              </w:rPr>
              <w:t>,</w:t>
            </w:r>
            <w:r w:rsidR="00950395" w:rsidRPr="007075A9">
              <w:rPr>
                <w:rFonts w:hint="eastAsia"/>
                <w:color w:val="365F91"/>
              </w:rPr>
              <w:t xml:space="preserve"> </w:t>
            </w:r>
            <w:r w:rsidR="00950395" w:rsidRPr="007075A9">
              <w:rPr>
                <w:color w:val="365F91"/>
              </w:rPr>
              <w:t xml:space="preserve"> ”</w:t>
            </w:r>
            <w:r w:rsidR="007879E0" w:rsidRPr="007075A9">
              <w:rPr>
                <w:rFonts w:hint="eastAsia"/>
                <w:color w:val="365F91"/>
              </w:rPr>
              <w:t>SMSTime</w:t>
            </w:r>
            <w:r w:rsidR="003B7E49" w:rsidRPr="007075A9">
              <w:rPr>
                <w:color w:val="365F91"/>
              </w:rPr>
              <w:t>”</w:t>
            </w:r>
            <w:r w:rsidR="003B7E49" w:rsidRPr="007075A9">
              <w:rPr>
                <w:rFonts w:hint="eastAsia"/>
                <w:color w:val="365F91"/>
              </w:rPr>
              <w:t>;</w:t>
            </w:r>
          </w:p>
          <w:p w:rsidR="00E2730B" w:rsidRDefault="00E2730B" w:rsidP="00E2730B">
            <w:pPr>
              <w:pStyle w:val="af8"/>
              <w:ind w:left="720" w:firstLine="0"/>
              <w:rPr>
                <w:color w:val="365F91"/>
              </w:rPr>
            </w:pPr>
            <w:r>
              <w:rPr>
                <w:rFonts w:hint="eastAsia"/>
                <w:color w:val="365F91"/>
              </w:rPr>
              <w:t>Add 5.6.12 GetSMSList</w:t>
            </w:r>
            <w:r w:rsidR="005B6B4C">
              <w:rPr>
                <w:rFonts w:hint="eastAsia"/>
                <w:color w:val="365F91"/>
              </w:rPr>
              <w:t>;</w:t>
            </w:r>
          </w:p>
          <w:p w:rsidR="00E86D3F" w:rsidRDefault="00C9044F" w:rsidP="008D3AD3">
            <w:pPr>
              <w:pStyle w:val="af8"/>
              <w:numPr>
                <w:ilvl w:val="0"/>
                <w:numId w:val="42"/>
              </w:numPr>
              <w:rPr>
                <w:color w:val="365F91"/>
              </w:rPr>
            </w:pPr>
            <w:r>
              <w:rPr>
                <w:rFonts w:hint="eastAsia"/>
                <w:color w:val="365F91"/>
              </w:rPr>
              <w:t>Add 5.10.10 GetIPFilterList</w:t>
            </w:r>
          </w:p>
          <w:p w:rsidR="00C9044F" w:rsidRDefault="00C9044F" w:rsidP="00C9044F">
            <w:pPr>
              <w:pStyle w:val="af8"/>
              <w:ind w:left="720" w:firstLine="0"/>
              <w:rPr>
                <w:color w:val="365F91"/>
              </w:rPr>
            </w:pPr>
            <w:r>
              <w:rPr>
                <w:rFonts w:hint="eastAsia"/>
                <w:color w:val="365F91"/>
              </w:rPr>
              <w:t>Add 5.10.11 AddIPFilter</w:t>
            </w:r>
          </w:p>
          <w:p w:rsidR="00C9044F" w:rsidRDefault="00584DCE" w:rsidP="00C9044F">
            <w:pPr>
              <w:pStyle w:val="af8"/>
              <w:ind w:left="720" w:firstLine="0"/>
              <w:rPr>
                <w:color w:val="365F91"/>
              </w:rPr>
            </w:pPr>
            <w:r>
              <w:rPr>
                <w:rFonts w:hint="eastAsia"/>
                <w:color w:val="365F91"/>
              </w:rPr>
              <w:t xml:space="preserve">Add 5.10.12 </w:t>
            </w:r>
            <w:r w:rsidR="00C9044F">
              <w:rPr>
                <w:rFonts w:hint="eastAsia"/>
                <w:color w:val="365F91"/>
              </w:rPr>
              <w:t>DeleteIPFilter</w:t>
            </w:r>
          </w:p>
          <w:p w:rsidR="00C9044F" w:rsidRDefault="00584DCE" w:rsidP="00C9044F">
            <w:pPr>
              <w:pStyle w:val="af8"/>
              <w:ind w:left="720" w:firstLine="0"/>
              <w:rPr>
                <w:color w:val="365F91"/>
              </w:rPr>
            </w:pPr>
            <w:r>
              <w:rPr>
                <w:rFonts w:hint="eastAsia"/>
                <w:color w:val="365F91"/>
              </w:rPr>
              <w:t xml:space="preserve">Add 5.10.13 </w:t>
            </w:r>
            <w:r w:rsidR="00C9044F">
              <w:rPr>
                <w:rFonts w:hint="eastAsia"/>
                <w:color w:val="365F91"/>
              </w:rPr>
              <w:t>EditIPFilter</w:t>
            </w:r>
          </w:p>
          <w:p w:rsidR="00C9044F" w:rsidRDefault="00584DCE" w:rsidP="00C9044F">
            <w:pPr>
              <w:pStyle w:val="af8"/>
              <w:ind w:left="720" w:firstLine="0"/>
              <w:rPr>
                <w:color w:val="365F91"/>
              </w:rPr>
            </w:pPr>
            <w:r>
              <w:rPr>
                <w:rFonts w:hint="eastAsia"/>
                <w:color w:val="365F91"/>
              </w:rPr>
              <w:t>Add 5.10.14 GetFirewallSwitch</w:t>
            </w:r>
          </w:p>
          <w:p w:rsidR="00584DCE" w:rsidRDefault="00584DCE" w:rsidP="00C9044F">
            <w:pPr>
              <w:pStyle w:val="af8"/>
              <w:ind w:left="720" w:firstLine="0"/>
              <w:rPr>
                <w:color w:val="365F91"/>
              </w:rPr>
            </w:pPr>
            <w:r>
              <w:rPr>
                <w:rFonts w:hint="eastAsia"/>
                <w:color w:val="365F91"/>
              </w:rPr>
              <w:t>Add 5.10.15 SetFirewallSwitch</w:t>
            </w:r>
          </w:p>
          <w:p w:rsidR="007A2C3C" w:rsidRDefault="007725D8" w:rsidP="008D3AD3">
            <w:pPr>
              <w:pStyle w:val="af8"/>
              <w:numPr>
                <w:ilvl w:val="0"/>
                <w:numId w:val="42"/>
              </w:numPr>
              <w:rPr>
                <w:color w:val="365F91"/>
              </w:rPr>
            </w:pPr>
            <w:r>
              <w:rPr>
                <w:rFonts w:hint="eastAsia"/>
                <w:color w:val="365F91"/>
              </w:rPr>
              <w:t>5.11.1 GetLanSettings, 5.11.2 SetLanSettings add parameters</w:t>
            </w:r>
            <w:r>
              <w:rPr>
                <w:color w:val="365F91"/>
              </w:rPr>
              <w:t xml:space="preserve">: </w:t>
            </w:r>
            <w:r w:rsidR="007A2C3C">
              <w:rPr>
                <w:color w:val="365F91"/>
              </w:rPr>
              <w:t>“</w:t>
            </w:r>
            <w:r w:rsidR="007A2C3C">
              <w:rPr>
                <w:rFonts w:hint="eastAsia"/>
                <w:color w:val="365F91"/>
              </w:rPr>
              <w:t>VPNPassthrough</w:t>
            </w:r>
            <w:r w:rsidR="007A2C3C">
              <w:rPr>
                <w:color w:val="365F91"/>
              </w:rPr>
              <w:t>”</w:t>
            </w:r>
            <w:r w:rsidR="007A2C3C">
              <w:rPr>
                <w:rFonts w:hint="eastAsia"/>
                <w:color w:val="365F91"/>
              </w:rPr>
              <w:t>,</w:t>
            </w:r>
            <w:r w:rsidR="007A2C3C">
              <w:rPr>
                <w:color w:val="365F91"/>
              </w:rPr>
              <w:t>”</w:t>
            </w:r>
            <w:r w:rsidR="007A2C3C">
              <w:rPr>
                <w:rFonts w:hint="eastAsia"/>
                <w:color w:val="365F91"/>
              </w:rPr>
              <w:t>DNSMode</w:t>
            </w:r>
            <w:r w:rsidR="007A2C3C">
              <w:rPr>
                <w:color w:val="365F91"/>
              </w:rPr>
              <w:t>”</w:t>
            </w:r>
            <w:r w:rsidR="007A2C3C">
              <w:rPr>
                <w:rFonts w:hint="eastAsia"/>
                <w:color w:val="365F91"/>
              </w:rPr>
              <w:t>,</w:t>
            </w:r>
            <w:r w:rsidR="007A2C3C">
              <w:rPr>
                <w:color w:val="365F91"/>
              </w:rPr>
              <w:t>”</w:t>
            </w:r>
            <w:r w:rsidR="007A2C3C">
              <w:rPr>
                <w:rFonts w:hint="eastAsia"/>
                <w:color w:val="365F91"/>
              </w:rPr>
              <w:t>DNSAddress1</w:t>
            </w:r>
            <w:r w:rsidR="007A2C3C">
              <w:rPr>
                <w:color w:val="365F91"/>
              </w:rPr>
              <w:t>”</w:t>
            </w:r>
            <w:r w:rsidR="007A2C3C">
              <w:rPr>
                <w:rFonts w:hint="eastAsia"/>
                <w:color w:val="365F91"/>
              </w:rPr>
              <w:t>,</w:t>
            </w:r>
            <w:r w:rsidR="007A2C3C">
              <w:rPr>
                <w:color w:val="365F91"/>
              </w:rPr>
              <w:t>”</w:t>
            </w:r>
            <w:r w:rsidR="007A2C3C">
              <w:rPr>
                <w:rFonts w:hint="eastAsia"/>
                <w:color w:val="365F91"/>
              </w:rPr>
              <w:t>DNSAddress2</w:t>
            </w:r>
            <w:r w:rsidR="007A2C3C">
              <w:rPr>
                <w:color w:val="365F91"/>
              </w:rPr>
              <w:t>”</w:t>
            </w:r>
          </w:p>
          <w:p w:rsidR="00745C58" w:rsidRDefault="00745C58" w:rsidP="008D3AD3">
            <w:pPr>
              <w:pStyle w:val="af8"/>
              <w:numPr>
                <w:ilvl w:val="0"/>
                <w:numId w:val="42"/>
              </w:numPr>
              <w:rPr>
                <w:color w:val="365F91"/>
              </w:rPr>
            </w:pPr>
            <w:r>
              <w:rPr>
                <w:rFonts w:hint="eastAsia"/>
                <w:color w:val="365F91"/>
              </w:rPr>
              <w:lastRenderedPageBreak/>
              <w:t xml:space="preserve">5.1.3 GetLoginState add parameters: </w:t>
            </w:r>
            <w:r>
              <w:rPr>
                <w:color w:val="365F91"/>
              </w:rPr>
              <w:t>“</w:t>
            </w:r>
            <w:r>
              <w:rPr>
                <w:rFonts w:hint="eastAsia"/>
                <w:color w:val="365F91"/>
              </w:rPr>
              <w:t>LoginRemainingTimes</w:t>
            </w:r>
            <w:r>
              <w:rPr>
                <w:color w:val="365F91"/>
              </w:rPr>
              <w:t>”</w:t>
            </w:r>
            <w:r>
              <w:rPr>
                <w:rFonts w:hint="eastAsia"/>
                <w:color w:val="365F91"/>
              </w:rPr>
              <w:t xml:space="preserve">, </w:t>
            </w:r>
            <w:r>
              <w:rPr>
                <w:color w:val="365F91"/>
              </w:rPr>
              <w:t>“</w:t>
            </w:r>
            <w:r>
              <w:rPr>
                <w:rFonts w:hint="eastAsia"/>
                <w:color w:val="365F91"/>
              </w:rPr>
              <w:t>LockedRemainingTime</w:t>
            </w:r>
            <w:r>
              <w:rPr>
                <w:color w:val="365F91"/>
              </w:rPr>
              <w:t>”</w:t>
            </w:r>
          </w:p>
          <w:p w:rsidR="00FB55FF" w:rsidRDefault="004D48FA" w:rsidP="008D3AD3">
            <w:pPr>
              <w:pStyle w:val="af8"/>
              <w:numPr>
                <w:ilvl w:val="0"/>
                <w:numId w:val="42"/>
              </w:numPr>
              <w:rPr>
                <w:color w:val="365F91"/>
              </w:rPr>
            </w:pPr>
            <w:r>
              <w:rPr>
                <w:rFonts w:hint="eastAsia"/>
                <w:color w:val="365F91"/>
              </w:rPr>
              <w:t>5.5.4 GetWlanSettings, 5.5.5 SetW</w:t>
            </w:r>
            <w:r w:rsidR="007166D7">
              <w:rPr>
                <w:rFonts w:hint="eastAsia"/>
                <w:color w:val="365F91"/>
              </w:rPr>
              <w:t>lanSettings add parameters;</w:t>
            </w:r>
          </w:p>
          <w:p w:rsidR="00D328E4" w:rsidRDefault="00EF12A4" w:rsidP="008D3AD3">
            <w:pPr>
              <w:pStyle w:val="af8"/>
              <w:numPr>
                <w:ilvl w:val="0"/>
                <w:numId w:val="42"/>
              </w:numPr>
              <w:rPr>
                <w:color w:val="365F91"/>
              </w:rPr>
            </w:pPr>
            <w:r>
              <w:rPr>
                <w:rFonts w:hint="eastAsia"/>
                <w:color w:val="365F91"/>
              </w:rPr>
              <w:t>5.12.1 GetConnectedDeviceList add parameter:</w:t>
            </w:r>
            <w:r w:rsidR="005D2A29">
              <w:rPr>
                <w:rFonts w:hint="eastAsia"/>
                <w:color w:val="365F91"/>
              </w:rPr>
              <w:t xml:space="preserve"> </w:t>
            </w:r>
            <w:r>
              <w:rPr>
                <w:rFonts w:hint="eastAsia"/>
                <w:color w:val="365F91"/>
              </w:rPr>
              <w:t xml:space="preserve"> </w:t>
            </w:r>
            <w:r w:rsidR="00A64BBB">
              <w:rPr>
                <w:color w:val="365F91"/>
              </w:rPr>
              <w:t>“</w:t>
            </w:r>
            <w:r w:rsidR="00A64BBB">
              <w:rPr>
                <w:rFonts w:hint="eastAsia"/>
                <w:color w:val="365F91"/>
              </w:rPr>
              <w:t>ConectedGuestList</w:t>
            </w:r>
            <w:r w:rsidR="00D328E4">
              <w:rPr>
                <w:color w:val="365F91"/>
              </w:rPr>
              <w:t>”</w:t>
            </w:r>
            <w:r w:rsidR="00D328E4">
              <w:rPr>
                <w:rFonts w:hint="eastAsia"/>
                <w:color w:val="365F91"/>
              </w:rPr>
              <w:t>;</w:t>
            </w:r>
          </w:p>
          <w:p w:rsidR="00EF12A4" w:rsidRPr="00FB55FF" w:rsidRDefault="00D328E4" w:rsidP="00D328E4">
            <w:pPr>
              <w:pStyle w:val="af8"/>
              <w:ind w:left="720" w:firstLine="0"/>
              <w:rPr>
                <w:color w:val="365F91"/>
              </w:rPr>
            </w:pPr>
            <w:r>
              <w:rPr>
                <w:rFonts w:hint="eastAsia"/>
                <w:color w:val="365F91"/>
              </w:rPr>
              <w:t xml:space="preserve">5.12.5 SetDeviceName add parameter: </w:t>
            </w:r>
            <w:r>
              <w:rPr>
                <w:color w:val="365F91"/>
              </w:rPr>
              <w:t>“</w:t>
            </w:r>
            <w:r>
              <w:rPr>
                <w:rFonts w:hint="eastAsia"/>
                <w:color w:val="365F91"/>
              </w:rPr>
              <w:t>ConnectedType</w:t>
            </w:r>
            <w:r>
              <w:rPr>
                <w:color w:val="365F91"/>
              </w:rPr>
              <w:t>”</w:t>
            </w:r>
            <w:r w:rsidR="00BD716A">
              <w:rPr>
                <w:rFonts w:hint="eastAsia"/>
                <w:color w:val="365F91"/>
              </w:rPr>
              <w:t>;</w:t>
            </w:r>
          </w:p>
        </w:tc>
      </w:tr>
      <w:tr w:rsidR="0045659B"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5659B" w:rsidRDefault="0045659B" w:rsidP="00F758B5">
            <w:pPr>
              <w:rPr>
                <w:b/>
                <w:bCs/>
                <w:color w:val="365F91"/>
              </w:rPr>
            </w:pPr>
            <w:r>
              <w:rPr>
                <w:rFonts w:hint="eastAsia"/>
                <w:b/>
                <w:bCs/>
                <w:color w:val="365F91"/>
              </w:rPr>
              <w:lastRenderedPageBreak/>
              <w:t>2015-08-04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5659B" w:rsidRDefault="0045659B" w:rsidP="00F758B5">
            <w:pPr>
              <w:rPr>
                <w:color w:val="365F91"/>
              </w:rPr>
            </w:pPr>
            <w:r>
              <w:rPr>
                <w:rFonts w:hint="eastAsia"/>
                <w:color w:val="365F91"/>
              </w:rPr>
              <w:t>V2.40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5659B" w:rsidRDefault="0045659B" w:rsidP="00F758B5">
            <w:pPr>
              <w:jc w:val="left"/>
              <w:rPr>
                <w:color w:val="365F91"/>
              </w:rPr>
            </w:pPr>
            <w:r>
              <w:rPr>
                <w:color w:val="365F91"/>
              </w:rPr>
              <w:t>Xueqin</w:t>
            </w:r>
            <w:r>
              <w:rPr>
                <w:rFonts w:hint="eastAsia"/>
                <w:color w:val="365F9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E16CD" w:rsidRDefault="004E16CD" w:rsidP="004E16CD">
            <w:pPr>
              <w:rPr>
                <w:color w:val="365F91"/>
              </w:rPr>
            </w:pPr>
            <w:r>
              <w:rPr>
                <w:rFonts w:hint="eastAsia"/>
                <w:color w:val="365F91"/>
              </w:rPr>
              <w:t>for Y856 Sprint:</w:t>
            </w:r>
          </w:p>
          <w:p w:rsidR="0045659B" w:rsidRDefault="0045659B" w:rsidP="00F758B5">
            <w:pPr>
              <w:pStyle w:val="af8"/>
              <w:ind w:left="720" w:firstLine="0"/>
              <w:rPr>
                <w:color w:val="365F91"/>
              </w:rPr>
            </w:pPr>
            <w:r>
              <w:rPr>
                <w:rFonts w:hint="eastAsia"/>
                <w:color w:val="365F91"/>
              </w:rPr>
              <w:t xml:space="preserve">5.10.14 GetFirewallSwitch </w:t>
            </w:r>
            <w:r w:rsidRPr="005260C2">
              <w:rPr>
                <w:color w:val="365F91"/>
              </w:rPr>
              <w:t>A</w:t>
            </w:r>
            <w:r w:rsidRPr="005260C2">
              <w:rPr>
                <w:rFonts w:hint="eastAsia"/>
                <w:color w:val="365F91"/>
              </w:rPr>
              <w:t>dd parameters port</w:t>
            </w:r>
            <w:r w:rsidRPr="005260C2">
              <w:rPr>
                <w:color w:val="365F91"/>
              </w:rPr>
              <w:t>_</w:t>
            </w:r>
            <w:r w:rsidRPr="005260C2">
              <w:rPr>
                <w:rFonts w:hint="eastAsia"/>
                <w:color w:val="365F91"/>
              </w:rPr>
              <w:t>forwa</w:t>
            </w:r>
            <w:r>
              <w:rPr>
                <w:rFonts w:hint="eastAsia"/>
                <w:color w:val="365F91"/>
              </w:rPr>
              <w:t>r</w:t>
            </w:r>
            <w:r w:rsidRPr="005260C2">
              <w:rPr>
                <w:rFonts w:hint="eastAsia"/>
                <w:color w:val="365F91"/>
              </w:rPr>
              <w:t>d_</w:t>
            </w:r>
            <w:r w:rsidRPr="005260C2">
              <w:rPr>
                <w:color w:val="365F91"/>
              </w:rPr>
              <w:t>status</w:t>
            </w:r>
            <w:r w:rsidRPr="005260C2">
              <w:rPr>
                <w:rFonts w:hint="eastAsia"/>
                <w:color w:val="365F91"/>
              </w:rPr>
              <w:t xml:space="preserve"> 5.10.15 SetFirewallSwitch</w:t>
            </w:r>
            <w:r w:rsidRPr="005260C2">
              <w:rPr>
                <w:color w:val="365F91"/>
              </w:rPr>
              <w:t xml:space="preserve"> A</w:t>
            </w:r>
            <w:r w:rsidRPr="005260C2">
              <w:rPr>
                <w:rFonts w:hint="eastAsia"/>
                <w:color w:val="365F91"/>
              </w:rPr>
              <w:t>dd parameters port</w:t>
            </w:r>
            <w:r w:rsidRPr="005260C2">
              <w:rPr>
                <w:color w:val="365F91"/>
              </w:rPr>
              <w:t>_</w:t>
            </w:r>
            <w:r w:rsidRPr="005260C2">
              <w:rPr>
                <w:rFonts w:hint="eastAsia"/>
                <w:color w:val="365F91"/>
              </w:rPr>
              <w:t>forwa</w:t>
            </w:r>
            <w:r>
              <w:rPr>
                <w:rFonts w:hint="eastAsia"/>
                <w:color w:val="365F91"/>
              </w:rPr>
              <w:t>r</w:t>
            </w:r>
            <w:r w:rsidRPr="005260C2">
              <w:rPr>
                <w:rFonts w:hint="eastAsia"/>
                <w:color w:val="365F91"/>
              </w:rPr>
              <w:t>d_</w:t>
            </w:r>
            <w:r w:rsidRPr="005260C2">
              <w:rPr>
                <w:color w:val="365F91"/>
              </w:rPr>
              <w:t>status</w:t>
            </w:r>
          </w:p>
        </w:tc>
      </w:tr>
      <w:tr w:rsidR="005260C2"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5260C2" w:rsidRDefault="005260C2" w:rsidP="0045659B">
            <w:pPr>
              <w:rPr>
                <w:b/>
                <w:bCs/>
                <w:color w:val="365F91"/>
              </w:rPr>
            </w:pPr>
            <w:r>
              <w:rPr>
                <w:rFonts w:hint="eastAsia"/>
                <w:b/>
                <w:bCs/>
                <w:color w:val="365F91"/>
              </w:rPr>
              <w:t>2015-0</w:t>
            </w:r>
            <w:r w:rsidR="008230F8">
              <w:rPr>
                <w:rFonts w:hint="eastAsia"/>
                <w:b/>
                <w:bCs/>
                <w:color w:val="365F91"/>
              </w:rPr>
              <w:t>8</w:t>
            </w:r>
            <w:r>
              <w:rPr>
                <w:rFonts w:hint="eastAsia"/>
                <w:b/>
                <w:bCs/>
                <w:color w:val="365F91"/>
              </w:rPr>
              <w:t>-</w:t>
            </w:r>
            <w:r w:rsidR="008230F8">
              <w:rPr>
                <w:rFonts w:hint="eastAsia"/>
                <w:b/>
                <w:bCs/>
                <w:color w:val="365F91"/>
              </w:rPr>
              <w:t>0</w:t>
            </w:r>
            <w:r w:rsidR="0045659B">
              <w:rPr>
                <w:rFonts w:hint="eastAsia"/>
                <w:b/>
                <w:bCs/>
                <w:color w:val="365F91"/>
              </w:rPr>
              <w:t>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5260C2" w:rsidRDefault="005260C2" w:rsidP="0045659B">
            <w:pPr>
              <w:rPr>
                <w:color w:val="365F91"/>
              </w:rPr>
            </w:pPr>
            <w:r>
              <w:rPr>
                <w:rFonts w:hint="eastAsia"/>
                <w:color w:val="365F91"/>
              </w:rPr>
              <w:t>V2.4</w:t>
            </w:r>
            <w:r w:rsidR="0045659B">
              <w:rPr>
                <w:rFonts w:hint="eastAsia"/>
                <w:color w:val="365F91"/>
              </w:rPr>
              <w:t>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5260C2" w:rsidRDefault="005260C2" w:rsidP="00F758B5">
            <w:pPr>
              <w:jc w:val="left"/>
              <w:rPr>
                <w:color w:val="365F91"/>
              </w:rPr>
            </w:pPr>
            <w:r>
              <w:rPr>
                <w:color w:val="365F91"/>
              </w:rPr>
              <w:t>Xueqin</w:t>
            </w:r>
            <w:r>
              <w:rPr>
                <w:rFonts w:hint="eastAsia"/>
                <w:color w:val="365F9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E16CD" w:rsidRDefault="004E16CD" w:rsidP="004E16CD">
            <w:pPr>
              <w:rPr>
                <w:color w:val="365F91"/>
              </w:rPr>
            </w:pPr>
            <w:r>
              <w:rPr>
                <w:rFonts w:hint="eastAsia"/>
                <w:color w:val="365F91"/>
              </w:rPr>
              <w:t>for Y856 Sprint:</w:t>
            </w:r>
          </w:p>
          <w:p w:rsidR="005260C2" w:rsidRPr="004E16CD" w:rsidRDefault="0045659B" w:rsidP="004E16CD">
            <w:pPr>
              <w:ind w:firstLineChars="150" w:firstLine="315"/>
              <w:rPr>
                <w:color w:val="365F91"/>
              </w:rPr>
            </w:pPr>
            <w:r w:rsidRPr="005260C2">
              <w:rPr>
                <w:color w:val="365F91"/>
              </w:rPr>
              <w:t>A</w:t>
            </w:r>
            <w:r w:rsidRPr="005260C2">
              <w:rPr>
                <w:rFonts w:hint="eastAsia"/>
                <w:color w:val="365F91"/>
              </w:rPr>
              <w:t xml:space="preserve">dd </w:t>
            </w:r>
            <w:r w:rsidR="005260C2" w:rsidRPr="005260C2">
              <w:rPr>
                <w:rFonts w:hint="eastAsia"/>
                <w:color w:val="365F91"/>
              </w:rPr>
              <w:t>5.10.1</w:t>
            </w:r>
            <w:r>
              <w:rPr>
                <w:rFonts w:hint="eastAsia"/>
                <w:color w:val="365F91"/>
              </w:rPr>
              <w:t>6</w:t>
            </w:r>
            <w:r w:rsidR="005260C2" w:rsidRPr="005260C2">
              <w:rPr>
                <w:rFonts w:hint="eastAsia"/>
                <w:color w:val="365F91"/>
              </w:rPr>
              <w:t xml:space="preserve"> Set</w:t>
            </w:r>
            <w:r>
              <w:rPr>
                <w:rFonts w:hint="eastAsia"/>
                <w:color w:val="365F91"/>
              </w:rPr>
              <w:t>IPFilter</w:t>
            </w:r>
            <w:r w:rsidR="004E16CD">
              <w:rPr>
                <w:rFonts w:hint="eastAsia"/>
                <w:color w:val="365F91"/>
              </w:rPr>
              <w:t xml:space="preserve"> </w:t>
            </w:r>
          </w:p>
        </w:tc>
      </w:tr>
      <w:tr w:rsidR="009213CE"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9213CE" w:rsidRDefault="009213CE" w:rsidP="0045659B">
            <w:pPr>
              <w:rPr>
                <w:b/>
                <w:bCs/>
                <w:color w:val="365F91"/>
              </w:rPr>
            </w:pPr>
            <w:r>
              <w:rPr>
                <w:rFonts w:hint="eastAsia"/>
                <w:b/>
                <w:bCs/>
                <w:color w:val="365F91"/>
              </w:rPr>
              <w:t>2015-08-06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9213CE" w:rsidRDefault="009213CE" w:rsidP="0045659B">
            <w:pPr>
              <w:rPr>
                <w:color w:val="365F91"/>
              </w:rPr>
            </w:pPr>
            <w:r>
              <w:rPr>
                <w:rFonts w:hint="eastAsia"/>
                <w:color w:val="365F91"/>
              </w:rPr>
              <w:t>V2.42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9213CE" w:rsidRDefault="009213CE" w:rsidP="00F758B5">
            <w:pPr>
              <w:jc w:val="left"/>
              <w:rPr>
                <w:color w:val="365F91"/>
              </w:rPr>
            </w:pPr>
            <w:r>
              <w:rPr>
                <w:color w:val="365F91"/>
              </w:rPr>
              <w:t>J</w:t>
            </w:r>
            <w:r>
              <w:rPr>
                <w:rFonts w:hint="eastAsia"/>
                <w:color w:val="365F9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9213CE" w:rsidRDefault="009213CE" w:rsidP="004E16CD">
            <w:pPr>
              <w:rPr>
                <w:color w:val="365F91"/>
              </w:rPr>
            </w:pPr>
            <w:r>
              <w:rPr>
                <w:rFonts w:hint="eastAsia"/>
                <w:color w:val="365F91"/>
              </w:rPr>
              <w:t xml:space="preserve"> </w:t>
            </w:r>
            <w:r w:rsidRPr="009213CE">
              <w:rPr>
                <w:color w:val="365F91"/>
              </w:rPr>
              <w:t>GetSystemStatus</w:t>
            </w:r>
            <w:r w:rsidRPr="009213CE">
              <w:rPr>
                <w:rFonts w:hint="eastAsia"/>
                <w:color w:val="365F91"/>
              </w:rPr>
              <w:t xml:space="preserve"> add </w:t>
            </w:r>
            <w:r w:rsidRPr="005260C2">
              <w:rPr>
                <w:rFonts w:hint="eastAsia"/>
                <w:color w:val="365F91"/>
              </w:rPr>
              <w:t xml:space="preserve">parameters </w:t>
            </w:r>
            <w:r w:rsidRPr="009213CE">
              <w:rPr>
                <w:color w:val="365F91"/>
              </w:rPr>
              <w:t>“</w:t>
            </w:r>
            <w:r w:rsidRPr="009213CE">
              <w:rPr>
                <w:rFonts w:hint="eastAsia"/>
                <w:color w:val="365F91"/>
              </w:rPr>
              <w:t>LoginState</w:t>
            </w:r>
            <w:r w:rsidRPr="009213CE">
              <w:rPr>
                <w:color w:val="365F91"/>
              </w:rPr>
              <w:t>”</w:t>
            </w:r>
          </w:p>
        </w:tc>
      </w:tr>
      <w:tr w:rsidR="004A012B"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A012B" w:rsidRDefault="004A012B" w:rsidP="0045659B">
            <w:pPr>
              <w:rPr>
                <w:b/>
                <w:bCs/>
                <w:color w:val="365F91"/>
              </w:rPr>
            </w:pPr>
            <w:r>
              <w:rPr>
                <w:rFonts w:hint="eastAsia"/>
                <w:b/>
                <w:bCs/>
                <w:color w:val="365F91"/>
              </w:rPr>
              <w:t>2015-08-11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A012B" w:rsidRDefault="004A012B" w:rsidP="0045659B">
            <w:pPr>
              <w:rPr>
                <w:color w:val="365F91"/>
              </w:rPr>
            </w:pPr>
            <w:r>
              <w:rPr>
                <w:rFonts w:hint="eastAsia"/>
                <w:color w:val="365F91"/>
              </w:rPr>
              <w:t>V2.43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A012B" w:rsidRDefault="004A012B" w:rsidP="00F758B5">
            <w:pPr>
              <w:jc w:val="left"/>
              <w:rPr>
                <w:color w:val="365F91"/>
              </w:rPr>
            </w:pPr>
            <w:r>
              <w:rPr>
                <w:color w:val="365F91"/>
              </w:rPr>
              <w:t>A</w:t>
            </w:r>
            <w:r>
              <w:rPr>
                <w:rFonts w:hint="eastAsia"/>
                <w:color w:val="365F91"/>
              </w:rPr>
              <w:t>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4A012B" w:rsidRDefault="004A012B" w:rsidP="004E16CD">
            <w:pPr>
              <w:rPr>
                <w:color w:val="365F91"/>
              </w:rPr>
            </w:pPr>
            <w:r>
              <w:rPr>
                <w:rFonts w:hint="eastAsia"/>
                <w:color w:val="365F91"/>
              </w:rPr>
              <w:t>F</w:t>
            </w:r>
            <w:r>
              <w:rPr>
                <w:color w:val="365F91"/>
              </w:rPr>
              <w:t>o</w:t>
            </w:r>
            <w:r>
              <w:rPr>
                <w:rFonts w:hint="eastAsia"/>
                <w:color w:val="365F91"/>
              </w:rPr>
              <w:t>r Y856 Sprint:</w:t>
            </w:r>
          </w:p>
          <w:p w:rsidR="004A012B" w:rsidRDefault="004A012B" w:rsidP="004E16CD">
            <w:pPr>
              <w:rPr>
                <w:color w:val="365F91"/>
              </w:rPr>
            </w:pPr>
            <w:r>
              <w:rPr>
                <w:rFonts w:hint="eastAsia"/>
                <w:color w:val="365F91"/>
              </w:rPr>
              <w:t xml:space="preserve">      </w:t>
            </w:r>
            <w:r>
              <w:rPr>
                <w:color w:val="365F91"/>
              </w:rPr>
              <w:t>U</w:t>
            </w:r>
            <w:r>
              <w:rPr>
                <w:rFonts w:hint="eastAsia"/>
                <w:color w:val="365F91"/>
              </w:rPr>
              <w:t>pdate 5.18 OMA order</w:t>
            </w:r>
            <w:r>
              <w:rPr>
                <w:rFonts w:hint="eastAsia"/>
                <w:color w:val="365F91"/>
              </w:rPr>
              <w:t>；</w:t>
            </w:r>
            <w:r>
              <w:rPr>
                <w:rFonts w:hint="eastAsia"/>
                <w:color w:val="365F91"/>
              </w:rPr>
              <w:t>add new 5.18.3 SetPRLUpdateCancel;</w:t>
            </w:r>
          </w:p>
        </w:tc>
      </w:tr>
      <w:tr w:rsidR="00ED769C"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D769C" w:rsidRDefault="00ED769C" w:rsidP="0045659B">
            <w:pPr>
              <w:rPr>
                <w:b/>
                <w:bCs/>
                <w:color w:val="365F91"/>
              </w:rPr>
            </w:pPr>
            <w:r>
              <w:rPr>
                <w:rFonts w:hint="eastAsia"/>
                <w:b/>
                <w:bCs/>
                <w:color w:val="365F91"/>
              </w:rPr>
              <w:t>2015-08-14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D769C" w:rsidRDefault="00ED769C" w:rsidP="0045659B">
            <w:pPr>
              <w:rPr>
                <w:color w:val="365F91"/>
              </w:rPr>
            </w:pPr>
            <w:r>
              <w:rPr>
                <w:rFonts w:hint="eastAsia"/>
                <w:color w:val="365F91"/>
              </w:rPr>
              <w:t>V2.44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D769C" w:rsidRDefault="00ED769C" w:rsidP="00F758B5">
            <w:pPr>
              <w:jc w:val="left"/>
              <w:rPr>
                <w:color w:val="365F91"/>
              </w:rPr>
            </w:pPr>
            <w:r>
              <w:rPr>
                <w:rFonts w:hint="eastAsia"/>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D769C" w:rsidRDefault="00ED769C" w:rsidP="004E16CD">
            <w:pPr>
              <w:rPr>
                <w:color w:val="365F91"/>
              </w:rPr>
            </w:pPr>
            <w:r>
              <w:rPr>
                <w:rFonts w:hint="eastAsia"/>
                <w:color w:val="365F91"/>
              </w:rPr>
              <w:t>5.18.5 Get ProfileUpdateProcess---profile_update_status add new value:3</w:t>
            </w:r>
          </w:p>
        </w:tc>
      </w:tr>
      <w:tr w:rsidR="00CB5B06"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B5B06" w:rsidRDefault="00966DF1" w:rsidP="00966DF1">
            <w:pPr>
              <w:rPr>
                <w:b/>
                <w:bCs/>
                <w:color w:val="365F91"/>
              </w:rPr>
            </w:pPr>
            <w:r>
              <w:rPr>
                <w:rFonts w:hint="eastAsia"/>
                <w:b/>
                <w:bCs/>
                <w:color w:val="365F91"/>
              </w:rPr>
              <w:t>2015-08-17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B5B06" w:rsidRDefault="00966DF1" w:rsidP="00966DF1">
            <w:pPr>
              <w:rPr>
                <w:color w:val="365F91"/>
              </w:rPr>
            </w:pPr>
            <w:r>
              <w:rPr>
                <w:rFonts w:hint="eastAsia"/>
                <w:color w:val="365F91"/>
              </w:rPr>
              <w:t>V2.45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B5B06" w:rsidRDefault="00966DF1" w:rsidP="00F758B5">
            <w:pPr>
              <w:jc w:val="left"/>
              <w:rPr>
                <w:color w:val="365F91"/>
              </w:rPr>
            </w:pPr>
            <w:r>
              <w:rPr>
                <w:color w:val="365F91"/>
              </w:rPr>
              <w:t>Xueqin</w:t>
            </w:r>
            <w:r>
              <w:rPr>
                <w:rFonts w:hint="eastAsia"/>
                <w:color w:val="365F9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CB5B06" w:rsidRDefault="00CB5B06" w:rsidP="005810CE">
            <w:pPr>
              <w:ind w:firstLineChars="200" w:firstLine="420"/>
              <w:jc w:val="left"/>
              <w:rPr>
                <w:color w:val="365F91"/>
              </w:rPr>
            </w:pPr>
            <w:r>
              <w:rPr>
                <w:rFonts w:hint="eastAsia"/>
                <w:color w:val="365F91"/>
              </w:rPr>
              <w:t>F</w:t>
            </w:r>
            <w:r>
              <w:rPr>
                <w:color w:val="365F91"/>
              </w:rPr>
              <w:t>o</w:t>
            </w:r>
            <w:r>
              <w:rPr>
                <w:rFonts w:hint="eastAsia"/>
                <w:color w:val="365F91"/>
              </w:rPr>
              <w:t>r Y856 Sprint:</w:t>
            </w:r>
          </w:p>
          <w:p w:rsidR="00CB5B06" w:rsidRDefault="00CB5B06" w:rsidP="005810CE">
            <w:pPr>
              <w:ind w:firstLineChars="200" w:firstLine="420"/>
              <w:jc w:val="left"/>
              <w:rPr>
                <w:color w:val="365F91"/>
              </w:rPr>
            </w:pPr>
            <w:r w:rsidRPr="00CB5B06">
              <w:rPr>
                <w:rFonts w:hint="eastAsia"/>
                <w:color w:val="365F91"/>
              </w:rPr>
              <w:t>5.10.3</w:t>
            </w:r>
            <w:r>
              <w:rPr>
                <w:rFonts w:hint="eastAsia"/>
                <w:color w:val="365F91"/>
              </w:rPr>
              <w:t xml:space="preserve"> </w:t>
            </w:r>
            <w:r w:rsidRPr="00CB5B06">
              <w:rPr>
                <w:color w:val="365F91"/>
              </w:rPr>
              <w:t>GetPortFwding</w:t>
            </w:r>
            <w:r w:rsidRPr="00CB5B06">
              <w:rPr>
                <w:rFonts w:hint="eastAsia"/>
                <w:color w:val="365F91"/>
              </w:rPr>
              <w:t xml:space="preserve"> add </w:t>
            </w:r>
            <w:r>
              <w:rPr>
                <w:rFonts w:hint="eastAsia"/>
                <w:color w:val="365F91"/>
              </w:rPr>
              <w:t xml:space="preserve">parameter </w:t>
            </w:r>
            <w:r w:rsidRPr="00CB5B06">
              <w:rPr>
                <w:color w:val="365F91"/>
              </w:rPr>
              <w:t>portfwd_name</w:t>
            </w:r>
          </w:p>
          <w:p w:rsidR="00CB5B06" w:rsidRDefault="00CB5B06" w:rsidP="005810CE">
            <w:pPr>
              <w:ind w:firstLineChars="200" w:firstLine="420"/>
              <w:jc w:val="left"/>
              <w:rPr>
                <w:color w:val="365F91"/>
              </w:rPr>
            </w:pPr>
            <w:r>
              <w:rPr>
                <w:rFonts w:hint="eastAsia"/>
                <w:color w:val="365F91"/>
              </w:rPr>
              <w:t>5.10.7 S</w:t>
            </w:r>
            <w:r w:rsidRPr="00CB5B06">
              <w:rPr>
                <w:color w:val="365F91"/>
              </w:rPr>
              <w:t>etPortFwding</w:t>
            </w:r>
            <w:r w:rsidRPr="00CB5B06">
              <w:rPr>
                <w:rFonts w:hint="eastAsia"/>
                <w:color w:val="365F91"/>
              </w:rPr>
              <w:t xml:space="preserve"> add </w:t>
            </w:r>
            <w:r>
              <w:rPr>
                <w:rFonts w:hint="eastAsia"/>
                <w:color w:val="365F91"/>
              </w:rPr>
              <w:t xml:space="preserve">parameter </w:t>
            </w:r>
            <w:r w:rsidRPr="00CB5B06">
              <w:rPr>
                <w:color w:val="365F91"/>
              </w:rPr>
              <w:t>portfwd_name</w:t>
            </w:r>
          </w:p>
          <w:p w:rsidR="008B13F4" w:rsidRDefault="005C191A" w:rsidP="005810CE">
            <w:pPr>
              <w:ind w:firstLineChars="200" w:firstLine="420"/>
              <w:jc w:val="left"/>
              <w:rPr>
                <w:color w:val="365F91"/>
              </w:rPr>
            </w:pPr>
            <w:r>
              <w:rPr>
                <w:rFonts w:hint="eastAsia"/>
                <w:color w:val="365F91"/>
              </w:rPr>
              <w:t xml:space="preserve">5.4.1 </w:t>
            </w:r>
            <w:r w:rsidRPr="008B13F4">
              <w:rPr>
                <w:color w:val="365F91"/>
              </w:rPr>
              <w:t>GetNetworkInfo</w:t>
            </w:r>
            <w:r w:rsidRPr="00D61ED3">
              <w:rPr>
                <w:rFonts w:hint="eastAsia"/>
                <w:color w:val="365F91"/>
              </w:rPr>
              <w:t xml:space="preserve"> </w:t>
            </w:r>
            <w:r w:rsidR="008B13F4">
              <w:rPr>
                <w:rFonts w:hint="eastAsia"/>
                <w:color w:val="365F91"/>
              </w:rPr>
              <w:t xml:space="preserve">and 5.13.4 </w:t>
            </w:r>
            <w:r w:rsidR="008B13F4" w:rsidRPr="008B13F4">
              <w:rPr>
                <w:color w:val="365F91"/>
              </w:rPr>
              <w:t>GetSystemStatus</w:t>
            </w:r>
          </w:p>
          <w:p w:rsidR="0073678A" w:rsidRDefault="00550A3C" w:rsidP="005810CE">
            <w:pPr>
              <w:ind w:firstLineChars="200" w:firstLine="420"/>
              <w:jc w:val="left"/>
              <w:rPr>
                <w:color w:val="365F91"/>
              </w:rPr>
            </w:pPr>
            <w:r w:rsidRPr="00D61ED3">
              <w:rPr>
                <w:rFonts w:hint="eastAsia"/>
                <w:color w:val="365F91"/>
              </w:rPr>
              <w:t>Add WCDMA</w:t>
            </w:r>
            <w:r w:rsidRPr="00D61ED3">
              <w:rPr>
                <w:rFonts w:hint="eastAsia"/>
                <w:color w:val="365F91"/>
              </w:rPr>
              <w:t>、</w:t>
            </w:r>
            <w:r w:rsidRPr="00D61ED3">
              <w:rPr>
                <w:rFonts w:hint="eastAsia"/>
                <w:color w:val="365F91"/>
              </w:rPr>
              <w:t>CDMA</w:t>
            </w:r>
            <w:r w:rsidRPr="00D61ED3">
              <w:rPr>
                <w:rFonts w:hint="eastAsia"/>
                <w:color w:val="365F91"/>
              </w:rPr>
              <w:t>、</w:t>
            </w:r>
            <w:r w:rsidRPr="00D61ED3">
              <w:rPr>
                <w:rFonts w:hint="eastAsia"/>
                <w:color w:val="365F91"/>
              </w:rPr>
              <w:t xml:space="preserve">GSM to </w:t>
            </w:r>
            <w:r w:rsidRPr="00D61ED3">
              <w:rPr>
                <w:color w:val="365F91"/>
              </w:rPr>
              <w:t>NetworkType</w:t>
            </w:r>
          </w:p>
          <w:p w:rsidR="0053107F" w:rsidRPr="005810CE" w:rsidRDefault="005810CE" w:rsidP="0053107F">
            <w:pPr>
              <w:ind w:firstLineChars="200" w:firstLine="420"/>
              <w:jc w:val="left"/>
              <w:rPr>
                <w:color w:val="365F91"/>
              </w:rPr>
            </w:pPr>
            <w:r w:rsidRPr="005810CE">
              <w:rPr>
                <w:rFonts w:hint="eastAsia"/>
                <w:color w:val="365F91"/>
              </w:rPr>
              <w:t xml:space="preserve">5.5.4 </w:t>
            </w:r>
            <w:r w:rsidRPr="005810CE">
              <w:rPr>
                <w:color w:val="365F91"/>
              </w:rPr>
              <w:t>GetWlanSettings</w:t>
            </w:r>
            <w:r>
              <w:rPr>
                <w:rFonts w:hint="eastAsia"/>
                <w:color w:val="365F91"/>
              </w:rPr>
              <w:t xml:space="preserve"> </w:t>
            </w:r>
            <w:r w:rsidR="0053107F">
              <w:rPr>
                <w:rFonts w:hint="eastAsia"/>
                <w:color w:val="365F91"/>
              </w:rPr>
              <w:t>and 5.5.5</w:t>
            </w:r>
            <w:r w:rsidR="0053107F" w:rsidRPr="005810CE">
              <w:rPr>
                <w:color w:val="365F91"/>
              </w:rPr>
              <w:t xml:space="preserve"> </w:t>
            </w:r>
            <w:r w:rsidR="0053107F">
              <w:rPr>
                <w:rFonts w:hint="eastAsia"/>
                <w:color w:val="365F91"/>
              </w:rPr>
              <w:t>S</w:t>
            </w:r>
            <w:r w:rsidR="0053107F" w:rsidRPr="005810CE">
              <w:rPr>
                <w:color w:val="365F91"/>
              </w:rPr>
              <w:t>etWlanSettings</w:t>
            </w:r>
            <w:r w:rsidR="0053107F" w:rsidRPr="005810CE">
              <w:rPr>
                <w:rFonts w:hint="eastAsia"/>
                <w:color w:val="365F91"/>
              </w:rPr>
              <w:t xml:space="preserve"> </w:t>
            </w:r>
            <w:r w:rsidR="0053107F" w:rsidRPr="00CB5B06">
              <w:rPr>
                <w:rFonts w:hint="eastAsia"/>
                <w:color w:val="365F91"/>
              </w:rPr>
              <w:t xml:space="preserve">add </w:t>
            </w:r>
            <w:r w:rsidR="0053107F">
              <w:rPr>
                <w:rFonts w:hint="eastAsia"/>
                <w:color w:val="365F91"/>
              </w:rPr>
              <w:t>parameter</w:t>
            </w:r>
          </w:p>
          <w:p w:rsidR="005810CE" w:rsidRDefault="005810CE" w:rsidP="0053107F">
            <w:pPr>
              <w:ind w:leftChars="50" w:left="105" w:firstLineChars="150" w:firstLine="315"/>
              <w:jc w:val="left"/>
              <w:rPr>
                <w:color w:val="365F91"/>
              </w:rPr>
            </w:pPr>
            <w:r w:rsidRPr="005810CE">
              <w:rPr>
                <w:color w:val="365F91"/>
              </w:rPr>
              <w:t>PrivacySeparator,Guest_PrivacySeparator</w:t>
            </w:r>
          </w:p>
          <w:p w:rsidR="008B13F4" w:rsidRDefault="008B13F4" w:rsidP="0053107F">
            <w:pPr>
              <w:ind w:firstLineChars="200" w:firstLine="420"/>
              <w:jc w:val="left"/>
              <w:rPr>
                <w:color w:val="365F91"/>
              </w:rPr>
            </w:pPr>
          </w:p>
        </w:tc>
      </w:tr>
      <w:tr w:rsidR="00BA2673"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BA2673" w:rsidRDefault="00BA2673" w:rsidP="00966DF1">
            <w:pPr>
              <w:rPr>
                <w:b/>
                <w:bCs/>
                <w:color w:val="365F91"/>
              </w:rPr>
            </w:pPr>
            <w:r>
              <w:rPr>
                <w:rFonts w:hint="eastAsia"/>
                <w:b/>
                <w:bCs/>
                <w:color w:val="365F91"/>
              </w:rPr>
              <w:t>2015-08-18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BA2673" w:rsidRDefault="00BA2673" w:rsidP="00966DF1">
            <w:pPr>
              <w:rPr>
                <w:color w:val="365F91"/>
              </w:rPr>
            </w:pPr>
            <w:r>
              <w:rPr>
                <w:rFonts w:hint="eastAsia"/>
                <w:color w:val="365F91"/>
              </w:rPr>
              <w:t xml:space="preserve">V2.46 </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BA2673" w:rsidRDefault="00BA2673" w:rsidP="00F758B5">
            <w:pPr>
              <w:jc w:val="left"/>
              <w:rPr>
                <w:color w:val="365F91"/>
              </w:rPr>
            </w:pPr>
            <w:r>
              <w:rPr>
                <w:color w:val="365F91"/>
              </w:rPr>
              <w:t>A</w:t>
            </w:r>
            <w:r>
              <w:rPr>
                <w:rFonts w:hint="eastAsia"/>
                <w:color w:val="365F91"/>
              </w:rPr>
              <w:t>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BA2673" w:rsidRDefault="00BA2673" w:rsidP="005810CE">
            <w:pPr>
              <w:ind w:firstLineChars="200" w:firstLine="420"/>
              <w:jc w:val="left"/>
              <w:rPr>
                <w:color w:val="365F91"/>
              </w:rPr>
            </w:pPr>
            <w:r>
              <w:rPr>
                <w:rFonts w:hint="eastAsia"/>
                <w:color w:val="365F91"/>
              </w:rPr>
              <w:t>For Y856 Spring:</w:t>
            </w:r>
          </w:p>
          <w:p w:rsidR="00BA2673" w:rsidRDefault="00BA2673" w:rsidP="005810CE">
            <w:pPr>
              <w:ind w:firstLineChars="200" w:firstLine="420"/>
              <w:jc w:val="left"/>
              <w:rPr>
                <w:color w:val="365F91"/>
              </w:rPr>
            </w:pPr>
            <w:r>
              <w:rPr>
                <w:rFonts w:hint="eastAsia"/>
                <w:color w:val="365F91"/>
              </w:rPr>
              <w:t xml:space="preserve">Add 5.18.9 GetServerIndicator; </w:t>
            </w:r>
          </w:p>
          <w:p w:rsidR="00BA2673" w:rsidRDefault="00BA2673" w:rsidP="005810CE">
            <w:pPr>
              <w:ind w:firstLineChars="200" w:firstLine="420"/>
              <w:jc w:val="left"/>
              <w:rPr>
                <w:color w:val="365F91"/>
              </w:rPr>
            </w:pPr>
            <w:r>
              <w:rPr>
                <w:rFonts w:hint="eastAsia"/>
                <w:color w:val="365F91"/>
              </w:rPr>
              <w:t xml:space="preserve">        5.18.10 SetServerIndicator;</w:t>
            </w:r>
          </w:p>
          <w:p w:rsidR="00BA2673" w:rsidRDefault="00BA2673" w:rsidP="005810CE">
            <w:pPr>
              <w:ind w:firstLineChars="200" w:firstLine="420"/>
              <w:jc w:val="left"/>
              <w:rPr>
                <w:color w:val="365F91"/>
              </w:rPr>
            </w:pPr>
            <w:r>
              <w:rPr>
                <w:rFonts w:hint="eastAsia"/>
                <w:color w:val="365F91"/>
              </w:rPr>
              <w:t xml:space="preserve">         5.18.11 SetOMAOEMServer</w:t>
            </w:r>
          </w:p>
        </w:tc>
      </w:tr>
      <w:tr w:rsidR="00E73CA5" w:rsidTr="004A012B">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73CA5" w:rsidRDefault="00E73CA5" w:rsidP="00F758B5">
            <w:pPr>
              <w:rPr>
                <w:b/>
                <w:bCs/>
                <w:color w:val="365F91"/>
              </w:rPr>
            </w:pPr>
            <w:r>
              <w:rPr>
                <w:rFonts w:hint="eastAsia"/>
                <w:b/>
                <w:bCs/>
                <w:color w:val="365F91"/>
              </w:rPr>
              <w:t>2015-08-19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73CA5" w:rsidRDefault="00E73CA5" w:rsidP="00F758B5">
            <w:pPr>
              <w:rPr>
                <w:color w:val="365F91"/>
              </w:rPr>
            </w:pPr>
            <w:r>
              <w:rPr>
                <w:rFonts w:hint="eastAsia"/>
                <w:color w:val="365F91"/>
              </w:rPr>
              <w:t>V2.47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73CA5" w:rsidRDefault="00E73CA5" w:rsidP="00F758B5">
            <w:pPr>
              <w:jc w:val="left"/>
              <w:rPr>
                <w:color w:val="365F91"/>
              </w:rPr>
            </w:pPr>
            <w:r>
              <w:rPr>
                <w:rFonts w:hint="eastAsia"/>
                <w:color w:val="365F91"/>
              </w:rPr>
              <w:t>1)maotang.yang</w:t>
            </w:r>
          </w:p>
          <w:p w:rsidR="00E73CA5" w:rsidRDefault="00E73CA5" w:rsidP="00F758B5">
            <w:pPr>
              <w:jc w:val="left"/>
              <w:rPr>
                <w:color w:val="365F91"/>
              </w:rPr>
            </w:pPr>
            <w:r>
              <w:rPr>
                <w:rFonts w:hint="eastAsia"/>
                <w:color w:val="365F91"/>
              </w:rPr>
              <w:t>2)</w:t>
            </w:r>
            <w:r>
              <w:rPr>
                <w:color w:val="365F91"/>
              </w:rPr>
              <w:t>Xueqin</w:t>
            </w:r>
            <w:r>
              <w:rPr>
                <w:rFonts w:hint="eastAsia"/>
                <w:color w:val="365F9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Mar>
              <w:left w:w="-12" w:type="dxa"/>
            </w:tcMar>
          </w:tcPr>
          <w:p w:rsidR="00E73CA5" w:rsidRDefault="00E73CA5" w:rsidP="008D3AD3">
            <w:pPr>
              <w:pStyle w:val="af8"/>
              <w:numPr>
                <w:ilvl w:val="0"/>
                <w:numId w:val="45"/>
              </w:numPr>
              <w:rPr>
                <w:color w:val="365F91"/>
              </w:rPr>
            </w:pPr>
            <w:r>
              <w:rPr>
                <w:rFonts w:hint="eastAsia"/>
                <w:color w:val="365F91"/>
              </w:rPr>
              <w:t>5.7.3 GetUsageSettings, 5.7.4 SetUsageSettings  add new parameters: UnitWarn;</w:t>
            </w:r>
            <w:r w:rsidRPr="005E785D">
              <w:rPr>
                <w:color w:val="365F91"/>
              </w:rPr>
              <w:t xml:space="preserve"> </w:t>
            </w:r>
          </w:p>
          <w:p w:rsidR="00E73CA5" w:rsidRPr="005E785D" w:rsidRDefault="00E73CA5" w:rsidP="00F758B5">
            <w:pPr>
              <w:pStyle w:val="af8"/>
              <w:ind w:left="720" w:firstLine="0"/>
              <w:rPr>
                <w:color w:val="365F91"/>
              </w:rPr>
            </w:pPr>
            <w:r w:rsidRPr="005E785D">
              <w:rPr>
                <w:color w:val="365F91"/>
              </w:rPr>
              <w:t>BillingDay</w:t>
            </w:r>
            <w:r w:rsidRPr="005E785D">
              <w:rPr>
                <w:rFonts w:hint="eastAsia"/>
                <w:color w:val="365F91"/>
              </w:rPr>
              <w:t>初始返回一个默认值</w:t>
            </w:r>
            <w:r w:rsidRPr="005E785D">
              <w:rPr>
                <w:color w:val="365F91"/>
              </w:rPr>
              <w:t>0</w:t>
            </w:r>
            <w:r w:rsidRPr="005E785D">
              <w:rPr>
                <w:rFonts w:hint="eastAsia"/>
                <w:color w:val="365F91"/>
              </w:rPr>
              <w:t>。</w:t>
            </w:r>
          </w:p>
          <w:p w:rsidR="00E73CA5" w:rsidRPr="002E78D4" w:rsidRDefault="00E73CA5" w:rsidP="008D3AD3">
            <w:pPr>
              <w:pStyle w:val="af8"/>
              <w:numPr>
                <w:ilvl w:val="0"/>
                <w:numId w:val="45"/>
              </w:numPr>
              <w:rPr>
                <w:color w:val="365F91"/>
              </w:rPr>
            </w:pPr>
            <w:r>
              <w:rPr>
                <w:rFonts w:hint="eastAsia"/>
                <w:color w:val="365F91"/>
              </w:rPr>
              <w:t>5.7.1 GetUsageRecord add parameters:</w:t>
            </w:r>
            <w:r>
              <w:t xml:space="preserve"> </w:t>
            </w:r>
            <w:r w:rsidRPr="009C0D51">
              <w:rPr>
                <w:color w:val="365F91"/>
              </w:rPr>
              <w:t>NextCycleDate</w:t>
            </w:r>
            <w:r>
              <w:rPr>
                <w:rFonts w:hint="eastAsia"/>
                <w:color w:val="365F91"/>
              </w:rPr>
              <w:t>,</w:t>
            </w:r>
            <w:r>
              <w:t xml:space="preserve"> </w:t>
            </w:r>
            <w:r w:rsidRPr="009C0D51">
              <w:rPr>
                <w:color w:val="365F91"/>
              </w:rPr>
              <w:t>RemainingDays</w:t>
            </w:r>
          </w:p>
        </w:tc>
      </w:tr>
      <w:tr w:rsidR="007D0C88"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hideMark/>
          </w:tcPr>
          <w:p w:rsidR="007D0C88" w:rsidRDefault="007D0C88" w:rsidP="00F758B5">
            <w:pPr>
              <w:rPr>
                <w:b/>
                <w:bCs/>
                <w:color w:val="365F91"/>
              </w:rPr>
            </w:pPr>
            <w:r>
              <w:rPr>
                <w:b/>
                <w:bCs/>
                <w:color w:val="365F91"/>
              </w:rPr>
              <w:t>2015-08-24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hideMark/>
          </w:tcPr>
          <w:p w:rsidR="007D0C88" w:rsidRDefault="007D0C88" w:rsidP="00F758B5">
            <w:pPr>
              <w:rPr>
                <w:color w:val="365F91"/>
              </w:rPr>
            </w:pPr>
            <w:r>
              <w:rPr>
                <w:color w:val="365F91"/>
              </w:rPr>
              <w:t>V2.48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hideMark/>
          </w:tcPr>
          <w:p w:rsidR="007D0C88" w:rsidRDefault="007D0C88" w:rsidP="00F758B5">
            <w:pPr>
              <w:jc w:val="left"/>
              <w:rPr>
                <w:color w:val="365F91"/>
              </w:rPr>
            </w:pPr>
            <w:r>
              <w:rPr>
                <w:color w:val="365F91"/>
              </w:rPr>
              <w:t>Xueqin.jin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hideMark/>
          </w:tcPr>
          <w:p w:rsidR="007D0C88" w:rsidRDefault="007D0C88" w:rsidP="00F758B5">
            <w:pPr>
              <w:rPr>
                <w:rFonts w:ascii="Calibri" w:hAnsi="Calibri" w:cs="宋体"/>
                <w:color w:val="365F91"/>
                <w:szCs w:val="21"/>
              </w:rPr>
            </w:pPr>
            <w:r>
              <w:rPr>
                <w:rFonts w:ascii="Calibri" w:hAnsi="Calibri" w:cs="宋体"/>
                <w:color w:val="365F91"/>
                <w:szCs w:val="21"/>
              </w:rPr>
              <w:t>1)add API 5.9.10 DownloadManualUpdatefile</w:t>
            </w:r>
          </w:p>
          <w:p w:rsidR="007D0C88" w:rsidRDefault="007D0C88" w:rsidP="00F758B5">
            <w:pPr>
              <w:rPr>
                <w:rFonts w:ascii="Calibri" w:hAnsi="Calibri" w:cs="宋体"/>
                <w:color w:val="365F91"/>
                <w:szCs w:val="21"/>
              </w:rPr>
            </w:pPr>
            <w:r>
              <w:rPr>
                <w:rFonts w:ascii="Calibri" w:hAnsi="Calibri" w:cs="宋体"/>
                <w:color w:val="365F91"/>
                <w:szCs w:val="21"/>
              </w:rPr>
              <w:t>2)modify 5.9.7 params IsReadyForUpdate description, 1:updating</w:t>
            </w:r>
          </w:p>
          <w:p w:rsidR="007D0C88" w:rsidRDefault="007D0C88" w:rsidP="00F758B5">
            <w:pPr>
              <w:rPr>
                <w:color w:val="365F91"/>
              </w:rPr>
            </w:pPr>
            <w:r>
              <w:rPr>
                <w:rFonts w:ascii="Calibri" w:hAnsi="Calibri" w:cs="宋体"/>
                <w:color w:val="365F91"/>
                <w:szCs w:val="21"/>
              </w:rPr>
              <w:t>3) add API 5.13.19 uploadBackupSettings</w:t>
            </w:r>
          </w:p>
        </w:tc>
      </w:tr>
      <w:tr w:rsidR="00BC79C4"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C79C4" w:rsidRDefault="00BC79C4" w:rsidP="00F758B5">
            <w:pPr>
              <w:rPr>
                <w:b/>
                <w:bCs/>
                <w:color w:val="365F91"/>
              </w:rPr>
            </w:pPr>
            <w:r>
              <w:rPr>
                <w:rFonts w:hint="eastAsia"/>
                <w:b/>
                <w:bCs/>
                <w:color w:val="365F91"/>
              </w:rPr>
              <w:t>2015-08-27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C79C4" w:rsidRDefault="00BC79C4" w:rsidP="00F758B5">
            <w:pPr>
              <w:rPr>
                <w:color w:val="365F91"/>
              </w:rPr>
            </w:pPr>
            <w:r>
              <w:rPr>
                <w:rFonts w:hint="eastAsia"/>
                <w:color w:val="365F91"/>
              </w:rPr>
              <w:t>V2.49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C79C4" w:rsidRDefault="00BC79C4" w:rsidP="00F758B5">
            <w:pPr>
              <w:jc w:val="left"/>
              <w:rPr>
                <w:color w:val="365F91"/>
              </w:rPr>
            </w:pPr>
            <w:r>
              <w:rPr>
                <w:rFonts w:hint="eastAsia"/>
                <w:color w:val="365F91"/>
              </w:rPr>
              <w:t>Qiuping.xu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C79C4" w:rsidRDefault="00BC79C4" w:rsidP="00F758B5">
            <w:pPr>
              <w:rPr>
                <w:rFonts w:ascii="Calibri" w:hAnsi="Calibri" w:cs="宋体"/>
                <w:color w:val="365F91"/>
                <w:szCs w:val="21"/>
              </w:rPr>
            </w:pPr>
            <w:r>
              <w:rPr>
                <w:rFonts w:ascii="Calibri" w:hAnsi="Calibri" w:cs="宋体" w:hint="eastAsia"/>
                <w:color w:val="365F91"/>
                <w:szCs w:val="21"/>
              </w:rPr>
              <w:t xml:space="preserve">   Update </w:t>
            </w:r>
          </w:p>
          <w:p w:rsidR="00BC79C4" w:rsidRDefault="00BC79C4" w:rsidP="00BC79C4">
            <w:pPr>
              <w:ind w:firstLineChars="250" w:firstLine="525"/>
              <w:rPr>
                <w:rFonts w:ascii="Calibri" w:hAnsi="Calibri" w:cs="宋体"/>
                <w:color w:val="365F91"/>
                <w:szCs w:val="21"/>
              </w:rPr>
            </w:pPr>
            <w:r>
              <w:rPr>
                <w:rFonts w:ascii="Calibri" w:hAnsi="Calibri" w:cs="宋体" w:hint="eastAsia"/>
                <w:color w:val="365F91"/>
                <w:szCs w:val="21"/>
              </w:rPr>
              <w:t>5.4.1 GetNetworkInfo  Network Type</w:t>
            </w:r>
          </w:p>
          <w:p w:rsidR="00BC79C4" w:rsidRDefault="00BC79C4" w:rsidP="00F758B5">
            <w:pPr>
              <w:rPr>
                <w:rFonts w:ascii="Calibri" w:hAnsi="Calibri" w:cs="宋体"/>
                <w:color w:val="365F91"/>
                <w:szCs w:val="21"/>
              </w:rPr>
            </w:pPr>
            <w:r>
              <w:rPr>
                <w:rFonts w:ascii="Calibri" w:hAnsi="Calibri" w:cs="宋体" w:hint="eastAsia"/>
                <w:color w:val="365F91"/>
                <w:szCs w:val="21"/>
              </w:rPr>
              <w:t xml:space="preserve">           5.4.6 GetNetworkSetting NetworkMode and NetworkBand</w:t>
            </w:r>
          </w:p>
          <w:p w:rsidR="00BC79C4" w:rsidRDefault="00BC79C4" w:rsidP="00F758B5">
            <w:pPr>
              <w:rPr>
                <w:rFonts w:ascii="Calibri" w:hAnsi="Calibri" w:cs="宋体"/>
                <w:color w:val="365F91"/>
                <w:szCs w:val="21"/>
              </w:rPr>
            </w:pPr>
            <w:r>
              <w:rPr>
                <w:rFonts w:ascii="Calibri" w:hAnsi="Calibri" w:cs="宋体" w:hint="eastAsia"/>
                <w:color w:val="365F91"/>
                <w:szCs w:val="21"/>
              </w:rPr>
              <w:t xml:space="preserve">           5.4.7 SetNetworkSetting  NetworkMode and NetworkBand</w:t>
            </w:r>
          </w:p>
        </w:tc>
      </w:tr>
      <w:tr w:rsidR="00F83176"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83176" w:rsidRDefault="00F83176" w:rsidP="00F758B5">
            <w:pPr>
              <w:rPr>
                <w:b/>
                <w:bCs/>
                <w:color w:val="365F91"/>
              </w:rPr>
            </w:pPr>
            <w:r>
              <w:rPr>
                <w:rFonts w:hint="eastAsia"/>
                <w:b/>
                <w:bCs/>
                <w:color w:val="365F91"/>
              </w:rPr>
              <w:t>2015-08-28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83176" w:rsidRDefault="00F83176" w:rsidP="00F758B5">
            <w:pPr>
              <w:rPr>
                <w:color w:val="365F91"/>
              </w:rPr>
            </w:pPr>
            <w:r>
              <w:rPr>
                <w:rFonts w:hint="eastAsia"/>
                <w:color w:val="365F91"/>
              </w:rPr>
              <w:t>V2.50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83176" w:rsidRDefault="00F83176" w:rsidP="00F758B5">
            <w:pPr>
              <w:jc w:val="left"/>
              <w:rPr>
                <w:color w:val="365F91"/>
              </w:rPr>
            </w:pPr>
            <w:r>
              <w:rPr>
                <w:color w:val="365F91"/>
              </w:rPr>
              <w:t>A</w:t>
            </w:r>
            <w:r>
              <w:rPr>
                <w:rFonts w:hint="eastAsia"/>
                <w:color w:val="365F91"/>
              </w:rPr>
              <w:t>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83176" w:rsidRDefault="00F83176" w:rsidP="00F758B5">
            <w:pPr>
              <w:rPr>
                <w:rFonts w:ascii="Calibri" w:hAnsi="Calibri" w:cs="宋体"/>
                <w:color w:val="365F91"/>
                <w:szCs w:val="21"/>
              </w:rPr>
            </w:pPr>
            <w:r>
              <w:rPr>
                <w:rFonts w:ascii="Calibri" w:hAnsi="Calibri" w:cs="宋体"/>
                <w:color w:val="365F91"/>
                <w:szCs w:val="21"/>
              </w:rPr>
              <w:t>U</w:t>
            </w:r>
            <w:r>
              <w:rPr>
                <w:rFonts w:ascii="Calibri" w:hAnsi="Calibri" w:cs="宋体" w:hint="eastAsia"/>
                <w:color w:val="365F91"/>
                <w:szCs w:val="21"/>
              </w:rPr>
              <w:t xml:space="preserve">pdate </w:t>
            </w:r>
            <w:r w:rsidR="00092BDD">
              <w:rPr>
                <w:rFonts w:ascii="Calibri" w:hAnsi="Calibri" w:cs="宋体" w:hint="eastAsia"/>
                <w:color w:val="365F91"/>
                <w:szCs w:val="21"/>
              </w:rPr>
              <w:t>for Y856 S</w:t>
            </w:r>
            <w:r>
              <w:rPr>
                <w:rFonts w:ascii="Calibri" w:hAnsi="Calibri" w:cs="宋体" w:hint="eastAsia"/>
                <w:color w:val="365F91"/>
                <w:szCs w:val="21"/>
              </w:rPr>
              <w:t xml:space="preserve">print </w:t>
            </w:r>
          </w:p>
          <w:p w:rsidR="00F83176" w:rsidRDefault="00F83176" w:rsidP="00F758B5">
            <w:pPr>
              <w:rPr>
                <w:rFonts w:ascii="Calibri" w:hAnsi="Calibri" w:cs="宋体"/>
                <w:color w:val="365F91"/>
                <w:szCs w:val="21"/>
              </w:rPr>
            </w:pPr>
            <w:r>
              <w:rPr>
                <w:rFonts w:ascii="Calibri" w:hAnsi="Calibri" w:cs="宋体" w:hint="eastAsia"/>
                <w:color w:val="365F91"/>
                <w:szCs w:val="21"/>
              </w:rPr>
              <w:t xml:space="preserve">               5.4.1 </w:t>
            </w:r>
            <w:r w:rsidR="00954933">
              <w:rPr>
                <w:rFonts w:ascii="Calibri" w:hAnsi="Calibri" w:cs="宋体" w:hint="eastAsia"/>
                <w:color w:val="365F91"/>
                <w:szCs w:val="21"/>
              </w:rPr>
              <w:t xml:space="preserve"> </w:t>
            </w:r>
            <w:bookmarkStart w:id="17" w:name="OLE_LINK146"/>
            <w:bookmarkStart w:id="18" w:name="OLE_LINK147"/>
            <w:r w:rsidR="00954933" w:rsidRPr="00954933">
              <w:rPr>
                <w:rFonts w:ascii="Calibri" w:hAnsi="Calibri" w:cs="宋体"/>
                <w:color w:val="365F91"/>
                <w:szCs w:val="21"/>
              </w:rPr>
              <w:t>GetNetworkInfo</w:t>
            </w:r>
            <w:bookmarkEnd w:id="17"/>
            <w:bookmarkEnd w:id="18"/>
            <w:r w:rsidR="00954933">
              <w:rPr>
                <w:rFonts w:ascii="Calibri" w:hAnsi="Calibri" w:cs="宋体" w:hint="eastAsia"/>
                <w:color w:val="365F91"/>
                <w:szCs w:val="21"/>
              </w:rPr>
              <w:t xml:space="preserve">  </w:t>
            </w:r>
            <w:r>
              <w:rPr>
                <w:rFonts w:ascii="Calibri" w:hAnsi="Calibri" w:cs="宋体" w:hint="eastAsia"/>
                <w:color w:val="365F91"/>
                <w:szCs w:val="21"/>
              </w:rPr>
              <w:t>add parameter</w:t>
            </w:r>
            <w:r w:rsidR="00954933">
              <w:rPr>
                <w:rFonts w:ascii="Calibri" w:hAnsi="Calibri" w:cs="宋体" w:hint="eastAsia"/>
                <w:color w:val="365F91"/>
                <w:szCs w:val="21"/>
              </w:rPr>
              <w:t xml:space="preserve">: </w:t>
            </w:r>
            <w:r w:rsidR="00954933" w:rsidRPr="00954933">
              <w:rPr>
                <w:rFonts w:ascii="Calibri" w:hAnsi="Calibri" w:cs="宋体" w:hint="eastAsia"/>
                <w:color w:val="365F91"/>
                <w:szCs w:val="21"/>
              </w:rPr>
              <w:t>lte_state,</w:t>
            </w:r>
            <w:r w:rsidR="00AD69A4">
              <w:rPr>
                <w:rFonts w:ascii="Calibri" w:hAnsi="Calibri" w:cs="宋体" w:hint="eastAsia"/>
                <w:color w:val="365F91"/>
                <w:szCs w:val="21"/>
              </w:rPr>
              <w:t xml:space="preserve">  </w:t>
            </w:r>
            <w:r w:rsidR="00954933" w:rsidRPr="00954933">
              <w:rPr>
                <w:rFonts w:ascii="Calibri" w:hAnsi="Calibri" w:cs="宋体" w:hint="eastAsia"/>
                <w:color w:val="365F91"/>
                <w:szCs w:val="21"/>
              </w:rPr>
              <w:t>PLMN_name,</w:t>
            </w:r>
            <w:r w:rsidR="00AD69A4">
              <w:rPr>
                <w:rFonts w:ascii="Calibri" w:hAnsi="Calibri" w:cs="宋体" w:hint="eastAsia"/>
                <w:color w:val="365F91"/>
                <w:szCs w:val="21"/>
              </w:rPr>
              <w:t xml:space="preserve"> </w:t>
            </w:r>
            <w:r w:rsidR="00954933" w:rsidRPr="00954933">
              <w:rPr>
                <w:rFonts w:ascii="Calibri" w:hAnsi="Calibri" w:cs="宋体" w:hint="eastAsia"/>
                <w:color w:val="365F91"/>
                <w:szCs w:val="21"/>
              </w:rPr>
              <w:t>Band, DL_channel,</w:t>
            </w:r>
            <w:r w:rsidR="00AD69A4">
              <w:rPr>
                <w:rFonts w:ascii="Calibri" w:hAnsi="Calibri" w:cs="宋体" w:hint="eastAsia"/>
                <w:color w:val="365F91"/>
                <w:szCs w:val="21"/>
              </w:rPr>
              <w:t xml:space="preserve"> </w:t>
            </w:r>
            <w:r w:rsidR="00954933" w:rsidRPr="00954933">
              <w:rPr>
                <w:rFonts w:ascii="Calibri" w:hAnsi="Calibri" w:cs="宋体" w:hint="eastAsia"/>
                <w:color w:val="365F91"/>
                <w:szCs w:val="21"/>
              </w:rPr>
              <w:t xml:space="preserve">UL_channel, </w:t>
            </w:r>
            <w:r w:rsidR="00AD69A4">
              <w:rPr>
                <w:rFonts w:ascii="Calibri" w:hAnsi="Calibri" w:cs="宋体" w:hint="eastAsia"/>
                <w:color w:val="365F91"/>
                <w:szCs w:val="21"/>
              </w:rPr>
              <w:t xml:space="preserve"> </w:t>
            </w:r>
            <w:r w:rsidR="00954933" w:rsidRPr="00954933">
              <w:rPr>
                <w:rFonts w:ascii="Calibri" w:hAnsi="Calibri" w:cs="宋体" w:hint="eastAsia"/>
                <w:color w:val="365F91"/>
                <w:szCs w:val="21"/>
              </w:rPr>
              <w:t>RSRQ,</w:t>
            </w:r>
          </w:p>
          <w:p w:rsidR="00764056" w:rsidRDefault="00764056" w:rsidP="00F758B5">
            <w:pPr>
              <w:rPr>
                <w:rFonts w:ascii="Calibri" w:hAnsi="Calibri" w:cs="宋体"/>
                <w:color w:val="365F91"/>
                <w:szCs w:val="21"/>
              </w:rPr>
            </w:pPr>
          </w:p>
          <w:p w:rsidR="00764056" w:rsidRDefault="00764056" w:rsidP="00F758B5">
            <w:pPr>
              <w:rPr>
                <w:rFonts w:ascii="Calibri" w:hAnsi="Calibri" w:cs="宋体"/>
                <w:color w:val="365F91"/>
                <w:szCs w:val="21"/>
              </w:rPr>
            </w:pPr>
            <w:r>
              <w:rPr>
                <w:rFonts w:ascii="Calibri" w:hAnsi="Calibri" w:cs="宋体" w:hint="eastAsia"/>
                <w:color w:val="365F91"/>
                <w:szCs w:val="21"/>
              </w:rPr>
              <w:t xml:space="preserve">             5.18.8 SetMSL </w:t>
            </w:r>
            <w:r>
              <w:rPr>
                <w:rFonts w:ascii="Calibri" w:hAnsi="Calibri" w:cs="宋体" w:hint="eastAsia"/>
                <w:color w:val="365F91"/>
                <w:szCs w:val="21"/>
              </w:rPr>
              <w:t>修改为</w:t>
            </w:r>
            <w:r>
              <w:rPr>
                <w:rFonts w:ascii="Calibri" w:hAnsi="Calibri" w:cs="宋体" w:hint="eastAsia"/>
                <w:color w:val="365F91"/>
                <w:szCs w:val="21"/>
              </w:rPr>
              <w:t>CheckMSL</w:t>
            </w:r>
          </w:p>
          <w:p w:rsidR="00954933" w:rsidRDefault="00954933" w:rsidP="00F758B5">
            <w:pPr>
              <w:rPr>
                <w:rFonts w:ascii="Calibri" w:hAnsi="Calibri" w:cs="宋体"/>
                <w:color w:val="365F91"/>
                <w:szCs w:val="21"/>
              </w:rPr>
            </w:pPr>
            <w:r>
              <w:rPr>
                <w:rFonts w:ascii="Calibri" w:hAnsi="Calibri" w:cs="宋体" w:hint="eastAsia"/>
                <w:color w:val="365F91"/>
                <w:szCs w:val="21"/>
              </w:rPr>
              <w:t xml:space="preserve">             </w:t>
            </w:r>
          </w:p>
        </w:tc>
      </w:tr>
      <w:tr w:rsidR="003D7E6C"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D7E6C" w:rsidRDefault="003D7E6C" w:rsidP="00F758B5">
            <w:pPr>
              <w:rPr>
                <w:b/>
                <w:bCs/>
                <w:color w:val="365F91"/>
              </w:rPr>
            </w:pPr>
            <w:r>
              <w:rPr>
                <w:rFonts w:hint="eastAsia"/>
                <w:b/>
                <w:bCs/>
                <w:color w:val="365F91"/>
              </w:rPr>
              <w:t xml:space="preserve">2015-08-31 </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D7E6C" w:rsidRDefault="003D7E6C" w:rsidP="00F758B5">
            <w:pPr>
              <w:rPr>
                <w:color w:val="365F91"/>
              </w:rPr>
            </w:pPr>
            <w:r>
              <w:rPr>
                <w:rFonts w:hint="eastAsia"/>
                <w:color w:val="365F91"/>
              </w:rPr>
              <w:t xml:space="preserve">V2.51 </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D7E6C" w:rsidRDefault="003D7E6C" w:rsidP="00F758B5">
            <w:pPr>
              <w:jc w:val="left"/>
              <w:rPr>
                <w:color w:val="365F91"/>
              </w:rPr>
            </w:pPr>
            <w:r>
              <w:rPr>
                <w:rFonts w:hint="eastAsia"/>
                <w:color w:val="365F91"/>
              </w:rPr>
              <w:t>Ailing.hou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D7E6C" w:rsidRDefault="003D7E6C" w:rsidP="00F758B5">
            <w:pPr>
              <w:rPr>
                <w:rFonts w:ascii="Calibri" w:hAnsi="Calibri" w:cs="宋体"/>
                <w:color w:val="365F91"/>
                <w:szCs w:val="21"/>
              </w:rPr>
            </w:pPr>
            <w:r>
              <w:rPr>
                <w:rFonts w:ascii="Calibri" w:hAnsi="Calibri" w:cs="宋体" w:hint="eastAsia"/>
                <w:color w:val="365F91"/>
                <w:szCs w:val="21"/>
              </w:rPr>
              <w:t>Update for Y856 Sprint</w:t>
            </w:r>
          </w:p>
          <w:p w:rsidR="003D7E6C" w:rsidRDefault="003D7E6C" w:rsidP="00F758B5">
            <w:pPr>
              <w:rPr>
                <w:rFonts w:ascii="Calibri" w:hAnsi="Calibri" w:cs="宋体"/>
                <w:color w:val="365F91"/>
                <w:szCs w:val="21"/>
              </w:rPr>
            </w:pPr>
            <w:r>
              <w:rPr>
                <w:rFonts w:ascii="Calibri" w:hAnsi="Calibri" w:cs="宋体" w:hint="eastAsia"/>
                <w:color w:val="365F91"/>
                <w:szCs w:val="21"/>
              </w:rPr>
              <w:t xml:space="preserve"> </w:t>
            </w:r>
            <w:r w:rsidR="00D0369F">
              <w:rPr>
                <w:rFonts w:ascii="Calibri" w:hAnsi="Calibri" w:cs="宋体" w:hint="eastAsia"/>
                <w:color w:val="365F91"/>
                <w:szCs w:val="21"/>
              </w:rPr>
              <w:t xml:space="preserve">   </w:t>
            </w:r>
            <w:r>
              <w:rPr>
                <w:rFonts w:ascii="Calibri" w:hAnsi="Calibri" w:cs="宋体" w:hint="eastAsia"/>
                <w:color w:val="365F91"/>
                <w:szCs w:val="21"/>
              </w:rPr>
              <w:t>Add 5.3.12 GetMobileIPErrorState; 5.3.13 SetMobileIPErrorState;</w:t>
            </w:r>
          </w:p>
          <w:p w:rsidR="003D7E6C" w:rsidRDefault="00002A6D" w:rsidP="00F758B5">
            <w:pPr>
              <w:rPr>
                <w:rFonts w:ascii="Calibri" w:hAnsi="Calibri" w:cs="宋体"/>
                <w:color w:val="365F91"/>
                <w:szCs w:val="21"/>
              </w:rPr>
            </w:pPr>
            <w:r>
              <w:rPr>
                <w:rFonts w:ascii="Calibri" w:hAnsi="Calibri" w:cs="宋体" w:hint="eastAsia"/>
                <w:color w:val="365F91"/>
                <w:szCs w:val="21"/>
              </w:rPr>
              <w:t xml:space="preserve">   </w:t>
            </w:r>
            <w:r w:rsidR="00446354">
              <w:rPr>
                <w:rFonts w:ascii="Calibri" w:hAnsi="Calibri" w:cs="宋体" w:hint="eastAsia"/>
                <w:color w:val="365F91"/>
                <w:szCs w:val="21"/>
              </w:rPr>
              <w:t xml:space="preserve"> </w:t>
            </w:r>
            <w:r w:rsidR="00751AE2">
              <w:rPr>
                <w:rFonts w:ascii="Calibri" w:hAnsi="Calibri" w:cs="宋体" w:hint="eastAsia"/>
                <w:color w:val="365F91"/>
                <w:szCs w:val="21"/>
              </w:rPr>
              <w:t>Add 5.7.8 GetUsageSetFlag</w:t>
            </w:r>
            <w:r w:rsidR="00B14CF2">
              <w:rPr>
                <w:rFonts w:ascii="Calibri" w:hAnsi="Calibri" w:cs="宋体" w:hint="eastAsia"/>
                <w:color w:val="365F91"/>
                <w:szCs w:val="21"/>
              </w:rPr>
              <w:t>;</w:t>
            </w:r>
          </w:p>
          <w:p w:rsidR="00B14CF2" w:rsidRDefault="00B14CF2" w:rsidP="00446354">
            <w:pPr>
              <w:ind w:firstLine="195"/>
              <w:rPr>
                <w:rFonts w:ascii="Calibri" w:hAnsi="Calibri" w:cs="宋体"/>
                <w:color w:val="365F91"/>
                <w:szCs w:val="21"/>
              </w:rPr>
            </w:pPr>
            <w:r>
              <w:rPr>
                <w:rFonts w:ascii="Calibri" w:hAnsi="Calibri" w:cs="宋体" w:hint="eastAsia"/>
                <w:color w:val="365F91"/>
                <w:szCs w:val="21"/>
              </w:rPr>
              <w:t>Add 5.18.12 GetOMALinkInfo</w:t>
            </w:r>
            <w:r w:rsidR="00446354">
              <w:rPr>
                <w:rFonts w:ascii="Calibri" w:hAnsi="Calibri" w:cs="宋体" w:hint="eastAsia"/>
                <w:color w:val="365F91"/>
                <w:szCs w:val="21"/>
              </w:rPr>
              <w:t>;</w:t>
            </w:r>
          </w:p>
          <w:p w:rsidR="00446354" w:rsidRDefault="00446354" w:rsidP="00446354">
            <w:pPr>
              <w:ind w:firstLine="195"/>
              <w:rPr>
                <w:rFonts w:ascii="Calibri" w:hAnsi="Calibri" w:cs="宋体"/>
                <w:color w:val="365F91"/>
                <w:szCs w:val="21"/>
              </w:rPr>
            </w:pPr>
            <w:r>
              <w:rPr>
                <w:rFonts w:ascii="Calibri" w:hAnsi="Calibri" w:cs="宋体" w:hint="eastAsia"/>
                <w:color w:val="365F91"/>
                <w:szCs w:val="21"/>
              </w:rPr>
              <w:lastRenderedPageBreak/>
              <w:t>Modify 5.5.4 GetWlanSettings, 5.5.5 SetWlanSettings, add parameter:</w:t>
            </w:r>
          </w:p>
          <w:p w:rsidR="00446354" w:rsidRDefault="00446354" w:rsidP="00546F40">
            <w:pPr>
              <w:rPr>
                <w:rFonts w:ascii="Calibri" w:hAnsi="Calibri" w:cs="宋体"/>
                <w:color w:val="365F91"/>
                <w:szCs w:val="21"/>
              </w:rPr>
            </w:pPr>
            <w:r>
              <w:rPr>
                <w:rFonts w:ascii="Calibri" w:hAnsi="Calibri" w:cs="宋体"/>
                <w:color w:val="365F91"/>
                <w:szCs w:val="21"/>
              </w:rPr>
              <w:t>TcpNatTimer</w:t>
            </w:r>
            <w:r>
              <w:rPr>
                <w:rFonts w:ascii="Calibri" w:hAnsi="Calibri" w:cs="宋体" w:hint="eastAsia"/>
                <w:color w:val="365F91"/>
                <w:szCs w:val="21"/>
              </w:rPr>
              <w:t>,</w:t>
            </w:r>
            <w:r>
              <w:rPr>
                <w:rFonts w:ascii="Calibri" w:hAnsi="Calibri" w:cs="宋体"/>
                <w:color w:val="365F91"/>
                <w:szCs w:val="21"/>
              </w:rPr>
              <w:t>UdpNatTimer</w:t>
            </w:r>
            <w:r>
              <w:rPr>
                <w:rFonts w:ascii="Calibri" w:hAnsi="Calibri" w:cs="宋体" w:hint="eastAsia"/>
                <w:color w:val="365F91"/>
                <w:szCs w:val="21"/>
              </w:rPr>
              <w:t>,</w:t>
            </w:r>
            <w:r>
              <w:rPr>
                <w:rFonts w:ascii="Calibri" w:hAnsi="Calibri" w:cs="宋体"/>
                <w:color w:val="365F91"/>
                <w:szCs w:val="21"/>
              </w:rPr>
              <w:t>AnyConnectingRejection</w:t>
            </w:r>
            <w:r>
              <w:rPr>
                <w:rFonts w:ascii="Calibri" w:hAnsi="Calibri" w:cs="宋体" w:hint="eastAsia"/>
                <w:color w:val="365F91"/>
                <w:szCs w:val="21"/>
              </w:rPr>
              <w:t>,</w:t>
            </w:r>
            <w:r w:rsidRPr="000F6FF9">
              <w:rPr>
                <w:rFonts w:ascii="Calibri" w:hAnsi="Calibri" w:cs="宋体"/>
                <w:color w:val="365F91"/>
                <w:szCs w:val="21"/>
              </w:rPr>
              <w:t>Guest_AnyConnectingRejection</w:t>
            </w:r>
            <w:r w:rsidR="00546F40">
              <w:rPr>
                <w:rFonts w:ascii="Calibri" w:hAnsi="Calibri" w:cs="宋体" w:hint="eastAsia"/>
                <w:color w:val="365F91"/>
                <w:szCs w:val="21"/>
              </w:rPr>
              <w:t xml:space="preserve">; Delete </w:t>
            </w:r>
            <w:r>
              <w:rPr>
                <w:rFonts w:ascii="Calibri" w:hAnsi="Calibri" w:cs="宋体" w:hint="eastAsia"/>
                <w:color w:val="365F91"/>
                <w:szCs w:val="21"/>
              </w:rPr>
              <w:t>NatTimer</w:t>
            </w:r>
            <w:r w:rsidR="00181A44">
              <w:rPr>
                <w:rFonts w:ascii="Calibri" w:hAnsi="Calibri" w:cs="宋体" w:hint="eastAsia"/>
                <w:color w:val="365F91"/>
                <w:szCs w:val="21"/>
              </w:rPr>
              <w:t>;</w:t>
            </w:r>
          </w:p>
        </w:tc>
      </w:tr>
      <w:tr w:rsidR="008F63D0"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F63D0" w:rsidRDefault="008F63D0" w:rsidP="00F758B5">
            <w:pPr>
              <w:rPr>
                <w:b/>
                <w:bCs/>
                <w:color w:val="365F91"/>
              </w:rPr>
            </w:pPr>
            <w:r>
              <w:rPr>
                <w:rFonts w:hint="eastAsia"/>
                <w:b/>
                <w:bCs/>
                <w:color w:val="365F91"/>
              </w:rPr>
              <w:lastRenderedPageBreak/>
              <w:t>2015-08-31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F63D0" w:rsidRDefault="008F63D0" w:rsidP="00F758B5">
            <w:pPr>
              <w:rPr>
                <w:color w:val="365F91"/>
              </w:rPr>
            </w:pPr>
            <w:r>
              <w:rPr>
                <w:rFonts w:hint="eastAsia"/>
                <w:color w:val="365F91"/>
              </w:rPr>
              <w:t>V2.52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F63D0" w:rsidRDefault="008F63D0" w:rsidP="00F758B5">
            <w:pPr>
              <w:jc w:val="left"/>
              <w:rPr>
                <w:color w:val="365F91"/>
              </w:rPr>
            </w:pPr>
            <w:r>
              <w:rPr>
                <w:rFonts w:hint="eastAsia"/>
                <w:color w:val="365F91"/>
              </w:rPr>
              <w:t>Qiuping.xu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F63D0" w:rsidRDefault="008F63D0" w:rsidP="00F758B5">
            <w:pPr>
              <w:ind w:firstLineChars="50" w:firstLine="105"/>
              <w:rPr>
                <w:rFonts w:ascii="Calibri" w:hAnsi="Calibri" w:cs="宋体"/>
                <w:color w:val="365F91"/>
                <w:szCs w:val="21"/>
              </w:rPr>
            </w:pPr>
            <w:r>
              <w:rPr>
                <w:rFonts w:ascii="Calibri" w:hAnsi="Calibri" w:cs="宋体" w:hint="eastAsia"/>
                <w:color w:val="365F91"/>
                <w:szCs w:val="21"/>
              </w:rPr>
              <w:t>Add  for Y856UB Sprint</w:t>
            </w:r>
          </w:p>
          <w:p w:rsidR="008F63D0" w:rsidRDefault="008F63D0" w:rsidP="00F758B5">
            <w:pPr>
              <w:ind w:firstLineChars="150" w:firstLine="315"/>
              <w:rPr>
                <w:rFonts w:ascii="Calibri" w:hAnsi="Calibri" w:cs="宋体"/>
                <w:color w:val="365F91"/>
                <w:szCs w:val="21"/>
              </w:rPr>
            </w:pPr>
            <w:r>
              <w:rPr>
                <w:rFonts w:ascii="Calibri" w:hAnsi="Calibri" w:cs="宋体" w:hint="eastAsia"/>
                <w:color w:val="365F91"/>
                <w:szCs w:val="21"/>
              </w:rPr>
              <w:t xml:space="preserve"> </w:t>
            </w:r>
            <w:r w:rsidRPr="00794700">
              <w:rPr>
                <w:rFonts w:ascii="Calibri" w:hAnsi="Calibri" w:cs="宋体"/>
                <w:color w:val="365F91"/>
                <w:szCs w:val="21"/>
              </w:rPr>
              <w:t>5.4.8</w:t>
            </w:r>
            <w:r w:rsidRPr="00794700">
              <w:rPr>
                <w:rFonts w:ascii="Calibri" w:hAnsi="Calibri" w:cs="宋体"/>
                <w:color w:val="365F91"/>
                <w:szCs w:val="21"/>
              </w:rPr>
              <w:tab/>
              <w:t>GetNetworkModeListType</w:t>
            </w:r>
          </w:p>
        </w:tc>
      </w:tr>
      <w:tr w:rsidR="00002ECF"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02ECF" w:rsidRDefault="00002ECF" w:rsidP="00F758B5">
            <w:pPr>
              <w:rPr>
                <w:b/>
                <w:bCs/>
                <w:color w:val="365F91"/>
              </w:rPr>
            </w:pPr>
            <w:r>
              <w:rPr>
                <w:rFonts w:hint="eastAsia"/>
                <w:b/>
                <w:bCs/>
                <w:color w:val="365F91"/>
              </w:rPr>
              <w:t>2015-09-06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02ECF" w:rsidRDefault="00002ECF" w:rsidP="00F758B5">
            <w:pPr>
              <w:rPr>
                <w:color w:val="365F91"/>
              </w:rPr>
            </w:pPr>
            <w:r>
              <w:rPr>
                <w:rFonts w:hint="eastAsia"/>
                <w:color w:val="365F91"/>
              </w:rPr>
              <w:t>V2.53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02ECF" w:rsidRDefault="00002ECF" w:rsidP="00F758B5">
            <w:pPr>
              <w:jc w:val="left"/>
              <w:rPr>
                <w:color w:val="365F91"/>
              </w:rPr>
            </w:pPr>
            <w:r>
              <w:rPr>
                <w:rFonts w:hint="eastAsia"/>
                <w:color w:val="365F91"/>
              </w:rPr>
              <w:t>Qiuping.xu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02ECF" w:rsidRDefault="00002ECF" w:rsidP="00002ECF">
            <w:pPr>
              <w:rPr>
                <w:rFonts w:ascii="Calibri" w:hAnsi="Calibri" w:cs="宋体"/>
                <w:color w:val="365F91"/>
                <w:szCs w:val="21"/>
              </w:rPr>
            </w:pPr>
            <w:r>
              <w:rPr>
                <w:rFonts w:ascii="Calibri" w:hAnsi="Calibri" w:cs="宋体" w:hint="eastAsia"/>
                <w:color w:val="365F91"/>
                <w:szCs w:val="21"/>
              </w:rPr>
              <w:t xml:space="preserve">  Modify 5.4.6 GetNetworkSettings,5.4.7 SetNetworkSettings: Delete </w:t>
            </w:r>
            <w:r w:rsidRPr="00002ECF">
              <w:rPr>
                <w:rFonts w:ascii="Calibri" w:hAnsi="Calibri" w:cs="宋体"/>
                <w:color w:val="365F91"/>
                <w:szCs w:val="21"/>
              </w:rPr>
              <w:t>DomesticRoamCarrier</w:t>
            </w:r>
            <w:r>
              <w:rPr>
                <w:rFonts w:ascii="Calibri" w:hAnsi="Calibri" w:cs="宋体" w:hint="eastAsia"/>
                <w:color w:val="365F91"/>
                <w:szCs w:val="21"/>
              </w:rPr>
              <w:t xml:space="preserve">; Modify 5.4.8 GetNetworkModeListType response para name </w:t>
            </w:r>
          </w:p>
        </w:tc>
      </w:tr>
      <w:tr w:rsidR="009E19AE"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9E19AE" w:rsidRDefault="009E19AE" w:rsidP="00F758B5">
            <w:pPr>
              <w:rPr>
                <w:b/>
                <w:bCs/>
                <w:color w:val="365F91"/>
              </w:rPr>
            </w:pPr>
            <w:r>
              <w:rPr>
                <w:rFonts w:hint="eastAsia"/>
                <w:b/>
                <w:bCs/>
                <w:color w:val="365F91"/>
              </w:rPr>
              <w:t>2015-09-07</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9E19AE" w:rsidRDefault="009E19AE" w:rsidP="00F758B5">
            <w:pPr>
              <w:rPr>
                <w:color w:val="365F91"/>
              </w:rPr>
            </w:pPr>
            <w:r>
              <w:rPr>
                <w:color w:val="365F91"/>
              </w:rPr>
              <w:t>V</w:t>
            </w:r>
            <w:r>
              <w:rPr>
                <w:rFonts w:hint="eastAsia"/>
                <w:color w:val="365F91"/>
              </w:rPr>
              <w:t>2.54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9E19AE" w:rsidRDefault="009E19AE" w:rsidP="00F758B5">
            <w:pPr>
              <w:jc w:val="left"/>
              <w:rPr>
                <w:color w:val="365F91"/>
              </w:rPr>
            </w:pPr>
            <w:r>
              <w:rPr>
                <w:color w:val="365F91"/>
              </w:rPr>
              <w:t>J</w:t>
            </w:r>
            <w:r>
              <w:rPr>
                <w:rFonts w:hint="eastAsia"/>
                <w:color w:val="365F9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9E19AE" w:rsidRDefault="009E19AE" w:rsidP="00002ECF">
            <w:pPr>
              <w:rPr>
                <w:rFonts w:ascii="Calibri" w:hAnsi="Calibri" w:cs="宋体"/>
                <w:color w:val="365F91"/>
                <w:szCs w:val="21"/>
              </w:rPr>
            </w:pPr>
            <w:r>
              <w:rPr>
                <w:rFonts w:ascii="Calibri" w:hAnsi="Calibri" w:cs="宋体" w:hint="eastAsia"/>
                <w:color w:val="365F91"/>
                <w:szCs w:val="21"/>
              </w:rPr>
              <w:t xml:space="preserve">GetDebugInfo add param </w:t>
            </w:r>
            <w:r>
              <w:rPr>
                <w:rFonts w:ascii="Calibri" w:hAnsi="Calibri" w:cs="宋体"/>
                <w:color w:val="365F91"/>
                <w:szCs w:val="21"/>
              </w:rPr>
              <w:t>‘</w:t>
            </w:r>
            <w:r w:rsidRPr="009E19AE">
              <w:rPr>
                <w:rFonts w:ascii="Calibri" w:hAnsi="Calibri" w:cs="宋体" w:hint="eastAsia"/>
                <w:color w:val="365F91"/>
                <w:szCs w:val="21"/>
              </w:rPr>
              <w:t>LteLastError</w:t>
            </w:r>
            <w:r>
              <w:rPr>
                <w:rFonts w:ascii="Calibri" w:hAnsi="Calibri" w:cs="宋体"/>
                <w:color w:val="365F91"/>
                <w:szCs w:val="21"/>
              </w:rPr>
              <w:t>’</w:t>
            </w:r>
          </w:p>
        </w:tc>
      </w:tr>
      <w:tr w:rsidR="00A217B5"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217B5" w:rsidRDefault="00A217B5" w:rsidP="00F758B5">
            <w:pPr>
              <w:rPr>
                <w:b/>
                <w:bCs/>
                <w:color w:val="365F91"/>
              </w:rPr>
            </w:pPr>
            <w:r>
              <w:rPr>
                <w:rFonts w:hint="eastAsia"/>
                <w:b/>
                <w:bCs/>
                <w:color w:val="365F91"/>
              </w:rPr>
              <w:t>2015-09-08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217B5" w:rsidRDefault="00A217B5" w:rsidP="00F758B5">
            <w:pPr>
              <w:rPr>
                <w:color w:val="365F91"/>
              </w:rPr>
            </w:pPr>
            <w:r>
              <w:rPr>
                <w:color w:val="365F91"/>
              </w:rPr>
              <w:t>V</w:t>
            </w:r>
            <w:r>
              <w:rPr>
                <w:rFonts w:hint="eastAsia"/>
                <w:color w:val="365F91"/>
              </w:rPr>
              <w:t>2.55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217B5" w:rsidRDefault="00A217B5" w:rsidP="00F758B5">
            <w:pPr>
              <w:jc w:val="left"/>
              <w:rPr>
                <w:color w:val="365F91"/>
              </w:rPr>
            </w:pPr>
            <w:r>
              <w:rPr>
                <w:rFonts w:hint="eastAsia"/>
                <w:color w:val="365F91"/>
              </w:rPr>
              <w:t>Xingmei.Luo</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217B5" w:rsidRDefault="00A217B5" w:rsidP="00002ECF">
            <w:pPr>
              <w:rPr>
                <w:rFonts w:ascii="Calibri" w:hAnsi="Calibri" w:cs="宋体"/>
                <w:color w:val="365F91"/>
                <w:szCs w:val="21"/>
              </w:rPr>
            </w:pPr>
            <w:r>
              <w:rPr>
                <w:rFonts w:ascii="Calibri" w:hAnsi="Calibri" w:cs="宋体" w:hint="eastAsia"/>
                <w:color w:val="365F91"/>
                <w:szCs w:val="21"/>
              </w:rPr>
              <w:t>Add for Y856UB Sprint</w:t>
            </w:r>
          </w:p>
          <w:p w:rsidR="00A217B5" w:rsidRDefault="00A217B5" w:rsidP="00002ECF">
            <w:pPr>
              <w:rPr>
                <w:rFonts w:ascii="Calibri" w:hAnsi="Calibri" w:cs="宋体"/>
                <w:color w:val="365F91"/>
                <w:szCs w:val="21"/>
              </w:rPr>
            </w:pPr>
            <w:r>
              <w:rPr>
                <w:rFonts w:ascii="Calibri" w:hAnsi="Calibri" w:cs="宋体" w:hint="eastAsia"/>
                <w:color w:val="365F91"/>
                <w:szCs w:val="21"/>
              </w:rPr>
              <w:t xml:space="preserve">    5.1.1 Login     add error code 010104--</w:t>
            </w:r>
            <w:r w:rsidRPr="00A217B5">
              <w:rPr>
                <w:rFonts w:ascii="Calibri" w:hAnsi="Calibri" w:cs="宋体" w:hint="eastAsia"/>
                <w:color w:val="365F91"/>
                <w:szCs w:val="21"/>
              </w:rPr>
              <w:t xml:space="preserve"> Guest AP has no ui access</w:t>
            </w:r>
            <w:r w:rsidRPr="00A217B5">
              <w:rPr>
                <w:rFonts w:ascii="Calibri" w:hAnsi="Calibri" w:cs="宋体"/>
                <w:color w:val="365F91"/>
                <w:szCs w:val="21"/>
              </w:rPr>
              <w:t xml:space="preserve"> </w:t>
            </w:r>
            <w:r w:rsidRPr="00A217B5">
              <w:rPr>
                <w:rFonts w:ascii="Calibri" w:hAnsi="Calibri" w:cs="宋体" w:hint="eastAsia"/>
                <w:color w:val="365F91"/>
                <w:szCs w:val="21"/>
              </w:rPr>
              <w:t>right.</w:t>
            </w:r>
          </w:p>
        </w:tc>
      </w:tr>
      <w:tr w:rsidR="00287664"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87664" w:rsidRDefault="00287664" w:rsidP="00F758B5">
            <w:pPr>
              <w:rPr>
                <w:b/>
                <w:bCs/>
                <w:color w:val="365F91"/>
              </w:rPr>
            </w:pPr>
            <w:r>
              <w:rPr>
                <w:rFonts w:hint="eastAsia"/>
                <w:b/>
                <w:bCs/>
                <w:color w:val="365F91"/>
              </w:rPr>
              <w:t>2015-09-09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87664" w:rsidRDefault="00287664" w:rsidP="00F758B5">
            <w:pPr>
              <w:rPr>
                <w:color w:val="365F91"/>
              </w:rPr>
            </w:pPr>
            <w:r>
              <w:rPr>
                <w:color w:val="365F91"/>
              </w:rPr>
              <w:t>V</w:t>
            </w:r>
            <w:r>
              <w:rPr>
                <w:rFonts w:hint="eastAsia"/>
                <w:color w:val="365F91"/>
              </w:rPr>
              <w:t>2.56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87664" w:rsidRDefault="00287664" w:rsidP="00F758B5">
            <w:pPr>
              <w:jc w:val="left"/>
              <w:rPr>
                <w:color w:val="365F91"/>
              </w:rPr>
            </w:pPr>
            <w:r>
              <w:rPr>
                <w:rFonts w:hint="eastAsia"/>
                <w:color w:val="365F91"/>
              </w:rPr>
              <w:t>Qiuping.xu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87664" w:rsidRDefault="00287664" w:rsidP="00F758B5">
            <w:pPr>
              <w:rPr>
                <w:rFonts w:ascii="Calibri" w:hAnsi="Calibri" w:cs="宋体"/>
                <w:color w:val="365F91"/>
                <w:szCs w:val="21"/>
              </w:rPr>
            </w:pPr>
            <w:r>
              <w:rPr>
                <w:rFonts w:ascii="Calibri" w:hAnsi="Calibri" w:cs="宋体" w:hint="eastAsia"/>
                <w:color w:val="365F91"/>
                <w:szCs w:val="21"/>
              </w:rPr>
              <w:t>Update for Y856UB Sprint</w:t>
            </w:r>
          </w:p>
          <w:p w:rsidR="00287664" w:rsidRDefault="00287664" w:rsidP="00287664">
            <w:pPr>
              <w:ind w:firstLine="195"/>
              <w:rPr>
                <w:rFonts w:ascii="Calibri" w:hAnsi="Calibri" w:cs="宋体"/>
                <w:color w:val="365F91"/>
                <w:szCs w:val="21"/>
              </w:rPr>
            </w:pPr>
            <w:r>
              <w:rPr>
                <w:rFonts w:ascii="Calibri" w:hAnsi="Calibri" w:cs="宋体" w:hint="eastAsia"/>
                <w:color w:val="365F91"/>
                <w:szCs w:val="21"/>
              </w:rPr>
              <w:t xml:space="preserve">Delete </w:t>
            </w:r>
            <w:r w:rsidRPr="00287664">
              <w:rPr>
                <w:rFonts w:ascii="Calibri" w:hAnsi="Calibri" w:cs="宋体"/>
                <w:color w:val="365F91"/>
                <w:szCs w:val="21"/>
              </w:rPr>
              <w:t>CellularData</w:t>
            </w:r>
            <w:r>
              <w:rPr>
                <w:rFonts w:ascii="Calibri" w:hAnsi="Calibri" w:cs="宋体" w:hint="eastAsia"/>
                <w:color w:val="365F91"/>
                <w:szCs w:val="21"/>
              </w:rPr>
              <w:t xml:space="preserve"> para on 5.4.6 and 5.4.7 </w:t>
            </w:r>
          </w:p>
          <w:p w:rsidR="00287664" w:rsidRDefault="00287664" w:rsidP="00287664">
            <w:pPr>
              <w:ind w:firstLine="195"/>
              <w:rPr>
                <w:rFonts w:ascii="Calibri" w:hAnsi="Calibri" w:cs="宋体"/>
                <w:color w:val="365F91"/>
                <w:szCs w:val="21"/>
              </w:rPr>
            </w:pPr>
            <w:r>
              <w:rPr>
                <w:rFonts w:ascii="Calibri" w:hAnsi="Calibri" w:cs="宋体" w:hint="eastAsia"/>
                <w:color w:val="365F91"/>
                <w:szCs w:val="21"/>
              </w:rPr>
              <w:t>Add 5.4.9 GetDomRoamGuardForced</w:t>
            </w:r>
          </w:p>
        </w:tc>
      </w:tr>
      <w:tr w:rsidR="00E2530E"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2530E" w:rsidRDefault="00E2530E" w:rsidP="00E2530E">
            <w:pPr>
              <w:rPr>
                <w:b/>
                <w:bCs/>
                <w:color w:val="365F91"/>
              </w:rPr>
            </w:pPr>
            <w:r>
              <w:rPr>
                <w:rFonts w:hint="eastAsia"/>
                <w:b/>
                <w:bCs/>
                <w:color w:val="365F91"/>
              </w:rPr>
              <w:t>2015-09-10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2530E" w:rsidRDefault="00E2530E" w:rsidP="00E2530E">
            <w:pPr>
              <w:rPr>
                <w:color w:val="365F91"/>
              </w:rPr>
            </w:pPr>
            <w:r>
              <w:rPr>
                <w:color w:val="365F91"/>
              </w:rPr>
              <w:t>V</w:t>
            </w:r>
            <w:r>
              <w:rPr>
                <w:rFonts w:hint="eastAsia"/>
                <w:color w:val="365F91"/>
              </w:rPr>
              <w:t>2.57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2530E" w:rsidRPr="00E2530E" w:rsidRDefault="00E2530E" w:rsidP="00F758B5">
            <w:pPr>
              <w:jc w:val="left"/>
              <w:rPr>
                <w:rFonts w:ascii="Calibri" w:hAnsi="Calibri" w:cs="宋体"/>
                <w:color w:val="365F91"/>
                <w:szCs w:val="21"/>
              </w:rPr>
            </w:pPr>
            <w:r w:rsidRPr="00E2530E">
              <w:rPr>
                <w:rFonts w:ascii="Calibri" w:hAnsi="Calibri" w:cs="宋体"/>
                <w:color w:val="365F91"/>
                <w:szCs w:val="21"/>
              </w:rPr>
              <w:t>J</w:t>
            </w:r>
            <w:r w:rsidRPr="00E2530E">
              <w:rPr>
                <w:rFonts w:ascii="Calibri" w:hAnsi="Calibri" w:cs="宋体" w:hint="eastAsia"/>
                <w:color w:val="365F91"/>
                <w:szCs w:val="2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2530E" w:rsidRDefault="00E2530E" w:rsidP="00F758B5">
            <w:pPr>
              <w:rPr>
                <w:rFonts w:ascii="Calibri" w:hAnsi="Calibri" w:cs="宋体"/>
                <w:color w:val="365F91"/>
                <w:szCs w:val="21"/>
              </w:rPr>
            </w:pPr>
            <w:r w:rsidRPr="00E2530E">
              <w:rPr>
                <w:rFonts w:ascii="Calibri" w:hAnsi="Calibri" w:cs="宋体"/>
                <w:color w:val="365F91"/>
                <w:szCs w:val="21"/>
              </w:rPr>
              <w:t>A</w:t>
            </w:r>
            <w:r w:rsidRPr="00E2530E">
              <w:rPr>
                <w:rFonts w:ascii="Calibri" w:hAnsi="Calibri" w:cs="宋体" w:hint="eastAsia"/>
                <w:color w:val="365F91"/>
                <w:szCs w:val="21"/>
              </w:rPr>
              <w:t>dd API :</w:t>
            </w:r>
            <w:r w:rsidRPr="00E2530E">
              <w:rPr>
                <w:rFonts w:ascii="Calibri" w:hAnsi="Calibri" w:cs="宋体"/>
                <w:color w:val="365F91"/>
                <w:szCs w:val="21"/>
              </w:rPr>
              <w:t>GetHfaActivationStatus</w:t>
            </w:r>
          </w:p>
        </w:tc>
      </w:tr>
      <w:tr w:rsidR="00F60167"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60167" w:rsidRDefault="00F60167" w:rsidP="00F60167">
            <w:pPr>
              <w:rPr>
                <w:b/>
                <w:bCs/>
                <w:color w:val="365F91"/>
              </w:rPr>
            </w:pPr>
            <w:r>
              <w:rPr>
                <w:rFonts w:hint="eastAsia"/>
                <w:b/>
                <w:bCs/>
                <w:color w:val="365F91"/>
              </w:rPr>
              <w:t>2015-09-11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60167" w:rsidRDefault="00F60167" w:rsidP="00F60167">
            <w:pPr>
              <w:rPr>
                <w:color w:val="365F91"/>
              </w:rPr>
            </w:pPr>
            <w:r>
              <w:rPr>
                <w:color w:val="365F91"/>
              </w:rPr>
              <w:t>V</w:t>
            </w:r>
            <w:r>
              <w:rPr>
                <w:rFonts w:hint="eastAsia"/>
                <w:color w:val="365F91"/>
              </w:rPr>
              <w:t>2.58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60167" w:rsidRPr="00E2530E" w:rsidRDefault="00F60167" w:rsidP="002C2FDF">
            <w:pPr>
              <w:jc w:val="left"/>
              <w:rPr>
                <w:rFonts w:ascii="Calibri" w:hAnsi="Calibri" w:cs="宋体"/>
                <w:color w:val="365F91"/>
                <w:szCs w:val="21"/>
              </w:rPr>
            </w:pPr>
            <w:r w:rsidRPr="00E2530E">
              <w:rPr>
                <w:rFonts w:ascii="Calibri" w:hAnsi="Calibri" w:cs="宋体"/>
                <w:color w:val="365F91"/>
                <w:szCs w:val="21"/>
              </w:rPr>
              <w:t>J</w:t>
            </w:r>
            <w:r w:rsidRPr="00E2530E">
              <w:rPr>
                <w:rFonts w:ascii="Calibri" w:hAnsi="Calibri" w:cs="宋体" w:hint="eastAsia"/>
                <w:color w:val="365F91"/>
                <w:szCs w:val="2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63145" w:rsidRDefault="00F60167" w:rsidP="00F60167">
            <w:pPr>
              <w:rPr>
                <w:rFonts w:ascii="Calibri" w:hAnsi="Calibri" w:cs="宋体"/>
                <w:color w:val="365F91"/>
                <w:szCs w:val="21"/>
              </w:rPr>
            </w:pPr>
            <w:r>
              <w:rPr>
                <w:rFonts w:ascii="Calibri" w:hAnsi="Calibri" w:cs="宋体"/>
                <w:color w:val="365F91"/>
                <w:szCs w:val="21"/>
              </w:rPr>
              <w:t>U</w:t>
            </w:r>
            <w:r>
              <w:rPr>
                <w:rFonts w:ascii="Calibri" w:hAnsi="Calibri" w:cs="宋体" w:hint="eastAsia"/>
                <w:color w:val="365F91"/>
                <w:szCs w:val="21"/>
              </w:rPr>
              <w:t xml:space="preserve">ptate  API </w:t>
            </w:r>
            <w:r>
              <w:rPr>
                <w:rFonts w:ascii="Calibri" w:hAnsi="Calibri" w:cs="宋体"/>
                <w:color w:val="365F91"/>
                <w:szCs w:val="21"/>
              </w:rPr>
              <w:t>‘</w:t>
            </w:r>
            <w:r w:rsidR="00063145">
              <w:rPr>
                <w:rFonts w:ascii="Calibri" w:hAnsi="Calibri" w:cs="宋体" w:hint="eastAsia"/>
                <w:color w:val="365F91"/>
                <w:szCs w:val="21"/>
              </w:rPr>
              <w:t xml:space="preserve">5.13.20 </w:t>
            </w:r>
            <w:r w:rsidRPr="00E2530E">
              <w:rPr>
                <w:rFonts w:ascii="Calibri" w:hAnsi="Calibri" w:cs="宋体"/>
                <w:color w:val="365F91"/>
                <w:szCs w:val="21"/>
              </w:rPr>
              <w:t>GetHfaActivationStatus</w:t>
            </w:r>
            <w:r>
              <w:rPr>
                <w:rFonts w:ascii="Calibri" w:hAnsi="Calibri" w:cs="宋体"/>
                <w:color w:val="365F91"/>
                <w:szCs w:val="21"/>
              </w:rPr>
              <w:t>’</w:t>
            </w:r>
            <w:r>
              <w:rPr>
                <w:rFonts w:ascii="Calibri" w:hAnsi="Calibri" w:cs="宋体" w:hint="eastAsia"/>
                <w:color w:val="365F91"/>
                <w:szCs w:val="21"/>
              </w:rPr>
              <w:t>;</w:t>
            </w:r>
          </w:p>
          <w:p w:rsidR="00F60167" w:rsidRPr="00E2530E" w:rsidRDefault="00F60167" w:rsidP="00F60167">
            <w:pPr>
              <w:rPr>
                <w:rFonts w:ascii="Calibri" w:hAnsi="Calibri" w:cs="宋体"/>
                <w:color w:val="365F91"/>
                <w:szCs w:val="21"/>
              </w:rPr>
            </w:pPr>
            <w:r>
              <w:rPr>
                <w:rFonts w:ascii="Calibri" w:hAnsi="Calibri" w:cs="宋体" w:hint="eastAsia"/>
                <w:color w:val="365F91"/>
                <w:szCs w:val="21"/>
              </w:rPr>
              <w:t xml:space="preserve">Add API </w:t>
            </w:r>
            <w:r>
              <w:rPr>
                <w:rFonts w:ascii="Calibri" w:hAnsi="Calibri" w:cs="宋体"/>
                <w:color w:val="365F91"/>
                <w:szCs w:val="21"/>
              </w:rPr>
              <w:t>‘</w:t>
            </w:r>
            <w:r w:rsidR="00063145">
              <w:rPr>
                <w:rFonts w:ascii="Calibri" w:hAnsi="Calibri" w:cs="宋体" w:hint="eastAsia"/>
                <w:color w:val="365F91"/>
                <w:szCs w:val="21"/>
              </w:rPr>
              <w:t>5.13.21</w:t>
            </w:r>
            <w:r w:rsidRPr="00F60167">
              <w:rPr>
                <w:rFonts w:ascii="Calibri" w:hAnsi="Calibri" w:cs="宋体" w:hint="eastAsia"/>
                <w:color w:val="365F91"/>
                <w:szCs w:val="21"/>
              </w:rPr>
              <w:t>CancelHfaActivation</w:t>
            </w:r>
            <w:r>
              <w:rPr>
                <w:rFonts w:ascii="Calibri" w:hAnsi="Calibri" w:cs="宋体"/>
                <w:color w:val="365F91"/>
                <w:szCs w:val="21"/>
              </w:rPr>
              <w:t>’</w:t>
            </w:r>
          </w:p>
        </w:tc>
      </w:tr>
      <w:tr w:rsidR="00172514"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72514" w:rsidRDefault="00172514" w:rsidP="00172514">
            <w:pPr>
              <w:rPr>
                <w:b/>
                <w:bCs/>
                <w:color w:val="365F91"/>
              </w:rPr>
            </w:pPr>
            <w:r>
              <w:rPr>
                <w:rFonts w:hint="eastAsia"/>
                <w:b/>
                <w:bCs/>
                <w:color w:val="365F91"/>
              </w:rPr>
              <w:t>2015-09-21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72514" w:rsidRDefault="00172514" w:rsidP="00172514">
            <w:pPr>
              <w:rPr>
                <w:color w:val="365F91"/>
              </w:rPr>
            </w:pPr>
            <w:r>
              <w:rPr>
                <w:color w:val="365F91"/>
              </w:rPr>
              <w:t>V</w:t>
            </w:r>
            <w:r>
              <w:rPr>
                <w:rFonts w:hint="eastAsia"/>
                <w:color w:val="365F91"/>
              </w:rPr>
              <w:t>2.59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72514" w:rsidRPr="00E2530E" w:rsidRDefault="00172514" w:rsidP="002C2FDF">
            <w:pPr>
              <w:jc w:val="left"/>
              <w:rPr>
                <w:rFonts w:ascii="Calibri" w:hAnsi="Calibri" w:cs="宋体"/>
                <w:color w:val="365F91"/>
                <w:szCs w:val="21"/>
              </w:rPr>
            </w:pPr>
            <w:r w:rsidRPr="00E2530E">
              <w:rPr>
                <w:rFonts w:ascii="Calibri" w:hAnsi="Calibri" w:cs="宋体"/>
                <w:color w:val="365F91"/>
                <w:szCs w:val="21"/>
              </w:rPr>
              <w:t>J</w:t>
            </w:r>
            <w:r w:rsidRPr="00E2530E">
              <w:rPr>
                <w:rFonts w:ascii="Calibri" w:hAnsi="Calibri" w:cs="宋体" w:hint="eastAsia"/>
                <w:color w:val="365F91"/>
                <w:szCs w:val="2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72514" w:rsidRPr="00E2530E" w:rsidRDefault="00172514" w:rsidP="00172514">
            <w:pPr>
              <w:rPr>
                <w:rFonts w:ascii="Calibri" w:hAnsi="Calibri" w:cs="宋体"/>
                <w:color w:val="365F91"/>
                <w:szCs w:val="21"/>
              </w:rPr>
            </w:pPr>
            <w:r>
              <w:rPr>
                <w:rFonts w:ascii="Calibri" w:hAnsi="Calibri" w:cs="宋体"/>
                <w:color w:val="365F91"/>
                <w:szCs w:val="21"/>
              </w:rPr>
              <w:t>U</w:t>
            </w:r>
            <w:r>
              <w:rPr>
                <w:rFonts w:ascii="Calibri" w:hAnsi="Calibri" w:cs="宋体" w:hint="eastAsia"/>
                <w:color w:val="365F91"/>
                <w:szCs w:val="21"/>
              </w:rPr>
              <w:t xml:space="preserve">ptate  API </w:t>
            </w:r>
            <w:r>
              <w:rPr>
                <w:rFonts w:ascii="Calibri" w:hAnsi="Calibri" w:cs="宋体"/>
                <w:color w:val="365F91"/>
                <w:szCs w:val="21"/>
              </w:rPr>
              <w:t>‘</w:t>
            </w:r>
            <w:r>
              <w:rPr>
                <w:rFonts w:ascii="Calibri" w:hAnsi="Calibri" w:cs="宋体" w:hint="eastAsia"/>
                <w:color w:val="365F91"/>
                <w:szCs w:val="21"/>
              </w:rPr>
              <w:t xml:space="preserve">5.13.20 </w:t>
            </w:r>
            <w:r w:rsidRPr="00E2530E">
              <w:rPr>
                <w:rFonts w:ascii="Calibri" w:hAnsi="Calibri" w:cs="宋体"/>
                <w:color w:val="365F91"/>
                <w:szCs w:val="21"/>
              </w:rPr>
              <w:t>GetHfaActivationStatus</w:t>
            </w:r>
            <w:r>
              <w:rPr>
                <w:rFonts w:ascii="Calibri" w:hAnsi="Calibri" w:cs="宋体"/>
                <w:color w:val="365F91"/>
                <w:szCs w:val="21"/>
              </w:rPr>
              <w:t>’</w:t>
            </w:r>
            <w:r>
              <w:rPr>
                <w:rFonts w:ascii="Calibri" w:hAnsi="Calibri" w:cs="宋体" w:hint="eastAsia"/>
                <w:color w:val="365F91"/>
                <w:szCs w:val="21"/>
              </w:rPr>
              <w:t xml:space="preserve">,param </w:t>
            </w:r>
            <w:r>
              <w:rPr>
                <w:rFonts w:ascii="Calibri" w:hAnsi="Calibri" w:cs="宋体"/>
                <w:color w:val="365F91"/>
                <w:szCs w:val="21"/>
              </w:rPr>
              <w:t>‘</w:t>
            </w:r>
            <w:r w:rsidRPr="00172514">
              <w:rPr>
                <w:rFonts w:ascii="Calibri" w:hAnsi="Calibri" w:cs="宋体"/>
                <w:color w:val="365F91"/>
                <w:szCs w:val="21"/>
              </w:rPr>
              <w:t>HfaActivationStatus</w:t>
            </w:r>
            <w:r>
              <w:rPr>
                <w:rFonts w:ascii="Calibri" w:hAnsi="Calibri" w:cs="宋体"/>
                <w:color w:val="365F91"/>
                <w:szCs w:val="21"/>
              </w:rPr>
              <w:t>’</w:t>
            </w:r>
            <w:r>
              <w:rPr>
                <w:rFonts w:ascii="Calibri" w:hAnsi="Calibri" w:cs="宋体" w:hint="eastAsia"/>
                <w:color w:val="365F91"/>
                <w:szCs w:val="21"/>
              </w:rPr>
              <w:t>add value (</w:t>
            </w:r>
            <w:r w:rsidRPr="00172514">
              <w:rPr>
                <w:rFonts w:ascii="Calibri" w:hAnsi="Calibri" w:cs="宋体"/>
                <w:color w:val="365F91"/>
                <w:szCs w:val="21"/>
              </w:rPr>
              <w:t>6</w:t>
            </w:r>
            <w:r w:rsidRPr="00172514">
              <w:rPr>
                <w:rFonts w:ascii="Calibri" w:hAnsi="Calibri" w:cs="宋体" w:hint="eastAsia"/>
                <w:color w:val="365F91"/>
                <w:szCs w:val="21"/>
              </w:rPr>
              <w:t>、</w:t>
            </w:r>
            <w:r w:rsidRPr="00172514">
              <w:rPr>
                <w:rFonts w:ascii="Calibri" w:hAnsi="Calibri" w:cs="宋体"/>
                <w:color w:val="365F91"/>
                <w:szCs w:val="21"/>
              </w:rPr>
              <w:t>7</w:t>
            </w:r>
            <w:r w:rsidRPr="00172514">
              <w:rPr>
                <w:rFonts w:ascii="Calibri" w:hAnsi="Calibri" w:cs="宋体" w:hint="eastAsia"/>
                <w:color w:val="365F91"/>
                <w:szCs w:val="21"/>
              </w:rPr>
              <w:t>、</w:t>
            </w:r>
            <w:r w:rsidRPr="00172514">
              <w:rPr>
                <w:rFonts w:ascii="Calibri" w:hAnsi="Calibri" w:cs="宋体"/>
                <w:color w:val="365F91"/>
                <w:szCs w:val="21"/>
              </w:rPr>
              <w:t>8</w:t>
            </w:r>
            <w:r w:rsidRPr="00172514">
              <w:rPr>
                <w:rFonts w:ascii="Calibri" w:hAnsi="Calibri" w:cs="宋体" w:hint="eastAsia"/>
                <w:color w:val="365F91"/>
                <w:szCs w:val="21"/>
              </w:rPr>
              <w:t>、</w:t>
            </w:r>
            <w:r w:rsidRPr="00172514">
              <w:rPr>
                <w:rFonts w:ascii="Calibri" w:hAnsi="Calibri" w:cs="宋体"/>
                <w:color w:val="365F91"/>
                <w:szCs w:val="21"/>
              </w:rPr>
              <w:t>9</w:t>
            </w:r>
            <w:r w:rsidRPr="00172514">
              <w:rPr>
                <w:rFonts w:ascii="Calibri" w:hAnsi="Calibri" w:cs="宋体" w:hint="eastAsia"/>
                <w:color w:val="365F91"/>
                <w:szCs w:val="21"/>
              </w:rPr>
              <w:t>、</w:t>
            </w:r>
            <w:r w:rsidRPr="00172514">
              <w:rPr>
                <w:rFonts w:ascii="Calibri" w:hAnsi="Calibri" w:cs="宋体"/>
                <w:color w:val="365F91"/>
                <w:szCs w:val="21"/>
              </w:rPr>
              <w:t>10</w:t>
            </w:r>
            <w:r w:rsidRPr="00172514">
              <w:rPr>
                <w:rFonts w:ascii="Calibri" w:hAnsi="Calibri" w:cs="宋体" w:hint="eastAsia"/>
                <w:color w:val="365F91"/>
                <w:szCs w:val="21"/>
              </w:rPr>
              <w:t>)</w:t>
            </w:r>
          </w:p>
        </w:tc>
      </w:tr>
      <w:tr w:rsidR="00895F13"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95F13" w:rsidRDefault="00895F13" w:rsidP="00172514">
            <w:pPr>
              <w:rPr>
                <w:b/>
                <w:bCs/>
                <w:color w:val="365F91"/>
              </w:rPr>
            </w:pPr>
            <w:r>
              <w:rPr>
                <w:rFonts w:hint="eastAsia"/>
                <w:b/>
                <w:bCs/>
                <w:color w:val="365F91"/>
              </w:rPr>
              <w:t>2015-10-08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95F13" w:rsidRDefault="00895F13" w:rsidP="00895F13">
            <w:pPr>
              <w:rPr>
                <w:color w:val="365F91"/>
              </w:rPr>
            </w:pPr>
            <w:r>
              <w:rPr>
                <w:color w:val="365F91"/>
              </w:rPr>
              <w:t>V</w:t>
            </w:r>
            <w:r>
              <w:rPr>
                <w:rFonts w:hint="eastAsia"/>
                <w:color w:val="365F91"/>
              </w:rPr>
              <w:t>2.60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95F13" w:rsidRPr="00E2530E" w:rsidRDefault="00895F13" w:rsidP="002C2FDF">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82FBA" w:rsidRDefault="00382FBA" w:rsidP="00382FBA">
            <w:pPr>
              <w:jc w:val="left"/>
              <w:rPr>
                <w:rFonts w:ascii="Calibri" w:hAnsi="Calibri" w:cs="宋体"/>
                <w:color w:val="365F91"/>
                <w:szCs w:val="21"/>
              </w:rPr>
            </w:pPr>
            <w:r>
              <w:rPr>
                <w:rFonts w:ascii="Calibri" w:hAnsi="Calibri" w:cs="宋体" w:hint="eastAsia"/>
                <w:color w:val="365F91"/>
                <w:szCs w:val="21"/>
              </w:rPr>
              <w:t>Modify</w:t>
            </w:r>
            <w:r w:rsidR="00210CB6">
              <w:rPr>
                <w:rFonts w:ascii="Calibri" w:hAnsi="Calibri" w:cs="宋体" w:hint="eastAsia"/>
                <w:color w:val="365F91"/>
                <w:szCs w:val="21"/>
              </w:rPr>
              <w:t xml:space="preserve"> API </w:t>
            </w:r>
            <w:r>
              <w:rPr>
                <w:rFonts w:ascii="Calibri" w:hAnsi="Calibri" w:cs="宋体" w:hint="eastAsia"/>
                <w:color w:val="365F91"/>
                <w:szCs w:val="21"/>
              </w:rPr>
              <w:t xml:space="preserve">5.3.8 </w:t>
            </w:r>
            <w:r w:rsidRPr="00382FBA">
              <w:rPr>
                <w:rFonts w:ascii="Calibri" w:hAnsi="Calibri" w:cs="宋体"/>
                <w:color w:val="365F91"/>
                <w:szCs w:val="21"/>
              </w:rPr>
              <w:t>GetRoamingPopShowFlag</w:t>
            </w:r>
            <w:r w:rsidRPr="00382FBA">
              <w:rPr>
                <w:rFonts w:ascii="Calibri" w:hAnsi="Calibri" w:cs="宋体" w:hint="eastAsia"/>
                <w:color w:val="365F91"/>
                <w:szCs w:val="21"/>
              </w:rPr>
              <w:t xml:space="preserve"> </w:t>
            </w:r>
            <w:r w:rsidRPr="00382FBA">
              <w:rPr>
                <w:rFonts w:ascii="Calibri" w:hAnsi="Calibri" w:cs="宋体" w:hint="eastAsia"/>
                <w:color w:val="365F91"/>
                <w:szCs w:val="21"/>
              </w:rPr>
              <w:t>、</w:t>
            </w:r>
            <w:r w:rsidRPr="00382FBA">
              <w:rPr>
                <w:rFonts w:ascii="Calibri" w:hAnsi="Calibri" w:cs="宋体" w:hint="eastAsia"/>
                <w:color w:val="365F91"/>
                <w:szCs w:val="21"/>
              </w:rPr>
              <w:t>5.3.9 S</w:t>
            </w:r>
            <w:r w:rsidRPr="00382FBA">
              <w:rPr>
                <w:rFonts w:ascii="Calibri" w:hAnsi="Calibri" w:cs="宋体"/>
                <w:color w:val="365F91"/>
                <w:szCs w:val="21"/>
              </w:rPr>
              <w:t>etRoamingPopShowFlag</w:t>
            </w:r>
            <w:r>
              <w:rPr>
                <w:rFonts w:ascii="Calibri" w:hAnsi="Calibri" w:cs="宋体" w:hint="eastAsia"/>
                <w:color w:val="365F91"/>
                <w:szCs w:val="21"/>
              </w:rPr>
              <w:t xml:space="preserve"> </w:t>
            </w:r>
            <w:r w:rsidRPr="00382FBA">
              <w:rPr>
                <w:rFonts w:ascii="Calibri" w:hAnsi="Calibri" w:cs="宋体" w:hint="eastAsia"/>
                <w:color w:val="365F91"/>
                <w:szCs w:val="21"/>
              </w:rPr>
              <w:t>param</w:t>
            </w:r>
            <w:r>
              <w:rPr>
                <w:rFonts w:ascii="Calibri" w:hAnsi="Calibri" w:cs="宋体" w:hint="eastAsia"/>
                <w:color w:val="365F91"/>
                <w:szCs w:val="21"/>
              </w:rPr>
              <w:t xml:space="preserve">  </w:t>
            </w:r>
            <w:r w:rsidRPr="00382FBA">
              <w:rPr>
                <w:rFonts w:ascii="Calibri" w:hAnsi="Calibri" w:cs="宋体"/>
                <w:color w:val="365F91"/>
                <w:szCs w:val="21"/>
              </w:rPr>
              <w:t>show_flag</w:t>
            </w:r>
            <w:r w:rsidRPr="00382FBA">
              <w:rPr>
                <w:rFonts w:ascii="Calibri" w:hAnsi="Calibri" w:cs="宋体" w:hint="eastAsia"/>
                <w:color w:val="365F91"/>
                <w:szCs w:val="21"/>
              </w:rPr>
              <w:t xml:space="preserve"> </w:t>
            </w:r>
            <w:r>
              <w:rPr>
                <w:rFonts w:ascii="Calibri" w:hAnsi="Calibri" w:cs="宋体" w:hint="eastAsia"/>
                <w:color w:val="365F91"/>
                <w:szCs w:val="21"/>
              </w:rPr>
              <w:t xml:space="preserve"> </w:t>
            </w:r>
            <w:r w:rsidRPr="00382FBA">
              <w:rPr>
                <w:rFonts w:ascii="Calibri" w:hAnsi="Calibri" w:cs="宋体" w:hint="eastAsia"/>
                <w:color w:val="365F91"/>
                <w:szCs w:val="21"/>
              </w:rPr>
              <w:t>description</w:t>
            </w:r>
            <w:r>
              <w:rPr>
                <w:rFonts w:ascii="Calibri" w:hAnsi="Calibri" w:cs="宋体" w:hint="eastAsia"/>
                <w:color w:val="365F91"/>
                <w:szCs w:val="21"/>
              </w:rPr>
              <w:t xml:space="preserve"> </w:t>
            </w:r>
            <w:r>
              <w:rPr>
                <w:rFonts w:ascii="Calibri" w:hAnsi="Calibri" w:cs="宋体" w:hint="eastAsia"/>
                <w:color w:val="365F91"/>
                <w:szCs w:val="21"/>
              </w:rPr>
              <w:t>，</w:t>
            </w:r>
            <w:r w:rsidRPr="00382FBA">
              <w:rPr>
                <w:rFonts w:ascii="Calibri" w:hAnsi="Calibri" w:cs="宋体" w:hint="eastAsia"/>
                <w:color w:val="365F91"/>
                <w:szCs w:val="21"/>
              </w:rPr>
              <w:t>5.3.12 GetMobileIPErrorState</w:t>
            </w:r>
            <w:r w:rsidRPr="00382FBA">
              <w:rPr>
                <w:rFonts w:ascii="Calibri" w:hAnsi="Calibri" w:cs="宋体" w:hint="eastAsia"/>
                <w:color w:val="365F91"/>
                <w:szCs w:val="21"/>
              </w:rPr>
              <w:t>、</w:t>
            </w:r>
            <w:r w:rsidRPr="00382FBA">
              <w:rPr>
                <w:rFonts w:ascii="Calibri" w:hAnsi="Calibri" w:cs="宋体" w:hint="eastAsia"/>
                <w:color w:val="365F91"/>
                <w:szCs w:val="21"/>
              </w:rPr>
              <w:t>5.3.13 SetMobileIPErrorState param  webUI</w:t>
            </w:r>
            <w:r w:rsidRPr="00382FBA">
              <w:rPr>
                <w:rFonts w:ascii="Calibri" w:hAnsi="Calibri" w:cs="宋体"/>
                <w:color w:val="365F91"/>
                <w:szCs w:val="21"/>
              </w:rPr>
              <w:t>_show_flag</w:t>
            </w:r>
            <w:r w:rsidRPr="00382FBA">
              <w:rPr>
                <w:rFonts w:ascii="Calibri" w:hAnsi="Calibri" w:cs="宋体" w:hint="eastAsia"/>
                <w:color w:val="365F91"/>
                <w:szCs w:val="21"/>
              </w:rPr>
              <w:t xml:space="preserve">  description </w:t>
            </w:r>
            <w:r>
              <w:rPr>
                <w:rFonts w:ascii="Calibri" w:hAnsi="Calibri" w:cs="宋体" w:hint="eastAsia"/>
                <w:color w:val="365F91"/>
                <w:szCs w:val="21"/>
              </w:rPr>
              <w:t>：</w:t>
            </w:r>
          </w:p>
          <w:p w:rsidR="00382FBA" w:rsidRPr="00382FBA" w:rsidRDefault="00382FBA" w:rsidP="00382FBA">
            <w:pPr>
              <w:spacing w:line="300" w:lineRule="auto"/>
              <w:jc w:val="left"/>
              <w:rPr>
                <w:rFonts w:ascii="Calibri" w:hAnsi="Calibri" w:cs="宋体"/>
                <w:color w:val="365F91"/>
                <w:szCs w:val="21"/>
              </w:rPr>
            </w:pPr>
            <w:r w:rsidRPr="00382FBA">
              <w:rPr>
                <w:rFonts w:ascii="Calibri" w:hAnsi="Calibri" w:cs="宋体"/>
                <w:color w:val="365F91"/>
                <w:szCs w:val="21"/>
              </w:rPr>
              <w:t>0:</w:t>
            </w:r>
            <w:r w:rsidRPr="00382FBA">
              <w:rPr>
                <w:rFonts w:ascii="Calibri" w:hAnsi="Calibri" w:cs="宋体" w:hint="eastAsia"/>
                <w:color w:val="365F91"/>
                <w:szCs w:val="21"/>
              </w:rPr>
              <w:t xml:space="preserve">Web UI need </w:t>
            </w:r>
            <w:r w:rsidRPr="00382FBA">
              <w:rPr>
                <w:rFonts w:ascii="Calibri" w:hAnsi="Calibri" w:cs="宋体"/>
                <w:color w:val="365F91"/>
                <w:szCs w:val="21"/>
              </w:rPr>
              <w:t xml:space="preserve"> </w:t>
            </w:r>
            <w:r w:rsidRPr="00382FBA">
              <w:rPr>
                <w:rFonts w:ascii="Calibri" w:hAnsi="Calibri" w:cs="宋体" w:hint="eastAsia"/>
                <w:color w:val="365F91"/>
                <w:szCs w:val="21"/>
              </w:rPr>
              <w:t>show message</w:t>
            </w:r>
            <w:r>
              <w:rPr>
                <w:rFonts w:ascii="Calibri" w:hAnsi="Calibri" w:cs="宋体" w:hint="eastAsia"/>
                <w:color w:val="365F91"/>
                <w:szCs w:val="21"/>
              </w:rPr>
              <w:t>（需要显示）</w:t>
            </w:r>
          </w:p>
          <w:p w:rsidR="00382FBA" w:rsidRDefault="00382FBA" w:rsidP="00382FBA">
            <w:pPr>
              <w:jc w:val="left"/>
              <w:rPr>
                <w:rFonts w:ascii="Calibri" w:hAnsi="Calibri" w:cs="宋体"/>
                <w:color w:val="365F91"/>
                <w:szCs w:val="21"/>
              </w:rPr>
            </w:pPr>
            <w:r w:rsidRPr="00382FBA">
              <w:rPr>
                <w:rFonts w:ascii="Calibri" w:hAnsi="Calibri" w:cs="宋体"/>
                <w:color w:val="365F91"/>
                <w:szCs w:val="21"/>
              </w:rPr>
              <w:t xml:space="preserve">1: </w:t>
            </w:r>
            <w:r w:rsidRPr="00382FBA">
              <w:rPr>
                <w:rFonts w:ascii="Calibri" w:hAnsi="Calibri" w:cs="宋体" w:hint="eastAsia"/>
                <w:color w:val="365F91"/>
                <w:szCs w:val="21"/>
              </w:rPr>
              <w:t xml:space="preserve">Web </w:t>
            </w:r>
            <w:r w:rsidRPr="00382FBA">
              <w:rPr>
                <w:rFonts w:ascii="Calibri" w:hAnsi="Calibri" w:cs="宋体"/>
                <w:color w:val="365F91"/>
                <w:szCs w:val="21"/>
              </w:rPr>
              <w:t>UI needn't show message</w:t>
            </w:r>
            <w:r>
              <w:rPr>
                <w:rFonts w:ascii="Calibri" w:hAnsi="Calibri" w:cs="宋体" w:hint="eastAsia"/>
                <w:color w:val="365F91"/>
                <w:szCs w:val="21"/>
              </w:rPr>
              <w:t>（不需要显示）</w:t>
            </w:r>
          </w:p>
        </w:tc>
      </w:tr>
      <w:tr w:rsidR="005B48F8"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B48F8" w:rsidRDefault="005B48F8" w:rsidP="00172514">
            <w:pPr>
              <w:rPr>
                <w:b/>
                <w:bCs/>
                <w:color w:val="365F91"/>
              </w:rPr>
            </w:pPr>
            <w:r>
              <w:rPr>
                <w:rFonts w:hint="eastAsia"/>
                <w:b/>
                <w:bCs/>
                <w:color w:val="365F91"/>
              </w:rPr>
              <w:t>2015-10-12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B48F8" w:rsidRDefault="005B48F8" w:rsidP="00895F13">
            <w:pPr>
              <w:rPr>
                <w:color w:val="365F91"/>
              </w:rPr>
            </w:pPr>
            <w:r>
              <w:rPr>
                <w:color w:val="365F91"/>
              </w:rPr>
              <w:t>V</w:t>
            </w:r>
            <w:r>
              <w:rPr>
                <w:rFonts w:hint="eastAsia"/>
                <w:color w:val="365F91"/>
              </w:rPr>
              <w:t>2.61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B48F8" w:rsidRDefault="005B48F8" w:rsidP="002C2FDF">
            <w:pPr>
              <w:jc w:val="left"/>
              <w:rPr>
                <w:rFonts w:ascii="Calibri" w:hAnsi="Calibri" w:cs="宋体"/>
                <w:color w:val="365F91"/>
                <w:szCs w:val="21"/>
              </w:rPr>
            </w:pPr>
            <w:r w:rsidRPr="00E2530E">
              <w:rPr>
                <w:rFonts w:ascii="Calibri" w:hAnsi="Calibri" w:cs="宋体"/>
                <w:color w:val="365F91"/>
                <w:szCs w:val="21"/>
              </w:rPr>
              <w:t>J</w:t>
            </w:r>
            <w:r w:rsidRPr="00E2530E">
              <w:rPr>
                <w:rFonts w:ascii="Calibri" w:hAnsi="Calibri" w:cs="宋体" w:hint="eastAsia"/>
                <w:color w:val="365F91"/>
                <w:szCs w:val="2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B48F8" w:rsidRDefault="005B48F8" w:rsidP="00382FBA">
            <w:pPr>
              <w:jc w:val="left"/>
              <w:rPr>
                <w:rFonts w:ascii="Calibri" w:hAnsi="Calibri" w:cs="宋体"/>
                <w:color w:val="365F91"/>
                <w:szCs w:val="21"/>
              </w:rPr>
            </w:pPr>
            <w:r>
              <w:rPr>
                <w:rFonts w:ascii="Calibri" w:hAnsi="Calibri" w:cs="宋体"/>
                <w:color w:val="365F91"/>
                <w:szCs w:val="21"/>
              </w:rPr>
              <w:t>A</w:t>
            </w:r>
            <w:r>
              <w:rPr>
                <w:rFonts w:ascii="Calibri" w:hAnsi="Calibri" w:cs="宋体" w:hint="eastAsia"/>
                <w:color w:val="365F91"/>
                <w:szCs w:val="21"/>
              </w:rPr>
              <w:t>dd API 5.18.13 GetOMABrandAlpha</w:t>
            </w:r>
          </w:p>
        </w:tc>
      </w:tr>
      <w:tr w:rsidR="0059735C"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9735C" w:rsidRDefault="0059735C" w:rsidP="0059735C">
            <w:pPr>
              <w:rPr>
                <w:b/>
                <w:bCs/>
                <w:color w:val="365F91"/>
              </w:rPr>
            </w:pPr>
            <w:r>
              <w:rPr>
                <w:rFonts w:hint="eastAsia"/>
                <w:b/>
                <w:bCs/>
                <w:color w:val="365F91"/>
              </w:rPr>
              <w:t>2015-10-13</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9735C" w:rsidRDefault="0059735C" w:rsidP="0059735C">
            <w:pPr>
              <w:rPr>
                <w:color w:val="365F91"/>
              </w:rPr>
            </w:pPr>
            <w:r>
              <w:rPr>
                <w:color w:val="365F91"/>
              </w:rPr>
              <w:t>V</w:t>
            </w:r>
            <w:r>
              <w:rPr>
                <w:rFonts w:hint="eastAsia"/>
                <w:color w:val="365F91"/>
              </w:rPr>
              <w:t>2.62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9735C" w:rsidRDefault="0059735C" w:rsidP="002C2FDF">
            <w:pPr>
              <w:jc w:val="left"/>
              <w:rPr>
                <w:rFonts w:ascii="Calibri" w:hAnsi="Calibri" w:cs="宋体"/>
                <w:color w:val="365F91"/>
                <w:szCs w:val="21"/>
              </w:rPr>
            </w:pPr>
            <w:r w:rsidRPr="00E2530E">
              <w:rPr>
                <w:rFonts w:ascii="Calibri" w:hAnsi="Calibri" w:cs="宋体"/>
                <w:color w:val="365F91"/>
                <w:szCs w:val="21"/>
              </w:rPr>
              <w:t>J</w:t>
            </w:r>
            <w:r w:rsidRPr="00E2530E">
              <w:rPr>
                <w:rFonts w:ascii="Calibri" w:hAnsi="Calibri" w:cs="宋体" w:hint="eastAsia"/>
                <w:color w:val="365F91"/>
                <w:szCs w:val="2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9735C" w:rsidRDefault="0059735C" w:rsidP="002C2FDF">
            <w:pPr>
              <w:jc w:val="left"/>
              <w:rPr>
                <w:rFonts w:ascii="Calibri" w:hAnsi="Calibri" w:cs="宋体"/>
                <w:color w:val="365F91"/>
                <w:szCs w:val="21"/>
              </w:rPr>
            </w:pPr>
            <w:r>
              <w:rPr>
                <w:rFonts w:ascii="Calibri" w:hAnsi="Calibri" w:cs="宋体" w:hint="eastAsia"/>
                <w:color w:val="365F91"/>
                <w:szCs w:val="21"/>
              </w:rPr>
              <w:t>Update API 5.18.13 GetOMABrandAlpha</w:t>
            </w:r>
          </w:p>
        </w:tc>
      </w:tr>
      <w:tr w:rsidR="002C2FDF"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C2FDF" w:rsidRDefault="00FB4C57" w:rsidP="0059735C">
            <w:pPr>
              <w:rPr>
                <w:b/>
                <w:bCs/>
                <w:color w:val="365F91"/>
              </w:rPr>
            </w:pPr>
            <w:r>
              <w:rPr>
                <w:b/>
                <w:bCs/>
                <w:color w:val="365F91"/>
              </w:rPr>
              <w:t>2015-10-19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C2FDF" w:rsidRDefault="00FB4C57" w:rsidP="0059735C">
            <w:pPr>
              <w:rPr>
                <w:color w:val="365F91"/>
              </w:rPr>
            </w:pPr>
            <w:r>
              <w:rPr>
                <w:color w:val="365F91"/>
              </w:rPr>
              <w:t>V</w:t>
            </w:r>
            <w:r>
              <w:rPr>
                <w:rFonts w:hint="eastAsia"/>
                <w:color w:val="365F91"/>
              </w:rPr>
              <w:t>2.6</w:t>
            </w:r>
            <w:r w:rsidR="00EB7CC6">
              <w:rPr>
                <w:rFonts w:hint="eastAsia"/>
                <w:color w:val="365F91"/>
              </w:rPr>
              <w:t>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FB4C57" w:rsidRPr="00E2530E" w:rsidRDefault="00FB4C57" w:rsidP="002C2FDF">
            <w:pPr>
              <w:jc w:val="left"/>
              <w:rPr>
                <w:rFonts w:ascii="Calibri" w:hAnsi="Calibri" w:cs="宋体"/>
                <w:color w:val="365F91"/>
                <w:szCs w:val="21"/>
              </w:rPr>
            </w:pPr>
            <w:r>
              <w:rPr>
                <w:rFonts w:ascii="Calibri" w:hAnsi="Calibri" w:cs="宋体"/>
                <w:color w:val="365F91"/>
                <w:szCs w:val="21"/>
              </w:rPr>
              <w:t>M</w:t>
            </w:r>
            <w:r>
              <w:rPr>
                <w:rFonts w:ascii="Calibri" w:hAnsi="Calibri" w:cs="宋体" w:hint="eastAsia"/>
                <w:color w:val="365F91"/>
                <w:szCs w:val="21"/>
              </w:rPr>
              <w:t>aotang.yang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C2FDF" w:rsidRDefault="00FD25E5" w:rsidP="00FD25E5">
            <w:pPr>
              <w:jc w:val="left"/>
              <w:rPr>
                <w:rFonts w:ascii="Calibri" w:hAnsi="Calibri" w:cs="宋体"/>
                <w:color w:val="365F91"/>
                <w:szCs w:val="21"/>
              </w:rPr>
            </w:pPr>
            <w:r>
              <w:rPr>
                <w:rFonts w:ascii="Calibri" w:hAnsi="Calibri" w:cs="宋体"/>
                <w:color w:val="365F91"/>
                <w:szCs w:val="21"/>
              </w:rPr>
              <w:t>A</w:t>
            </w:r>
            <w:r>
              <w:rPr>
                <w:rFonts w:ascii="Calibri" w:hAnsi="Calibri" w:cs="宋体" w:hint="eastAsia"/>
                <w:color w:val="365F91"/>
                <w:szCs w:val="21"/>
              </w:rPr>
              <w:t>dd API 5.1.7 setPasswordChangeFlag 5.1.8 getPasswordChangeFlag</w:t>
            </w:r>
          </w:p>
        </w:tc>
      </w:tr>
      <w:tr w:rsidR="002D5110" w:rsidRPr="00895F13" w:rsidTr="004B7DA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D5110" w:rsidRDefault="002D5110" w:rsidP="004B7DA5">
            <w:pPr>
              <w:rPr>
                <w:b/>
                <w:bCs/>
                <w:color w:val="365F91"/>
              </w:rPr>
            </w:pPr>
            <w:r>
              <w:rPr>
                <w:rFonts w:hint="eastAsia"/>
                <w:b/>
                <w:bCs/>
                <w:color w:val="365F91"/>
              </w:rPr>
              <w:t>2015-10-22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D5110" w:rsidRDefault="002D5110" w:rsidP="004B7DA5">
            <w:pPr>
              <w:rPr>
                <w:color w:val="365F91"/>
              </w:rPr>
            </w:pPr>
            <w:r>
              <w:rPr>
                <w:color w:val="365F91"/>
              </w:rPr>
              <w:t>V</w:t>
            </w:r>
            <w:r>
              <w:rPr>
                <w:rFonts w:hint="eastAsia"/>
                <w:color w:val="365F91"/>
              </w:rPr>
              <w:t>2.64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D5110" w:rsidRDefault="002D5110" w:rsidP="004B7DA5">
            <w:pPr>
              <w:jc w:val="left"/>
              <w:rPr>
                <w:rFonts w:ascii="Calibri" w:hAnsi="Calibri" w:cs="宋体"/>
                <w:color w:val="365F91"/>
                <w:szCs w:val="21"/>
              </w:rPr>
            </w:pPr>
            <w:r w:rsidRPr="00E2530E">
              <w:rPr>
                <w:rFonts w:ascii="Calibri" w:hAnsi="Calibri" w:cs="宋体"/>
                <w:color w:val="365F91"/>
                <w:szCs w:val="21"/>
              </w:rPr>
              <w:t>J</w:t>
            </w:r>
            <w:r w:rsidRPr="00E2530E">
              <w:rPr>
                <w:rFonts w:ascii="Calibri" w:hAnsi="Calibri" w:cs="宋体" w:hint="eastAsia"/>
                <w:color w:val="365F91"/>
                <w:szCs w:val="21"/>
              </w:rPr>
              <w:t>inhui.lu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D5110" w:rsidRPr="009B7C2E" w:rsidRDefault="002D5110" w:rsidP="004B7DA5">
            <w:pPr>
              <w:jc w:val="left"/>
              <w:rPr>
                <w:rFonts w:ascii="Calibri" w:hAnsi="Calibri" w:cs="宋体"/>
                <w:color w:val="365F91"/>
                <w:szCs w:val="21"/>
              </w:rPr>
            </w:pPr>
            <w:r>
              <w:rPr>
                <w:rFonts w:ascii="Calibri" w:hAnsi="Calibri" w:cs="宋体" w:hint="eastAsia"/>
                <w:color w:val="365F91"/>
                <w:szCs w:val="21"/>
              </w:rPr>
              <w:t xml:space="preserve">Update API 5.13.20 GetHfaActivationStatus param </w:t>
            </w:r>
            <w:r w:rsidRPr="009B7C2E">
              <w:rPr>
                <w:rFonts w:ascii="Calibri" w:hAnsi="Calibri" w:cs="宋体"/>
                <w:color w:val="365F91"/>
                <w:szCs w:val="21"/>
              </w:rPr>
              <w:t>HfaActivationStatus</w:t>
            </w:r>
            <w:r w:rsidRPr="009B7C2E">
              <w:rPr>
                <w:rFonts w:ascii="Calibri" w:hAnsi="Calibri" w:cs="宋体" w:hint="eastAsia"/>
                <w:color w:val="365F91"/>
                <w:szCs w:val="21"/>
              </w:rPr>
              <w:t xml:space="preserve"> add value:11:canceling;12:</w:t>
            </w:r>
            <w:r w:rsidRPr="009B7C2E">
              <w:rPr>
                <w:rFonts w:ascii="Calibri" w:hAnsi="Calibri" w:cs="宋体"/>
                <w:color w:val="365F91"/>
                <w:szCs w:val="21"/>
              </w:rPr>
              <w:t xml:space="preserve"> completed</w:t>
            </w:r>
          </w:p>
          <w:p w:rsidR="002D5110" w:rsidRPr="009B7C2E" w:rsidRDefault="002D5110" w:rsidP="004B7DA5">
            <w:pPr>
              <w:jc w:val="left"/>
              <w:rPr>
                <w:rFonts w:ascii="Calibri" w:hAnsi="Calibri" w:cs="宋体"/>
                <w:color w:val="365F91"/>
                <w:szCs w:val="21"/>
              </w:rPr>
            </w:pPr>
          </w:p>
          <w:p w:rsidR="002D5110" w:rsidRDefault="002D5110" w:rsidP="004B7DA5">
            <w:pPr>
              <w:jc w:val="left"/>
              <w:rPr>
                <w:rFonts w:ascii="Calibri" w:hAnsi="Calibri" w:cs="宋体"/>
                <w:color w:val="365F91"/>
                <w:szCs w:val="21"/>
              </w:rPr>
            </w:pPr>
            <w:r>
              <w:rPr>
                <w:rFonts w:ascii="Calibri" w:hAnsi="Calibri" w:cs="宋体" w:hint="eastAsia"/>
                <w:color w:val="365F91"/>
                <w:szCs w:val="21"/>
              </w:rPr>
              <w:t xml:space="preserve">Update API 5.18.2 </w:t>
            </w:r>
            <w:r w:rsidRPr="009B7C2E">
              <w:rPr>
                <w:rFonts w:ascii="Calibri" w:hAnsi="Calibri" w:cs="宋体"/>
                <w:color w:val="365F91"/>
                <w:szCs w:val="21"/>
              </w:rPr>
              <w:t>GetPRLUpdateProcess</w:t>
            </w:r>
            <w:r w:rsidRPr="009B7C2E">
              <w:rPr>
                <w:rFonts w:ascii="Calibri" w:hAnsi="Calibri" w:cs="宋体" w:hint="eastAsia"/>
                <w:color w:val="365F91"/>
                <w:szCs w:val="21"/>
              </w:rPr>
              <w:t xml:space="preserve"> and </w:t>
            </w:r>
            <w:r>
              <w:rPr>
                <w:rFonts w:ascii="Calibri" w:hAnsi="Calibri" w:cs="宋体" w:hint="eastAsia"/>
                <w:color w:val="365F91"/>
                <w:szCs w:val="21"/>
              </w:rPr>
              <w:t xml:space="preserve">API 5.18.5 </w:t>
            </w:r>
            <w:r w:rsidRPr="009B7C2E">
              <w:rPr>
                <w:rFonts w:ascii="Calibri" w:hAnsi="Calibri" w:cs="宋体"/>
                <w:color w:val="365F91"/>
                <w:szCs w:val="21"/>
              </w:rPr>
              <w:t>GetProfileUpdateProcess</w:t>
            </w:r>
            <w:r>
              <w:rPr>
                <w:rFonts w:ascii="Calibri" w:hAnsi="Calibri" w:cs="宋体" w:hint="eastAsia"/>
                <w:color w:val="365F91"/>
                <w:szCs w:val="21"/>
              </w:rPr>
              <w:t xml:space="preserve"> </w:t>
            </w:r>
          </w:p>
        </w:tc>
      </w:tr>
      <w:tr w:rsidR="00BF6DBA"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F6DBA" w:rsidRDefault="002D5110" w:rsidP="00BF6DBA">
            <w:pPr>
              <w:rPr>
                <w:b/>
                <w:bCs/>
                <w:color w:val="365F91"/>
              </w:rPr>
            </w:pPr>
            <w:r>
              <w:rPr>
                <w:rFonts w:hint="eastAsia"/>
                <w:b/>
                <w:bCs/>
                <w:color w:val="365F91"/>
              </w:rPr>
              <w:t>2015-10-23</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F6DBA" w:rsidRDefault="00BF6DBA" w:rsidP="00BF6DBA">
            <w:pPr>
              <w:rPr>
                <w:color w:val="365F91"/>
              </w:rPr>
            </w:pPr>
            <w:r>
              <w:rPr>
                <w:color w:val="365F91"/>
              </w:rPr>
              <w:t>V</w:t>
            </w:r>
            <w:r w:rsidR="002D5110">
              <w:rPr>
                <w:rFonts w:hint="eastAsia"/>
                <w:color w:val="365F91"/>
              </w:rPr>
              <w:t>2.65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F6DBA" w:rsidRDefault="002D5110" w:rsidP="002D5110">
            <w:pPr>
              <w:jc w:val="left"/>
              <w:rPr>
                <w:rFonts w:ascii="Calibri" w:hAnsi="Calibri" w:cs="宋体"/>
                <w:color w:val="365F91"/>
                <w:szCs w:val="21"/>
              </w:rPr>
            </w:pPr>
            <w:r>
              <w:rPr>
                <w:rFonts w:ascii="Calibri" w:hAnsi="Calibri" w:cs="宋体" w:hint="eastAsia"/>
                <w:color w:val="365F91"/>
                <w:szCs w:val="21"/>
              </w:rPr>
              <w:t>Qingli.wang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9B7C2E" w:rsidRDefault="002D5110" w:rsidP="009B7C2E">
            <w:pPr>
              <w:jc w:val="left"/>
              <w:rPr>
                <w:rFonts w:ascii="Calibri" w:hAnsi="Calibri" w:cs="宋体"/>
                <w:color w:val="365F91"/>
                <w:szCs w:val="21"/>
              </w:rPr>
            </w:pPr>
            <w:r>
              <w:rPr>
                <w:rFonts w:ascii="Calibri" w:hAnsi="Calibri" w:cs="宋体"/>
                <w:color w:val="365F91"/>
                <w:szCs w:val="21"/>
              </w:rPr>
              <w:t>A</w:t>
            </w:r>
            <w:r>
              <w:rPr>
                <w:rFonts w:ascii="Calibri" w:hAnsi="Calibri" w:cs="宋体" w:hint="eastAsia"/>
                <w:color w:val="365F91"/>
                <w:szCs w:val="21"/>
              </w:rPr>
              <w:t xml:space="preserve">dd API 5.18.14 </w:t>
            </w:r>
            <w:r w:rsidRPr="00AA7364">
              <w:rPr>
                <w:rFonts w:ascii="Calibri" w:hAnsi="Calibri" w:cs="宋体"/>
                <w:color w:val="365F91"/>
                <w:szCs w:val="21"/>
              </w:rPr>
              <w:t>GetSimLockStatus</w:t>
            </w:r>
          </w:p>
        </w:tc>
      </w:tr>
      <w:tr w:rsidR="007C0AB3"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7C0AB3" w:rsidRDefault="007C0AB3" w:rsidP="00BF6DBA">
            <w:pPr>
              <w:rPr>
                <w:b/>
                <w:bCs/>
                <w:color w:val="365F91"/>
              </w:rPr>
            </w:pPr>
            <w:r>
              <w:rPr>
                <w:rFonts w:hint="eastAsia"/>
                <w:b/>
                <w:bCs/>
                <w:color w:val="365F91"/>
              </w:rPr>
              <w:t>2015-10-26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7C0AB3" w:rsidRDefault="007C0AB3" w:rsidP="00BF6DBA">
            <w:pPr>
              <w:rPr>
                <w:color w:val="365F91"/>
              </w:rPr>
            </w:pPr>
            <w:r>
              <w:rPr>
                <w:color w:val="365F91"/>
              </w:rPr>
              <w:t>V</w:t>
            </w:r>
            <w:r w:rsidR="00095C1C">
              <w:rPr>
                <w:rFonts w:hint="eastAsia"/>
                <w:color w:val="365F91"/>
              </w:rPr>
              <w:t>2.66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7C0AB3" w:rsidRDefault="007C0AB3" w:rsidP="002D5110">
            <w:pPr>
              <w:jc w:val="left"/>
              <w:rPr>
                <w:rFonts w:ascii="Calibri" w:hAnsi="Calibri" w:cs="宋体"/>
                <w:color w:val="365F91"/>
                <w:szCs w:val="21"/>
              </w:rPr>
            </w:pPr>
            <w:r>
              <w:rPr>
                <w:rFonts w:ascii="Calibri" w:hAnsi="Calibri" w:cs="宋体" w:hint="eastAsia"/>
                <w:color w:val="365F91"/>
                <w:szCs w:val="21"/>
              </w:rPr>
              <w:t>Qiuping.xu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7C0AB3" w:rsidRDefault="007C0AB3" w:rsidP="009B7C2E">
            <w:pPr>
              <w:jc w:val="left"/>
              <w:rPr>
                <w:rFonts w:ascii="Calibri" w:hAnsi="Calibri" w:cs="宋体"/>
                <w:color w:val="365F91"/>
                <w:szCs w:val="21"/>
              </w:rPr>
            </w:pPr>
            <w:r>
              <w:rPr>
                <w:rFonts w:ascii="Calibri" w:hAnsi="Calibri" w:cs="宋体" w:hint="eastAsia"/>
                <w:color w:val="365F91"/>
                <w:szCs w:val="21"/>
              </w:rPr>
              <w:t>Add 5.4.10 GetLteForceConf For Y856UB Sprint</w:t>
            </w:r>
          </w:p>
        </w:tc>
      </w:tr>
      <w:tr w:rsidR="002F214C"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F214C" w:rsidRDefault="002F214C" w:rsidP="00304407">
            <w:pPr>
              <w:rPr>
                <w:b/>
                <w:bCs/>
                <w:color w:val="365F91"/>
              </w:rPr>
            </w:pPr>
            <w:r>
              <w:rPr>
                <w:rFonts w:hint="eastAsia"/>
                <w:b/>
                <w:bCs/>
                <w:color w:val="365F91"/>
              </w:rPr>
              <w:t>2015-10-2</w:t>
            </w:r>
            <w:r w:rsidR="00304407">
              <w:rPr>
                <w:rFonts w:hint="eastAsia"/>
                <w:b/>
                <w:bCs/>
                <w:color w:val="365F91"/>
              </w:rPr>
              <w:t>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F214C" w:rsidRDefault="002F214C" w:rsidP="00BF6DBA">
            <w:pPr>
              <w:rPr>
                <w:color w:val="365F91"/>
              </w:rPr>
            </w:pPr>
            <w:r>
              <w:rPr>
                <w:color w:val="365F91"/>
              </w:rPr>
              <w:t>V</w:t>
            </w:r>
            <w:r>
              <w:rPr>
                <w:rFonts w:hint="eastAsia"/>
                <w:color w:val="365F91"/>
              </w:rPr>
              <w:t>2.67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F214C" w:rsidRDefault="002F214C" w:rsidP="002D5110">
            <w:pPr>
              <w:jc w:val="left"/>
              <w:rPr>
                <w:rFonts w:ascii="Calibri" w:hAnsi="Calibri" w:cs="宋体"/>
                <w:color w:val="365F91"/>
                <w:szCs w:val="21"/>
              </w:rPr>
            </w:pPr>
            <w:r>
              <w:rPr>
                <w:rFonts w:ascii="Calibri" w:hAnsi="Calibri" w:cs="宋体"/>
                <w:color w:val="365F91"/>
                <w:szCs w:val="21"/>
              </w:rPr>
              <w:t>M</w:t>
            </w:r>
            <w:r>
              <w:rPr>
                <w:rFonts w:ascii="Calibri" w:hAnsi="Calibri" w:cs="宋体" w:hint="eastAsia"/>
                <w:color w:val="365F91"/>
                <w:szCs w:val="21"/>
              </w:rPr>
              <w:t>aotang.yang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2F214C" w:rsidRDefault="002F214C" w:rsidP="009B7C2E">
            <w:pPr>
              <w:jc w:val="left"/>
              <w:rPr>
                <w:rFonts w:ascii="Calibri" w:hAnsi="Calibri" w:cs="宋体"/>
                <w:color w:val="365F91"/>
                <w:szCs w:val="21"/>
              </w:rPr>
            </w:pPr>
            <w:r>
              <w:rPr>
                <w:rFonts w:ascii="Calibri" w:hAnsi="Calibri" w:cs="宋体"/>
                <w:color w:val="365F91"/>
                <w:szCs w:val="21"/>
              </w:rPr>
              <w:t>A</w:t>
            </w:r>
            <w:r>
              <w:rPr>
                <w:rFonts w:ascii="Calibri" w:hAnsi="Calibri" w:cs="宋体" w:hint="eastAsia"/>
                <w:color w:val="365F91"/>
                <w:szCs w:val="21"/>
              </w:rPr>
              <w:t xml:space="preserve">dd 5.3.1 </w:t>
            </w:r>
            <w:r w:rsidRPr="00607210">
              <w:rPr>
                <w:rFonts w:asciiTheme="minorHAnsi" w:hAnsiTheme="minorHAnsi"/>
                <w:color w:val="365F91" w:themeColor="accent1" w:themeShade="BF"/>
              </w:rPr>
              <w:t>GetConnectionState</w:t>
            </w:r>
            <w:r>
              <w:rPr>
                <w:rFonts w:hint="eastAsia"/>
              </w:rPr>
              <w:t xml:space="preserve"> </w:t>
            </w:r>
            <w:r>
              <w:rPr>
                <w:rFonts w:ascii="Calibri" w:hAnsi="Calibri" w:cs="宋体" w:hint="eastAsia"/>
                <w:color w:val="365F91"/>
                <w:szCs w:val="21"/>
              </w:rPr>
              <w:t>param</w:t>
            </w:r>
            <w:r w:rsidRPr="002F214C">
              <w:t xml:space="preserve"> </w:t>
            </w:r>
            <w:r w:rsidRPr="00607210">
              <w:rPr>
                <w:rFonts w:asciiTheme="minorHAnsi" w:hAnsiTheme="minorHAnsi"/>
                <w:color w:val="365F91" w:themeColor="accent1" w:themeShade="BF"/>
              </w:rPr>
              <w:t>ClearCode(val 29 or 33)</w:t>
            </w:r>
          </w:p>
        </w:tc>
      </w:tr>
      <w:tr w:rsidR="00EE3E4D"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E3E4D" w:rsidRDefault="00EE3E4D" w:rsidP="00EE3E4D">
            <w:pPr>
              <w:rPr>
                <w:b/>
                <w:bCs/>
                <w:color w:val="365F91"/>
              </w:rPr>
            </w:pPr>
            <w:r>
              <w:rPr>
                <w:rFonts w:hint="eastAsia"/>
                <w:b/>
                <w:bCs/>
                <w:color w:val="365F91"/>
              </w:rPr>
              <w:t>2015-11-6</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E3E4D" w:rsidRDefault="00EE3E4D" w:rsidP="00BF6DBA">
            <w:pPr>
              <w:rPr>
                <w:color w:val="365F91"/>
              </w:rPr>
            </w:pPr>
            <w:r>
              <w:rPr>
                <w:color w:val="365F91"/>
              </w:rPr>
              <w:t>V</w:t>
            </w:r>
            <w:r>
              <w:rPr>
                <w:rFonts w:hint="eastAsia"/>
                <w:color w:val="365F91"/>
              </w:rPr>
              <w:t>2.68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E3E4D" w:rsidRDefault="00EE3E4D" w:rsidP="002D5110">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EE3E4D" w:rsidRDefault="00EE3E4D" w:rsidP="009B7C2E">
            <w:pPr>
              <w:jc w:val="left"/>
              <w:rPr>
                <w:rFonts w:ascii="Calibri" w:hAnsi="Calibri" w:cs="宋体"/>
                <w:color w:val="365F91"/>
                <w:szCs w:val="21"/>
              </w:rPr>
            </w:pPr>
            <w:r>
              <w:rPr>
                <w:rFonts w:ascii="Calibri" w:hAnsi="Calibri" w:cs="宋体" w:hint="eastAsia"/>
                <w:color w:val="365F91"/>
                <w:szCs w:val="21"/>
              </w:rPr>
              <w:t>Modify for Y856UB Sprint according to the real firmware return data</w:t>
            </w:r>
          </w:p>
          <w:p w:rsidR="00EE3E4D" w:rsidRPr="00EE3E4D" w:rsidRDefault="00EE3E4D" w:rsidP="00EE3E4D">
            <w:pPr>
              <w:jc w:val="left"/>
              <w:rPr>
                <w:color w:val="365F91"/>
              </w:rPr>
            </w:pPr>
            <w:r>
              <w:rPr>
                <w:rFonts w:hint="eastAsia"/>
                <w:color w:val="365F91"/>
              </w:rPr>
              <w:t>1.M</w:t>
            </w:r>
            <w:r w:rsidRPr="00EE3E4D">
              <w:rPr>
                <w:rFonts w:hint="eastAsia"/>
                <w:color w:val="365F91"/>
              </w:rPr>
              <w:t xml:space="preserve">ove </w:t>
            </w:r>
            <w:r w:rsidRPr="00EE3E4D">
              <w:rPr>
                <w:color w:val="365F91"/>
              </w:rPr>
              <w:t>LteLastError</w:t>
            </w:r>
            <w:r w:rsidRPr="00EE3E4D">
              <w:rPr>
                <w:rFonts w:hint="eastAsia"/>
                <w:color w:val="365F91"/>
              </w:rPr>
              <w:t xml:space="preserve"> from API 5.13.18 GetDebugInfo to API 5.4.1 </w:t>
            </w:r>
            <w:r w:rsidRPr="00EE3E4D">
              <w:rPr>
                <w:color w:val="365F91"/>
              </w:rPr>
              <w:t>GetNetworkInfo</w:t>
            </w:r>
          </w:p>
          <w:p w:rsidR="00EE3E4D" w:rsidRPr="00EE3E4D" w:rsidRDefault="00EE3E4D" w:rsidP="00EE3E4D">
            <w:pPr>
              <w:jc w:val="left"/>
              <w:rPr>
                <w:rFonts w:ascii="Calibri" w:eastAsiaTheme="minorEastAsia" w:hAnsi="Calibri" w:cs="Calibri"/>
                <w:color w:val="auto"/>
              </w:rPr>
            </w:pPr>
            <w:r>
              <w:rPr>
                <w:rFonts w:hint="eastAsia"/>
                <w:color w:val="365F91"/>
              </w:rPr>
              <w:t>2</w:t>
            </w:r>
            <w:r w:rsidRPr="00EE3E4D">
              <w:rPr>
                <w:rFonts w:ascii="Calibri" w:hAnsi="Calibri" w:cs="宋体" w:hint="eastAsia"/>
                <w:color w:val="365F91"/>
                <w:szCs w:val="21"/>
              </w:rPr>
              <w:t xml:space="preserve">.Modify </w:t>
            </w:r>
            <w:r w:rsidRPr="00EE3E4D">
              <w:rPr>
                <w:rFonts w:ascii="Calibri" w:hAnsi="Calibri" w:cs="宋体"/>
                <w:color w:val="365F91"/>
                <w:szCs w:val="21"/>
              </w:rPr>
              <w:t>PdpIPType</w:t>
            </w:r>
            <w:r w:rsidRPr="00EE3E4D">
              <w:rPr>
                <w:rFonts w:ascii="Calibri" w:hAnsi="Calibri" w:cs="宋体" w:hint="eastAsia"/>
                <w:color w:val="365F91"/>
                <w:szCs w:val="21"/>
              </w:rPr>
              <w:t xml:space="preserve"> Mapping value To:1:IPV4; 2:IPV63:IPV4V6 in API 5.15.1 GetProfileList; 5.15.2 AddNew Profile ;5.15.3 EditProfile</w:t>
            </w:r>
          </w:p>
        </w:tc>
      </w:tr>
      <w:tr w:rsidR="00844EAA"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44EAA" w:rsidRDefault="00844EAA" w:rsidP="004B7DA5">
            <w:pPr>
              <w:rPr>
                <w:b/>
                <w:bCs/>
                <w:color w:val="365F91"/>
              </w:rPr>
            </w:pPr>
            <w:r>
              <w:rPr>
                <w:rFonts w:hint="eastAsia"/>
                <w:b/>
                <w:bCs/>
                <w:color w:val="365F91"/>
              </w:rPr>
              <w:lastRenderedPageBreak/>
              <w:t>2015-12-10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44EAA" w:rsidRDefault="00844EAA" w:rsidP="004B7DA5">
            <w:pPr>
              <w:rPr>
                <w:color w:val="365F91"/>
              </w:rPr>
            </w:pPr>
            <w:r>
              <w:rPr>
                <w:color w:val="365F91"/>
              </w:rPr>
              <w:t>V</w:t>
            </w:r>
            <w:r w:rsidR="000C1C29">
              <w:rPr>
                <w:rFonts w:hint="eastAsia"/>
                <w:color w:val="365F91"/>
              </w:rPr>
              <w:t>2.69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44EAA" w:rsidRDefault="00844EAA" w:rsidP="004B7DA5">
            <w:pPr>
              <w:jc w:val="left"/>
              <w:rPr>
                <w:rFonts w:ascii="Calibri" w:hAnsi="Calibri" w:cs="宋体"/>
                <w:color w:val="365F91"/>
                <w:szCs w:val="21"/>
              </w:rPr>
            </w:pPr>
            <w:r>
              <w:rPr>
                <w:rFonts w:ascii="Calibri" w:hAnsi="Calibri" w:cs="宋体" w:hint="eastAsia"/>
                <w:color w:val="365F91"/>
                <w:szCs w:val="21"/>
              </w:rPr>
              <w:t>Qiuping.xu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44EAA" w:rsidRDefault="001C3399" w:rsidP="001C3399">
            <w:pPr>
              <w:jc w:val="left"/>
              <w:rPr>
                <w:rFonts w:ascii="Calibri" w:hAnsi="Calibri" w:cs="宋体"/>
                <w:color w:val="365F91"/>
                <w:szCs w:val="21"/>
              </w:rPr>
            </w:pPr>
            <w:r>
              <w:rPr>
                <w:rFonts w:ascii="Calibri" w:hAnsi="Calibri" w:cs="宋体" w:hint="eastAsia"/>
                <w:color w:val="365F91"/>
                <w:szCs w:val="21"/>
              </w:rPr>
              <w:t xml:space="preserve">Add  </w:t>
            </w:r>
            <w:r w:rsidRPr="001C3399">
              <w:rPr>
                <w:rFonts w:ascii="Calibri" w:hAnsi="Calibri" w:cs="宋体"/>
                <w:color w:val="365F91"/>
                <w:szCs w:val="21"/>
              </w:rPr>
              <w:t>DomesticRoamPref</w:t>
            </w:r>
            <w:r>
              <w:rPr>
                <w:rFonts w:ascii="Calibri" w:hAnsi="Calibri" w:cs="宋体" w:hint="eastAsia"/>
                <w:color w:val="365F91"/>
                <w:szCs w:val="21"/>
              </w:rPr>
              <w:t xml:space="preserve"> para  on 5.4.6 and 5.4.7</w:t>
            </w:r>
            <w:r w:rsidR="00844EAA">
              <w:rPr>
                <w:rFonts w:ascii="Calibri" w:hAnsi="Calibri" w:cs="宋体" w:hint="eastAsia"/>
                <w:color w:val="365F91"/>
                <w:szCs w:val="21"/>
              </w:rPr>
              <w:t xml:space="preserve"> For Y856UB Sprint</w:t>
            </w:r>
          </w:p>
        </w:tc>
      </w:tr>
      <w:tr w:rsidR="00B3619A"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3619A" w:rsidRDefault="00B3619A" w:rsidP="004B7DA5">
            <w:pPr>
              <w:rPr>
                <w:b/>
                <w:bCs/>
                <w:color w:val="365F91"/>
              </w:rPr>
            </w:pPr>
            <w:r>
              <w:rPr>
                <w:rFonts w:hint="eastAsia"/>
                <w:b/>
                <w:bCs/>
                <w:color w:val="365F91"/>
              </w:rPr>
              <w:t>2015-12-24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3619A" w:rsidRDefault="00B3619A" w:rsidP="004B7DA5">
            <w:pPr>
              <w:rPr>
                <w:color w:val="365F91"/>
              </w:rPr>
            </w:pPr>
            <w:r>
              <w:rPr>
                <w:color w:val="365F91"/>
              </w:rPr>
              <w:t>V</w:t>
            </w:r>
            <w:r>
              <w:rPr>
                <w:rFonts w:hint="eastAsia"/>
                <w:color w:val="365F91"/>
              </w:rPr>
              <w:t>2.70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3619A" w:rsidRDefault="00B3619A" w:rsidP="004B7DA5">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3619A" w:rsidRDefault="00B3619A" w:rsidP="00B3619A">
            <w:pPr>
              <w:jc w:val="left"/>
              <w:rPr>
                <w:noProof/>
                <w:color w:val="1F497D"/>
                <w:szCs w:val="21"/>
              </w:rPr>
            </w:pPr>
            <w:r>
              <w:rPr>
                <w:rFonts w:hint="eastAsia"/>
                <w:noProof/>
                <w:color w:val="1F497D"/>
                <w:szCs w:val="21"/>
              </w:rPr>
              <w:t xml:space="preserve">Add params </w:t>
            </w:r>
            <w:r w:rsidRPr="00B3619A">
              <w:rPr>
                <w:noProof/>
                <w:color w:val="1F497D"/>
                <w:szCs w:val="21"/>
              </w:rPr>
              <w:t>"private_port_end"</w:t>
            </w:r>
            <w:r>
              <w:rPr>
                <w:rFonts w:hint="eastAsia"/>
                <w:noProof/>
                <w:color w:val="1F497D"/>
                <w:szCs w:val="21"/>
              </w:rPr>
              <w:t>&amp;</w:t>
            </w:r>
            <w:r w:rsidRPr="00B3619A">
              <w:rPr>
                <w:noProof/>
                <w:color w:val="1F497D"/>
                <w:szCs w:val="21"/>
              </w:rPr>
              <w:t>"global_port_end"</w:t>
            </w:r>
            <w:r>
              <w:rPr>
                <w:rFonts w:hint="eastAsia"/>
                <w:noProof/>
                <w:color w:val="1F497D"/>
                <w:szCs w:val="21"/>
              </w:rPr>
              <w:t>for API :</w:t>
            </w:r>
            <w:r>
              <w:rPr>
                <w:noProof/>
                <w:color w:val="1F497D"/>
                <w:szCs w:val="21"/>
              </w:rPr>
              <w:br/>
              <w:t>5.1</w:t>
            </w:r>
            <w:r w:rsidR="00102509">
              <w:rPr>
                <w:rFonts w:hint="eastAsia"/>
                <w:noProof/>
                <w:color w:val="1F497D"/>
                <w:szCs w:val="21"/>
              </w:rPr>
              <w:t>0</w:t>
            </w:r>
            <w:r>
              <w:rPr>
                <w:noProof/>
                <w:color w:val="1F497D"/>
                <w:szCs w:val="21"/>
              </w:rPr>
              <w:t>.3  GetPortFwding</w:t>
            </w:r>
          </w:p>
          <w:p w:rsidR="00B3619A" w:rsidRDefault="00B3619A" w:rsidP="00B3619A">
            <w:pPr>
              <w:rPr>
                <w:noProof/>
                <w:color w:val="1F497D"/>
                <w:szCs w:val="21"/>
              </w:rPr>
            </w:pPr>
            <w:r>
              <w:rPr>
                <w:noProof/>
                <w:color w:val="1F497D"/>
                <w:szCs w:val="21"/>
              </w:rPr>
              <w:t>5.1</w:t>
            </w:r>
            <w:r w:rsidR="00102509">
              <w:rPr>
                <w:rFonts w:hint="eastAsia"/>
                <w:noProof/>
                <w:color w:val="1F497D"/>
                <w:szCs w:val="21"/>
              </w:rPr>
              <w:t>0</w:t>
            </w:r>
            <w:r>
              <w:rPr>
                <w:noProof/>
                <w:color w:val="1F497D"/>
                <w:szCs w:val="21"/>
              </w:rPr>
              <w:t>.4  AddPortFwding</w:t>
            </w:r>
          </w:p>
          <w:p w:rsidR="00B3619A" w:rsidRDefault="00B3619A" w:rsidP="00B3619A">
            <w:pPr>
              <w:rPr>
                <w:noProof/>
                <w:color w:val="1F497D"/>
                <w:szCs w:val="21"/>
              </w:rPr>
            </w:pPr>
            <w:r>
              <w:rPr>
                <w:noProof/>
                <w:color w:val="1F497D"/>
                <w:szCs w:val="21"/>
              </w:rPr>
              <w:t>5.1</w:t>
            </w:r>
            <w:r w:rsidR="00102509">
              <w:rPr>
                <w:rFonts w:hint="eastAsia"/>
                <w:noProof/>
                <w:color w:val="1F497D"/>
                <w:szCs w:val="21"/>
              </w:rPr>
              <w:t>0</w:t>
            </w:r>
            <w:r>
              <w:rPr>
                <w:noProof/>
                <w:color w:val="1F497D"/>
                <w:szCs w:val="21"/>
              </w:rPr>
              <w:t>.5  DeletePortFwding</w:t>
            </w:r>
          </w:p>
          <w:p w:rsidR="00B3619A" w:rsidRPr="00B3619A" w:rsidRDefault="00B3619A" w:rsidP="00102509">
            <w:pPr>
              <w:rPr>
                <w:noProof/>
                <w:color w:val="1F497D"/>
                <w:szCs w:val="21"/>
              </w:rPr>
            </w:pPr>
            <w:r>
              <w:rPr>
                <w:noProof/>
                <w:color w:val="1F497D"/>
                <w:szCs w:val="21"/>
              </w:rPr>
              <w:t>5.1</w:t>
            </w:r>
            <w:r w:rsidR="00102509">
              <w:rPr>
                <w:rFonts w:hint="eastAsia"/>
                <w:noProof/>
                <w:color w:val="1F497D"/>
                <w:szCs w:val="21"/>
              </w:rPr>
              <w:t>0</w:t>
            </w:r>
            <w:r>
              <w:rPr>
                <w:noProof/>
                <w:color w:val="1F497D"/>
                <w:szCs w:val="21"/>
              </w:rPr>
              <w:t>.6  EditPortFwding</w:t>
            </w:r>
          </w:p>
        </w:tc>
      </w:tr>
      <w:tr w:rsidR="000D2001"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D2001" w:rsidRDefault="000D2001" w:rsidP="000D2001">
            <w:pPr>
              <w:rPr>
                <w:b/>
                <w:bCs/>
                <w:color w:val="365F91"/>
              </w:rPr>
            </w:pPr>
            <w:r>
              <w:rPr>
                <w:rFonts w:hint="eastAsia"/>
                <w:b/>
                <w:bCs/>
                <w:color w:val="365F91"/>
              </w:rPr>
              <w:t>2016-01-14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D2001" w:rsidRDefault="000D2001" w:rsidP="000D2001">
            <w:pPr>
              <w:rPr>
                <w:color w:val="365F91"/>
              </w:rPr>
            </w:pPr>
            <w:r>
              <w:rPr>
                <w:color w:val="365F91"/>
              </w:rPr>
              <w:t>V</w:t>
            </w:r>
            <w:r>
              <w:rPr>
                <w:rFonts w:hint="eastAsia"/>
                <w:color w:val="365F91"/>
              </w:rPr>
              <w:t>2.71</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D2001" w:rsidRDefault="000D2001" w:rsidP="00F346EC">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0D2001" w:rsidRDefault="000D2001" w:rsidP="00B3619A">
            <w:pPr>
              <w:jc w:val="left"/>
            </w:pPr>
            <w:r>
              <w:rPr>
                <w:rFonts w:hint="eastAsia"/>
              </w:rPr>
              <w:t xml:space="preserve">Add API 5.10.19 </w:t>
            </w:r>
            <w:r>
              <w:t>Get</w:t>
            </w:r>
            <w:r>
              <w:rPr>
                <w:rFonts w:eastAsiaTheme="minorEastAsia" w:hint="eastAsia"/>
              </w:rPr>
              <w:t>Url</w:t>
            </w:r>
            <w:r>
              <w:t>FilterSettings</w:t>
            </w:r>
          </w:p>
          <w:p w:rsidR="000D2001" w:rsidRDefault="000D2001" w:rsidP="000D2001">
            <w:pPr>
              <w:jc w:val="left"/>
              <w:rPr>
                <w:noProof/>
                <w:color w:val="1F497D"/>
                <w:szCs w:val="21"/>
              </w:rPr>
            </w:pPr>
            <w:r>
              <w:rPr>
                <w:rFonts w:hint="eastAsia"/>
              </w:rPr>
              <w:t xml:space="preserve">               5.10.20 S</w:t>
            </w:r>
            <w:r>
              <w:t>et</w:t>
            </w:r>
            <w:r>
              <w:rPr>
                <w:rFonts w:eastAsiaTheme="minorEastAsia" w:hint="eastAsia"/>
              </w:rPr>
              <w:t>Url</w:t>
            </w:r>
            <w:r>
              <w:t>FilterSettings</w:t>
            </w:r>
          </w:p>
        </w:tc>
      </w:tr>
      <w:tr w:rsidR="008069E5"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069E5" w:rsidRDefault="008069E5" w:rsidP="000D2001">
            <w:pPr>
              <w:rPr>
                <w:b/>
                <w:bCs/>
                <w:color w:val="365F91"/>
              </w:rPr>
            </w:pPr>
            <w:r>
              <w:rPr>
                <w:rFonts w:hint="eastAsia"/>
                <w:b/>
                <w:bCs/>
                <w:color w:val="365F91"/>
              </w:rPr>
              <w:t>2016-4-12</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069E5" w:rsidRDefault="008069E5" w:rsidP="000D2001">
            <w:pPr>
              <w:rPr>
                <w:color w:val="365F91"/>
              </w:rPr>
            </w:pPr>
            <w:r>
              <w:rPr>
                <w:color w:val="365F91"/>
              </w:rPr>
              <w:t>V</w:t>
            </w:r>
            <w:r>
              <w:rPr>
                <w:rFonts w:hint="eastAsia"/>
                <w:color w:val="365F91"/>
              </w:rPr>
              <w:t>2.72</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069E5" w:rsidRDefault="008069E5" w:rsidP="00F346EC">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069E5" w:rsidRDefault="008069E5" w:rsidP="00B3619A">
            <w:pPr>
              <w:jc w:val="left"/>
            </w:pPr>
            <w:r>
              <w:t>A</w:t>
            </w:r>
            <w:r>
              <w:rPr>
                <w:rFonts w:hint="eastAsia"/>
              </w:rPr>
              <w:t xml:space="preserve">dd API 5.13.22 </w:t>
            </w:r>
            <w:r w:rsidRPr="008069E5">
              <w:t>getNewPageFlagSemaphore</w:t>
            </w:r>
          </w:p>
          <w:p w:rsidR="008069E5" w:rsidRDefault="008069E5" w:rsidP="008069E5">
            <w:pPr>
              <w:jc w:val="left"/>
            </w:pPr>
            <w:r>
              <w:rPr>
                <w:rFonts w:hint="eastAsia"/>
              </w:rPr>
              <w:t xml:space="preserve">               5.13.23 </w:t>
            </w:r>
            <w:r w:rsidRPr="008069E5">
              <w:t>setNewPageFlagSemaphore</w:t>
            </w:r>
          </w:p>
        </w:tc>
      </w:tr>
      <w:tr w:rsidR="0057356B" w:rsidRPr="00895F13" w:rsidTr="00F758B5">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7356B" w:rsidRDefault="0057356B" w:rsidP="0057356B">
            <w:pPr>
              <w:rPr>
                <w:b/>
                <w:bCs/>
                <w:color w:val="365F91"/>
              </w:rPr>
            </w:pPr>
            <w:r>
              <w:rPr>
                <w:rFonts w:hint="eastAsia"/>
                <w:b/>
                <w:bCs/>
                <w:color w:val="365F91"/>
              </w:rPr>
              <w:t>2016-11-24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7356B" w:rsidRDefault="0057356B" w:rsidP="00434C42">
            <w:pPr>
              <w:rPr>
                <w:color w:val="365F91"/>
              </w:rPr>
            </w:pPr>
            <w:r>
              <w:rPr>
                <w:color w:val="365F91"/>
              </w:rPr>
              <w:t>V</w:t>
            </w:r>
            <w:r>
              <w:rPr>
                <w:rFonts w:hint="eastAsia"/>
                <w:color w:val="365F91"/>
              </w:rPr>
              <w:t>2.7</w:t>
            </w:r>
            <w:r w:rsidR="00434C42">
              <w:rPr>
                <w:rFonts w:hint="eastAsia"/>
                <w:color w:val="365F91"/>
              </w:rPr>
              <w:t>3</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7356B" w:rsidRDefault="0057356B" w:rsidP="00346322">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7356B" w:rsidRDefault="0057356B" w:rsidP="00B3619A">
            <w:pPr>
              <w:jc w:val="left"/>
            </w:pPr>
            <w:r>
              <w:rPr>
                <w:rFonts w:hint="eastAsia"/>
              </w:rPr>
              <w:t>修改</w:t>
            </w:r>
            <w:r>
              <w:rPr>
                <w:rFonts w:hint="eastAsia"/>
              </w:rPr>
              <w:t xml:space="preserve">API name </w:t>
            </w:r>
            <w:del w:id="19" w:author="Unknown">
              <w:r>
                <w:delText>GetSMSInitStatus</w:delText>
              </w:r>
            </w:del>
            <w:r>
              <w:rPr>
                <w:webHidden/>
              </w:rPr>
              <w:tab/>
            </w:r>
            <w:r>
              <w:rPr>
                <w:rFonts w:hint="eastAsia"/>
                <w:webHidden/>
              </w:rPr>
              <w:t>为</w:t>
            </w:r>
            <w:r w:rsidRPr="0057356B">
              <w:rPr>
                <w:rFonts w:hint="eastAsia"/>
              </w:rPr>
              <w:t>g</w:t>
            </w:r>
            <w:r w:rsidRPr="0057356B">
              <w:t>etS</w:t>
            </w:r>
            <w:r w:rsidRPr="0057356B">
              <w:rPr>
                <w:rFonts w:hint="eastAsia"/>
              </w:rPr>
              <w:t>ms</w:t>
            </w:r>
            <w:r w:rsidRPr="0057356B">
              <w:t>InitStat</w:t>
            </w:r>
            <w:r w:rsidRPr="0057356B">
              <w:rPr>
                <w:rFonts w:hint="eastAsia"/>
              </w:rPr>
              <w:t>e</w:t>
            </w:r>
          </w:p>
        </w:tc>
      </w:tr>
      <w:tr w:rsidR="003C41B8" w:rsidRPr="00895F13" w:rsidTr="00346322">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C41B8" w:rsidRDefault="003C41B8" w:rsidP="00346322">
            <w:pPr>
              <w:rPr>
                <w:b/>
                <w:bCs/>
                <w:color w:val="365F91"/>
              </w:rPr>
            </w:pPr>
            <w:r>
              <w:rPr>
                <w:rFonts w:hint="eastAsia"/>
                <w:b/>
                <w:bCs/>
                <w:color w:val="365F91"/>
              </w:rPr>
              <w:t>2016-11-29</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C41B8" w:rsidRDefault="003C41B8" w:rsidP="00346322">
            <w:pPr>
              <w:rPr>
                <w:color w:val="365F91"/>
              </w:rPr>
            </w:pPr>
            <w:r>
              <w:rPr>
                <w:color w:val="365F91"/>
              </w:rPr>
              <w:t>V</w:t>
            </w:r>
            <w:r>
              <w:rPr>
                <w:rFonts w:hint="eastAsia"/>
                <w:color w:val="365F91"/>
              </w:rPr>
              <w:t>2.74</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C41B8" w:rsidRDefault="003C41B8" w:rsidP="00346322">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3C41B8" w:rsidRPr="0006684A" w:rsidRDefault="003C41B8" w:rsidP="00346322">
            <w:pPr>
              <w:jc w:val="left"/>
              <w:rPr>
                <w:ins w:id="20" w:author="Comparison" w:date="2016-11-29T15:55:00Z"/>
              </w:rPr>
            </w:pPr>
            <w:r>
              <w:rPr>
                <w:rFonts w:hint="eastAsia"/>
              </w:rPr>
              <w:t>1.</w:t>
            </w:r>
            <w:r>
              <w:rPr>
                <w:rFonts w:hint="eastAsia"/>
              </w:rPr>
              <w:t>修改</w:t>
            </w:r>
            <w:r>
              <w:rPr>
                <w:rFonts w:hint="eastAsia"/>
              </w:rPr>
              <w:t xml:space="preserve">API  </w:t>
            </w:r>
            <w:ins w:id="21" w:author="Comparison" w:date="2016-11-29T15:55:00Z">
              <w:r w:rsidRPr="00DB76D9">
                <w:rPr>
                  <w:rFonts w:hint="eastAsia"/>
                </w:rPr>
                <w:t>getCurrent</w:t>
              </w:r>
              <w:r w:rsidRPr="0006684A">
                <w:t>Profile</w:t>
              </w:r>
            </w:ins>
            <w:r>
              <w:rPr>
                <w:rFonts w:hint="eastAsia"/>
              </w:rPr>
              <w:t>标题显示错误问题</w:t>
            </w:r>
            <w:r>
              <w:rPr>
                <w:rFonts w:hint="eastAsia"/>
              </w:rPr>
              <w:t>1.</w:t>
            </w:r>
          </w:p>
          <w:p w:rsidR="009A2CF6" w:rsidRDefault="003C41B8" w:rsidP="00346322">
            <w:pPr>
              <w:jc w:val="left"/>
            </w:pPr>
            <w:r>
              <w:rPr>
                <w:rFonts w:hint="eastAsia"/>
              </w:rPr>
              <w:t>2.</w:t>
            </w:r>
            <w:r w:rsidRPr="00DB76D9">
              <w:t xml:space="preserve"> </w:t>
            </w:r>
            <w:r w:rsidRPr="00DB76D9">
              <w:rPr>
                <w:rFonts w:hint="eastAsia"/>
              </w:rPr>
              <w:t>添加</w:t>
            </w:r>
            <w:r w:rsidRPr="00DB76D9">
              <w:t>wan</w:t>
            </w:r>
            <w:r w:rsidRPr="00DB76D9">
              <w:rPr>
                <w:rFonts w:hint="eastAsia"/>
              </w:rPr>
              <w:t>侧访问开关接口：</w:t>
            </w:r>
          </w:p>
          <w:p w:rsidR="009A2CF6" w:rsidRDefault="009A2CF6" w:rsidP="009A2CF6">
            <w:pPr>
              <w:ind w:firstLineChars="100" w:firstLine="210"/>
              <w:jc w:val="left"/>
            </w:pPr>
            <w:r>
              <w:rPr>
                <w:rFonts w:hint="eastAsia"/>
              </w:rPr>
              <w:t xml:space="preserve">5.10.21 </w:t>
            </w:r>
            <w:r w:rsidR="003C41B8" w:rsidRPr="00DB76D9">
              <w:t>GetWanAccess</w:t>
            </w:r>
          </w:p>
          <w:p w:rsidR="003C41B8" w:rsidRPr="00DB76D9" w:rsidRDefault="009A2CF6" w:rsidP="009A2CF6">
            <w:pPr>
              <w:ind w:firstLineChars="100" w:firstLine="210"/>
              <w:jc w:val="left"/>
            </w:pPr>
            <w:r>
              <w:rPr>
                <w:rFonts w:hint="eastAsia"/>
              </w:rPr>
              <w:t xml:space="preserve">5.10.22 </w:t>
            </w:r>
            <w:r w:rsidR="003C41B8" w:rsidRPr="00DB76D9">
              <w:t>SetWanAccess</w:t>
            </w:r>
          </w:p>
          <w:p w:rsidR="000C6B00" w:rsidRDefault="000C6B00" w:rsidP="00346322">
            <w:pPr>
              <w:jc w:val="left"/>
            </w:pPr>
            <w:r w:rsidRPr="00DB76D9">
              <w:rPr>
                <w:rFonts w:hint="eastAsia"/>
              </w:rPr>
              <w:t>3.</w:t>
            </w:r>
            <w:r w:rsidRPr="00DB76D9">
              <w:rPr>
                <w:rFonts w:hint="eastAsia"/>
              </w:rPr>
              <w:t>添加</w:t>
            </w:r>
            <w:r w:rsidRPr="00DB76D9">
              <w:rPr>
                <w:rFonts w:hint="eastAsia"/>
              </w:rPr>
              <w:t xml:space="preserve">update API </w:t>
            </w:r>
            <w:r w:rsidR="006D4B21">
              <w:rPr>
                <w:rFonts w:hint="eastAsia"/>
              </w:rPr>
              <w:t xml:space="preserve">5.9.6 </w:t>
            </w:r>
            <w:r w:rsidRPr="00DB76D9">
              <w:t>SetDeviceStartUpdate</w:t>
            </w:r>
          </w:p>
          <w:p w:rsidR="0087116F" w:rsidRDefault="0087116F" w:rsidP="00346322">
            <w:pPr>
              <w:jc w:val="left"/>
            </w:pPr>
            <w:r>
              <w:rPr>
                <w:rFonts w:hint="eastAsia"/>
              </w:rPr>
              <w:t xml:space="preserve">    </w:t>
            </w:r>
            <w:r>
              <w:rPr>
                <w:rFonts w:hint="eastAsia"/>
              </w:rPr>
              <w:t>添加接口</w:t>
            </w:r>
            <w:r w:rsidRPr="00B1074C">
              <w:rPr>
                <w:color w:val="FF0000"/>
                <w:highlight w:val="green"/>
              </w:rPr>
              <w:t>SetFOTAStartDownload</w:t>
            </w:r>
            <w:r>
              <w:rPr>
                <w:rFonts w:hint="eastAsia"/>
                <w:color w:val="FF0000"/>
              </w:rPr>
              <w:t>描述</w:t>
            </w:r>
          </w:p>
        </w:tc>
      </w:tr>
      <w:tr w:rsidR="00AA54C0" w:rsidRPr="00895F13" w:rsidTr="00346322">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A54C0" w:rsidRDefault="00AA54C0" w:rsidP="00AA54C0">
            <w:pPr>
              <w:rPr>
                <w:b/>
                <w:bCs/>
                <w:color w:val="365F91"/>
              </w:rPr>
            </w:pPr>
            <w:r>
              <w:rPr>
                <w:rFonts w:hint="eastAsia"/>
                <w:b/>
                <w:bCs/>
                <w:color w:val="365F91"/>
              </w:rPr>
              <w:t>2016-11-30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A54C0" w:rsidRDefault="00AA54C0" w:rsidP="00AA54C0">
            <w:pPr>
              <w:rPr>
                <w:color w:val="365F91"/>
              </w:rPr>
            </w:pPr>
            <w:r>
              <w:rPr>
                <w:color w:val="365F91"/>
              </w:rPr>
              <w:t>V</w:t>
            </w:r>
            <w:r>
              <w:rPr>
                <w:rFonts w:hint="eastAsia"/>
                <w:color w:val="365F91"/>
              </w:rPr>
              <w:t>2.75</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A54C0" w:rsidRDefault="00AA54C0" w:rsidP="00AC6599">
            <w:pPr>
              <w:jc w:val="left"/>
              <w:rPr>
                <w:rFonts w:ascii="Calibri" w:hAnsi="Calibri" w:cs="宋体"/>
                <w:color w:val="365F91"/>
                <w:szCs w:val="21"/>
              </w:rPr>
            </w:pPr>
            <w:r>
              <w:rPr>
                <w:rFonts w:ascii="Calibri" w:hAnsi="Calibri" w:cs="宋体"/>
                <w:color w:val="365F91"/>
                <w:szCs w:val="21"/>
              </w:rPr>
              <w:t>Xueqin</w:t>
            </w:r>
            <w:r>
              <w:rPr>
                <w:rFonts w:ascii="Calibri" w:hAnsi="Calibri" w:cs="宋体" w:hint="eastAsia"/>
                <w:color w:val="365F91"/>
                <w:szCs w:val="21"/>
              </w:rPr>
              <w:t>.jin</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AA54C0" w:rsidRDefault="00AA54C0" w:rsidP="003564CB">
            <w:pPr>
              <w:jc w:val="left"/>
            </w:pPr>
            <w:r>
              <w:rPr>
                <w:rFonts w:hint="eastAsia"/>
              </w:rPr>
              <w:t>根据实际接口修改</w:t>
            </w:r>
            <w:r>
              <w:rPr>
                <w:rFonts w:hint="eastAsia"/>
              </w:rPr>
              <w:t>S</w:t>
            </w:r>
            <w:r w:rsidRPr="00F96D49">
              <w:t>etPasswordChangeFlag</w:t>
            </w:r>
            <w:r>
              <w:rPr>
                <w:rFonts w:hint="eastAsia"/>
              </w:rPr>
              <w:t>和</w:t>
            </w:r>
            <w:r>
              <w:rPr>
                <w:rFonts w:hint="eastAsia"/>
              </w:rPr>
              <w:t>G</w:t>
            </w:r>
            <w:r w:rsidRPr="00F96D49">
              <w:t>etPasswordChangeFlag</w:t>
            </w:r>
            <w:r>
              <w:rPr>
                <w:rFonts w:hint="eastAsia"/>
              </w:rPr>
              <w:t>返回参数及相关描述</w:t>
            </w:r>
          </w:p>
        </w:tc>
      </w:tr>
      <w:tr w:rsidR="008A6F81" w:rsidRPr="00895F13" w:rsidTr="00346322">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A6F81" w:rsidRDefault="008A6F81" w:rsidP="00AA54C0">
            <w:pPr>
              <w:rPr>
                <w:b/>
                <w:bCs/>
                <w:color w:val="365F91"/>
              </w:rPr>
            </w:pPr>
            <w:r>
              <w:rPr>
                <w:rFonts w:hint="eastAsia"/>
                <w:b/>
                <w:bCs/>
                <w:color w:val="365F91"/>
              </w:rPr>
              <w:t>2016-11-30</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A6F81" w:rsidRDefault="008A6F81" w:rsidP="00AA54C0">
            <w:pPr>
              <w:rPr>
                <w:color w:val="365F91"/>
              </w:rPr>
            </w:pPr>
            <w:r>
              <w:rPr>
                <w:color w:val="365F91"/>
              </w:rPr>
              <w:t>V</w:t>
            </w:r>
            <w:r>
              <w:rPr>
                <w:rFonts w:hint="eastAsia"/>
                <w:color w:val="365F91"/>
              </w:rPr>
              <w:t>2.76</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8A6F81" w:rsidRDefault="008A6F81" w:rsidP="00AC6599">
            <w:pPr>
              <w:jc w:val="left"/>
              <w:rPr>
                <w:rFonts w:ascii="Calibri" w:hAnsi="Calibri" w:cs="宋体"/>
                <w:color w:val="365F91"/>
                <w:szCs w:val="21"/>
              </w:rPr>
            </w:pPr>
            <w:r>
              <w:rPr>
                <w:rFonts w:ascii="Calibri" w:hAnsi="Calibri" w:cs="宋体" w:hint="eastAsia"/>
                <w:color w:val="365F91"/>
                <w:szCs w:val="21"/>
              </w:rPr>
              <w:t>Huan.you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57FE9" w:rsidRPr="00B57FE9" w:rsidRDefault="008A6F81" w:rsidP="003564CB">
            <w:pPr>
              <w:jc w:val="left"/>
              <w:rPr>
                <w:color w:val="FF0000"/>
              </w:rPr>
            </w:pPr>
            <w:r w:rsidRPr="008A6F81">
              <w:rPr>
                <w:rFonts w:hint="eastAsia"/>
              </w:rPr>
              <w:t>在</w:t>
            </w:r>
            <w:r w:rsidRPr="008A6F81">
              <w:t>GetWlanSettings</w:t>
            </w:r>
            <w:r w:rsidRPr="008A6F81">
              <w:rPr>
                <w:rFonts w:hint="eastAsia"/>
              </w:rPr>
              <w:t>及</w:t>
            </w:r>
            <w:r w:rsidRPr="008A6F81">
              <w:t>SetWlanSettings</w:t>
            </w:r>
            <w:r w:rsidRPr="008A6F81">
              <w:rPr>
                <w:rFonts w:hint="eastAsia"/>
              </w:rPr>
              <w:t>中新增参数</w:t>
            </w:r>
            <w:r w:rsidRPr="008A6F81">
              <w:rPr>
                <w:color w:val="FF0000"/>
              </w:rPr>
              <w:t>WiFiOffTime</w:t>
            </w:r>
            <w:r>
              <w:rPr>
                <w:rFonts w:hint="eastAsia"/>
                <w:color w:val="FF0000"/>
              </w:rPr>
              <w:t>.</w:t>
            </w:r>
          </w:p>
        </w:tc>
      </w:tr>
      <w:tr w:rsidR="00B57FE9" w:rsidRPr="00895F13" w:rsidTr="00346322">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57FE9" w:rsidRDefault="00B57FE9" w:rsidP="00AA54C0">
            <w:pPr>
              <w:rPr>
                <w:b/>
                <w:bCs/>
                <w:color w:val="365F91"/>
              </w:rPr>
            </w:pPr>
            <w:r>
              <w:rPr>
                <w:rFonts w:hint="eastAsia"/>
                <w:b/>
                <w:bCs/>
                <w:color w:val="365F91"/>
              </w:rPr>
              <w:t>2016-12-28</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57FE9" w:rsidRDefault="00B57FE9" w:rsidP="00AA54C0">
            <w:pPr>
              <w:rPr>
                <w:color w:val="365F91"/>
              </w:rPr>
            </w:pPr>
            <w:r>
              <w:rPr>
                <w:rFonts w:hint="eastAsia"/>
                <w:color w:val="365F91"/>
              </w:rPr>
              <w:t>V2.77</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57FE9" w:rsidRDefault="00B57FE9" w:rsidP="00AC6599">
            <w:pPr>
              <w:jc w:val="left"/>
              <w:rPr>
                <w:rFonts w:ascii="Calibri" w:hAnsi="Calibri" w:cs="宋体"/>
                <w:color w:val="365F91"/>
                <w:szCs w:val="21"/>
              </w:rPr>
            </w:pPr>
            <w:r>
              <w:rPr>
                <w:rFonts w:ascii="Calibri" w:hAnsi="Calibri" w:cs="宋体" w:hint="eastAsia"/>
                <w:color w:val="365F91"/>
                <w:szCs w:val="21"/>
              </w:rPr>
              <w:t>Xubo.jia</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B75FAB" w:rsidRDefault="00B75FAB" w:rsidP="00B75FAB">
            <w:pPr>
              <w:jc w:val="left"/>
            </w:pPr>
            <w:r>
              <w:t>A</w:t>
            </w:r>
            <w:r>
              <w:rPr>
                <w:rFonts w:hint="eastAsia"/>
              </w:rPr>
              <w:t>dd API 5.7.5 GetFDTimer</w:t>
            </w:r>
          </w:p>
          <w:p w:rsidR="00B57FE9" w:rsidRPr="00C55D2B" w:rsidRDefault="00B75FAB" w:rsidP="00B75FAB">
            <w:pPr>
              <w:jc w:val="left"/>
            </w:pPr>
            <w:r>
              <w:rPr>
                <w:rFonts w:hint="eastAsia"/>
              </w:rPr>
              <w:t xml:space="preserve">               5.7.6 SetFDTimer</w:t>
            </w:r>
          </w:p>
        </w:tc>
      </w:tr>
      <w:tr w:rsidR="00482B4C" w:rsidRPr="00895F13" w:rsidTr="00346322">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482B4C" w:rsidRDefault="00482B4C" w:rsidP="009615C3">
            <w:pPr>
              <w:rPr>
                <w:b/>
                <w:bCs/>
                <w:color w:val="365F91"/>
              </w:rPr>
            </w:pPr>
            <w:r>
              <w:rPr>
                <w:rFonts w:hint="eastAsia"/>
                <w:b/>
                <w:bCs/>
                <w:color w:val="365F91"/>
              </w:rPr>
              <w:t>2017-01-11</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482B4C" w:rsidRDefault="00482B4C" w:rsidP="009615C3">
            <w:pPr>
              <w:rPr>
                <w:color w:val="365F91"/>
              </w:rPr>
            </w:pPr>
            <w:r>
              <w:rPr>
                <w:rFonts w:hint="eastAsia"/>
                <w:color w:val="365F91"/>
              </w:rPr>
              <w:t>V2.78</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482B4C" w:rsidRDefault="00482B4C" w:rsidP="009615C3">
            <w:pPr>
              <w:jc w:val="left"/>
              <w:rPr>
                <w:rFonts w:ascii="Calibri" w:hAnsi="Calibri" w:cs="宋体"/>
                <w:color w:val="365F91"/>
                <w:szCs w:val="21"/>
              </w:rPr>
            </w:pPr>
            <w:r>
              <w:rPr>
                <w:rFonts w:ascii="Calibri" w:hAnsi="Calibri" w:cs="宋体" w:hint="eastAsia"/>
                <w:color w:val="365F91"/>
                <w:szCs w:val="21"/>
              </w:rPr>
              <w:t>Xubo.jia</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482B4C" w:rsidRDefault="00482B4C" w:rsidP="009615C3">
            <w:pPr>
              <w:jc w:val="left"/>
            </w:pPr>
            <w:r>
              <w:rPr>
                <w:rFonts w:hint="eastAsia"/>
              </w:rPr>
              <w:t>修改</w:t>
            </w:r>
            <w:r>
              <w:rPr>
                <w:rFonts w:hint="eastAsia"/>
              </w:rPr>
              <w:t xml:space="preserve"> API 5.4.6 GetNetworkSettings</w:t>
            </w:r>
            <w:r>
              <w:rPr>
                <w:rFonts w:hint="eastAsia"/>
              </w:rPr>
              <w:t>参数</w:t>
            </w:r>
            <w:r w:rsidRPr="00625655">
              <w:rPr>
                <w:highlight w:val="green"/>
              </w:rPr>
              <w:t>NetworkBand</w:t>
            </w:r>
            <w:r>
              <w:rPr>
                <w:rFonts w:hint="eastAsia"/>
              </w:rPr>
              <w:t>取值</w:t>
            </w:r>
          </w:p>
          <w:p w:rsidR="00482B4C" w:rsidRPr="00C55D2B" w:rsidRDefault="00482B4C" w:rsidP="00062A55">
            <w:pPr>
              <w:jc w:val="left"/>
            </w:pPr>
            <w:r>
              <w:rPr>
                <w:rFonts w:hint="eastAsia"/>
              </w:rPr>
              <w:t>增加</w:t>
            </w:r>
            <w:r>
              <w:rPr>
                <w:rFonts w:hint="eastAsia"/>
              </w:rPr>
              <w:t>API 5.4.7 SetNetworkSettings</w:t>
            </w:r>
            <w:r>
              <w:rPr>
                <w:rFonts w:hint="eastAsia"/>
              </w:rPr>
              <w:t>参数</w:t>
            </w:r>
            <w:r w:rsidRPr="00625655">
              <w:rPr>
                <w:highlight w:val="green"/>
              </w:rPr>
              <w:t>NetworkBand</w:t>
            </w:r>
          </w:p>
        </w:tc>
      </w:tr>
      <w:tr w:rsidR="001C7390" w:rsidRPr="00895F13" w:rsidTr="00346322">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C7390" w:rsidRDefault="001C7390" w:rsidP="009615C3">
            <w:pPr>
              <w:rPr>
                <w:b/>
                <w:bCs/>
                <w:color w:val="365F91"/>
              </w:rPr>
            </w:pPr>
            <w:r>
              <w:rPr>
                <w:rFonts w:hint="eastAsia"/>
                <w:b/>
                <w:bCs/>
                <w:color w:val="365F91"/>
              </w:rPr>
              <w:t>2017-04-25</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C7390" w:rsidRDefault="001C7390" w:rsidP="009615C3">
            <w:pPr>
              <w:rPr>
                <w:color w:val="365F91"/>
              </w:rPr>
            </w:pPr>
            <w:r>
              <w:rPr>
                <w:color w:val="365F91"/>
              </w:rPr>
              <w:t>V</w:t>
            </w:r>
            <w:r>
              <w:rPr>
                <w:rFonts w:hint="eastAsia"/>
                <w:color w:val="365F91"/>
              </w:rPr>
              <w:t>2.79</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C7390" w:rsidRDefault="001C7390" w:rsidP="009615C3">
            <w:pPr>
              <w:jc w:val="left"/>
              <w:rPr>
                <w:rFonts w:ascii="Calibri" w:hAnsi="Calibri" w:cs="宋体"/>
                <w:color w:val="365F91"/>
                <w:szCs w:val="21"/>
              </w:rPr>
            </w:pPr>
            <w:r>
              <w:rPr>
                <w:rFonts w:ascii="Calibri" w:hAnsi="Calibri" w:cs="宋体"/>
                <w:color w:val="365F91"/>
                <w:szCs w:val="21"/>
              </w:rPr>
              <w:t>J</w:t>
            </w:r>
            <w:r>
              <w:rPr>
                <w:rFonts w:ascii="Calibri" w:hAnsi="Calibri" w:cs="宋体" w:hint="eastAsia"/>
                <w:color w:val="365F91"/>
                <w:szCs w:val="21"/>
              </w:rPr>
              <w:t>imin.zhong</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1C7390" w:rsidRDefault="001C7390" w:rsidP="001C7390">
            <w:pPr>
              <w:jc w:val="left"/>
            </w:pPr>
            <w:r w:rsidRPr="001C7390">
              <w:rPr>
                <w:rFonts w:hint="eastAsia"/>
              </w:rPr>
              <w:t>增加</w:t>
            </w:r>
            <w:r w:rsidRPr="001C7390">
              <w:rPr>
                <w:rFonts w:hint="eastAsia"/>
              </w:rPr>
              <w:t>API 5.</w:t>
            </w:r>
            <w:r>
              <w:rPr>
                <w:rFonts w:hint="eastAsia"/>
              </w:rPr>
              <w:t>10.28</w:t>
            </w:r>
            <w:r w:rsidRPr="001C7390">
              <w:rPr>
                <w:rFonts w:hint="eastAsia"/>
              </w:rPr>
              <w:t xml:space="preserve"> </w:t>
            </w:r>
            <w:r w:rsidRPr="001C7390">
              <w:t>GetBindToPcSettings</w:t>
            </w:r>
          </w:p>
          <w:p w:rsidR="001C7390" w:rsidRDefault="001C7390" w:rsidP="001C7390">
            <w:pPr>
              <w:jc w:val="left"/>
            </w:pPr>
            <w:r w:rsidRPr="001C7390">
              <w:rPr>
                <w:rFonts w:hint="eastAsia"/>
              </w:rPr>
              <w:t>增加</w:t>
            </w:r>
            <w:r>
              <w:rPr>
                <w:rFonts w:hint="eastAsia"/>
              </w:rPr>
              <w:t>API 5.10.29 S</w:t>
            </w:r>
            <w:r w:rsidRPr="001C7390">
              <w:rPr>
                <w:rFonts w:hint="eastAsia"/>
              </w:rPr>
              <w:t>etBindToPcSettings</w:t>
            </w:r>
          </w:p>
        </w:tc>
      </w:tr>
      <w:tr w:rsidR="005F7F1F" w:rsidRPr="00895F13" w:rsidTr="00346322">
        <w:tblPrEx>
          <w:tblCellMar>
            <w:left w:w="0" w:type="dxa"/>
          </w:tblCellMar>
        </w:tblPrEx>
        <w:tc>
          <w:tcPr>
            <w:tcW w:w="71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F7F1F" w:rsidRDefault="005F7F1F" w:rsidP="005F7F1F">
            <w:pPr>
              <w:rPr>
                <w:rFonts w:hint="eastAsia"/>
                <w:b/>
                <w:bCs/>
                <w:color w:val="365F91"/>
              </w:rPr>
            </w:pPr>
            <w:r>
              <w:rPr>
                <w:rFonts w:hint="eastAsia"/>
                <w:b/>
                <w:bCs/>
                <w:color w:val="365F91"/>
              </w:rPr>
              <w:t>2017-0</w:t>
            </w:r>
            <w:r>
              <w:rPr>
                <w:b/>
                <w:bCs/>
                <w:color w:val="365F91"/>
              </w:rPr>
              <w:t>7</w:t>
            </w:r>
            <w:r>
              <w:rPr>
                <w:rFonts w:hint="eastAsia"/>
                <w:b/>
                <w:bCs/>
                <w:color w:val="365F91"/>
              </w:rPr>
              <w:t>-</w:t>
            </w:r>
            <w:r>
              <w:rPr>
                <w:b/>
                <w:bCs/>
                <w:color w:val="365F91"/>
              </w:rPr>
              <w:t>14</w:t>
            </w:r>
          </w:p>
        </w:tc>
        <w:tc>
          <w:tcPr>
            <w:tcW w:w="77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F7F1F" w:rsidRDefault="005F7F1F" w:rsidP="005F7F1F">
            <w:pPr>
              <w:rPr>
                <w:color w:val="365F91"/>
              </w:rPr>
            </w:pPr>
            <w:r>
              <w:rPr>
                <w:color w:val="365F91"/>
              </w:rPr>
              <w:t>V</w:t>
            </w:r>
            <w:r>
              <w:rPr>
                <w:rFonts w:hint="eastAsia"/>
                <w:color w:val="365F91"/>
              </w:rPr>
              <w:t>2.</w:t>
            </w:r>
            <w:r>
              <w:rPr>
                <w:color w:val="365F91"/>
              </w:rPr>
              <w:t>80</w:t>
            </w:r>
          </w:p>
        </w:tc>
        <w:tc>
          <w:tcPr>
            <w:tcW w:w="127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F7F1F" w:rsidRDefault="005F7F1F" w:rsidP="009615C3">
            <w:pPr>
              <w:jc w:val="left"/>
              <w:rPr>
                <w:rFonts w:ascii="Calibri" w:hAnsi="Calibri" w:cs="宋体"/>
                <w:color w:val="365F91"/>
                <w:szCs w:val="21"/>
              </w:rPr>
            </w:pPr>
            <w:r>
              <w:rPr>
                <w:rFonts w:ascii="Calibri" w:hAnsi="Calibri" w:cs="宋体"/>
                <w:color w:val="365F91"/>
                <w:szCs w:val="21"/>
              </w:rPr>
              <w:t>H</w:t>
            </w:r>
            <w:r>
              <w:rPr>
                <w:rFonts w:ascii="Calibri" w:hAnsi="Calibri" w:cs="宋体" w:hint="eastAsia"/>
                <w:color w:val="365F91"/>
                <w:szCs w:val="21"/>
              </w:rPr>
              <w:t>uan.</w:t>
            </w:r>
            <w:r>
              <w:rPr>
                <w:rFonts w:ascii="Calibri" w:hAnsi="Calibri" w:cs="宋体"/>
                <w:color w:val="365F91"/>
                <w:szCs w:val="21"/>
              </w:rPr>
              <w:t>you</w:t>
            </w:r>
          </w:p>
        </w:tc>
        <w:tc>
          <w:tcPr>
            <w:tcW w:w="656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DDD9C3"/>
          </w:tcPr>
          <w:p w:rsidR="005F7F1F" w:rsidRPr="001C7390" w:rsidRDefault="005F7F1F" w:rsidP="001C7390">
            <w:pPr>
              <w:jc w:val="left"/>
              <w:rPr>
                <w:rFonts w:hint="eastAsia"/>
              </w:rPr>
            </w:pPr>
            <w:r w:rsidRPr="005F7F1F">
              <w:t>GetSimStatus</w:t>
            </w:r>
            <w:r>
              <w:rPr>
                <w:rFonts w:hint="eastAsia"/>
              </w:rPr>
              <w:t>接口</w:t>
            </w:r>
            <w:r>
              <w:t>增加参数</w:t>
            </w:r>
            <w:r w:rsidRPr="005F7F1F">
              <w:t>PLMN</w:t>
            </w:r>
            <w:bookmarkStart w:id="22" w:name="_GoBack"/>
            <w:bookmarkEnd w:id="22"/>
          </w:p>
        </w:tc>
      </w:tr>
    </w:tbl>
    <w:p w:rsidR="00E23645" w:rsidRDefault="001C6A00">
      <w:pPr>
        <w:pStyle w:val="1"/>
        <w:pageBreakBefore/>
        <w:numPr>
          <w:ilvl w:val="0"/>
          <w:numId w:val="1"/>
        </w:numPr>
      </w:pPr>
      <w:bookmarkStart w:id="23" w:name="_Toc422502770"/>
      <w:bookmarkStart w:id="24" w:name="_Toc401747806"/>
      <w:bookmarkStart w:id="25" w:name="_Toc375149388"/>
      <w:bookmarkStart w:id="26" w:name="_Toc283129336"/>
      <w:bookmarkStart w:id="27" w:name="__RefHeading__56228_1585609034"/>
      <w:bookmarkStart w:id="28" w:name="_Toc470684601"/>
      <w:bookmarkEnd w:id="23"/>
      <w:bookmarkEnd w:id="24"/>
      <w:bookmarkEnd w:id="25"/>
      <w:bookmarkEnd w:id="26"/>
      <w:bookmarkEnd w:id="27"/>
      <w:r>
        <w:rPr>
          <w:rFonts w:hint="eastAsia"/>
        </w:rPr>
        <w:lastRenderedPageBreak/>
        <w:t>3.</w:t>
      </w:r>
      <w:r w:rsidR="00A00CF5">
        <w:rPr>
          <w:rFonts w:hint="eastAsia"/>
        </w:rPr>
        <w:tab/>
      </w:r>
      <w:r w:rsidR="00A00CF5">
        <w:rPr>
          <w:rFonts w:hint="eastAsia"/>
        </w:rPr>
        <w:tab/>
      </w:r>
      <w:r w:rsidR="00232F71">
        <w:t>Descriptions</w:t>
      </w:r>
      <w:bookmarkEnd w:id="28"/>
    </w:p>
    <w:p w:rsidR="00E23645" w:rsidRDefault="00276531">
      <w:r>
        <w:t>We provided one set of APIs which is JSON based (Json RPC2.0, HTTP post to dedicated URL). This method can be used for WebUI and 3</w:t>
      </w:r>
      <w:r>
        <w:rPr>
          <w:vertAlign w:val="superscript"/>
        </w:rPr>
        <w:t>rd</w:t>
      </w:r>
      <w:r>
        <w:t xml:space="preserve"> party application which running on Windows/Mac/Android/IOS to manage Y858 device. </w:t>
      </w:r>
    </w:p>
    <w:p w:rsidR="00E23645" w:rsidRDefault="009F0946">
      <w:pPr>
        <w:pStyle w:val="1"/>
        <w:pageBreakBefore/>
        <w:numPr>
          <w:ilvl w:val="0"/>
          <w:numId w:val="1"/>
        </w:numPr>
      </w:pPr>
      <w:bookmarkStart w:id="29" w:name="_Toc422502771"/>
      <w:bookmarkStart w:id="30" w:name="_Toc401747807"/>
      <w:bookmarkStart w:id="31" w:name="_Toc375149389"/>
      <w:bookmarkStart w:id="32" w:name="__RefHeading__56230_1585609034"/>
      <w:bookmarkStart w:id="33" w:name="_Toc470684602"/>
      <w:bookmarkEnd w:id="29"/>
      <w:bookmarkEnd w:id="30"/>
      <w:bookmarkEnd w:id="31"/>
      <w:bookmarkEnd w:id="32"/>
      <w:r>
        <w:rPr>
          <w:rFonts w:hint="eastAsia"/>
        </w:rPr>
        <w:lastRenderedPageBreak/>
        <w:t>4.</w:t>
      </w:r>
      <w:r w:rsidR="009E488C">
        <w:rPr>
          <w:rFonts w:hint="eastAsia"/>
        </w:rPr>
        <w:tab/>
      </w:r>
      <w:r w:rsidR="009E488C">
        <w:rPr>
          <w:rFonts w:hint="eastAsia"/>
        </w:rPr>
        <w:tab/>
      </w:r>
      <w:r>
        <w:t>General Instructions</w:t>
      </w:r>
      <w:bookmarkEnd w:id="33"/>
    </w:p>
    <w:p w:rsidR="00E23645" w:rsidRDefault="00276531">
      <w:pPr>
        <w:pStyle w:val="2"/>
        <w:numPr>
          <w:ilvl w:val="1"/>
          <w:numId w:val="1"/>
        </w:numPr>
        <w:tabs>
          <w:tab w:val="left" w:pos="0"/>
        </w:tabs>
      </w:pPr>
      <w:bookmarkStart w:id="34" w:name="_Toc422502772"/>
      <w:bookmarkStart w:id="35" w:name="_Toc401747808"/>
      <w:bookmarkStart w:id="36" w:name="__RefHeading__56232_1585609034"/>
      <w:bookmarkStart w:id="37" w:name="_Toc470684603"/>
      <w:bookmarkEnd w:id="34"/>
      <w:bookmarkEnd w:id="35"/>
      <w:bookmarkEnd w:id="36"/>
      <w:r>
        <w:t>HTTP Protocol</w:t>
      </w:r>
      <w:bookmarkEnd w:id="37"/>
    </w:p>
    <w:p w:rsidR="00E23645" w:rsidRDefault="00276531">
      <w:r>
        <w:t>We use HTTP POST to dedicated URL (/jrd/webapi) to send protocol data. Please see the details of HTTP headers definition below:</w:t>
      </w:r>
    </w:p>
    <w:p w:rsidR="00E23645" w:rsidRDefault="00E23645"/>
    <w:p w:rsidR="00E23645" w:rsidRDefault="00276531">
      <w:pPr>
        <w:pStyle w:val="3"/>
        <w:numPr>
          <w:ilvl w:val="2"/>
          <w:numId w:val="1"/>
        </w:numPr>
        <w:tabs>
          <w:tab w:val="left" w:pos="720"/>
        </w:tabs>
        <w:ind w:left="964" w:right="210"/>
      </w:pPr>
      <w:bookmarkStart w:id="38" w:name="_Toc422502773"/>
      <w:bookmarkStart w:id="39" w:name="__RefHeading__13498_807875554"/>
      <w:bookmarkStart w:id="40" w:name="_Toc401747809"/>
      <w:bookmarkStart w:id="41" w:name="_Toc470684604"/>
      <w:bookmarkEnd w:id="38"/>
      <w:bookmarkEnd w:id="39"/>
      <w:bookmarkEnd w:id="40"/>
      <w:r>
        <w:t>HTTP Request</w:t>
      </w:r>
      <w:bookmarkEnd w:id="41"/>
    </w:p>
    <w:p w:rsidR="00E23645" w:rsidRDefault="00276531">
      <w:r>
        <w:t xml:space="preserve">Please see the http request header format below: </w:t>
      </w:r>
    </w:p>
    <w:p w:rsidR="00E23645" w:rsidRDefault="00E23645"/>
    <w:p w:rsidR="00E23645" w:rsidRDefault="00276531">
      <w:pPr>
        <w:ind w:left="210"/>
      </w:pPr>
      <w:r>
        <w:t>POST /jrd/webapi HTTP/1.1</w:t>
      </w:r>
    </w:p>
    <w:p w:rsidR="00E23645" w:rsidRDefault="00276531">
      <w:pPr>
        <w:ind w:left="210"/>
      </w:pPr>
      <w:r>
        <w:t>Content-Type: application/json</w:t>
      </w:r>
    </w:p>
    <w:p w:rsidR="00E23645" w:rsidRDefault="00276531">
      <w:pPr>
        <w:ind w:left="210"/>
      </w:pPr>
      <w:r>
        <w:t>Accept: application/json</w:t>
      </w:r>
    </w:p>
    <w:p w:rsidR="00E23645" w:rsidRDefault="00276531">
      <w:pPr>
        <w:ind w:left="210"/>
      </w:pPr>
      <w:r>
        <w:t>Content-Length: {nnnn}</w:t>
      </w:r>
    </w:p>
    <w:p w:rsidR="00E23645" w:rsidRDefault="00276531">
      <w:pPr>
        <w:pStyle w:val="TextBody"/>
        <w:widowControl w:val="0"/>
        <w:ind w:left="964" w:right="210" w:hanging="964"/>
        <w:rPr>
          <w:lang w:eastAsia="zh-CN"/>
        </w:rPr>
      </w:pPr>
      <w:r>
        <w:rPr>
          <w:lang w:eastAsia="zh-CN"/>
        </w:rPr>
        <w:tab/>
      </w:r>
    </w:p>
    <w:p w:rsidR="00E23645" w:rsidRDefault="00276531">
      <w:pPr>
        <w:pStyle w:val="3"/>
        <w:numPr>
          <w:ilvl w:val="2"/>
          <w:numId w:val="1"/>
        </w:numPr>
        <w:tabs>
          <w:tab w:val="left" w:pos="720"/>
        </w:tabs>
        <w:ind w:left="964" w:right="210"/>
      </w:pPr>
      <w:bookmarkStart w:id="42" w:name="_Toc422502774"/>
      <w:bookmarkStart w:id="43" w:name="__RefHeading__13500_807875554"/>
      <w:bookmarkStart w:id="44" w:name="_Toc401747810"/>
      <w:bookmarkStart w:id="45" w:name="_Toc470684605"/>
      <w:bookmarkEnd w:id="42"/>
      <w:bookmarkEnd w:id="43"/>
      <w:bookmarkEnd w:id="44"/>
      <w:r>
        <w:t>HTTP Response</w:t>
      </w:r>
      <w:bookmarkEnd w:id="45"/>
    </w:p>
    <w:p w:rsidR="00E23645" w:rsidRDefault="00276531">
      <w:r>
        <w:t>Please see the http response header format below:</w:t>
      </w:r>
    </w:p>
    <w:p w:rsidR="00E23645" w:rsidRDefault="00276531">
      <w:pPr>
        <w:ind w:left="210"/>
      </w:pPr>
      <w:r>
        <w:t>HTTP/1.1 200 OK</w:t>
      </w:r>
    </w:p>
    <w:p w:rsidR="00E23645" w:rsidRDefault="00276531">
      <w:pPr>
        <w:ind w:left="210"/>
      </w:pPr>
      <w:r>
        <w:t>Content-Type: application/json</w:t>
      </w:r>
    </w:p>
    <w:p w:rsidR="00E23645" w:rsidRDefault="00276531">
      <w:pPr>
        <w:ind w:left="210"/>
      </w:pPr>
      <w:r>
        <w:t>Content-Length: {nnnn}</w:t>
      </w:r>
    </w:p>
    <w:p w:rsidR="00E23645" w:rsidRDefault="00E23645">
      <w:pPr>
        <w:ind w:left="210"/>
      </w:pPr>
    </w:p>
    <w:p w:rsidR="00E23645" w:rsidRDefault="00276531">
      <w:pPr>
        <w:pStyle w:val="2"/>
        <w:numPr>
          <w:ilvl w:val="1"/>
          <w:numId w:val="1"/>
        </w:numPr>
      </w:pPr>
      <w:bookmarkStart w:id="46" w:name="_Toc422502775"/>
      <w:bookmarkStart w:id="47" w:name="_Toc401747811"/>
      <w:bookmarkStart w:id="48" w:name="_Toc375149390"/>
      <w:bookmarkStart w:id="49" w:name="_Toc323308810"/>
      <w:bookmarkStart w:id="50" w:name="__RefHeading__56234_1585609034"/>
      <w:bookmarkStart w:id="51" w:name="_Toc470684606"/>
      <w:bookmarkEnd w:id="46"/>
      <w:bookmarkEnd w:id="47"/>
      <w:bookmarkEnd w:id="48"/>
      <w:bookmarkEnd w:id="49"/>
      <w:bookmarkEnd w:id="50"/>
      <w:r>
        <w:t>Design principals</w:t>
      </w:r>
      <w:bookmarkEnd w:id="51"/>
    </w:p>
    <w:p w:rsidR="00E23645" w:rsidRDefault="00276531">
      <w:pPr>
        <w:pStyle w:val="af9"/>
        <w:rPr>
          <w:lang w:val="en-US"/>
        </w:rPr>
      </w:pPr>
      <w:r>
        <w:rPr>
          <w:lang w:val="en-US"/>
        </w:rPr>
        <w:t xml:space="preserve">The communication between a client and device through this API is based on </w:t>
      </w:r>
      <w:r>
        <w:rPr>
          <w:lang w:val="en-US" w:eastAsia="zh-CN"/>
        </w:rPr>
        <w:t>JSON RPC 2.0</w:t>
      </w:r>
      <w:r>
        <w:rPr>
          <w:lang w:val="en-US"/>
        </w:rPr>
        <w:t>.</w:t>
      </w:r>
    </w:p>
    <w:p w:rsidR="00E23645" w:rsidRDefault="00276531">
      <w:pPr>
        <w:pStyle w:val="af9"/>
        <w:rPr>
          <w:lang w:val="en-US"/>
        </w:rPr>
      </w:pPr>
      <w:r>
        <w:rPr>
          <w:lang w:val="en-US"/>
        </w:rPr>
        <w:t>As major goal for the design should be the optimal performance and reliability.</w:t>
      </w:r>
    </w:p>
    <w:p w:rsidR="00E23645" w:rsidRDefault="00276531">
      <w:pPr>
        <w:pStyle w:val="af9"/>
        <w:rPr>
          <w:lang w:val="en-US"/>
        </w:rPr>
      </w:pPr>
      <w:r>
        <w:rPr>
          <w:lang w:val="en-US"/>
        </w:rPr>
        <w:t>For this purpose we have designed a schema, which includes type’s definitions for all objects used by API.</w:t>
      </w:r>
    </w:p>
    <w:p w:rsidR="00E23645" w:rsidRDefault="00276531">
      <w:pPr>
        <w:pStyle w:val="af9"/>
        <w:rPr>
          <w:lang w:val="en-US"/>
        </w:rPr>
      </w:pPr>
      <w:r>
        <w:rPr>
          <w:lang w:val="en-US"/>
        </w:rPr>
        <w:t>To be able to validate both request and response against the schema demands using as request method exclusively POST whether we want to get data from the device or do something else.</w:t>
      </w:r>
    </w:p>
    <w:p w:rsidR="00E23645" w:rsidRDefault="00276531">
      <w:pPr>
        <w:pStyle w:val="af9"/>
        <w:rPr>
          <w:lang w:val="en-US"/>
        </w:rPr>
      </w:pPr>
      <w:r>
        <w:rPr>
          <w:lang w:val="en-US"/>
        </w:rPr>
        <w:t>For better readability by human, the most values are defined as strings. Also enumerations have strings values. But through schema the range of possible string values are restricted.</w:t>
      </w:r>
    </w:p>
    <w:p w:rsidR="00E23645" w:rsidRDefault="00E23645">
      <w:pPr>
        <w:pStyle w:val="af9"/>
        <w:rPr>
          <w:lang w:val="en-US" w:eastAsia="zh-CN"/>
        </w:rPr>
      </w:pPr>
    </w:p>
    <w:p w:rsidR="00E23645" w:rsidRDefault="00E23645">
      <w:pPr>
        <w:pStyle w:val="af9"/>
        <w:rPr>
          <w:lang w:val="en-US" w:eastAsia="zh-CN"/>
        </w:rPr>
      </w:pPr>
    </w:p>
    <w:p w:rsidR="00E23645" w:rsidRDefault="00E23645">
      <w:pPr>
        <w:pStyle w:val="af9"/>
        <w:rPr>
          <w:lang w:val="en-US" w:eastAsia="zh-CN"/>
        </w:rPr>
      </w:pPr>
    </w:p>
    <w:p w:rsidR="00E23645" w:rsidRDefault="00276531">
      <w:pPr>
        <w:pStyle w:val="3"/>
        <w:numPr>
          <w:ilvl w:val="2"/>
          <w:numId w:val="1"/>
        </w:numPr>
        <w:ind w:left="964" w:right="210"/>
      </w:pPr>
      <w:bookmarkStart w:id="52" w:name="__RefHeading__56236_1585609034"/>
      <w:bookmarkStart w:id="53" w:name="_Toc422502776"/>
      <w:bookmarkStart w:id="54" w:name="_Toc401747812"/>
      <w:bookmarkStart w:id="55" w:name="_Toc470684607"/>
      <w:bookmarkEnd w:id="52"/>
      <w:r>
        <w:t>Request Messaging P</w:t>
      </w:r>
      <w:bookmarkEnd w:id="53"/>
      <w:bookmarkEnd w:id="54"/>
      <w:r>
        <w:t>atterns</w:t>
      </w:r>
      <w:bookmarkEnd w:id="55"/>
    </w:p>
    <w:p w:rsidR="00E23645" w:rsidRDefault="00276531">
      <w:pPr>
        <w:pStyle w:val="af9"/>
        <w:rPr>
          <w:lang w:val="en-US"/>
        </w:rPr>
      </w:pPr>
      <w:r>
        <w:rPr>
          <w:lang w:val="en-US"/>
        </w:rPr>
        <w:t>A rpc call is represented by sending a Request object to a Server. The Request object has the following members:</w:t>
      </w:r>
    </w:p>
    <w:p w:rsidR="00E23645" w:rsidRDefault="00276531">
      <w:pPr>
        <w:pStyle w:val="af9"/>
        <w:numPr>
          <w:ilvl w:val="0"/>
          <w:numId w:val="2"/>
        </w:numPr>
        <w:rPr>
          <w:lang w:val="en-US"/>
        </w:rPr>
      </w:pPr>
      <w:r>
        <w:rPr>
          <w:lang w:val="en-US"/>
        </w:rPr>
        <w:t>jsonrpc</w:t>
      </w:r>
    </w:p>
    <w:p w:rsidR="00E23645" w:rsidRDefault="00276531">
      <w:pPr>
        <w:pStyle w:val="af9"/>
        <w:ind w:firstLine="360"/>
        <w:rPr>
          <w:lang w:val="en-US"/>
        </w:rPr>
      </w:pPr>
      <w:r>
        <w:rPr>
          <w:lang w:val="en-US"/>
        </w:rPr>
        <w:t>A String specifying the version of the JSON-RPC protocol. MUST be exactly "</w:t>
      </w:r>
      <w:r>
        <w:rPr>
          <w:b/>
          <w:lang w:val="en-US"/>
        </w:rPr>
        <w:t>2.0</w:t>
      </w:r>
      <w:r>
        <w:rPr>
          <w:lang w:val="en-US"/>
        </w:rPr>
        <w:t>".</w:t>
      </w:r>
    </w:p>
    <w:p w:rsidR="00E23645" w:rsidRDefault="00E23645">
      <w:pPr>
        <w:pStyle w:val="af9"/>
        <w:ind w:firstLine="360"/>
        <w:rPr>
          <w:lang w:val="en-US" w:eastAsia="zh-CN"/>
        </w:rPr>
      </w:pPr>
    </w:p>
    <w:p w:rsidR="00E23645" w:rsidRDefault="00276531">
      <w:pPr>
        <w:pStyle w:val="af9"/>
        <w:numPr>
          <w:ilvl w:val="0"/>
          <w:numId w:val="2"/>
        </w:numPr>
        <w:rPr>
          <w:lang w:val="en-US"/>
        </w:rPr>
      </w:pPr>
      <w:r>
        <w:rPr>
          <w:lang w:val="en-US"/>
        </w:rPr>
        <w:t>method</w:t>
      </w:r>
    </w:p>
    <w:p w:rsidR="00E23645" w:rsidRDefault="00276531">
      <w:pPr>
        <w:pStyle w:val="af9"/>
        <w:ind w:left="360"/>
        <w:rPr>
          <w:lang w:val="en-US"/>
        </w:rPr>
      </w:pPr>
      <w:r>
        <w:rPr>
          <w:lang w:val="en-US"/>
        </w:rPr>
        <w:t xml:space="preserve">A String containing the name of the method to be invoked. </w:t>
      </w:r>
    </w:p>
    <w:p w:rsidR="00E23645" w:rsidRDefault="00E23645">
      <w:pPr>
        <w:pStyle w:val="af9"/>
        <w:ind w:left="360"/>
        <w:rPr>
          <w:lang w:val="en-US" w:eastAsia="zh-CN"/>
        </w:rPr>
      </w:pPr>
    </w:p>
    <w:p w:rsidR="00E23645" w:rsidRDefault="00276531">
      <w:pPr>
        <w:pStyle w:val="af9"/>
        <w:numPr>
          <w:ilvl w:val="0"/>
          <w:numId w:val="2"/>
        </w:numPr>
        <w:rPr>
          <w:lang w:val="en-US"/>
        </w:rPr>
      </w:pPr>
      <w:r>
        <w:rPr>
          <w:lang w:val="en-US"/>
        </w:rPr>
        <w:t>params</w:t>
      </w:r>
    </w:p>
    <w:p w:rsidR="00E23645" w:rsidRDefault="00276531">
      <w:pPr>
        <w:pStyle w:val="af9"/>
        <w:ind w:left="360"/>
        <w:rPr>
          <w:lang w:val="en-US"/>
        </w:rPr>
      </w:pPr>
      <w:r>
        <w:rPr>
          <w:lang w:val="en-US"/>
        </w:rPr>
        <w:t xml:space="preserve">A Structured value that holds the parameter values to be used during the invocation of the method. </w:t>
      </w:r>
    </w:p>
    <w:p w:rsidR="00E23645" w:rsidRDefault="00E23645">
      <w:pPr>
        <w:pStyle w:val="af9"/>
        <w:rPr>
          <w:lang w:val="en-US" w:eastAsia="zh-CN"/>
        </w:rPr>
      </w:pPr>
    </w:p>
    <w:p w:rsidR="00E23645" w:rsidRDefault="00276531">
      <w:pPr>
        <w:pStyle w:val="af9"/>
        <w:numPr>
          <w:ilvl w:val="0"/>
          <w:numId w:val="2"/>
        </w:numPr>
        <w:rPr>
          <w:lang w:val="en-US"/>
        </w:rPr>
      </w:pPr>
      <w:r>
        <w:rPr>
          <w:lang w:val="en-US"/>
        </w:rPr>
        <w:t>id</w:t>
      </w:r>
    </w:p>
    <w:p w:rsidR="00E23645" w:rsidRDefault="00276531">
      <w:pPr>
        <w:pStyle w:val="af9"/>
        <w:ind w:left="360"/>
        <w:rPr>
          <w:lang w:val="en-US" w:eastAsia="zh-CN"/>
        </w:rPr>
      </w:pPr>
      <w:r>
        <w:rPr>
          <w:lang w:val="en-US"/>
        </w:rPr>
        <w:t>An identifier established by the Client that MUST contain a String or NULL value if included. The Server MUST reply with the same value in the Response object if included. This member is used to correlate the context between the two objects.</w:t>
      </w:r>
      <w:r>
        <w:rPr>
          <w:lang w:val="en-US" w:eastAsia="zh-CN"/>
        </w:rPr>
        <w:t>id format should be like : ModuleID.MethodID</w:t>
      </w:r>
    </w:p>
    <w:p w:rsidR="00E23645" w:rsidRDefault="00276531">
      <w:pPr>
        <w:pStyle w:val="4"/>
        <w:numPr>
          <w:ilvl w:val="3"/>
          <w:numId w:val="1"/>
        </w:numPr>
      </w:pPr>
      <w:bookmarkStart w:id="56" w:name="__RefHeading__56238_1585609034"/>
      <w:bookmarkEnd w:id="56"/>
      <w:r>
        <w:t>Request without parameters</w:t>
      </w:r>
    </w:p>
    <w:p w:rsidR="00E23645" w:rsidRDefault="00276531">
      <w:r>
        <w:t>{</w:t>
      </w:r>
    </w:p>
    <w:p w:rsidR="00E23645" w:rsidRDefault="00276531">
      <w:pPr>
        <w:ind w:firstLine="420"/>
      </w:pPr>
      <w:r>
        <w:t xml:space="preserve">"jsonrpc": "2.0", </w:t>
      </w:r>
    </w:p>
    <w:p w:rsidR="00E23645" w:rsidRDefault="00276531">
      <w:pPr>
        <w:ind w:firstLine="420"/>
      </w:pPr>
      <w:r>
        <w:t>"method": "System.SetConnectionMode",</w:t>
      </w:r>
    </w:p>
    <w:p w:rsidR="00E23645" w:rsidRDefault="00276531">
      <w:pPr>
        <w:ind w:firstLine="420"/>
      </w:pPr>
      <w:r>
        <w:t>"params": {},</w:t>
      </w:r>
    </w:p>
    <w:p w:rsidR="00E23645" w:rsidRDefault="00276531">
      <w:pPr>
        <w:ind w:firstLine="420"/>
      </w:pPr>
      <w:r>
        <w:t>"id": "1.1"</w:t>
      </w:r>
    </w:p>
    <w:p w:rsidR="00E23645" w:rsidRDefault="00276531">
      <w:r>
        <w:t>}</w:t>
      </w:r>
    </w:p>
    <w:p w:rsidR="00E23645" w:rsidRDefault="00276531">
      <w:pPr>
        <w:pStyle w:val="4"/>
        <w:numPr>
          <w:ilvl w:val="3"/>
          <w:numId w:val="1"/>
        </w:numPr>
      </w:pPr>
      <w:bookmarkStart w:id="57" w:name="__RefHeading__56240_1585609034"/>
      <w:bookmarkEnd w:id="57"/>
      <w:r>
        <w:t>Request with parameters</w:t>
      </w:r>
    </w:p>
    <w:p w:rsidR="00E23645" w:rsidRDefault="00276531">
      <w:r>
        <w:t>{</w:t>
      </w:r>
    </w:p>
    <w:p w:rsidR="00E23645" w:rsidRDefault="00276531">
      <w:pPr>
        <w:ind w:firstLine="420"/>
      </w:pPr>
      <w:r>
        <w:t xml:space="preserve">"jsonrpc": "2.0", </w:t>
      </w:r>
    </w:p>
    <w:p w:rsidR="00E23645" w:rsidRDefault="00276531">
      <w:pPr>
        <w:ind w:firstLine="420"/>
      </w:pPr>
      <w:r>
        <w:t>"method": "SetConnectionMode",</w:t>
      </w:r>
    </w:p>
    <w:p w:rsidR="00E23645" w:rsidRDefault="00276531">
      <w:pPr>
        <w:ind w:firstLine="420"/>
      </w:pPr>
      <w:r>
        <w:t>"params": {</w:t>
      </w:r>
    </w:p>
    <w:p w:rsidR="00E23645" w:rsidRDefault="00276531">
      <w:pPr>
        <w:ind w:firstLine="420"/>
      </w:pPr>
      <w:r>
        <w:tab/>
      </w:r>
      <w:r>
        <w:tab/>
      </w:r>
      <w:r>
        <w:tab/>
        <w:t>"ConnectMode":1</w:t>
      </w:r>
    </w:p>
    <w:p w:rsidR="00E23645" w:rsidRDefault="00276531">
      <w:pPr>
        <w:ind w:left="1260" w:firstLine="105"/>
      </w:pPr>
      <w:r>
        <w:t>},</w:t>
      </w:r>
    </w:p>
    <w:p w:rsidR="00E23645" w:rsidRDefault="00276531">
      <w:pPr>
        <w:ind w:firstLine="420"/>
      </w:pPr>
      <w:r>
        <w:t>"id": "1.1"</w:t>
      </w:r>
    </w:p>
    <w:p w:rsidR="00E23645" w:rsidRDefault="00276531">
      <w:r>
        <w:t>}</w:t>
      </w:r>
    </w:p>
    <w:p w:rsidR="00E23645" w:rsidRDefault="00E23645"/>
    <w:p w:rsidR="00E23645" w:rsidRDefault="00E23645"/>
    <w:p w:rsidR="00E23645" w:rsidRDefault="00E23645"/>
    <w:p w:rsidR="00E23645" w:rsidRDefault="00276531">
      <w:pPr>
        <w:pStyle w:val="3"/>
        <w:numPr>
          <w:ilvl w:val="2"/>
          <w:numId w:val="1"/>
        </w:numPr>
        <w:ind w:left="964" w:right="210"/>
      </w:pPr>
      <w:bookmarkStart w:id="58" w:name="__RefHeading__56242_1585609034"/>
      <w:bookmarkStart w:id="59" w:name="_Toc422502777"/>
      <w:bookmarkStart w:id="60" w:name="_Toc401747813"/>
      <w:bookmarkStart w:id="61" w:name="_Toc470684608"/>
      <w:bookmarkEnd w:id="58"/>
      <w:r>
        <w:t>Response Messaging P</w:t>
      </w:r>
      <w:bookmarkEnd w:id="59"/>
      <w:bookmarkEnd w:id="60"/>
      <w:r>
        <w:t>atterns</w:t>
      </w:r>
      <w:bookmarkEnd w:id="61"/>
    </w:p>
    <w:p w:rsidR="00E23645" w:rsidRDefault="00276531">
      <w:pPr>
        <w:pStyle w:val="af9"/>
        <w:rPr>
          <w:lang w:val="en-US"/>
        </w:rPr>
      </w:pPr>
      <w:r>
        <w:rPr>
          <w:lang w:val="en-US"/>
        </w:rPr>
        <w:t>When a rpc call is made, the Server MUST reply with a Response, except for in the case of Notifications. The Response is expressed as a single JSON Object, with the following members:</w:t>
      </w:r>
    </w:p>
    <w:p w:rsidR="00E23645" w:rsidRDefault="00276531">
      <w:pPr>
        <w:pStyle w:val="af9"/>
        <w:numPr>
          <w:ilvl w:val="0"/>
          <w:numId w:val="3"/>
        </w:numPr>
        <w:rPr>
          <w:lang w:val="en-US"/>
        </w:rPr>
      </w:pPr>
      <w:r>
        <w:rPr>
          <w:lang w:val="en-US"/>
        </w:rPr>
        <w:t>jsonrpc</w:t>
      </w:r>
    </w:p>
    <w:p w:rsidR="00E23645" w:rsidRDefault="00276531">
      <w:pPr>
        <w:pStyle w:val="af9"/>
        <w:ind w:firstLine="360"/>
        <w:rPr>
          <w:lang w:val="en-US"/>
        </w:rPr>
      </w:pPr>
      <w:r>
        <w:rPr>
          <w:lang w:val="en-US"/>
        </w:rPr>
        <w:t>A String specifying the version of the JSON-RPC protocol. MUST be exactly "</w:t>
      </w:r>
      <w:r>
        <w:rPr>
          <w:b/>
          <w:lang w:val="en-US"/>
        </w:rPr>
        <w:t>2.0</w:t>
      </w:r>
      <w:r>
        <w:rPr>
          <w:lang w:val="en-US"/>
        </w:rPr>
        <w:t>".</w:t>
      </w:r>
    </w:p>
    <w:p w:rsidR="00E23645" w:rsidRDefault="00E23645">
      <w:pPr>
        <w:pStyle w:val="af9"/>
        <w:ind w:firstLine="360"/>
        <w:rPr>
          <w:lang w:val="en-US"/>
        </w:rPr>
      </w:pPr>
    </w:p>
    <w:p w:rsidR="00E23645" w:rsidRDefault="00276531">
      <w:pPr>
        <w:pStyle w:val="af9"/>
        <w:numPr>
          <w:ilvl w:val="0"/>
          <w:numId w:val="3"/>
        </w:numPr>
        <w:rPr>
          <w:lang w:val="en-US"/>
        </w:rPr>
      </w:pPr>
      <w:r>
        <w:rPr>
          <w:lang w:val="en-US"/>
        </w:rPr>
        <w:t>result</w:t>
      </w:r>
    </w:p>
    <w:p w:rsidR="00E23645" w:rsidRDefault="00276531">
      <w:pPr>
        <w:pStyle w:val="af9"/>
        <w:ind w:left="360"/>
        <w:rPr>
          <w:lang w:val="en-US"/>
        </w:rPr>
      </w:pPr>
      <w:r>
        <w:rPr>
          <w:lang w:val="en-US"/>
        </w:rPr>
        <w:t>This member is REQUIRED on success.</w:t>
      </w:r>
      <w:r>
        <w:rPr>
          <w:lang w:val="en-US"/>
        </w:rPr>
        <w:br/>
        <w:t>This member MUST NOT exist if there was an error invoking the method.</w:t>
      </w:r>
      <w:r>
        <w:rPr>
          <w:lang w:val="en-US"/>
        </w:rPr>
        <w:br/>
        <w:t>The value of this member is determined by the method invoked on the Server.</w:t>
      </w:r>
    </w:p>
    <w:p w:rsidR="00E23645" w:rsidRDefault="00E23645">
      <w:pPr>
        <w:pStyle w:val="af9"/>
        <w:ind w:left="360"/>
        <w:rPr>
          <w:lang w:val="en-US"/>
        </w:rPr>
      </w:pPr>
    </w:p>
    <w:p w:rsidR="00E23645" w:rsidRDefault="00276531">
      <w:pPr>
        <w:pStyle w:val="af9"/>
        <w:numPr>
          <w:ilvl w:val="0"/>
          <w:numId w:val="3"/>
        </w:numPr>
        <w:rPr>
          <w:lang w:val="en-US"/>
        </w:rPr>
      </w:pPr>
      <w:r>
        <w:rPr>
          <w:lang w:val="en-US"/>
        </w:rPr>
        <w:t>error</w:t>
      </w:r>
    </w:p>
    <w:p w:rsidR="00E23645" w:rsidRDefault="00276531">
      <w:pPr>
        <w:pStyle w:val="af9"/>
        <w:ind w:left="360"/>
        <w:rPr>
          <w:lang w:val="en-US"/>
        </w:rPr>
      </w:pPr>
      <w:r>
        <w:rPr>
          <w:lang w:val="en-US"/>
        </w:rPr>
        <w:t>This member is REQUIRED on error.</w:t>
      </w:r>
      <w:r>
        <w:rPr>
          <w:lang w:val="en-US"/>
        </w:rPr>
        <w:br/>
        <w:t>This member MUST NOT exist if there was no error triggered during invocation.</w:t>
      </w:r>
      <w:r>
        <w:rPr>
          <w:lang w:val="en-US"/>
        </w:rPr>
        <w:br/>
        <w:t>The value for this member MUST be an Object as defined in section 4.2.2.1.</w:t>
      </w:r>
    </w:p>
    <w:p w:rsidR="00E23645" w:rsidRDefault="00E23645">
      <w:pPr>
        <w:pStyle w:val="af9"/>
        <w:ind w:left="360"/>
        <w:rPr>
          <w:lang w:val="en-US"/>
        </w:rPr>
      </w:pPr>
    </w:p>
    <w:p w:rsidR="00E23645" w:rsidRDefault="00276531">
      <w:pPr>
        <w:pStyle w:val="af9"/>
        <w:numPr>
          <w:ilvl w:val="0"/>
          <w:numId w:val="3"/>
        </w:numPr>
        <w:rPr>
          <w:lang w:val="en-US"/>
        </w:rPr>
      </w:pPr>
      <w:r>
        <w:rPr>
          <w:lang w:val="en-US"/>
        </w:rPr>
        <w:t>id</w:t>
      </w:r>
    </w:p>
    <w:p w:rsidR="00E23645" w:rsidRDefault="00276531">
      <w:pPr>
        <w:pStyle w:val="af9"/>
        <w:ind w:left="360"/>
        <w:rPr>
          <w:lang w:val="en-US"/>
        </w:rPr>
      </w:pPr>
      <w:r>
        <w:rPr>
          <w:lang w:val="en-US"/>
        </w:rPr>
        <w:t>This member is REQUIRED.</w:t>
      </w:r>
      <w:r>
        <w:rPr>
          <w:lang w:val="en-US"/>
        </w:rPr>
        <w:br/>
        <w:t>It MUST be the same as the value of the id member in the Request Object.</w:t>
      </w:r>
      <w:r>
        <w:rPr>
          <w:lang w:val="en-US"/>
        </w:rPr>
        <w:br/>
      </w:r>
      <w:r>
        <w:rPr>
          <w:lang w:val="en-US"/>
        </w:rPr>
        <w:lastRenderedPageBreak/>
        <w:t>If there was an error in detecting the id in the Request object (e.g. Parse error/Invalid Request), it MUST be Null.</w:t>
      </w:r>
    </w:p>
    <w:p w:rsidR="00E23645" w:rsidRDefault="00E23645">
      <w:pPr>
        <w:pStyle w:val="af9"/>
        <w:ind w:left="360"/>
        <w:rPr>
          <w:lang w:val="en-US"/>
        </w:rPr>
      </w:pPr>
    </w:p>
    <w:p w:rsidR="00E23645" w:rsidRDefault="00276531">
      <w:pPr>
        <w:pStyle w:val="af9"/>
        <w:rPr>
          <w:lang w:val="en-US"/>
        </w:rPr>
      </w:pPr>
      <w:r>
        <w:rPr>
          <w:lang w:val="en-US"/>
        </w:rPr>
        <w:t>Either the result member or error member MUST be included, but both members MUST NOT be included.</w:t>
      </w:r>
    </w:p>
    <w:p w:rsidR="00E23645" w:rsidRDefault="00E23645">
      <w:pPr>
        <w:pStyle w:val="af9"/>
        <w:rPr>
          <w:lang w:val="en-US" w:eastAsia="zh-CN"/>
        </w:rPr>
      </w:pPr>
    </w:p>
    <w:p w:rsidR="00E23645" w:rsidRDefault="00276531">
      <w:pPr>
        <w:pStyle w:val="4"/>
        <w:numPr>
          <w:ilvl w:val="3"/>
          <w:numId w:val="1"/>
        </w:numPr>
      </w:pPr>
      <w:bookmarkStart w:id="62" w:name="__RefHeading__56244_1585609034"/>
      <w:bookmarkEnd w:id="62"/>
      <w:r>
        <w:t>Error object</w:t>
      </w:r>
    </w:p>
    <w:p w:rsidR="00E23645" w:rsidRDefault="00276531">
      <w:pPr>
        <w:pStyle w:val="af9"/>
        <w:rPr>
          <w:lang w:val="en-US"/>
        </w:rPr>
      </w:pPr>
      <w:r>
        <w:rPr>
          <w:lang w:val="en-US"/>
        </w:rPr>
        <w:t>When a rpc call encounters an error, the Response Object MUST contain the error member with a value that is a Object with the following members:</w:t>
      </w:r>
    </w:p>
    <w:p w:rsidR="00E23645" w:rsidRDefault="00276531">
      <w:pPr>
        <w:pStyle w:val="af9"/>
        <w:numPr>
          <w:ilvl w:val="0"/>
          <w:numId w:val="4"/>
        </w:numPr>
        <w:rPr>
          <w:lang w:val="en-US"/>
        </w:rPr>
      </w:pPr>
      <w:r>
        <w:rPr>
          <w:lang w:val="en-US"/>
        </w:rPr>
        <w:t>code</w:t>
      </w:r>
    </w:p>
    <w:p w:rsidR="00E23645" w:rsidRDefault="00276531">
      <w:pPr>
        <w:pStyle w:val="af9"/>
        <w:rPr>
          <w:lang w:val="en-US"/>
        </w:rPr>
      </w:pPr>
      <w:r>
        <w:rPr>
          <w:lang w:val="en-US"/>
        </w:rPr>
        <w:t>A Number that indicates the error type that occurred.</w:t>
      </w:r>
      <w:r>
        <w:rPr>
          <w:lang w:val="en-US"/>
        </w:rPr>
        <w:br/>
        <w:t xml:space="preserve">The value </w:t>
      </w:r>
      <w:r>
        <w:rPr>
          <w:lang w:val="en-US" w:eastAsia="zh-CN"/>
        </w:rPr>
        <w:t>of error code</w:t>
      </w:r>
      <w:r>
        <w:rPr>
          <w:lang w:val="en-US"/>
        </w:rPr>
        <w:t xml:space="preserve"> MUST be as defined in section </w:t>
      </w:r>
      <w:r>
        <w:rPr>
          <w:lang w:val="en-US" w:eastAsia="zh-CN"/>
        </w:rPr>
        <w:t>6</w:t>
      </w:r>
      <w:r>
        <w:rPr>
          <w:lang w:val="en-US"/>
        </w:rPr>
        <w:t>.1.</w:t>
      </w:r>
    </w:p>
    <w:p w:rsidR="00E23645" w:rsidRDefault="00E23645">
      <w:pPr>
        <w:pStyle w:val="af9"/>
        <w:rPr>
          <w:lang w:val="en-US"/>
        </w:rPr>
      </w:pPr>
    </w:p>
    <w:p w:rsidR="00E23645" w:rsidRDefault="00276531">
      <w:pPr>
        <w:pStyle w:val="af9"/>
        <w:numPr>
          <w:ilvl w:val="0"/>
          <w:numId w:val="4"/>
        </w:numPr>
        <w:rPr>
          <w:lang w:val="en-US"/>
        </w:rPr>
      </w:pPr>
      <w:r>
        <w:rPr>
          <w:lang w:val="en-US"/>
        </w:rPr>
        <w:t>message</w:t>
      </w:r>
    </w:p>
    <w:p w:rsidR="00E23645" w:rsidRDefault="00276531">
      <w:pPr>
        <w:pStyle w:val="af9"/>
        <w:rPr>
          <w:lang w:val="en-US"/>
        </w:rPr>
      </w:pPr>
      <w:r>
        <w:rPr>
          <w:lang w:val="en-US"/>
        </w:rPr>
        <w:t>A String providing a short description of the error.</w:t>
      </w:r>
      <w:r>
        <w:rPr>
          <w:lang w:val="en-US"/>
        </w:rPr>
        <w:br/>
        <w:t>The message SHOULD be limited to a concise single sentence.</w:t>
      </w:r>
    </w:p>
    <w:p w:rsidR="00E23645" w:rsidRDefault="00E23645">
      <w:pPr>
        <w:pStyle w:val="af9"/>
        <w:rPr>
          <w:lang w:eastAsia="zh-CN"/>
        </w:rPr>
      </w:pPr>
    </w:p>
    <w:p w:rsidR="00E23645" w:rsidRDefault="00276531">
      <w:pPr>
        <w:pStyle w:val="4"/>
        <w:numPr>
          <w:ilvl w:val="3"/>
          <w:numId w:val="1"/>
        </w:numPr>
      </w:pPr>
      <w:bookmarkStart w:id="63" w:name="__RefHeading__56246_1585609034"/>
      <w:bookmarkEnd w:id="63"/>
      <w:r>
        <w:t>Response without parameters</w:t>
      </w:r>
    </w:p>
    <w:p w:rsidR="00E23645" w:rsidRDefault="00276531">
      <w:pPr>
        <w:jc w:val="left"/>
      </w:pPr>
      <w:r>
        <w:t>{</w:t>
      </w:r>
    </w:p>
    <w:p w:rsidR="00E23645" w:rsidRDefault="00276531">
      <w:pPr>
        <w:ind w:firstLine="420"/>
        <w:jc w:val="left"/>
      </w:pPr>
      <w:r>
        <w:t xml:space="preserve">"jsonrpc": "2.0", </w:t>
      </w:r>
    </w:p>
    <w:p w:rsidR="00E23645" w:rsidRDefault="00276531">
      <w:pPr>
        <w:ind w:firstLine="420"/>
        <w:jc w:val="left"/>
      </w:pPr>
      <w:r>
        <w:t>"result": {},</w:t>
      </w:r>
    </w:p>
    <w:p w:rsidR="00E23645" w:rsidRDefault="00276531">
      <w:pPr>
        <w:ind w:firstLine="420"/>
        <w:jc w:val="left"/>
      </w:pPr>
      <w:r>
        <w:t xml:space="preserve">"id":"1.1" </w:t>
      </w:r>
    </w:p>
    <w:p w:rsidR="00E23645" w:rsidRDefault="00276531">
      <w:pPr>
        <w:jc w:val="left"/>
      </w:pPr>
      <w:r>
        <w:t>}</w:t>
      </w:r>
    </w:p>
    <w:p w:rsidR="00E23645" w:rsidRDefault="00E23645">
      <w:pPr>
        <w:jc w:val="left"/>
      </w:pPr>
    </w:p>
    <w:p w:rsidR="00E23645" w:rsidRDefault="00276531">
      <w:pPr>
        <w:pStyle w:val="4"/>
        <w:numPr>
          <w:ilvl w:val="3"/>
          <w:numId w:val="1"/>
        </w:numPr>
      </w:pPr>
      <w:bookmarkStart w:id="64" w:name="__RefHeading__56248_1585609034"/>
      <w:bookmarkEnd w:id="64"/>
      <w:r>
        <w:t>Response with parameters</w:t>
      </w:r>
    </w:p>
    <w:p w:rsidR="00E23645" w:rsidRDefault="00276531">
      <w:pPr>
        <w:jc w:val="left"/>
      </w:pPr>
      <w:r>
        <w:t>{</w:t>
      </w:r>
    </w:p>
    <w:p w:rsidR="00E23645" w:rsidRDefault="00276531">
      <w:pPr>
        <w:ind w:firstLine="420"/>
        <w:jc w:val="left"/>
      </w:pPr>
      <w:r>
        <w:t xml:space="preserve">"jsonrpc": "2.0", </w:t>
      </w:r>
    </w:p>
    <w:p w:rsidR="00E23645" w:rsidRDefault="00276531">
      <w:pPr>
        <w:ind w:firstLine="420"/>
        <w:jc w:val="left"/>
      </w:pPr>
      <w:r>
        <w:t>"result": {</w:t>
      </w:r>
    </w:p>
    <w:p w:rsidR="00E23645" w:rsidRDefault="00276531">
      <w:pPr>
        <w:jc w:val="left"/>
      </w:pPr>
      <w:r>
        <w:tab/>
      </w:r>
      <w:r>
        <w:tab/>
      </w:r>
      <w:r>
        <w:tab/>
      </w:r>
      <w:r>
        <w:tab/>
        <w:t>"</w:t>
      </w:r>
      <w:r>
        <w:rPr>
          <w:rFonts w:ascii="Consolas" w:hAnsi="Consolas" w:cs="Consolas"/>
          <w:color w:val="A31515"/>
          <w:sz w:val="19"/>
          <w:szCs w:val="19"/>
          <w:lang w:eastAsia="de-DE"/>
        </w:rPr>
        <w:t>Manufacturer</w:t>
      </w:r>
      <w:r>
        <w:t>"</w:t>
      </w:r>
      <w:r>
        <w:rPr>
          <w:rFonts w:ascii="Consolas" w:hAnsi="Consolas" w:cs="Consolas"/>
          <w:color w:val="0000FF"/>
          <w:sz w:val="19"/>
          <w:szCs w:val="19"/>
          <w:lang w:eastAsia="de-DE"/>
        </w:rPr>
        <w:t>:</w:t>
      </w:r>
      <w:r>
        <w:t>"</w:t>
      </w:r>
      <w:r>
        <w:rPr>
          <w:rFonts w:ascii="Consolas" w:hAnsi="Consolas" w:cs="Consolas"/>
          <w:sz w:val="19"/>
          <w:szCs w:val="19"/>
          <w:lang w:eastAsia="de-DE"/>
        </w:rPr>
        <w:t>JRD</w:t>
      </w:r>
      <w:r>
        <w:t>",</w:t>
      </w:r>
    </w:p>
    <w:p w:rsidR="00E23645" w:rsidRDefault="00276531">
      <w:pPr>
        <w:jc w:val="left"/>
      </w:pPr>
      <w:r>
        <w:rPr>
          <w:rFonts w:ascii="Consolas" w:hAnsi="Consolas" w:cs="Consolas"/>
          <w:color w:val="0000FF"/>
          <w:sz w:val="19"/>
          <w:szCs w:val="19"/>
          <w:lang w:eastAsia="de-DE"/>
        </w:rPr>
        <w:tab/>
      </w:r>
      <w:r>
        <w:rPr>
          <w:rFonts w:ascii="Consolas" w:hAnsi="Consolas" w:cs="Consolas"/>
          <w:color w:val="0000FF"/>
          <w:sz w:val="19"/>
          <w:szCs w:val="19"/>
          <w:lang w:eastAsia="de-DE"/>
        </w:rPr>
        <w:tab/>
      </w:r>
      <w:r>
        <w:rPr>
          <w:rFonts w:ascii="Consolas" w:hAnsi="Consolas" w:cs="Consolas"/>
          <w:color w:val="0000FF"/>
          <w:sz w:val="19"/>
          <w:szCs w:val="19"/>
          <w:lang w:eastAsia="de-DE"/>
        </w:rPr>
        <w:tab/>
      </w:r>
      <w:r>
        <w:rPr>
          <w:rFonts w:ascii="Consolas" w:hAnsi="Consolas" w:cs="Consolas"/>
          <w:color w:val="0000FF"/>
          <w:sz w:val="19"/>
          <w:szCs w:val="19"/>
          <w:lang w:eastAsia="de-DE"/>
        </w:rPr>
        <w:tab/>
      </w:r>
      <w:r>
        <w:t>"</w:t>
      </w:r>
      <w:r>
        <w:rPr>
          <w:rFonts w:ascii="Consolas" w:hAnsi="Consolas" w:cs="Consolas"/>
          <w:color w:val="A31515"/>
          <w:sz w:val="19"/>
          <w:szCs w:val="19"/>
          <w:lang w:val="de-DE" w:eastAsia="de-DE"/>
        </w:rPr>
        <w:t>Model</w:t>
      </w:r>
      <w:r>
        <w:t>":"</w:t>
      </w:r>
      <w:r>
        <w:rPr>
          <w:rFonts w:ascii="Consolas" w:hAnsi="Consolas" w:cs="Consolas"/>
          <w:sz w:val="19"/>
          <w:szCs w:val="19"/>
          <w:lang w:val="de-DE" w:eastAsia="de-DE"/>
        </w:rPr>
        <w:t>K1234</w:t>
      </w:r>
      <w:r>
        <w:t>",</w:t>
      </w:r>
    </w:p>
    <w:p w:rsidR="00E23645" w:rsidRDefault="00276531">
      <w:pPr>
        <w:jc w:val="left"/>
      </w:pP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t>"</w:t>
      </w:r>
      <w:r>
        <w:rPr>
          <w:rFonts w:ascii="Consolas" w:hAnsi="Consolas" w:cs="Consolas"/>
          <w:color w:val="A31515"/>
          <w:sz w:val="19"/>
          <w:szCs w:val="19"/>
          <w:lang w:val="de-DE" w:eastAsia="de-DE"/>
        </w:rPr>
        <w:t>Imei</w:t>
      </w:r>
      <w:r>
        <w:t>":"</w:t>
      </w:r>
      <w:r>
        <w:rPr>
          <w:rFonts w:ascii="Consolas" w:hAnsi="Consolas" w:cs="Consolas"/>
          <w:sz w:val="19"/>
          <w:szCs w:val="19"/>
          <w:lang w:val="de-DE" w:eastAsia="de-DE"/>
        </w:rPr>
        <w:t>35010000000000</w:t>
      </w:r>
      <w:r>
        <w:t>",</w:t>
      </w:r>
    </w:p>
    <w:p w:rsidR="00E23645" w:rsidRDefault="00276531">
      <w:pPr>
        <w:jc w:val="left"/>
      </w:pP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t>"</w:t>
      </w:r>
      <w:r>
        <w:rPr>
          <w:rFonts w:ascii="Consolas" w:hAnsi="Consolas" w:cs="Consolas"/>
          <w:color w:val="A31515"/>
          <w:sz w:val="19"/>
          <w:szCs w:val="19"/>
          <w:lang w:eastAsia="de-DE"/>
        </w:rPr>
        <w:t>Version</w:t>
      </w:r>
      <w:r>
        <w:t>": {</w:t>
      </w:r>
    </w:p>
    <w:p w:rsidR="00E23645" w:rsidRDefault="00276531">
      <w:pPr>
        <w:jc w:val="left"/>
      </w:pPr>
      <w:r>
        <w:tab/>
      </w:r>
      <w:r>
        <w:tab/>
      </w:r>
      <w:r>
        <w:tab/>
      </w:r>
      <w:r>
        <w:tab/>
      </w:r>
      <w:r>
        <w:tab/>
      </w:r>
      <w:r>
        <w:tab/>
      </w:r>
      <w:r>
        <w:tab/>
        <w:t>"HwVersion":"12345",</w:t>
      </w:r>
    </w:p>
    <w:p w:rsidR="00E23645" w:rsidRDefault="00276531">
      <w:pPr>
        <w:jc w:val="left"/>
      </w:pPr>
      <w:r>
        <w:tab/>
      </w:r>
      <w:r>
        <w:tab/>
      </w:r>
      <w:r>
        <w:tab/>
      </w:r>
      <w:r>
        <w:tab/>
      </w:r>
      <w:r>
        <w:tab/>
      </w:r>
      <w:r>
        <w:tab/>
      </w:r>
      <w:r>
        <w:tab/>
        <w:t>"SwVersion":"23456"</w:t>
      </w:r>
    </w:p>
    <w:p w:rsidR="00E23645" w:rsidRDefault="00276531">
      <w:pPr>
        <w:jc w:val="left"/>
      </w:pPr>
      <w:r>
        <w:tab/>
      </w:r>
      <w:r>
        <w:tab/>
      </w:r>
      <w:r>
        <w:tab/>
      </w:r>
      <w:r>
        <w:tab/>
      </w:r>
      <w:r>
        <w:tab/>
      </w:r>
      <w:r>
        <w:tab/>
        <w:t xml:space="preserve">  }</w:t>
      </w:r>
    </w:p>
    <w:p w:rsidR="00E23645" w:rsidRDefault="00276531">
      <w:pPr>
        <w:ind w:left="840" w:firstLine="420"/>
        <w:jc w:val="left"/>
      </w:pPr>
      <w:r>
        <w:t>},</w:t>
      </w:r>
    </w:p>
    <w:p w:rsidR="00E23645" w:rsidRDefault="00276531">
      <w:pPr>
        <w:ind w:firstLine="420"/>
        <w:jc w:val="left"/>
      </w:pPr>
      <w:r>
        <w:t xml:space="preserve">"id":"1.1" </w:t>
      </w:r>
    </w:p>
    <w:p w:rsidR="00E23645" w:rsidRDefault="00276531">
      <w:pPr>
        <w:jc w:val="left"/>
      </w:pPr>
      <w:r>
        <w:t>}</w:t>
      </w:r>
    </w:p>
    <w:p w:rsidR="00E23645" w:rsidRDefault="00E23645"/>
    <w:p w:rsidR="00E23645" w:rsidRDefault="00276531">
      <w:pPr>
        <w:pStyle w:val="4"/>
        <w:numPr>
          <w:ilvl w:val="3"/>
          <w:numId w:val="1"/>
        </w:numPr>
      </w:pPr>
      <w:bookmarkStart w:id="65" w:name="__RefHeading__56250_1585609034"/>
      <w:bookmarkEnd w:id="65"/>
      <w:r>
        <w:t>Response with errors</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420"/>
      </w:pPr>
      <w:r>
        <w:t>"code": -32601,</w:t>
      </w:r>
    </w:p>
    <w:p w:rsidR="00E23645" w:rsidRDefault="00276531">
      <w:pPr>
        <w:ind w:left="840" w:firstLine="420"/>
      </w:pPr>
      <w:r>
        <w:t>"message": "Method not found"</w:t>
      </w:r>
    </w:p>
    <w:p w:rsidR="00E23645" w:rsidRDefault="00276531">
      <w:pPr>
        <w:ind w:left="840" w:firstLine="420"/>
      </w:pPr>
      <w:r>
        <w:lastRenderedPageBreak/>
        <w:t xml:space="preserve">}, </w:t>
      </w:r>
    </w:p>
    <w:p w:rsidR="00E23645" w:rsidRDefault="00276531">
      <w:pPr>
        <w:ind w:firstLine="420"/>
      </w:pPr>
      <w:r>
        <w:t>"id": "1.1"</w:t>
      </w:r>
    </w:p>
    <w:p w:rsidR="00E23645" w:rsidRDefault="00276531">
      <w:r>
        <w:t>}</w:t>
      </w:r>
    </w:p>
    <w:p w:rsidR="00E23645" w:rsidRDefault="00E23645"/>
    <w:p w:rsidR="00E23645" w:rsidRDefault="00276531">
      <w:pPr>
        <w:pStyle w:val="3"/>
        <w:numPr>
          <w:ilvl w:val="2"/>
          <w:numId w:val="1"/>
        </w:numPr>
        <w:ind w:left="964" w:right="210"/>
      </w:pPr>
      <w:bookmarkStart w:id="66" w:name="_Toc422502778"/>
      <w:bookmarkStart w:id="67" w:name="_Toc401747814"/>
      <w:bookmarkStart w:id="68" w:name="__RefHeading__56252_1585609034"/>
      <w:bookmarkStart w:id="69" w:name="_Toc470684609"/>
      <w:bookmarkEnd w:id="66"/>
      <w:bookmarkEnd w:id="67"/>
      <w:bookmarkEnd w:id="68"/>
      <w:r>
        <w:t>Full Example</w:t>
      </w:r>
      <w:bookmarkEnd w:id="69"/>
    </w:p>
    <w:p w:rsidR="00E23645" w:rsidRDefault="00276531">
      <w:pPr>
        <w:pStyle w:val="4"/>
        <w:numPr>
          <w:ilvl w:val="3"/>
          <w:numId w:val="1"/>
        </w:numPr>
      </w:pPr>
      <w:bookmarkStart w:id="70" w:name="__RefHeading__56254_1585609034"/>
      <w:bookmarkEnd w:id="70"/>
      <w:r>
        <w:t>Request:</w:t>
      </w:r>
    </w:p>
    <w:p w:rsidR="00E23645" w:rsidRDefault="00276531">
      <w:pPr>
        <w:ind w:left="210"/>
      </w:pPr>
      <w:r>
        <w:t>POST /jrd /webapi HTTP/1.1</w:t>
      </w:r>
    </w:p>
    <w:p w:rsidR="00E23645" w:rsidRDefault="00276531">
      <w:pPr>
        <w:ind w:left="210"/>
      </w:pPr>
      <w:r>
        <w:t>Content-Type: application/json</w:t>
      </w:r>
    </w:p>
    <w:p w:rsidR="00E23645" w:rsidRDefault="00276531">
      <w:pPr>
        <w:ind w:left="210"/>
      </w:pPr>
      <w:r>
        <w:t>Accept: application/json</w:t>
      </w:r>
    </w:p>
    <w:p w:rsidR="00E23645" w:rsidRDefault="00276531">
      <w:pPr>
        <w:ind w:left="210"/>
      </w:pPr>
      <w:r>
        <w:t>Content-Length: nnn</w:t>
      </w:r>
    </w:p>
    <w:p w:rsidR="00E23645" w:rsidRDefault="00E23645">
      <w:pPr>
        <w:ind w:left="210"/>
      </w:pPr>
    </w:p>
    <w:p w:rsidR="00E23645" w:rsidRDefault="00276531">
      <w:pPr>
        <w:ind w:left="210"/>
      </w:pPr>
      <w:r>
        <w:t>{</w:t>
      </w:r>
    </w:p>
    <w:p w:rsidR="00E23645" w:rsidRDefault="00276531">
      <w:pPr>
        <w:ind w:left="420"/>
      </w:pPr>
      <w:r>
        <w:t xml:space="preserve">"jsonrpc": "2.0", </w:t>
      </w:r>
    </w:p>
    <w:p w:rsidR="00E23645" w:rsidRDefault="00276531">
      <w:pPr>
        <w:ind w:left="420"/>
      </w:pPr>
      <w:r>
        <w:t>"method": "SetConnectionMode",</w:t>
      </w:r>
    </w:p>
    <w:p w:rsidR="00E23645" w:rsidRDefault="00276531">
      <w:pPr>
        <w:ind w:left="420"/>
      </w:pPr>
      <w:r>
        <w:t>"params": {</w:t>
      </w:r>
    </w:p>
    <w:p w:rsidR="00E23645" w:rsidRDefault="00276531">
      <w:pPr>
        <w:ind w:left="420"/>
      </w:pPr>
      <w:r>
        <w:tab/>
      </w:r>
      <w:r>
        <w:tab/>
      </w:r>
      <w:r>
        <w:tab/>
        <w:t>"ConnectMode": "Auto"</w:t>
      </w:r>
    </w:p>
    <w:p w:rsidR="00E23645" w:rsidRDefault="00276531">
      <w:pPr>
        <w:ind w:left="840" w:firstLine="525"/>
      </w:pPr>
      <w:r>
        <w:t>},</w:t>
      </w:r>
    </w:p>
    <w:p w:rsidR="00E23645" w:rsidRDefault="00276531">
      <w:pPr>
        <w:ind w:left="420"/>
      </w:pPr>
      <w:r>
        <w:t>"id": "1.1"</w:t>
      </w:r>
    </w:p>
    <w:p w:rsidR="00E23645" w:rsidRDefault="00276531">
      <w:pPr>
        <w:ind w:left="210"/>
      </w:pPr>
      <w:r>
        <w:t>}</w:t>
      </w:r>
    </w:p>
    <w:p w:rsidR="00E23645" w:rsidRDefault="00E23645">
      <w:pPr>
        <w:ind w:left="210"/>
      </w:pPr>
    </w:p>
    <w:p w:rsidR="00E23645" w:rsidRDefault="00276531">
      <w:pPr>
        <w:pStyle w:val="4"/>
        <w:numPr>
          <w:ilvl w:val="3"/>
          <w:numId w:val="1"/>
        </w:numPr>
      </w:pPr>
      <w:bookmarkStart w:id="71" w:name="__RefHeading__56256_1585609034"/>
      <w:bookmarkEnd w:id="71"/>
      <w:r>
        <w:t>Response:</w:t>
      </w:r>
    </w:p>
    <w:p w:rsidR="00E23645" w:rsidRDefault="00276531">
      <w:pPr>
        <w:ind w:left="210"/>
      </w:pPr>
      <w:r>
        <w:t>HTTP/1.1 200 OK</w:t>
      </w:r>
    </w:p>
    <w:p w:rsidR="00E23645" w:rsidRDefault="00276531">
      <w:pPr>
        <w:ind w:left="210"/>
      </w:pPr>
      <w:r>
        <w:t>Content-Type: application/json</w:t>
      </w:r>
    </w:p>
    <w:p w:rsidR="00E23645" w:rsidRDefault="00276531">
      <w:pPr>
        <w:ind w:left="210"/>
      </w:pPr>
      <w:r>
        <w:t>Content-Length: {nnnn}</w:t>
      </w:r>
    </w:p>
    <w:p w:rsidR="00E23645" w:rsidRDefault="00E23645">
      <w:pPr>
        <w:ind w:left="210"/>
      </w:pPr>
    </w:p>
    <w:p w:rsidR="00E23645" w:rsidRDefault="00276531">
      <w:pPr>
        <w:ind w:left="210"/>
        <w:jc w:val="left"/>
      </w:pPr>
      <w:r>
        <w:t>{</w:t>
      </w:r>
    </w:p>
    <w:p w:rsidR="00E23645" w:rsidRDefault="00276531">
      <w:pPr>
        <w:ind w:left="210" w:firstLine="420"/>
        <w:jc w:val="left"/>
      </w:pPr>
      <w:r>
        <w:t xml:space="preserve">"jsonrpc": "2.0", </w:t>
      </w:r>
    </w:p>
    <w:p w:rsidR="00E23645" w:rsidRDefault="00276531">
      <w:pPr>
        <w:ind w:left="210" w:firstLine="420"/>
        <w:jc w:val="left"/>
      </w:pPr>
      <w:r>
        <w:t>"result": {</w:t>
      </w:r>
    </w:p>
    <w:p w:rsidR="00E23645" w:rsidRDefault="00276531">
      <w:pPr>
        <w:ind w:left="210"/>
        <w:jc w:val="left"/>
      </w:pPr>
      <w:r>
        <w:tab/>
      </w:r>
      <w:r>
        <w:tab/>
      </w:r>
      <w:r>
        <w:tab/>
      </w:r>
      <w:r>
        <w:tab/>
        <w:t>"</w:t>
      </w:r>
      <w:r>
        <w:rPr>
          <w:rFonts w:ascii="Consolas" w:hAnsi="Consolas" w:cs="Consolas"/>
          <w:color w:val="A31515"/>
          <w:sz w:val="19"/>
          <w:szCs w:val="19"/>
          <w:lang w:eastAsia="de-DE"/>
        </w:rPr>
        <w:t>Manufacturer</w:t>
      </w:r>
      <w:r>
        <w:t>"</w:t>
      </w:r>
      <w:r>
        <w:rPr>
          <w:rFonts w:ascii="Consolas" w:hAnsi="Consolas" w:cs="Consolas"/>
          <w:color w:val="0000FF"/>
          <w:sz w:val="19"/>
          <w:szCs w:val="19"/>
          <w:lang w:eastAsia="de-DE"/>
        </w:rPr>
        <w:t>:</w:t>
      </w:r>
      <w:r>
        <w:t>"</w:t>
      </w:r>
      <w:r>
        <w:rPr>
          <w:rFonts w:ascii="Consolas" w:hAnsi="Consolas" w:cs="Consolas"/>
          <w:sz w:val="19"/>
          <w:szCs w:val="19"/>
          <w:lang w:eastAsia="de-DE"/>
        </w:rPr>
        <w:t>JRD</w:t>
      </w:r>
      <w:r>
        <w:t>",</w:t>
      </w:r>
    </w:p>
    <w:p w:rsidR="00E23645" w:rsidRDefault="00276531">
      <w:pPr>
        <w:ind w:left="210"/>
        <w:jc w:val="left"/>
      </w:pPr>
      <w:r>
        <w:rPr>
          <w:rFonts w:ascii="Consolas" w:hAnsi="Consolas" w:cs="Consolas"/>
          <w:color w:val="0000FF"/>
          <w:sz w:val="19"/>
          <w:szCs w:val="19"/>
          <w:lang w:eastAsia="de-DE"/>
        </w:rPr>
        <w:tab/>
      </w:r>
      <w:r>
        <w:rPr>
          <w:rFonts w:ascii="Consolas" w:hAnsi="Consolas" w:cs="Consolas"/>
          <w:color w:val="0000FF"/>
          <w:sz w:val="19"/>
          <w:szCs w:val="19"/>
          <w:lang w:eastAsia="de-DE"/>
        </w:rPr>
        <w:tab/>
      </w:r>
      <w:r>
        <w:rPr>
          <w:rFonts w:ascii="Consolas" w:hAnsi="Consolas" w:cs="Consolas"/>
          <w:color w:val="0000FF"/>
          <w:sz w:val="19"/>
          <w:szCs w:val="19"/>
          <w:lang w:eastAsia="de-DE"/>
        </w:rPr>
        <w:tab/>
      </w:r>
      <w:r>
        <w:rPr>
          <w:rFonts w:ascii="Consolas" w:hAnsi="Consolas" w:cs="Consolas"/>
          <w:color w:val="0000FF"/>
          <w:sz w:val="19"/>
          <w:szCs w:val="19"/>
          <w:lang w:eastAsia="de-DE"/>
        </w:rPr>
        <w:tab/>
      </w:r>
      <w:r>
        <w:t>"</w:t>
      </w:r>
      <w:r>
        <w:rPr>
          <w:rFonts w:ascii="Consolas" w:hAnsi="Consolas" w:cs="Consolas"/>
          <w:color w:val="A31515"/>
          <w:sz w:val="19"/>
          <w:szCs w:val="19"/>
          <w:lang w:val="de-DE" w:eastAsia="de-DE"/>
        </w:rPr>
        <w:t>Model</w:t>
      </w:r>
      <w:r>
        <w:t>":"</w:t>
      </w:r>
      <w:r>
        <w:rPr>
          <w:rFonts w:ascii="Consolas" w:hAnsi="Consolas" w:cs="Consolas"/>
          <w:sz w:val="19"/>
          <w:szCs w:val="19"/>
          <w:lang w:val="de-DE" w:eastAsia="de-DE"/>
        </w:rPr>
        <w:t>K1234</w:t>
      </w:r>
      <w:r>
        <w:t>",</w:t>
      </w:r>
    </w:p>
    <w:p w:rsidR="00E23645" w:rsidRDefault="00276531">
      <w:pPr>
        <w:ind w:left="210"/>
        <w:jc w:val="left"/>
      </w:pP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t>"</w:t>
      </w:r>
      <w:r>
        <w:rPr>
          <w:rFonts w:ascii="Consolas" w:hAnsi="Consolas" w:cs="Consolas"/>
          <w:color w:val="A31515"/>
          <w:sz w:val="19"/>
          <w:szCs w:val="19"/>
          <w:lang w:val="de-DE" w:eastAsia="de-DE"/>
        </w:rPr>
        <w:t>Imei</w:t>
      </w:r>
      <w:r>
        <w:t>":"</w:t>
      </w:r>
      <w:r>
        <w:rPr>
          <w:rFonts w:ascii="Consolas" w:hAnsi="Consolas" w:cs="Consolas"/>
          <w:sz w:val="19"/>
          <w:szCs w:val="19"/>
          <w:lang w:val="de-DE" w:eastAsia="de-DE"/>
        </w:rPr>
        <w:t>35010000000000</w:t>
      </w:r>
      <w:r>
        <w:t>",</w:t>
      </w:r>
    </w:p>
    <w:p w:rsidR="00E23645" w:rsidRDefault="00276531">
      <w:pPr>
        <w:jc w:val="left"/>
      </w:pP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rPr>
          <w:rFonts w:ascii="Consolas" w:hAnsi="Consolas" w:cs="Consolas"/>
          <w:color w:val="0000FF"/>
          <w:sz w:val="19"/>
          <w:szCs w:val="19"/>
          <w:lang w:val="de-DE" w:eastAsia="de-DE"/>
        </w:rPr>
        <w:tab/>
      </w:r>
      <w:r>
        <w:t>"</w:t>
      </w:r>
      <w:r>
        <w:rPr>
          <w:rFonts w:ascii="Consolas" w:hAnsi="Consolas" w:cs="Consolas"/>
          <w:color w:val="A31515"/>
          <w:sz w:val="19"/>
          <w:szCs w:val="19"/>
          <w:lang w:eastAsia="de-DE"/>
        </w:rPr>
        <w:t>Version</w:t>
      </w:r>
      <w:r>
        <w:t>": {</w:t>
      </w:r>
    </w:p>
    <w:p w:rsidR="00E23645" w:rsidRDefault="00276531">
      <w:pPr>
        <w:jc w:val="left"/>
      </w:pPr>
      <w:r>
        <w:tab/>
      </w:r>
      <w:r>
        <w:tab/>
      </w:r>
      <w:r>
        <w:tab/>
      </w:r>
      <w:r>
        <w:tab/>
      </w:r>
      <w:r>
        <w:tab/>
      </w:r>
      <w:r>
        <w:tab/>
      </w:r>
      <w:r>
        <w:tab/>
        <w:t>"HwVersion":"12345",</w:t>
      </w:r>
    </w:p>
    <w:p w:rsidR="00E23645" w:rsidRDefault="00276531">
      <w:pPr>
        <w:jc w:val="left"/>
      </w:pPr>
      <w:r>
        <w:tab/>
      </w:r>
      <w:r>
        <w:tab/>
      </w:r>
      <w:r>
        <w:tab/>
      </w:r>
      <w:r>
        <w:tab/>
      </w:r>
      <w:r>
        <w:tab/>
      </w:r>
      <w:r>
        <w:tab/>
      </w:r>
      <w:r>
        <w:tab/>
        <w:t>"SwVersion":"23456"</w:t>
      </w:r>
    </w:p>
    <w:p w:rsidR="00E23645" w:rsidRDefault="00276531">
      <w:pPr>
        <w:jc w:val="left"/>
      </w:pPr>
      <w:r>
        <w:tab/>
      </w:r>
      <w:r>
        <w:tab/>
      </w:r>
      <w:r>
        <w:tab/>
      </w:r>
      <w:r>
        <w:tab/>
      </w:r>
      <w:r>
        <w:tab/>
      </w:r>
      <w:r>
        <w:tab/>
        <w:t xml:space="preserve">  }</w:t>
      </w:r>
    </w:p>
    <w:p w:rsidR="00E23645" w:rsidRDefault="00276531">
      <w:pPr>
        <w:ind w:left="1050" w:firstLine="420"/>
        <w:jc w:val="left"/>
      </w:pPr>
      <w:r>
        <w:t>},</w:t>
      </w:r>
    </w:p>
    <w:p w:rsidR="00E23645" w:rsidRDefault="00276531">
      <w:pPr>
        <w:ind w:left="210" w:firstLine="420"/>
        <w:jc w:val="left"/>
      </w:pPr>
      <w:r>
        <w:t xml:space="preserve">"id":"1.1" </w:t>
      </w:r>
    </w:p>
    <w:p w:rsidR="00E23645" w:rsidRDefault="00276531">
      <w:pPr>
        <w:ind w:firstLine="105"/>
      </w:pPr>
      <w:r>
        <w:t>}</w:t>
      </w:r>
    </w:p>
    <w:p w:rsidR="00E23645" w:rsidRDefault="00E23645">
      <w:pPr>
        <w:widowControl/>
        <w:jc w:val="left"/>
      </w:pPr>
    </w:p>
    <w:p w:rsidR="00E23645" w:rsidRPr="00F039E8" w:rsidRDefault="003772D5">
      <w:pPr>
        <w:pStyle w:val="1"/>
        <w:pageBreakBefore/>
        <w:numPr>
          <w:ilvl w:val="0"/>
          <w:numId w:val="1"/>
        </w:numPr>
      </w:pPr>
      <w:bookmarkStart w:id="72" w:name="_Toc422502779"/>
      <w:bookmarkStart w:id="73" w:name="_Toc401747815"/>
      <w:bookmarkStart w:id="74" w:name="_Toc378347871"/>
      <w:bookmarkStart w:id="75" w:name="_Toc375149391"/>
      <w:bookmarkStart w:id="76" w:name="__RefHeading__56258_1585609034"/>
      <w:bookmarkStart w:id="77" w:name="_Toc470684610"/>
      <w:bookmarkEnd w:id="72"/>
      <w:bookmarkEnd w:id="73"/>
      <w:bookmarkEnd w:id="74"/>
      <w:bookmarkEnd w:id="75"/>
      <w:bookmarkEnd w:id="76"/>
      <w:r w:rsidRPr="00F039E8">
        <w:rPr>
          <w:rFonts w:hint="eastAsia"/>
        </w:rPr>
        <w:lastRenderedPageBreak/>
        <w:t>5.</w:t>
      </w:r>
      <w:r w:rsidR="001C4701" w:rsidRPr="00F039E8">
        <w:rPr>
          <w:rFonts w:hint="eastAsia"/>
        </w:rPr>
        <w:tab/>
      </w:r>
      <w:r w:rsidR="001C4701" w:rsidRPr="00F039E8">
        <w:rPr>
          <w:rFonts w:hint="eastAsia"/>
        </w:rPr>
        <w:tab/>
      </w:r>
      <w:r w:rsidRPr="00F039E8">
        <w:t>Basic Part API</w:t>
      </w:r>
      <w:bookmarkEnd w:id="77"/>
    </w:p>
    <w:p w:rsidR="00E23645" w:rsidRPr="00A63686" w:rsidRDefault="00276531">
      <w:pPr>
        <w:pStyle w:val="2"/>
        <w:numPr>
          <w:ilvl w:val="1"/>
          <w:numId w:val="1"/>
        </w:numPr>
      </w:pPr>
      <w:bookmarkStart w:id="78" w:name="_Toc422502780"/>
      <w:bookmarkStart w:id="79" w:name="_Toc401747816"/>
      <w:bookmarkStart w:id="80" w:name="_Toc378347872"/>
      <w:bookmarkStart w:id="81" w:name="_Toc375149392"/>
      <w:bookmarkStart w:id="82" w:name="_Ref375148894"/>
      <w:bookmarkStart w:id="83" w:name="__RefHeading__56260_1585609034"/>
      <w:bookmarkStart w:id="84" w:name="_Toc470684611"/>
      <w:bookmarkEnd w:id="78"/>
      <w:bookmarkEnd w:id="79"/>
      <w:bookmarkEnd w:id="80"/>
      <w:bookmarkEnd w:id="81"/>
      <w:bookmarkEnd w:id="82"/>
      <w:bookmarkEnd w:id="83"/>
      <w:r w:rsidRPr="00A63686">
        <w:t>User Management Requests</w:t>
      </w:r>
      <w:bookmarkEnd w:id="84"/>
    </w:p>
    <w:p w:rsidR="00E23645" w:rsidRPr="002F1DA4" w:rsidRDefault="00276531">
      <w:pPr>
        <w:pStyle w:val="3"/>
        <w:numPr>
          <w:ilvl w:val="2"/>
          <w:numId w:val="1"/>
        </w:numPr>
        <w:ind w:left="964" w:right="210"/>
        <w:rPr>
          <w:highlight w:val="green"/>
        </w:rPr>
      </w:pPr>
      <w:bookmarkStart w:id="85" w:name="_Toc422502781"/>
      <w:bookmarkStart w:id="86" w:name="_Toc401747817"/>
      <w:bookmarkStart w:id="87" w:name="_Toc378347873"/>
      <w:bookmarkStart w:id="88" w:name="__RefHeading__56262_1585609034"/>
      <w:bookmarkStart w:id="89" w:name="_Toc470684612"/>
      <w:bookmarkEnd w:id="85"/>
      <w:bookmarkEnd w:id="86"/>
      <w:bookmarkEnd w:id="87"/>
      <w:bookmarkEnd w:id="88"/>
      <w:r w:rsidRPr="002F1DA4">
        <w:rPr>
          <w:highlight w:val="green"/>
        </w:rPr>
        <w:t>Login</w:t>
      </w:r>
      <w:bookmarkEnd w:id="89"/>
    </w:p>
    <w:p w:rsidR="00E23645" w:rsidRPr="002F1DA4" w:rsidRDefault="00276531">
      <w:pPr>
        <w:pStyle w:val="4"/>
        <w:numPr>
          <w:ilvl w:val="3"/>
          <w:numId w:val="1"/>
        </w:numPr>
        <w:rPr>
          <w:highlight w:val="green"/>
        </w:rPr>
      </w:pPr>
      <w:bookmarkStart w:id="90" w:name="__RefHeading__56264_1585609034"/>
      <w:bookmarkEnd w:id="90"/>
      <w:r w:rsidRPr="002F1DA4">
        <w:rPr>
          <w:highlight w:val="green"/>
        </w:rPr>
        <w:t>POST Request</w:t>
      </w:r>
    </w:p>
    <w:p w:rsidR="00E23645" w:rsidRPr="002F1DA4" w:rsidRDefault="00276531">
      <w:pPr>
        <w:ind w:left="210"/>
        <w:rPr>
          <w:highlight w:val="green"/>
        </w:rPr>
      </w:pPr>
      <w:r w:rsidRPr="002F1DA4">
        <w:rPr>
          <w:highlight w:val="green"/>
        </w:rPr>
        <w:t>{</w:t>
      </w:r>
    </w:p>
    <w:p w:rsidR="00E23645" w:rsidRPr="002F1DA4" w:rsidRDefault="00276531">
      <w:pPr>
        <w:ind w:left="420"/>
        <w:rPr>
          <w:highlight w:val="green"/>
        </w:rPr>
      </w:pPr>
      <w:r w:rsidRPr="002F1DA4">
        <w:rPr>
          <w:highlight w:val="green"/>
        </w:rPr>
        <w:t xml:space="preserve">"jsonrpc": "2.0", </w:t>
      </w:r>
    </w:p>
    <w:p w:rsidR="00E23645" w:rsidRPr="002F1DA4" w:rsidRDefault="00276531">
      <w:pPr>
        <w:ind w:left="420"/>
        <w:rPr>
          <w:highlight w:val="green"/>
        </w:rPr>
      </w:pPr>
      <w:r w:rsidRPr="002F1DA4">
        <w:rPr>
          <w:highlight w:val="green"/>
        </w:rPr>
        <w:t>"method": "Login",</w:t>
      </w:r>
    </w:p>
    <w:p w:rsidR="00E23645" w:rsidRPr="002F1DA4" w:rsidRDefault="00276531">
      <w:pPr>
        <w:ind w:left="420"/>
        <w:rPr>
          <w:highlight w:val="green"/>
        </w:rPr>
      </w:pPr>
      <w:r w:rsidRPr="002F1DA4">
        <w:rPr>
          <w:highlight w:val="green"/>
        </w:rPr>
        <w:t>"params": {</w:t>
      </w:r>
    </w:p>
    <w:p w:rsidR="00E23645" w:rsidRPr="002F1DA4" w:rsidRDefault="00276531">
      <w:pPr>
        <w:ind w:left="420"/>
        <w:rPr>
          <w:highlight w:val="green"/>
        </w:rPr>
      </w:pPr>
      <w:r w:rsidRPr="002F1DA4">
        <w:rPr>
          <w:highlight w:val="green"/>
        </w:rPr>
        <w:tab/>
      </w:r>
      <w:r w:rsidRPr="002F1DA4">
        <w:rPr>
          <w:highlight w:val="green"/>
        </w:rPr>
        <w:tab/>
      </w:r>
      <w:r w:rsidRPr="002F1DA4">
        <w:rPr>
          <w:highlight w:val="green"/>
        </w:rPr>
        <w:tab/>
        <w:t>"UserName": "admin",</w:t>
      </w:r>
    </w:p>
    <w:p w:rsidR="00E23645" w:rsidRPr="002F1DA4" w:rsidRDefault="00276531">
      <w:pPr>
        <w:ind w:left="420"/>
        <w:rPr>
          <w:highlight w:val="green"/>
        </w:rPr>
      </w:pPr>
      <w:r w:rsidRPr="002F1DA4">
        <w:rPr>
          <w:highlight w:val="green"/>
        </w:rPr>
        <w:tab/>
      </w:r>
      <w:r w:rsidRPr="002F1DA4">
        <w:rPr>
          <w:highlight w:val="green"/>
        </w:rPr>
        <w:tab/>
      </w:r>
      <w:r w:rsidRPr="002F1DA4">
        <w:rPr>
          <w:highlight w:val="green"/>
        </w:rPr>
        <w:tab/>
        <w:t>"Password": "admin"</w:t>
      </w:r>
    </w:p>
    <w:p w:rsidR="00E23645" w:rsidRPr="002F1DA4" w:rsidRDefault="00276531">
      <w:pPr>
        <w:ind w:left="840" w:firstLine="525"/>
        <w:rPr>
          <w:highlight w:val="green"/>
        </w:rPr>
      </w:pPr>
      <w:r w:rsidRPr="002F1DA4">
        <w:rPr>
          <w:highlight w:val="green"/>
        </w:rPr>
        <w:t>},</w:t>
      </w:r>
    </w:p>
    <w:p w:rsidR="00E23645" w:rsidRPr="002F1DA4" w:rsidRDefault="00276531">
      <w:pPr>
        <w:ind w:left="420"/>
        <w:rPr>
          <w:highlight w:val="green"/>
        </w:rPr>
      </w:pPr>
      <w:r w:rsidRPr="002F1DA4">
        <w:rPr>
          <w:highlight w:val="green"/>
        </w:rPr>
        <w:t>"id": "1.1"</w:t>
      </w:r>
    </w:p>
    <w:p w:rsidR="00E23645" w:rsidRPr="002F1DA4" w:rsidRDefault="00276531">
      <w:pPr>
        <w:ind w:firstLine="105"/>
        <w:jc w:val="left"/>
        <w:rPr>
          <w:highlight w:val="green"/>
        </w:rPr>
      </w:pPr>
      <w:r w:rsidRPr="002F1DA4">
        <w:rPr>
          <w:highlight w:val="green"/>
        </w:rPr>
        <w:t>}</w:t>
      </w:r>
    </w:p>
    <w:p w:rsidR="00E23645" w:rsidRPr="002F1DA4" w:rsidRDefault="00E23645">
      <w:pPr>
        <w:ind w:firstLine="105"/>
        <w:jc w:val="left"/>
        <w:rPr>
          <w:highlight w:val="green"/>
        </w:rPr>
      </w:pPr>
    </w:p>
    <w:p w:rsidR="00E23645" w:rsidRPr="002F1DA4" w:rsidRDefault="00276531" w:rsidP="008D3AD3">
      <w:pPr>
        <w:pStyle w:val="4"/>
        <w:numPr>
          <w:ilvl w:val="0"/>
          <w:numId w:val="40"/>
        </w:numPr>
        <w:rPr>
          <w:highlight w:val="green"/>
        </w:rPr>
      </w:pPr>
      <w:bookmarkStart w:id="91" w:name="__RefHeading__56266_1585609034"/>
      <w:bookmarkEnd w:id="91"/>
      <w:r w:rsidRPr="002F1DA4">
        <w:rPr>
          <w:highlight w:val="green"/>
        </w:rPr>
        <w:t>Definition for result filed</w:t>
      </w:r>
    </w:p>
    <w:tbl>
      <w:tblPr>
        <w:tblW w:w="0" w:type="auto"/>
        <w:tblInd w:w="47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CellMar>
          <w:left w:w="83" w:type="dxa"/>
        </w:tblCellMar>
        <w:tblLook w:val="04A0" w:firstRow="1" w:lastRow="0" w:firstColumn="1" w:lastColumn="0" w:noHBand="0" w:noVBand="1"/>
      </w:tblPr>
      <w:tblGrid>
        <w:gridCol w:w="1554"/>
        <w:gridCol w:w="1272"/>
        <w:gridCol w:w="1842"/>
        <w:gridCol w:w="3123"/>
      </w:tblGrid>
      <w:tr w:rsidR="00E23645" w:rsidRPr="002F1DA4">
        <w:trPr>
          <w:trHeight w:val="1"/>
        </w:trPr>
        <w:tc>
          <w:tcPr>
            <w:tcW w:w="1554"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jc w:val="left"/>
              <w:rPr>
                <w:rFonts w:ascii="Calibri" w:eastAsia="Calibri" w:hAnsi="Calibri" w:cs="Calibri"/>
                <w:b/>
                <w:sz w:val="24"/>
                <w:highlight w:val="green"/>
              </w:rPr>
            </w:pPr>
            <w:r w:rsidRPr="002F1DA4">
              <w:rPr>
                <w:rFonts w:ascii="Calibri" w:eastAsia="Calibri" w:hAnsi="Calibri" w:cs="Calibri"/>
                <w:b/>
                <w:sz w:val="24"/>
                <w:highlight w:val="green"/>
              </w:rPr>
              <w:t>Field</w:t>
            </w:r>
          </w:p>
        </w:tc>
        <w:tc>
          <w:tcPr>
            <w:tcW w:w="127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jc w:val="left"/>
              <w:rPr>
                <w:rFonts w:ascii="Calibri" w:eastAsia="Calibri" w:hAnsi="Calibri" w:cs="Calibri"/>
                <w:b/>
                <w:sz w:val="24"/>
                <w:highlight w:val="green"/>
              </w:rPr>
            </w:pPr>
            <w:r w:rsidRPr="002F1DA4">
              <w:rPr>
                <w:rFonts w:ascii="Calibri" w:eastAsia="Calibri" w:hAnsi="Calibri" w:cs="Calibri"/>
                <w:b/>
                <w:sz w:val="24"/>
                <w:highlight w:val="green"/>
              </w:rPr>
              <w:t>Type</w:t>
            </w:r>
          </w:p>
        </w:tc>
        <w:tc>
          <w:tcPr>
            <w:tcW w:w="184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jc w:val="left"/>
              <w:rPr>
                <w:rFonts w:ascii="Calibri" w:eastAsia="Calibri" w:hAnsi="Calibri" w:cs="Calibri"/>
                <w:b/>
                <w:sz w:val="24"/>
                <w:highlight w:val="green"/>
              </w:rPr>
            </w:pPr>
            <w:r w:rsidRPr="002F1DA4">
              <w:rPr>
                <w:rFonts w:ascii="Calibri" w:eastAsia="Calibri" w:hAnsi="Calibri" w:cs="Calibri"/>
                <w:b/>
                <w:sz w:val="24"/>
                <w:highlight w:val="green"/>
              </w:rPr>
              <w:t>Changable</w:t>
            </w:r>
          </w:p>
        </w:tc>
        <w:tc>
          <w:tcPr>
            <w:tcW w:w="3123"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rFonts w:ascii="Calibri" w:eastAsia="Calibri" w:hAnsi="Calibri" w:cs="Calibri"/>
                <w:b/>
                <w:sz w:val="24"/>
                <w:highlight w:val="green"/>
              </w:rPr>
            </w:pPr>
            <w:r w:rsidRPr="002F1DA4">
              <w:rPr>
                <w:rFonts w:ascii="Calibri" w:eastAsia="Calibri" w:hAnsi="Calibri" w:cs="Calibri"/>
                <w:b/>
                <w:sz w:val="24"/>
                <w:highlight w:val="green"/>
              </w:rPr>
              <w:t>Description</w:t>
            </w:r>
          </w:p>
        </w:tc>
      </w:tr>
      <w:tr w:rsidR="00E23645" w:rsidRPr="002F1DA4">
        <w:trPr>
          <w:trHeight w:val="1"/>
        </w:trPr>
        <w:tc>
          <w:tcPr>
            <w:tcW w:w="1554"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UserName</w:t>
            </w:r>
          </w:p>
        </w:tc>
        <w:tc>
          <w:tcPr>
            <w:tcW w:w="127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String</w:t>
            </w:r>
          </w:p>
        </w:tc>
        <w:tc>
          <w:tcPr>
            <w:tcW w:w="184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Yes</w:t>
            </w:r>
          </w:p>
        </w:tc>
        <w:tc>
          <w:tcPr>
            <w:tcW w:w="3123"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The login user name. The default value is admin.</w:t>
            </w:r>
          </w:p>
        </w:tc>
      </w:tr>
      <w:tr w:rsidR="00E23645" w:rsidRPr="002F1DA4">
        <w:trPr>
          <w:trHeight w:val="1"/>
        </w:trPr>
        <w:tc>
          <w:tcPr>
            <w:tcW w:w="1554"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Password</w:t>
            </w:r>
          </w:p>
        </w:tc>
        <w:tc>
          <w:tcPr>
            <w:tcW w:w="127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String</w:t>
            </w:r>
          </w:p>
        </w:tc>
        <w:tc>
          <w:tcPr>
            <w:tcW w:w="184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Yes</w:t>
            </w:r>
          </w:p>
        </w:tc>
        <w:tc>
          <w:tcPr>
            <w:tcW w:w="3123"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The login user name. The default value is admin.</w:t>
            </w:r>
          </w:p>
        </w:tc>
      </w:tr>
    </w:tbl>
    <w:p w:rsidR="00E23645" w:rsidRPr="002F1DA4" w:rsidRDefault="00E23645">
      <w:pPr>
        <w:ind w:firstLine="95"/>
        <w:jc w:val="left"/>
        <w:rPr>
          <w:rFonts w:ascii="Consolas" w:hAnsi="Consolas" w:cs="Consolas"/>
          <w:color w:val="0000FF"/>
          <w:sz w:val="19"/>
          <w:szCs w:val="19"/>
          <w:highlight w:val="green"/>
        </w:rPr>
      </w:pPr>
    </w:p>
    <w:p w:rsidR="00E23645" w:rsidRPr="002F1DA4" w:rsidRDefault="00276531">
      <w:pPr>
        <w:pStyle w:val="4"/>
        <w:numPr>
          <w:ilvl w:val="3"/>
          <w:numId w:val="1"/>
        </w:numPr>
        <w:rPr>
          <w:highlight w:val="green"/>
        </w:rPr>
      </w:pPr>
      <w:bookmarkStart w:id="92" w:name="__RefHeading__56268_1585609034"/>
      <w:bookmarkEnd w:id="92"/>
      <w:r w:rsidRPr="002F1DA4">
        <w:rPr>
          <w:highlight w:val="green"/>
        </w:rPr>
        <w:t>Response</w:t>
      </w:r>
    </w:p>
    <w:p w:rsidR="00E23645" w:rsidRPr="002F1DA4" w:rsidRDefault="00276531">
      <w:pPr>
        <w:ind w:left="210"/>
        <w:jc w:val="left"/>
        <w:rPr>
          <w:highlight w:val="green"/>
        </w:rPr>
      </w:pPr>
      <w:r w:rsidRPr="002F1DA4">
        <w:rPr>
          <w:highlight w:val="green"/>
        </w:rPr>
        <w:t>{</w:t>
      </w:r>
    </w:p>
    <w:p w:rsidR="00E23645" w:rsidRPr="002F1DA4" w:rsidRDefault="00276531">
      <w:pPr>
        <w:ind w:left="210" w:firstLine="420"/>
        <w:jc w:val="left"/>
        <w:rPr>
          <w:highlight w:val="green"/>
        </w:rPr>
      </w:pPr>
      <w:r w:rsidRPr="002F1DA4">
        <w:rPr>
          <w:highlight w:val="green"/>
        </w:rPr>
        <w:t xml:space="preserve">"jsonrpc": "2.0", </w:t>
      </w:r>
    </w:p>
    <w:p w:rsidR="00E23645" w:rsidRPr="002F1DA4" w:rsidRDefault="00276531">
      <w:pPr>
        <w:ind w:left="210" w:firstLine="420"/>
        <w:jc w:val="left"/>
        <w:rPr>
          <w:highlight w:val="green"/>
        </w:rPr>
      </w:pPr>
      <w:r w:rsidRPr="002F1DA4">
        <w:rPr>
          <w:highlight w:val="green"/>
        </w:rPr>
        <w:t>"result": {},</w:t>
      </w:r>
    </w:p>
    <w:p w:rsidR="00E23645" w:rsidRPr="002F1DA4" w:rsidRDefault="00276531">
      <w:pPr>
        <w:ind w:left="210" w:firstLine="420"/>
        <w:jc w:val="left"/>
        <w:rPr>
          <w:highlight w:val="green"/>
        </w:rPr>
      </w:pPr>
      <w:r w:rsidRPr="002F1DA4">
        <w:rPr>
          <w:highlight w:val="green"/>
        </w:rPr>
        <w:t xml:space="preserve">"id":"1.1" </w:t>
      </w:r>
    </w:p>
    <w:p w:rsidR="00E23645" w:rsidRPr="002F1DA4" w:rsidRDefault="00276531">
      <w:pPr>
        <w:rPr>
          <w:highlight w:val="green"/>
        </w:rPr>
      </w:pPr>
      <w:r w:rsidRPr="002F1DA4">
        <w:rPr>
          <w:highlight w:val="green"/>
        </w:rPr>
        <w:t>}</w:t>
      </w:r>
    </w:p>
    <w:p w:rsidR="00E23645" w:rsidRPr="002F1DA4" w:rsidRDefault="00276531">
      <w:pPr>
        <w:pStyle w:val="4"/>
        <w:numPr>
          <w:ilvl w:val="3"/>
          <w:numId w:val="1"/>
        </w:numPr>
        <w:rPr>
          <w:highlight w:val="green"/>
        </w:rPr>
      </w:pPr>
      <w:bookmarkStart w:id="93" w:name="__RefHeading__56270_1585609034"/>
      <w:bookmarkEnd w:id="93"/>
      <w:r w:rsidRPr="002F1DA4">
        <w:rPr>
          <w:highlight w:val="green"/>
        </w:rPr>
        <w:t>Response with error</w:t>
      </w:r>
    </w:p>
    <w:p w:rsidR="00E23645" w:rsidRPr="002F1DA4" w:rsidRDefault="00276531">
      <w:pPr>
        <w:rPr>
          <w:highlight w:val="green"/>
        </w:rPr>
      </w:pPr>
      <w:r w:rsidRPr="002F1DA4">
        <w:rPr>
          <w:highlight w:val="green"/>
        </w:rPr>
        <w:t>{</w:t>
      </w:r>
    </w:p>
    <w:p w:rsidR="00E23645" w:rsidRPr="002F1DA4" w:rsidRDefault="00276531">
      <w:pPr>
        <w:ind w:firstLine="420"/>
        <w:rPr>
          <w:highlight w:val="green"/>
        </w:rPr>
      </w:pPr>
      <w:r w:rsidRPr="002F1DA4">
        <w:rPr>
          <w:highlight w:val="green"/>
        </w:rPr>
        <w:t>"jsonrpc": "2.0",</w:t>
      </w:r>
    </w:p>
    <w:p w:rsidR="00E23645" w:rsidRPr="002F1DA4" w:rsidRDefault="00276531">
      <w:pPr>
        <w:ind w:firstLine="420"/>
        <w:rPr>
          <w:highlight w:val="green"/>
        </w:rPr>
      </w:pPr>
      <w:r w:rsidRPr="002F1DA4">
        <w:rPr>
          <w:highlight w:val="green"/>
        </w:rPr>
        <w:t>"error": {</w:t>
      </w:r>
    </w:p>
    <w:p w:rsidR="00E23645" w:rsidRPr="002F1DA4" w:rsidRDefault="00276531">
      <w:pPr>
        <w:ind w:left="840" w:firstLine="420"/>
        <w:rPr>
          <w:highlight w:val="green"/>
        </w:rPr>
      </w:pPr>
      <w:r w:rsidRPr="002F1DA4">
        <w:rPr>
          <w:highlight w:val="green"/>
        </w:rPr>
        <w:t>"code": "010101",</w:t>
      </w:r>
    </w:p>
    <w:p w:rsidR="00E23645" w:rsidRPr="002F1DA4" w:rsidRDefault="00276531">
      <w:pPr>
        <w:ind w:left="840" w:firstLine="420"/>
        <w:rPr>
          <w:highlight w:val="green"/>
        </w:rPr>
      </w:pPr>
      <w:r w:rsidRPr="002F1DA4">
        <w:rPr>
          <w:highlight w:val="green"/>
        </w:rPr>
        <w:t>"message": "Username or Password is not correct."</w:t>
      </w:r>
    </w:p>
    <w:p w:rsidR="00E23645" w:rsidRPr="002F1DA4" w:rsidRDefault="00276531">
      <w:pPr>
        <w:ind w:left="840" w:firstLine="420"/>
        <w:rPr>
          <w:highlight w:val="green"/>
        </w:rPr>
      </w:pPr>
      <w:r w:rsidRPr="002F1DA4">
        <w:rPr>
          <w:highlight w:val="green"/>
        </w:rPr>
        <w:t xml:space="preserve">}, </w:t>
      </w:r>
    </w:p>
    <w:p w:rsidR="00E23645" w:rsidRPr="002F1DA4" w:rsidRDefault="00276531">
      <w:pPr>
        <w:ind w:firstLine="420"/>
        <w:rPr>
          <w:highlight w:val="green"/>
        </w:rPr>
      </w:pPr>
      <w:r w:rsidRPr="002F1DA4">
        <w:rPr>
          <w:highlight w:val="green"/>
        </w:rPr>
        <w:lastRenderedPageBreak/>
        <w:t>"id": "1.1"</w:t>
      </w:r>
    </w:p>
    <w:p w:rsidR="00E23645" w:rsidRPr="002F1DA4" w:rsidRDefault="00276531">
      <w:pPr>
        <w:rPr>
          <w:highlight w:val="green"/>
        </w:rPr>
      </w:pPr>
      <w:r w:rsidRPr="002F1DA4">
        <w:rPr>
          <w:highlight w:val="green"/>
        </w:rPr>
        <w:t>}</w:t>
      </w:r>
    </w:p>
    <w:p w:rsidR="00E23645" w:rsidRPr="002F1DA4"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258"/>
        <w:gridCol w:w="4366"/>
      </w:tblGrid>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Code</w:t>
            </w:r>
          </w:p>
        </w:tc>
        <w:tc>
          <w:tcPr>
            <w:tcW w:w="3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Message</w:t>
            </w:r>
          </w:p>
        </w:tc>
        <w:tc>
          <w:tcPr>
            <w:tcW w:w="436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Description</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010101</w:t>
            </w:r>
          </w:p>
        </w:tc>
        <w:tc>
          <w:tcPr>
            <w:tcW w:w="3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bookmarkStart w:id="94" w:name="OLE_LINK74"/>
            <w:bookmarkStart w:id="95" w:name="OLE_LINK73"/>
            <w:bookmarkEnd w:id="94"/>
            <w:bookmarkEnd w:id="95"/>
            <w:r w:rsidRPr="002F1DA4">
              <w:rPr>
                <w:szCs w:val="20"/>
                <w:highlight w:val="green"/>
              </w:rPr>
              <w:t>Username or Password is not correct.</w:t>
            </w:r>
          </w:p>
        </w:tc>
        <w:tc>
          <w:tcPr>
            <w:tcW w:w="436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Username or Password is not correct.</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010102</w:t>
            </w:r>
          </w:p>
        </w:tc>
        <w:tc>
          <w:tcPr>
            <w:tcW w:w="3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Other user is login.</w:t>
            </w:r>
          </w:p>
        </w:tc>
        <w:tc>
          <w:tcPr>
            <w:tcW w:w="436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Other user is login.</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 xml:space="preserve">010103 </w:t>
            </w:r>
          </w:p>
        </w:tc>
        <w:tc>
          <w:tcPr>
            <w:tcW w:w="3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 xml:space="preserve">Login times is used out. </w:t>
            </w:r>
          </w:p>
        </w:tc>
        <w:tc>
          <w:tcPr>
            <w:tcW w:w="436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If the user login error 5 times, this user can login until the device reboot.</w:t>
            </w:r>
          </w:p>
        </w:tc>
      </w:tr>
      <w:tr w:rsidR="001A20EA"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A20EA" w:rsidRPr="002F1DA4" w:rsidRDefault="001A20EA" w:rsidP="00F758B5">
            <w:pPr>
              <w:rPr>
                <w:szCs w:val="20"/>
                <w:highlight w:val="green"/>
              </w:rPr>
            </w:pPr>
            <w:r w:rsidRPr="002F1DA4">
              <w:rPr>
                <w:szCs w:val="20"/>
                <w:highlight w:val="green"/>
              </w:rPr>
              <w:t>01010</w:t>
            </w:r>
            <w:r w:rsidRPr="002F1DA4">
              <w:rPr>
                <w:rFonts w:hint="eastAsia"/>
                <w:szCs w:val="20"/>
                <w:highlight w:val="green"/>
              </w:rPr>
              <w:t>4</w:t>
            </w:r>
            <w:r w:rsidRPr="002F1DA4">
              <w:rPr>
                <w:szCs w:val="20"/>
                <w:highlight w:val="green"/>
              </w:rPr>
              <w:t xml:space="preserve"> </w:t>
            </w:r>
          </w:p>
        </w:tc>
        <w:tc>
          <w:tcPr>
            <w:tcW w:w="3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A20EA" w:rsidRPr="002F1DA4" w:rsidRDefault="001A20EA" w:rsidP="008337F1">
            <w:pPr>
              <w:rPr>
                <w:szCs w:val="20"/>
                <w:highlight w:val="green"/>
              </w:rPr>
            </w:pPr>
            <w:r w:rsidRPr="002F1DA4">
              <w:rPr>
                <w:rFonts w:hint="eastAsia"/>
                <w:szCs w:val="20"/>
                <w:highlight w:val="green"/>
              </w:rPr>
              <w:t>Guest AP ha</w:t>
            </w:r>
            <w:r w:rsidR="008337F1" w:rsidRPr="002F1DA4">
              <w:rPr>
                <w:rFonts w:hint="eastAsia"/>
                <w:szCs w:val="20"/>
                <w:highlight w:val="green"/>
              </w:rPr>
              <w:t>s</w:t>
            </w:r>
            <w:r w:rsidRPr="002F1DA4">
              <w:rPr>
                <w:rFonts w:hint="eastAsia"/>
                <w:szCs w:val="20"/>
                <w:highlight w:val="green"/>
              </w:rPr>
              <w:t xml:space="preserve"> no ui access</w:t>
            </w:r>
            <w:r w:rsidRPr="002F1DA4">
              <w:rPr>
                <w:szCs w:val="20"/>
                <w:highlight w:val="green"/>
              </w:rPr>
              <w:t xml:space="preserve"> </w:t>
            </w:r>
            <w:r w:rsidRPr="002F1DA4">
              <w:rPr>
                <w:rFonts w:hint="eastAsia"/>
                <w:szCs w:val="20"/>
                <w:highlight w:val="green"/>
              </w:rPr>
              <w:t>right.</w:t>
            </w:r>
          </w:p>
        </w:tc>
        <w:tc>
          <w:tcPr>
            <w:tcW w:w="436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A20EA" w:rsidRPr="002F1DA4" w:rsidRDefault="001A20EA" w:rsidP="00F758B5">
            <w:pPr>
              <w:rPr>
                <w:szCs w:val="20"/>
                <w:highlight w:val="green"/>
              </w:rPr>
            </w:pPr>
            <w:r w:rsidRPr="002F1DA4">
              <w:rPr>
                <w:rFonts w:hint="eastAsia"/>
                <w:szCs w:val="20"/>
                <w:highlight w:val="green"/>
              </w:rPr>
              <w:t>If disable guest ap ui access, guest ap can</w:t>
            </w:r>
            <w:r w:rsidRPr="002F1DA4">
              <w:rPr>
                <w:szCs w:val="20"/>
                <w:highlight w:val="green"/>
              </w:rPr>
              <w:t>’</w:t>
            </w:r>
            <w:r w:rsidRPr="002F1DA4">
              <w:rPr>
                <w:rFonts w:hint="eastAsia"/>
                <w:szCs w:val="20"/>
                <w:highlight w:val="green"/>
              </w:rPr>
              <w:t>t access webui</w:t>
            </w:r>
            <w:r w:rsidRPr="002F1DA4">
              <w:rPr>
                <w:szCs w:val="20"/>
                <w:highlight w:val="green"/>
              </w:rPr>
              <w:t>.</w:t>
            </w:r>
          </w:p>
        </w:tc>
      </w:tr>
    </w:tbl>
    <w:p w:rsidR="00E23645" w:rsidRPr="002F1DA4" w:rsidRDefault="00E23645">
      <w:pPr>
        <w:rPr>
          <w:highlight w:val="green"/>
        </w:rPr>
      </w:pPr>
    </w:p>
    <w:p w:rsidR="00E23645" w:rsidRPr="002F1DA4" w:rsidRDefault="00276531">
      <w:pPr>
        <w:pStyle w:val="3"/>
        <w:numPr>
          <w:ilvl w:val="2"/>
          <w:numId w:val="1"/>
        </w:numPr>
        <w:ind w:left="964" w:right="210"/>
        <w:rPr>
          <w:highlight w:val="green"/>
        </w:rPr>
      </w:pPr>
      <w:bookmarkStart w:id="96" w:name="__RefHeading__56272_1585609034"/>
      <w:bookmarkStart w:id="97" w:name="_Toc422502782"/>
      <w:bookmarkStart w:id="98" w:name="_Toc401747818"/>
      <w:bookmarkStart w:id="99" w:name="_Toc470684613"/>
      <w:bookmarkEnd w:id="96"/>
      <w:r w:rsidRPr="002F1DA4">
        <w:rPr>
          <w:highlight w:val="green"/>
        </w:rPr>
        <w:t>Log</w:t>
      </w:r>
      <w:bookmarkEnd w:id="97"/>
      <w:bookmarkEnd w:id="98"/>
      <w:r w:rsidRPr="002F1DA4">
        <w:rPr>
          <w:highlight w:val="green"/>
        </w:rPr>
        <w:t>out</w:t>
      </w:r>
      <w:bookmarkEnd w:id="99"/>
    </w:p>
    <w:p w:rsidR="00E23645" w:rsidRPr="002F1DA4" w:rsidRDefault="00276531">
      <w:pPr>
        <w:pStyle w:val="4"/>
        <w:numPr>
          <w:ilvl w:val="3"/>
          <w:numId w:val="1"/>
        </w:numPr>
        <w:rPr>
          <w:highlight w:val="green"/>
        </w:rPr>
      </w:pPr>
      <w:bookmarkStart w:id="100" w:name="__RefHeading__56274_1585609034"/>
      <w:bookmarkEnd w:id="100"/>
      <w:r w:rsidRPr="002F1DA4">
        <w:rPr>
          <w:highlight w:val="green"/>
        </w:rPr>
        <w:t>POST Request</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ind w:firstLine="840"/>
        <w:rPr>
          <w:highlight w:val="green"/>
        </w:rPr>
      </w:pPr>
      <w:r w:rsidRPr="002F1DA4">
        <w:rPr>
          <w:highlight w:val="green"/>
        </w:rPr>
        <w:t xml:space="preserve">"jsonrpc": "2.0", </w:t>
      </w:r>
    </w:p>
    <w:p w:rsidR="00E23645" w:rsidRPr="002F1DA4" w:rsidRDefault="00276531">
      <w:pPr>
        <w:ind w:firstLine="840"/>
        <w:rPr>
          <w:highlight w:val="green"/>
        </w:rPr>
      </w:pPr>
      <w:r w:rsidRPr="002F1DA4">
        <w:rPr>
          <w:highlight w:val="green"/>
        </w:rPr>
        <w:t>"method": "Logout",</w:t>
      </w:r>
    </w:p>
    <w:p w:rsidR="00E23645" w:rsidRPr="002F1DA4" w:rsidRDefault="00276531">
      <w:pPr>
        <w:ind w:firstLine="840"/>
        <w:rPr>
          <w:highlight w:val="green"/>
        </w:rPr>
      </w:pPr>
      <w:r w:rsidRPr="002F1DA4">
        <w:rPr>
          <w:highlight w:val="green"/>
        </w:rPr>
        <w:t>"params": {},</w:t>
      </w:r>
    </w:p>
    <w:p w:rsidR="00E23645" w:rsidRPr="002F1DA4" w:rsidRDefault="00276531">
      <w:pPr>
        <w:ind w:firstLine="840"/>
        <w:rPr>
          <w:highlight w:val="green"/>
        </w:rPr>
      </w:pPr>
      <w:r w:rsidRPr="002F1DA4">
        <w:rPr>
          <w:highlight w:val="green"/>
        </w:rPr>
        <w:t>"id": "1.2"</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pStyle w:val="4"/>
        <w:numPr>
          <w:ilvl w:val="3"/>
          <w:numId w:val="1"/>
        </w:numPr>
        <w:rPr>
          <w:highlight w:val="green"/>
        </w:rPr>
      </w:pPr>
      <w:bookmarkStart w:id="101" w:name="__RefHeading__56276_1585609034"/>
      <w:bookmarkEnd w:id="101"/>
      <w:r w:rsidRPr="002F1DA4">
        <w:rPr>
          <w:highlight w:val="green"/>
        </w:rPr>
        <w:t>Response</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spacing w:line="300" w:lineRule="auto"/>
        <w:ind w:left="481" w:firstLine="210"/>
        <w:jc w:val="left"/>
        <w:rPr>
          <w:highlight w:val="green"/>
        </w:rPr>
      </w:pPr>
      <w:r w:rsidRPr="002F1DA4">
        <w:rPr>
          <w:highlight w:val="green"/>
        </w:rPr>
        <w:t xml:space="preserve">"jsonrpc": "2.0", </w:t>
      </w:r>
    </w:p>
    <w:p w:rsidR="00E23645" w:rsidRPr="002F1DA4" w:rsidRDefault="00276531">
      <w:pPr>
        <w:spacing w:line="300" w:lineRule="auto"/>
        <w:ind w:left="481" w:firstLine="210"/>
        <w:jc w:val="left"/>
        <w:rPr>
          <w:highlight w:val="green"/>
        </w:rPr>
      </w:pPr>
      <w:r w:rsidRPr="002F1DA4">
        <w:rPr>
          <w:highlight w:val="green"/>
        </w:rPr>
        <w:t>"result": {},</w:t>
      </w:r>
    </w:p>
    <w:p w:rsidR="00E23645" w:rsidRPr="002F1DA4" w:rsidRDefault="00276531">
      <w:pPr>
        <w:spacing w:line="300" w:lineRule="auto"/>
        <w:ind w:left="481" w:firstLine="210"/>
        <w:jc w:val="left"/>
        <w:rPr>
          <w:highlight w:val="green"/>
        </w:rPr>
      </w:pPr>
      <w:r w:rsidRPr="002F1DA4">
        <w:rPr>
          <w:highlight w:val="green"/>
        </w:rPr>
        <w:t xml:space="preserve">"id":"1.2" </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pStyle w:val="4"/>
        <w:numPr>
          <w:ilvl w:val="3"/>
          <w:numId w:val="1"/>
        </w:numPr>
        <w:rPr>
          <w:highlight w:val="green"/>
        </w:rPr>
      </w:pPr>
      <w:bookmarkStart w:id="102" w:name="__RefHeading__56278_1585609034"/>
      <w:bookmarkEnd w:id="102"/>
      <w:r w:rsidRPr="002F1DA4">
        <w:rPr>
          <w:highlight w:val="green"/>
        </w:rPr>
        <w:t>Response with error</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ind w:firstLine="945"/>
        <w:rPr>
          <w:highlight w:val="green"/>
        </w:rPr>
      </w:pPr>
      <w:r w:rsidRPr="002F1DA4">
        <w:rPr>
          <w:highlight w:val="green"/>
        </w:rPr>
        <w:t xml:space="preserve">"jsonrpc": "2.0", </w:t>
      </w:r>
    </w:p>
    <w:p w:rsidR="00E23645" w:rsidRPr="002F1DA4" w:rsidRDefault="00276531">
      <w:pPr>
        <w:ind w:firstLine="945"/>
        <w:rPr>
          <w:highlight w:val="green"/>
        </w:rPr>
      </w:pPr>
      <w:r w:rsidRPr="002F1DA4">
        <w:rPr>
          <w:highlight w:val="green"/>
        </w:rPr>
        <w:t>"error ": {</w:t>
      </w:r>
    </w:p>
    <w:p w:rsidR="00E23645" w:rsidRPr="002F1DA4" w:rsidRDefault="00276531">
      <w:pPr>
        <w:ind w:left="1470" w:firstLine="420"/>
        <w:rPr>
          <w:highlight w:val="green"/>
        </w:rPr>
      </w:pPr>
      <w:r w:rsidRPr="002F1DA4">
        <w:rPr>
          <w:highlight w:val="green"/>
        </w:rPr>
        <w:t>"code":"010201",</w:t>
      </w:r>
    </w:p>
    <w:p w:rsidR="00E23645" w:rsidRPr="002F1DA4" w:rsidRDefault="00276531">
      <w:pPr>
        <w:ind w:left="1470" w:firstLine="420"/>
        <w:rPr>
          <w:highlight w:val="green"/>
        </w:rPr>
      </w:pPr>
      <w:r w:rsidRPr="002F1DA4">
        <w:rPr>
          <w:highlight w:val="green"/>
        </w:rPr>
        <w:t>"message": "Logoutfailed."</w:t>
      </w:r>
    </w:p>
    <w:p w:rsidR="00E23645" w:rsidRPr="002F1DA4" w:rsidRDefault="00276531">
      <w:pPr>
        <w:ind w:firstLine="1470"/>
        <w:rPr>
          <w:highlight w:val="green"/>
        </w:rPr>
      </w:pPr>
      <w:r w:rsidRPr="002F1DA4">
        <w:rPr>
          <w:highlight w:val="green"/>
        </w:rPr>
        <w:t>},</w:t>
      </w:r>
    </w:p>
    <w:p w:rsidR="00E23645" w:rsidRPr="002F1DA4" w:rsidRDefault="00276531">
      <w:pPr>
        <w:ind w:firstLine="630"/>
        <w:rPr>
          <w:highlight w:val="green"/>
        </w:rPr>
      </w:pPr>
      <w:r w:rsidRPr="002F1DA4">
        <w:rPr>
          <w:highlight w:val="green"/>
        </w:rPr>
        <w:t xml:space="preserve">"id":"1.2" </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Description</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010201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Logout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Logout failed.</w:t>
            </w:r>
          </w:p>
        </w:tc>
      </w:tr>
    </w:tbl>
    <w:p w:rsidR="00E23645" w:rsidRPr="002F1DA4" w:rsidRDefault="00E23645">
      <w:pPr>
        <w:rPr>
          <w:highlight w:val="green"/>
        </w:rPr>
      </w:pPr>
    </w:p>
    <w:p w:rsidR="00E23645" w:rsidRPr="002F1DA4" w:rsidRDefault="00276531">
      <w:pPr>
        <w:pStyle w:val="3"/>
        <w:numPr>
          <w:ilvl w:val="2"/>
          <w:numId w:val="1"/>
        </w:numPr>
        <w:ind w:left="964" w:right="210"/>
        <w:rPr>
          <w:highlight w:val="green"/>
        </w:rPr>
      </w:pPr>
      <w:bookmarkStart w:id="103" w:name="__RefHeading__56280_1585609034"/>
      <w:bookmarkStart w:id="104" w:name="_Toc422502783"/>
      <w:bookmarkStart w:id="105" w:name="_Toc401747819"/>
      <w:bookmarkStart w:id="106" w:name="_Toc470684614"/>
      <w:bookmarkEnd w:id="103"/>
      <w:r w:rsidRPr="002F1DA4">
        <w:rPr>
          <w:highlight w:val="green"/>
        </w:rPr>
        <w:lastRenderedPageBreak/>
        <w:t>GetLogin</w:t>
      </w:r>
      <w:bookmarkEnd w:id="104"/>
      <w:bookmarkEnd w:id="105"/>
      <w:r w:rsidRPr="002F1DA4">
        <w:rPr>
          <w:highlight w:val="green"/>
        </w:rPr>
        <w:t>State</w:t>
      </w:r>
      <w:bookmarkEnd w:id="106"/>
    </w:p>
    <w:p w:rsidR="00E23645" w:rsidRPr="002F1DA4" w:rsidRDefault="00276531">
      <w:pPr>
        <w:pStyle w:val="4"/>
        <w:numPr>
          <w:ilvl w:val="3"/>
          <w:numId w:val="1"/>
        </w:numPr>
        <w:rPr>
          <w:highlight w:val="green"/>
        </w:rPr>
      </w:pPr>
      <w:bookmarkStart w:id="107" w:name="__RefHeading__56282_1585609034"/>
      <w:bookmarkEnd w:id="107"/>
      <w:r w:rsidRPr="002F1DA4">
        <w:rPr>
          <w:highlight w:val="green"/>
        </w:rPr>
        <w:t>POST Request</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spacing w:line="300" w:lineRule="auto"/>
        <w:ind w:left="480" w:firstLine="420"/>
        <w:jc w:val="left"/>
        <w:rPr>
          <w:highlight w:val="green"/>
        </w:rPr>
      </w:pPr>
      <w:r w:rsidRPr="002F1DA4">
        <w:rPr>
          <w:highlight w:val="green"/>
        </w:rPr>
        <w:t xml:space="preserve">"jsonrpc": "2.0", </w:t>
      </w:r>
    </w:p>
    <w:p w:rsidR="00E23645" w:rsidRPr="002F1DA4" w:rsidRDefault="00276531">
      <w:pPr>
        <w:spacing w:line="300" w:lineRule="auto"/>
        <w:ind w:left="480" w:firstLine="420"/>
        <w:jc w:val="left"/>
        <w:rPr>
          <w:highlight w:val="green"/>
        </w:rPr>
      </w:pPr>
      <w:r w:rsidRPr="002F1DA4">
        <w:rPr>
          <w:highlight w:val="green"/>
        </w:rPr>
        <w:t>"method": "GetLoginState",</w:t>
      </w:r>
    </w:p>
    <w:p w:rsidR="00E23645" w:rsidRPr="002F1DA4" w:rsidRDefault="00276531">
      <w:pPr>
        <w:spacing w:line="300" w:lineRule="auto"/>
        <w:ind w:left="480" w:firstLine="420"/>
        <w:jc w:val="left"/>
        <w:rPr>
          <w:highlight w:val="green"/>
        </w:rPr>
      </w:pPr>
      <w:r w:rsidRPr="002F1DA4">
        <w:rPr>
          <w:highlight w:val="green"/>
        </w:rPr>
        <w:t>"params": {},</w:t>
      </w:r>
    </w:p>
    <w:p w:rsidR="00E23645" w:rsidRPr="002F1DA4" w:rsidRDefault="00276531">
      <w:pPr>
        <w:spacing w:line="300" w:lineRule="auto"/>
        <w:ind w:left="480" w:firstLine="420"/>
        <w:jc w:val="left"/>
        <w:rPr>
          <w:highlight w:val="green"/>
        </w:rPr>
      </w:pPr>
      <w:r w:rsidRPr="002F1DA4">
        <w:rPr>
          <w:highlight w:val="green"/>
        </w:rPr>
        <w:t>"id": "1.3"</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pStyle w:val="4"/>
        <w:numPr>
          <w:ilvl w:val="3"/>
          <w:numId w:val="1"/>
        </w:numPr>
        <w:rPr>
          <w:highlight w:val="green"/>
        </w:rPr>
      </w:pPr>
      <w:bookmarkStart w:id="108" w:name="__RefHeading__56284_1585609034"/>
      <w:bookmarkEnd w:id="108"/>
      <w:r w:rsidRPr="002F1DA4">
        <w:rPr>
          <w:highlight w:val="green"/>
        </w:rPr>
        <w:t>Response</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spacing w:line="300" w:lineRule="auto"/>
        <w:ind w:left="960"/>
        <w:jc w:val="left"/>
        <w:rPr>
          <w:highlight w:val="green"/>
        </w:rPr>
      </w:pPr>
      <w:r w:rsidRPr="002F1DA4">
        <w:rPr>
          <w:highlight w:val="green"/>
        </w:rPr>
        <w:t xml:space="preserve">"jsonrpc": "2.0", </w:t>
      </w:r>
    </w:p>
    <w:p w:rsidR="00E23645" w:rsidRDefault="00276531">
      <w:pPr>
        <w:spacing w:line="300" w:lineRule="auto"/>
        <w:ind w:left="960"/>
        <w:jc w:val="left"/>
        <w:rPr>
          <w:highlight w:val="green"/>
        </w:rPr>
      </w:pPr>
      <w:r w:rsidRPr="002F1DA4">
        <w:rPr>
          <w:highlight w:val="green"/>
        </w:rPr>
        <w:t>"result": {</w:t>
      </w:r>
    </w:p>
    <w:p w:rsidR="00A637FA" w:rsidRPr="004537A7" w:rsidRDefault="00A637FA" w:rsidP="00A637FA">
      <w:pPr>
        <w:spacing w:line="300" w:lineRule="auto"/>
        <w:ind w:left="960" w:firstLineChars="500" w:firstLine="1050"/>
        <w:jc w:val="left"/>
        <w:rPr>
          <w:color w:val="auto"/>
          <w:highlight w:val="green"/>
        </w:rPr>
      </w:pPr>
      <w:r w:rsidRPr="004537A7">
        <w:rPr>
          <w:color w:val="auto"/>
          <w:highlight w:val="green"/>
        </w:rPr>
        <w:t>"</w:t>
      </w:r>
      <w:r w:rsidRPr="004537A7">
        <w:rPr>
          <w:rFonts w:hint="eastAsia"/>
          <w:color w:val="auto"/>
          <w:highlight w:val="green"/>
        </w:rPr>
        <w:t>L</w:t>
      </w:r>
      <w:r w:rsidRPr="004537A7">
        <w:rPr>
          <w:color w:val="auto"/>
          <w:highlight w:val="green"/>
        </w:rPr>
        <w:t>ockedRemainingTime":0</w:t>
      </w:r>
      <w:r w:rsidRPr="004537A7">
        <w:rPr>
          <w:rFonts w:hint="eastAsia"/>
          <w:color w:val="auto"/>
          <w:highlight w:val="green"/>
        </w:rPr>
        <w:t>,</w:t>
      </w:r>
    </w:p>
    <w:p w:rsidR="00A637FA" w:rsidRPr="004537A7" w:rsidRDefault="00A637FA" w:rsidP="00A637FA">
      <w:pPr>
        <w:spacing w:line="300" w:lineRule="auto"/>
        <w:ind w:left="960" w:firstLine="1050"/>
        <w:jc w:val="left"/>
        <w:rPr>
          <w:color w:val="auto"/>
          <w:highlight w:val="green"/>
        </w:rPr>
      </w:pPr>
      <w:r w:rsidRPr="004537A7">
        <w:rPr>
          <w:color w:val="auto"/>
          <w:highlight w:val="green"/>
        </w:rPr>
        <w:t>"LoginRemainingTimes":5,</w:t>
      </w:r>
    </w:p>
    <w:p w:rsidR="00E3371A" w:rsidRPr="00A637FA" w:rsidRDefault="00276531" w:rsidP="00A637FA">
      <w:pPr>
        <w:spacing w:line="300" w:lineRule="auto"/>
        <w:ind w:left="960" w:firstLine="1050"/>
        <w:jc w:val="left"/>
        <w:rPr>
          <w:highlight w:val="green"/>
        </w:rPr>
      </w:pPr>
      <w:r w:rsidRPr="002F1DA4">
        <w:rPr>
          <w:highlight w:val="green"/>
        </w:rPr>
        <w:t>"State":0</w:t>
      </w:r>
    </w:p>
    <w:p w:rsidR="00E23645" w:rsidRPr="002F1DA4" w:rsidRDefault="00276531">
      <w:pPr>
        <w:spacing w:line="300" w:lineRule="auto"/>
        <w:ind w:left="960" w:firstLine="735"/>
        <w:jc w:val="left"/>
        <w:rPr>
          <w:highlight w:val="green"/>
        </w:rPr>
      </w:pPr>
      <w:r w:rsidRPr="002F1DA4">
        <w:rPr>
          <w:highlight w:val="green"/>
        </w:rPr>
        <w:t>},</w:t>
      </w:r>
    </w:p>
    <w:p w:rsidR="00E23645" w:rsidRPr="002F1DA4" w:rsidRDefault="00276531">
      <w:pPr>
        <w:spacing w:line="300" w:lineRule="auto"/>
        <w:ind w:left="960"/>
        <w:jc w:val="left"/>
        <w:rPr>
          <w:highlight w:val="green"/>
        </w:rPr>
      </w:pPr>
      <w:r w:rsidRPr="002F1DA4">
        <w:rPr>
          <w:highlight w:val="green"/>
        </w:rPr>
        <w:t xml:space="preserve">"id":"1.3" </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rsidP="008D3AD3">
      <w:pPr>
        <w:pStyle w:val="4"/>
        <w:numPr>
          <w:ilvl w:val="0"/>
          <w:numId w:val="40"/>
        </w:numPr>
        <w:rPr>
          <w:highlight w:val="green"/>
        </w:rPr>
      </w:pPr>
      <w:bookmarkStart w:id="109" w:name="__RefHeading__56286_1585609034"/>
      <w:bookmarkEnd w:id="109"/>
      <w:r w:rsidRPr="002F1DA4">
        <w:rPr>
          <w:highlight w:val="green"/>
        </w:rPr>
        <w:t>Definition for result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191"/>
        <w:gridCol w:w="1558"/>
        <w:gridCol w:w="1415"/>
        <w:gridCol w:w="3973"/>
      </w:tblGrid>
      <w:tr w:rsidR="00E23645" w:rsidRPr="002F1DA4" w:rsidTr="00A637FA">
        <w:tc>
          <w:tcPr>
            <w:tcW w:w="21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b/>
                <w:sz w:val="22"/>
                <w:highlight w:val="green"/>
                <w:lang w:val="en-GB"/>
              </w:rPr>
            </w:pPr>
            <w:r w:rsidRPr="002F1DA4">
              <w:rPr>
                <w:b/>
                <w:sz w:val="22"/>
                <w:highlight w:val="green"/>
                <w:lang w:val="en-GB"/>
              </w:rPr>
              <w:t>Field</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b/>
                <w:sz w:val="22"/>
                <w:highlight w:val="green"/>
                <w:lang w:val="en-GB"/>
              </w:rPr>
            </w:pPr>
            <w:r w:rsidRPr="002F1DA4">
              <w:rPr>
                <w:b/>
                <w:sz w:val="22"/>
                <w:highlight w:val="green"/>
                <w:lang w:val="en-GB"/>
              </w:rPr>
              <w:t>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b/>
                <w:sz w:val="22"/>
                <w:highlight w:val="green"/>
                <w:lang w:val="en-GB"/>
              </w:rPr>
            </w:pPr>
            <w:r w:rsidRPr="002F1DA4">
              <w:rPr>
                <w:b/>
                <w:sz w:val="22"/>
                <w:highlight w:val="green"/>
                <w:lang w:val="en-GB"/>
              </w:rPr>
              <w:t>Changable</w:t>
            </w:r>
          </w:p>
        </w:tc>
        <w:tc>
          <w:tcPr>
            <w:tcW w:w="3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rPr>
                <w:b/>
                <w:sz w:val="22"/>
                <w:highlight w:val="green"/>
                <w:lang w:val="en-GB"/>
              </w:rPr>
            </w:pPr>
            <w:r w:rsidRPr="002F1DA4">
              <w:rPr>
                <w:b/>
                <w:sz w:val="22"/>
                <w:highlight w:val="green"/>
                <w:lang w:val="en-GB"/>
              </w:rPr>
              <w:t>Description</w:t>
            </w:r>
          </w:p>
        </w:tc>
      </w:tr>
      <w:tr w:rsidR="00A637FA" w:rsidRPr="002F1DA4" w:rsidTr="00A637FA">
        <w:trPr>
          <w:trHeight w:val="1517"/>
        </w:trPr>
        <w:tc>
          <w:tcPr>
            <w:tcW w:w="21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hint="eastAsia"/>
                <w:sz w:val="21"/>
                <w:szCs w:val="24"/>
                <w:highlight w:val="green"/>
                <w:lang w:eastAsia="zh-CN"/>
              </w:rPr>
              <w:t>L</w:t>
            </w:r>
            <w:r w:rsidRPr="002F1DA4">
              <w:rPr>
                <w:rFonts w:ascii="Times New Roman" w:eastAsia="宋体" w:hAnsi="Times New Roman"/>
                <w:sz w:val="21"/>
                <w:szCs w:val="24"/>
                <w:highlight w:val="green"/>
                <w:lang w:eastAsia="zh-CN"/>
              </w:rPr>
              <w:t>ockedRemainingTime</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No</w:t>
            </w:r>
          </w:p>
        </w:tc>
        <w:tc>
          <w:tcPr>
            <w:tcW w:w="3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Remaining time</w:t>
            </w:r>
            <w:r w:rsidRPr="002F1DA4">
              <w:rPr>
                <w:rFonts w:ascii="Times New Roman" w:eastAsia="宋体" w:hAnsi="Times New Roman" w:hint="eastAsia"/>
                <w:sz w:val="21"/>
                <w:szCs w:val="24"/>
                <w:highlight w:val="green"/>
                <w:lang w:eastAsia="zh-CN"/>
              </w:rPr>
              <w:t>,</w:t>
            </w:r>
            <w:r w:rsidRPr="002F1DA4">
              <w:rPr>
                <w:rFonts w:ascii="Times New Roman" w:eastAsia="宋体" w:hAnsi="Times New Roman"/>
                <w:sz w:val="21"/>
                <w:szCs w:val="24"/>
                <w:highlight w:val="green"/>
                <w:lang w:eastAsia="zh-CN"/>
              </w:rPr>
              <w:t xml:space="preserve"> unit</w:t>
            </w:r>
            <w:r w:rsidRPr="002F1DA4">
              <w:rPr>
                <w:rFonts w:ascii="Times New Roman" w:eastAsia="宋体" w:hAnsi="Times New Roman" w:hint="eastAsia"/>
                <w:sz w:val="21"/>
                <w:szCs w:val="24"/>
                <w:highlight w:val="green"/>
                <w:lang w:eastAsia="zh-CN"/>
              </w:rPr>
              <w:t>(</w:t>
            </w:r>
            <w:r w:rsidRPr="002F1DA4">
              <w:rPr>
                <w:rFonts w:ascii="Times New Roman" w:eastAsia="宋体" w:hAnsi="Times New Roman"/>
                <w:sz w:val="21"/>
                <w:szCs w:val="24"/>
                <w:highlight w:val="green"/>
                <w:lang w:eastAsia="zh-CN"/>
              </w:rPr>
              <w:t>second</w:t>
            </w:r>
            <w:r w:rsidRPr="002F1DA4">
              <w:rPr>
                <w:rFonts w:ascii="Times New Roman" w:eastAsia="宋体" w:hAnsi="Times New Roman" w:hint="eastAsia"/>
                <w:sz w:val="21"/>
                <w:szCs w:val="24"/>
                <w:highlight w:val="green"/>
                <w:lang w:eastAsia="zh-CN"/>
              </w:rPr>
              <w:t>)</w:t>
            </w:r>
          </w:p>
        </w:tc>
      </w:tr>
      <w:tr w:rsidR="00A637FA" w:rsidRPr="002F1DA4" w:rsidTr="00465FB7">
        <w:trPr>
          <w:trHeight w:val="1517"/>
        </w:trPr>
        <w:tc>
          <w:tcPr>
            <w:tcW w:w="21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LoginRemainingTimes</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No</w:t>
            </w:r>
          </w:p>
        </w:tc>
        <w:tc>
          <w:tcPr>
            <w:tcW w:w="3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637FA" w:rsidRPr="002F1DA4" w:rsidRDefault="00A637FA" w:rsidP="00465FB7">
            <w:pPr>
              <w:pStyle w:val="af9"/>
              <w:spacing w:before="240"/>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Login</w:t>
            </w:r>
            <w:r w:rsidRPr="002F1DA4">
              <w:rPr>
                <w:rFonts w:ascii="Times New Roman" w:eastAsia="宋体" w:hAnsi="Times New Roman" w:hint="eastAsia"/>
                <w:sz w:val="21"/>
                <w:szCs w:val="24"/>
                <w:highlight w:val="green"/>
                <w:lang w:eastAsia="zh-CN"/>
              </w:rPr>
              <w:t xml:space="preserve"> </w:t>
            </w:r>
            <w:r w:rsidRPr="002F1DA4">
              <w:rPr>
                <w:rFonts w:ascii="Times New Roman" w:eastAsia="宋体" w:hAnsi="Times New Roman"/>
                <w:sz w:val="21"/>
                <w:szCs w:val="24"/>
                <w:highlight w:val="green"/>
                <w:lang w:eastAsia="zh-CN"/>
              </w:rPr>
              <w:t>Remaining</w:t>
            </w:r>
            <w:r w:rsidRPr="002F1DA4">
              <w:rPr>
                <w:rFonts w:ascii="Times New Roman" w:eastAsia="宋体" w:hAnsi="Times New Roman" w:hint="eastAsia"/>
                <w:sz w:val="21"/>
                <w:szCs w:val="24"/>
                <w:highlight w:val="green"/>
                <w:lang w:eastAsia="zh-CN"/>
              </w:rPr>
              <w:t xml:space="preserve"> </w:t>
            </w:r>
            <w:r w:rsidRPr="002F1DA4">
              <w:rPr>
                <w:rFonts w:ascii="Times New Roman" w:eastAsia="宋体" w:hAnsi="Times New Roman"/>
                <w:sz w:val="21"/>
                <w:szCs w:val="24"/>
                <w:highlight w:val="green"/>
                <w:lang w:eastAsia="zh-CN"/>
              </w:rPr>
              <w:t>Times</w:t>
            </w:r>
          </w:p>
        </w:tc>
      </w:tr>
      <w:tr w:rsidR="00E23645" w:rsidRPr="002F1DA4" w:rsidTr="00A637FA">
        <w:trPr>
          <w:trHeight w:val="1517"/>
        </w:trPr>
        <w:tc>
          <w:tcPr>
            <w:tcW w:w="21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State</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No</w:t>
            </w:r>
          </w:p>
        </w:tc>
        <w:tc>
          <w:tcPr>
            <w:tcW w:w="3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Login state</w:t>
            </w:r>
          </w:p>
          <w:p w:rsidR="00E23645" w:rsidRPr="002F1DA4" w:rsidRDefault="00276531">
            <w:pPr>
              <w:pStyle w:val="af9"/>
              <w:spacing w:before="240"/>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0: logout</w:t>
            </w:r>
          </w:p>
          <w:p w:rsidR="00E23645" w:rsidRPr="002F1DA4" w:rsidRDefault="00276531">
            <w:pPr>
              <w:pStyle w:val="af9"/>
              <w:spacing w:before="240"/>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1: login</w:t>
            </w:r>
          </w:p>
          <w:p w:rsidR="00E23645" w:rsidRPr="002F1DA4" w:rsidRDefault="00276531">
            <w:pPr>
              <w:pStyle w:val="af9"/>
              <w:spacing w:before="240"/>
              <w:rPr>
                <w:rFonts w:ascii="Times New Roman" w:eastAsia="宋体" w:hAnsi="Times New Roman"/>
                <w:sz w:val="21"/>
                <w:szCs w:val="24"/>
                <w:highlight w:val="green"/>
                <w:lang w:eastAsia="zh-CN"/>
              </w:rPr>
            </w:pPr>
            <w:r w:rsidRPr="002F1DA4">
              <w:rPr>
                <w:rFonts w:ascii="Times New Roman" w:eastAsia="宋体" w:hAnsi="Times New Roman"/>
                <w:sz w:val="21"/>
                <w:szCs w:val="24"/>
                <w:highlight w:val="green"/>
                <w:lang w:eastAsia="zh-CN"/>
              </w:rPr>
              <w:t>2: the login times used out.</w:t>
            </w:r>
          </w:p>
        </w:tc>
      </w:tr>
    </w:tbl>
    <w:p w:rsidR="00E23645" w:rsidRPr="002F1DA4" w:rsidRDefault="00E23645">
      <w:pPr>
        <w:spacing w:line="300" w:lineRule="auto"/>
        <w:jc w:val="left"/>
        <w:rPr>
          <w:rFonts w:ascii="Calibri" w:hAnsi="Calibri" w:cs="Calibri"/>
          <w:sz w:val="24"/>
          <w:highlight w:val="green"/>
        </w:rPr>
      </w:pPr>
    </w:p>
    <w:p w:rsidR="00E23645" w:rsidRPr="002F1DA4" w:rsidRDefault="00276531">
      <w:pPr>
        <w:pStyle w:val="4"/>
        <w:numPr>
          <w:ilvl w:val="3"/>
          <w:numId w:val="1"/>
        </w:numPr>
        <w:rPr>
          <w:highlight w:val="green"/>
        </w:rPr>
      </w:pPr>
      <w:bookmarkStart w:id="110" w:name="__RefHeading__56288_1585609034"/>
      <w:bookmarkEnd w:id="110"/>
      <w:r w:rsidRPr="002F1DA4">
        <w:rPr>
          <w:highlight w:val="green"/>
        </w:rPr>
        <w:lastRenderedPageBreak/>
        <w:t>Response with error</w:t>
      </w:r>
    </w:p>
    <w:p w:rsidR="00E23645" w:rsidRPr="002F1DA4" w:rsidRDefault="00276531">
      <w:pPr>
        <w:rPr>
          <w:highlight w:val="green"/>
        </w:rPr>
      </w:pPr>
      <w:r w:rsidRPr="002F1DA4">
        <w:rPr>
          <w:highlight w:val="green"/>
        </w:rPr>
        <w:t>{</w:t>
      </w:r>
    </w:p>
    <w:p w:rsidR="00E23645" w:rsidRPr="002F1DA4" w:rsidRDefault="00276531">
      <w:pPr>
        <w:ind w:firstLine="420"/>
        <w:rPr>
          <w:highlight w:val="green"/>
        </w:rPr>
      </w:pPr>
      <w:r w:rsidRPr="002F1DA4">
        <w:rPr>
          <w:highlight w:val="green"/>
        </w:rPr>
        <w:t>"jsonrpc": "2.0",</w:t>
      </w:r>
    </w:p>
    <w:p w:rsidR="00E23645" w:rsidRPr="002F1DA4" w:rsidRDefault="00276531">
      <w:pPr>
        <w:ind w:firstLine="420"/>
        <w:rPr>
          <w:highlight w:val="green"/>
        </w:rPr>
      </w:pPr>
      <w:r w:rsidRPr="002F1DA4">
        <w:rPr>
          <w:highlight w:val="green"/>
        </w:rPr>
        <w:t>"error": {</w:t>
      </w:r>
    </w:p>
    <w:p w:rsidR="00E23645" w:rsidRPr="002F1DA4" w:rsidRDefault="00276531">
      <w:pPr>
        <w:ind w:left="840" w:firstLine="525"/>
        <w:rPr>
          <w:highlight w:val="green"/>
        </w:rPr>
      </w:pPr>
      <w:r w:rsidRPr="002F1DA4">
        <w:rPr>
          <w:highlight w:val="green"/>
        </w:rPr>
        <w:t>"code": "010301",</w:t>
      </w:r>
    </w:p>
    <w:p w:rsidR="00E23645" w:rsidRPr="002F1DA4" w:rsidRDefault="00276531">
      <w:pPr>
        <w:ind w:left="840" w:firstLine="525"/>
        <w:rPr>
          <w:highlight w:val="green"/>
        </w:rPr>
      </w:pPr>
      <w:r w:rsidRPr="002F1DA4">
        <w:rPr>
          <w:highlight w:val="green"/>
        </w:rPr>
        <w:t>"message": "Get login state failed."</w:t>
      </w:r>
    </w:p>
    <w:p w:rsidR="00E23645" w:rsidRPr="002F1DA4" w:rsidRDefault="00276531">
      <w:pPr>
        <w:ind w:left="840" w:firstLine="420"/>
        <w:rPr>
          <w:highlight w:val="green"/>
        </w:rPr>
      </w:pPr>
      <w:r w:rsidRPr="002F1DA4">
        <w:rPr>
          <w:highlight w:val="green"/>
        </w:rPr>
        <w:t xml:space="preserve">}, </w:t>
      </w:r>
    </w:p>
    <w:p w:rsidR="00E23645" w:rsidRPr="002F1DA4" w:rsidRDefault="00276531">
      <w:pPr>
        <w:ind w:firstLine="420"/>
        <w:rPr>
          <w:highlight w:val="green"/>
        </w:rPr>
      </w:pPr>
      <w:r w:rsidRPr="002F1DA4">
        <w:rPr>
          <w:highlight w:val="green"/>
        </w:rPr>
        <w:t>"id": "1.3"</w:t>
      </w:r>
    </w:p>
    <w:p w:rsidR="00E23645" w:rsidRPr="002F1DA4" w:rsidRDefault="00276531">
      <w:pPr>
        <w:rPr>
          <w:highlight w:val="green"/>
        </w:rPr>
      </w:pPr>
      <w:r w:rsidRPr="002F1DA4">
        <w:rPr>
          <w:highlight w:val="green"/>
        </w:rPr>
        <w:t>}</w:t>
      </w:r>
    </w:p>
    <w:p w:rsidR="00E23645" w:rsidRPr="002F1DA4"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Description</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010301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Get login state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Get login state failed.</w:t>
            </w:r>
          </w:p>
        </w:tc>
      </w:tr>
    </w:tbl>
    <w:p w:rsidR="00E23645" w:rsidRPr="002F1DA4" w:rsidRDefault="00E23645">
      <w:pPr>
        <w:rPr>
          <w:highlight w:val="green"/>
        </w:rPr>
      </w:pPr>
    </w:p>
    <w:p w:rsidR="00E23645" w:rsidRPr="002F1DA4" w:rsidRDefault="00276531">
      <w:pPr>
        <w:pStyle w:val="3"/>
        <w:numPr>
          <w:ilvl w:val="2"/>
          <w:numId w:val="1"/>
        </w:numPr>
        <w:ind w:left="964" w:right="210"/>
        <w:rPr>
          <w:highlight w:val="green"/>
        </w:rPr>
      </w:pPr>
      <w:bookmarkStart w:id="111" w:name="_Toc422502784"/>
      <w:bookmarkStart w:id="112" w:name="_Toc401747820"/>
      <w:bookmarkStart w:id="113" w:name="__RefHeading__56290_1585609034"/>
      <w:bookmarkStart w:id="114" w:name="_Toc470684615"/>
      <w:bookmarkEnd w:id="111"/>
      <w:bookmarkEnd w:id="112"/>
      <w:bookmarkEnd w:id="113"/>
      <w:r w:rsidRPr="002F1DA4">
        <w:rPr>
          <w:highlight w:val="green"/>
        </w:rPr>
        <w:t>ChangePassword</w:t>
      </w:r>
      <w:bookmarkEnd w:id="114"/>
    </w:p>
    <w:p w:rsidR="00E23645" w:rsidRPr="002F1DA4" w:rsidRDefault="00276531">
      <w:pPr>
        <w:pStyle w:val="4"/>
        <w:numPr>
          <w:ilvl w:val="3"/>
          <w:numId w:val="1"/>
        </w:numPr>
        <w:rPr>
          <w:highlight w:val="green"/>
        </w:rPr>
      </w:pPr>
      <w:bookmarkStart w:id="115" w:name="__RefHeading__56292_1585609034"/>
      <w:bookmarkEnd w:id="115"/>
      <w:r w:rsidRPr="002F1DA4">
        <w:rPr>
          <w:highlight w:val="green"/>
        </w:rPr>
        <w:t>POST Request</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ind w:left="1260"/>
        <w:rPr>
          <w:highlight w:val="green"/>
        </w:rPr>
      </w:pPr>
      <w:r w:rsidRPr="002F1DA4">
        <w:rPr>
          <w:highlight w:val="green"/>
        </w:rPr>
        <w:t xml:space="preserve">"jsonrpc": "2.0", </w:t>
      </w:r>
    </w:p>
    <w:p w:rsidR="00E23645" w:rsidRPr="002F1DA4" w:rsidRDefault="00276531">
      <w:pPr>
        <w:ind w:left="1260"/>
        <w:rPr>
          <w:highlight w:val="green"/>
        </w:rPr>
      </w:pPr>
      <w:r w:rsidRPr="002F1DA4">
        <w:rPr>
          <w:highlight w:val="green"/>
        </w:rPr>
        <w:t>"method": "ChangePassword",</w:t>
      </w:r>
    </w:p>
    <w:p w:rsidR="00E23645" w:rsidRPr="002F1DA4" w:rsidRDefault="00276531">
      <w:pPr>
        <w:ind w:left="1260"/>
        <w:rPr>
          <w:highlight w:val="green"/>
        </w:rPr>
      </w:pPr>
      <w:r w:rsidRPr="002F1DA4">
        <w:rPr>
          <w:highlight w:val="green"/>
        </w:rPr>
        <w:t>"params": {</w:t>
      </w:r>
    </w:p>
    <w:p w:rsidR="00E23645" w:rsidRPr="002F1DA4" w:rsidRDefault="00276531">
      <w:pPr>
        <w:ind w:left="1260" w:firstLine="1155"/>
        <w:rPr>
          <w:highlight w:val="green"/>
        </w:rPr>
      </w:pPr>
      <w:r w:rsidRPr="002F1DA4">
        <w:rPr>
          <w:highlight w:val="green"/>
        </w:rPr>
        <w:t>"UserName":"admin",</w:t>
      </w:r>
    </w:p>
    <w:p w:rsidR="00E23645" w:rsidRPr="002F1DA4" w:rsidRDefault="00276531">
      <w:pPr>
        <w:ind w:left="1260" w:firstLine="1155"/>
        <w:rPr>
          <w:highlight w:val="green"/>
        </w:rPr>
      </w:pPr>
      <w:r w:rsidRPr="002F1DA4">
        <w:rPr>
          <w:highlight w:val="green"/>
        </w:rPr>
        <w:t>"CurrPassword ":"",</w:t>
      </w:r>
    </w:p>
    <w:p w:rsidR="00E23645" w:rsidRPr="002F1DA4" w:rsidRDefault="00276531">
      <w:pPr>
        <w:ind w:left="1260" w:firstLine="1155"/>
        <w:rPr>
          <w:highlight w:val="green"/>
        </w:rPr>
      </w:pPr>
      <w:r w:rsidRPr="002F1DA4">
        <w:rPr>
          <w:highlight w:val="green"/>
        </w:rPr>
        <w:t>"NewPassword":""</w:t>
      </w:r>
    </w:p>
    <w:p w:rsidR="00E23645" w:rsidRPr="002F1DA4" w:rsidRDefault="00276531">
      <w:pPr>
        <w:ind w:left="1260" w:firstLine="945"/>
        <w:rPr>
          <w:highlight w:val="green"/>
        </w:rPr>
      </w:pPr>
      <w:r w:rsidRPr="002F1DA4">
        <w:rPr>
          <w:highlight w:val="green"/>
        </w:rPr>
        <w:t>},</w:t>
      </w:r>
    </w:p>
    <w:p w:rsidR="00E23645" w:rsidRPr="002F1DA4" w:rsidRDefault="00276531">
      <w:pPr>
        <w:ind w:left="1260"/>
        <w:rPr>
          <w:highlight w:val="green"/>
        </w:rPr>
      </w:pPr>
      <w:r w:rsidRPr="002F1DA4">
        <w:rPr>
          <w:highlight w:val="green"/>
        </w:rPr>
        <w:t>"id": "1.4"</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rsidP="008D3AD3">
      <w:pPr>
        <w:pStyle w:val="4"/>
        <w:numPr>
          <w:ilvl w:val="0"/>
          <w:numId w:val="40"/>
        </w:numPr>
        <w:rPr>
          <w:highlight w:val="green"/>
        </w:rPr>
      </w:pPr>
      <w:bookmarkStart w:id="116" w:name="__RefHeading__56294_1585609034"/>
      <w:bookmarkEnd w:id="116"/>
      <w:r w:rsidRPr="002F1DA4">
        <w:rPr>
          <w:highlight w:val="green"/>
        </w:rPr>
        <w:t>Definition for result filed</w:t>
      </w:r>
    </w:p>
    <w:tbl>
      <w:tblPr>
        <w:tblW w:w="0" w:type="auto"/>
        <w:tblInd w:w="47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CellMar>
          <w:left w:w="83" w:type="dxa"/>
        </w:tblCellMar>
        <w:tblLook w:val="04A0" w:firstRow="1" w:lastRow="0" w:firstColumn="1" w:lastColumn="0" w:noHBand="0" w:noVBand="1"/>
      </w:tblPr>
      <w:tblGrid>
        <w:gridCol w:w="1554"/>
        <w:gridCol w:w="1272"/>
        <w:gridCol w:w="1842"/>
        <w:gridCol w:w="3123"/>
      </w:tblGrid>
      <w:tr w:rsidR="00E23645" w:rsidRPr="002F1DA4">
        <w:trPr>
          <w:trHeight w:val="1"/>
        </w:trPr>
        <w:tc>
          <w:tcPr>
            <w:tcW w:w="1554"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jc w:val="left"/>
              <w:rPr>
                <w:rFonts w:ascii="Calibri" w:eastAsia="Calibri" w:hAnsi="Calibri" w:cs="Calibri"/>
                <w:b/>
                <w:sz w:val="24"/>
                <w:highlight w:val="green"/>
              </w:rPr>
            </w:pPr>
            <w:r w:rsidRPr="002F1DA4">
              <w:rPr>
                <w:rFonts w:ascii="Calibri" w:eastAsia="Calibri" w:hAnsi="Calibri" w:cs="Calibri"/>
                <w:b/>
                <w:sz w:val="24"/>
                <w:highlight w:val="green"/>
              </w:rPr>
              <w:t>Field</w:t>
            </w:r>
          </w:p>
        </w:tc>
        <w:tc>
          <w:tcPr>
            <w:tcW w:w="127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jc w:val="left"/>
              <w:rPr>
                <w:rFonts w:ascii="Calibri" w:eastAsia="Calibri" w:hAnsi="Calibri" w:cs="Calibri"/>
                <w:b/>
                <w:sz w:val="24"/>
                <w:highlight w:val="green"/>
              </w:rPr>
            </w:pPr>
            <w:r w:rsidRPr="002F1DA4">
              <w:rPr>
                <w:rFonts w:ascii="Calibri" w:eastAsia="Calibri" w:hAnsi="Calibri" w:cs="Calibri"/>
                <w:b/>
                <w:sz w:val="24"/>
                <w:highlight w:val="green"/>
              </w:rPr>
              <w:t>Type</w:t>
            </w:r>
          </w:p>
        </w:tc>
        <w:tc>
          <w:tcPr>
            <w:tcW w:w="184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jc w:val="left"/>
              <w:rPr>
                <w:rFonts w:ascii="Calibri" w:eastAsia="Calibri" w:hAnsi="Calibri" w:cs="Calibri"/>
                <w:b/>
                <w:sz w:val="24"/>
                <w:highlight w:val="green"/>
              </w:rPr>
            </w:pPr>
            <w:r w:rsidRPr="002F1DA4">
              <w:rPr>
                <w:rFonts w:ascii="Calibri" w:eastAsia="Calibri" w:hAnsi="Calibri" w:cs="Calibri"/>
                <w:b/>
                <w:sz w:val="24"/>
                <w:highlight w:val="green"/>
              </w:rPr>
              <w:t>Changable</w:t>
            </w:r>
          </w:p>
        </w:tc>
        <w:tc>
          <w:tcPr>
            <w:tcW w:w="3123"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rFonts w:ascii="Calibri" w:eastAsia="Calibri" w:hAnsi="Calibri" w:cs="Calibri"/>
                <w:b/>
                <w:sz w:val="24"/>
                <w:highlight w:val="green"/>
              </w:rPr>
            </w:pPr>
            <w:r w:rsidRPr="002F1DA4">
              <w:rPr>
                <w:rFonts w:ascii="Calibri" w:eastAsia="Calibri" w:hAnsi="Calibri" w:cs="Calibri"/>
                <w:b/>
                <w:sz w:val="24"/>
                <w:highlight w:val="green"/>
              </w:rPr>
              <w:t>Description</w:t>
            </w:r>
          </w:p>
        </w:tc>
      </w:tr>
      <w:tr w:rsidR="00E23645" w:rsidRPr="002F1DA4">
        <w:trPr>
          <w:trHeight w:val="1"/>
        </w:trPr>
        <w:tc>
          <w:tcPr>
            <w:tcW w:w="1554"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UserName</w:t>
            </w:r>
          </w:p>
        </w:tc>
        <w:tc>
          <w:tcPr>
            <w:tcW w:w="127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String</w:t>
            </w:r>
          </w:p>
        </w:tc>
        <w:tc>
          <w:tcPr>
            <w:tcW w:w="184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NO</w:t>
            </w:r>
          </w:p>
        </w:tc>
        <w:tc>
          <w:tcPr>
            <w:tcW w:w="3123"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Current admin</w:t>
            </w:r>
          </w:p>
        </w:tc>
      </w:tr>
      <w:tr w:rsidR="008509F9" w:rsidRPr="002F1DA4" w:rsidTr="00465FB7">
        <w:trPr>
          <w:trHeight w:val="1"/>
        </w:trPr>
        <w:tc>
          <w:tcPr>
            <w:tcW w:w="1554"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8509F9" w:rsidRPr="002F1DA4" w:rsidRDefault="008509F9" w:rsidP="00465FB7">
            <w:pPr>
              <w:rPr>
                <w:highlight w:val="green"/>
              </w:rPr>
            </w:pPr>
            <w:r w:rsidRPr="002F1DA4">
              <w:rPr>
                <w:highlight w:val="green"/>
              </w:rPr>
              <w:t>CurrPassword</w:t>
            </w:r>
          </w:p>
        </w:tc>
        <w:tc>
          <w:tcPr>
            <w:tcW w:w="127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8509F9" w:rsidRPr="002F1DA4" w:rsidRDefault="008509F9" w:rsidP="00465FB7">
            <w:pPr>
              <w:rPr>
                <w:highlight w:val="green"/>
              </w:rPr>
            </w:pPr>
            <w:r w:rsidRPr="002F1DA4">
              <w:rPr>
                <w:highlight w:val="green"/>
              </w:rPr>
              <w:t>String</w:t>
            </w:r>
          </w:p>
        </w:tc>
        <w:tc>
          <w:tcPr>
            <w:tcW w:w="184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8509F9" w:rsidRPr="002F1DA4" w:rsidRDefault="008509F9" w:rsidP="00465FB7">
            <w:pPr>
              <w:rPr>
                <w:highlight w:val="green"/>
              </w:rPr>
            </w:pPr>
            <w:r w:rsidRPr="002F1DA4">
              <w:rPr>
                <w:highlight w:val="green"/>
              </w:rPr>
              <w:t>Yes</w:t>
            </w:r>
          </w:p>
        </w:tc>
        <w:tc>
          <w:tcPr>
            <w:tcW w:w="3123"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8509F9" w:rsidRPr="002F1DA4" w:rsidRDefault="008509F9" w:rsidP="00465FB7">
            <w:pPr>
              <w:rPr>
                <w:highlight w:val="green"/>
              </w:rPr>
            </w:pPr>
            <w:r w:rsidRPr="002F1DA4">
              <w:rPr>
                <w:highlight w:val="green"/>
              </w:rPr>
              <w:t>Current password</w:t>
            </w:r>
          </w:p>
        </w:tc>
      </w:tr>
      <w:tr w:rsidR="00E23645" w:rsidRPr="002F1DA4">
        <w:trPr>
          <w:trHeight w:val="1"/>
        </w:trPr>
        <w:tc>
          <w:tcPr>
            <w:tcW w:w="1554"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NewPassword</w:t>
            </w:r>
          </w:p>
        </w:tc>
        <w:tc>
          <w:tcPr>
            <w:tcW w:w="127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String</w:t>
            </w:r>
          </w:p>
        </w:tc>
        <w:tc>
          <w:tcPr>
            <w:tcW w:w="1842"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Yes</w:t>
            </w:r>
          </w:p>
        </w:tc>
        <w:tc>
          <w:tcPr>
            <w:tcW w:w="3123" w:type="dxa"/>
            <w:tcBorders>
              <w:top w:val="single" w:sz="4" w:space="0" w:color="404040"/>
              <w:left w:val="single" w:sz="4" w:space="0" w:color="404040"/>
              <w:bottom w:val="single" w:sz="4" w:space="0" w:color="404040"/>
              <w:right w:val="single" w:sz="4" w:space="0" w:color="404040"/>
            </w:tcBorders>
            <w:shd w:val="clear" w:color="auto" w:fill="FFFFFF"/>
            <w:tcMar>
              <w:left w:w="83" w:type="dxa"/>
            </w:tcMar>
          </w:tcPr>
          <w:p w:rsidR="00E23645" w:rsidRPr="002F1DA4" w:rsidRDefault="00276531">
            <w:pPr>
              <w:rPr>
                <w:highlight w:val="green"/>
              </w:rPr>
            </w:pPr>
            <w:r w:rsidRPr="002F1DA4">
              <w:rPr>
                <w:highlight w:val="green"/>
              </w:rPr>
              <w:t xml:space="preserve">The newpassword </w:t>
            </w:r>
          </w:p>
        </w:tc>
      </w:tr>
    </w:tbl>
    <w:p w:rsidR="00E23645" w:rsidRPr="002F1DA4" w:rsidRDefault="00E23645">
      <w:pPr>
        <w:spacing w:line="300" w:lineRule="auto"/>
        <w:ind w:left="480"/>
        <w:jc w:val="left"/>
        <w:rPr>
          <w:rFonts w:ascii="Calibri" w:hAnsi="Calibri" w:cs="Calibri"/>
          <w:sz w:val="24"/>
          <w:highlight w:val="green"/>
        </w:rPr>
      </w:pPr>
    </w:p>
    <w:p w:rsidR="00E23645" w:rsidRPr="002F1DA4" w:rsidRDefault="00276531">
      <w:pPr>
        <w:pStyle w:val="4"/>
        <w:numPr>
          <w:ilvl w:val="3"/>
          <w:numId w:val="1"/>
        </w:numPr>
        <w:rPr>
          <w:highlight w:val="green"/>
        </w:rPr>
      </w:pPr>
      <w:bookmarkStart w:id="117" w:name="__RefHeading__56296_1585609034"/>
      <w:bookmarkEnd w:id="117"/>
      <w:r w:rsidRPr="002F1DA4">
        <w:rPr>
          <w:highlight w:val="green"/>
        </w:rPr>
        <w:t>Response</w:t>
      </w:r>
    </w:p>
    <w:p w:rsidR="00E23645" w:rsidRPr="002F1DA4" w:rsidRDefault="00276531">
      <w:pPr>
        <w:rPr>
          <w:highlight w:val="green"/>
        </w:rPr>
      </w:pPr>
      <w:r w:rsidRPr="002F1DA4">
        <w:rPr>
          <w:highlight w:val="green"/>
        </w:rPr>
        <w:t>{</w:t>
      </w:r>
    </w:p>
    <w:p w:rsidR="00E23645" w:rsidRPr="002F1DA4" w:rsidRDefault="00276531">
      <w:pPr>
        <w:ind w:firstLine="525"/>
        <w:rPr>
          <w:highlight w:val="green"/>
        </w:rPr>
      </w:pPr>
      <w:r w:rsidRPr="002F1DA4">
        <w:rPr>
          <w:highlight w:val="green"/>
        </w:rPr>
        <w:t xml:space="preserve">"jsonrpc": "2.0", </w:t>
      </w:r>
    </w:p>
    <w:p w:rsidR="00E23645" w:rsidRPr="002F1DA4" w:rsidRDefault="00276531">
      <w:pPr>
        <w:ind w:firstLine="525"/>
        <w:rPr>
          <w:highlight w:val="green"/>
        </w:rPr>
      </w:pPr>
      <w:r w:rsidRPr="002F1DA4">
        <w:rPr>
          <w:highlight w:val="green"/>
        </w:rPr>
        <w:t>"result": {},</w:t>
      </w:r>
    </w:p>
    <w:p w:rsidR="00E23645" w:rsidRPr="002F1DA4" w:rsidRDefault="00276531">
      <w:pPr>
        <w:ind w:firstLine="525"/>
        <w:rPr>
          <w:highlight w:val="green"/>
        </w:rPr>
      </w:pPr>
      <w:r w:rsidRPr="002F1DA4">
        <w:rPr>
          <w:highlight w:val="green"/>
        </w:rPr>
        <w:t xml:space="preserve">"id":"1.4" </w:t>
      </w:r>
    </w:p>
    <w:p w:rsidR="00E23645" w:rsidRPr="002F1DA4" w:rsidRDefault="00276531">
      <w:pPr>
        <w:rPr>
          <w:highlight w:val="green"/>
        </w:rPr>
      </w:pPr>
      <w:r w:rsidRPr="002F1DA4">
        <w:rPr>
          <w:highlight w:val="green"/>
        </w:rPr>
        <w:t>}</w:t>
      </w:r>
    </w:p>
    <w:p w:rsidR="00E23645" w:rsidRPr="002F1DA4" w:rsidRDefault="00276531">
      <w:pPr>
        <w:pStyle w:val="4"/>
        <w:numPr>
          <w:ilvl w:val="3"/>
          <w:numId w:val="1"/>
        </w:numPr>
        <w:rPr>
          <w:highlight w:val="green"/>
        </w:rPr>
      </w:pPr>
      <w:bookmarkStart w:id="118" w:name="__RefHeading__56298_1585609034"/>
      <w:bookmarkEnd w:id="118"/>
      <w:r w:rsidRPr="002F1DA4">
        <w:rPr>
          <w:highlight w:val="green"/>
        </w:rPr>
        <w:lastRenderedPageBreak/>
        <w:t>Response with error</w:t>
      </w:r>
    </w:p>
    <w:p w:rsidR="00E23645" w:rsidRPr="002F1DA4" w:rsidRDefault="00276531">
      <w:pPr>
        <w:spacing w:line="300" w:lineRule="auto"/>
        <w:ind w:left="480"/>
        <w:jc w:val="left"/>
        <w:rPr>
          <w:highlight w:val="green"/>
        </w:rPr>
      </w:pPr>
      <w:r w:rsidRPr="002F1DA4">
        <w:rPr>
          <w:highlight w:val="green"/>
        </w:rPr>
        <w:t>{</w:t>
      </w:r>
    </w:p>
    <w:p w:rsidR="00E23645" w:rsidRPr="002F1DA4" w:rsidRDefault="00276531">
      <w:pPr>
        <w:spacing w:line="300" w:lineRule="auto"/>
        <w:ind w:left="960"/>
        <w:jc w:val="left"/>
        <w:rPr>
          <w:highlight w:val="green"/>
        </w:rPr>
      </w:pPr>
      <w:r w:rsidRPr="002F1DA4">
        <w:rPr>
          <w:highlight w:val="green"/>
        </w:rPr>
        <w:t xml:space="preserve">"jsonrpc": "2.0", </w:t>
      </w:r>
    </w:p>
    <w:p w:rsidR="00E23645" w:rsidRPr="002F1DA4" w:rsidRDefault="00276531">
      <w:pPr>
        <w:spacing w:line="300" w:lineRule="auto"/>
        <w:ind w:left="960"/>
        <w:jc w:val="left"/>
        <w:rPr>
          <w:highlight w:val="green"/>
        </w:rPr>
      </w:pPr>
      <w:r w:rsidRPr="002F1DA4">
        <w:rPr>
          <w:highlight w:val="green"/>
        </w:rPr>
        <w:t xml:space="preserve">"error ": </w:t>
      </w:r>
    </w:p>
    <w:p w:rsidR="00E23645" w:rsidRPr="002F1DA4" w:rsidRDefault="00276531">
      <w:pPr>
        <w:ind w:left="1260"/>
        <w:rPr>
          <w:highlight w:val="green"/>
        </w:rPr>
      </w:pPr>
      <w:r w:rsidRPr="002F1DA4">
        <w:rPr>
          <w:highlight w:val="green"/>
        </w:rPr>
        <w:t>{</w:t>
      </w:r>
    </w:p>
    <w:p w:rsidR="00E23645" w:rsidRPr="002F1DA4" w:rsidRDefault="00276531">
      <w:pPr>
        <w:ind w:left="1470"/>
        <w:rPr>
          <w:highlight w:val="green"/>
        </w:rPr>
      </w:pPr>
      <w:r w:rsidRPr="002F1DA4">
        <w:rPr>
          <w:highlight w:val="green"/>
        </w:rPr>
        <w:t>"code":"010401",</w:t>
      </w:r>
    </w:p>
    <w:p w:rsidR="00E23645" w:rsidRPr="002F1DA4" w:rsidRDefault="00276531">
      <w:pPr>
        <w:ind w:left="1470"/>
        <w:rPr>
          <w:highlight w:val="green"/>
        </w:rPr>
      </w:pPr>
      <w:r w:rsidRPr="002F1DA4">
        <w:rPr>
          <w:highlight w:val="green"/>
        </w:rPr>
        <w:t>"message": "Change passwordfailed."</w:t>
      </w:r>
    </w:p>
    <w:p w:rsidR="00E23645" w:rsidRPr="002F1DA4" w:rsidRDefault="00276531">
      <w:pPr>
        <w:ind w:left="1260"/>
        <w:rPr>
          <w:highlight w:val="green"/>
        </w:rPr>
      </w:pPr>
      <w:r w:rsidRPr="002F1DA4">
        <w:rPr>
          <w:highlight w:val="green"/>
        </w:rPr>
        <w:t>},</w:t>
      </w:r>
    </w:p>
    <w:p w:rsidR="00E23645" w:rsidRPr="002F1DA4" w:rsidRDefault="00276531">
      <w:pPr>
        <w:spacing w:line="300" w:lineRule="auto"/>
        <w:ind w:left="480" w:firstLine="420"/>
        <w:jc w:val="left"/>
        <w:rPr>
          <w:highlight w:val="green"/>
        </w:rPr>
      </w:pPr>
      <w:r w:rsidRPr="002F1DA4">
        <w:rPr>
          <w:highlight w:val="green"/>
        </w:rPr>
        <w:t xml:space="preserve">"id":"1.4" </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Description</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010401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Change password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Change password failed.</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010402</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The current password is wrong.</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The current password is wrong.</w:t>
            </w:r>
          </w:p>
        </w:tc>
      </w:tr>
    </w:tbl>
    <w:p w:rsidR="00E23645" w:rsidRPr="002F1DA4" w:rsidRDefault="00E23645">
      <w:pPr>
        <w:rPr>
          <w:strike/>
          <w:highlight w:val="green"/>
        </w:rPr>
      </w:pPr>
    </w:p>
    <w:p w:rsidR="00E23645" w:rsidRPr="002F1DA4" w:rsidRDefault="00276531">
      <w:pPr>
        <w:pStyle w:val="3"/>
        <w:numPr>
          <w:ilvl w:val="2"/>
          <w:numId w:val="1"/>
        </w:numPr>
        <w:ind w:left="964" w:right="210"/>
        <w:rPr>
          <w:highlight w:val="green"/>
        </w:rPr>
      </w:pPr>
      <w:bookmarkStart w:id="119" w:name="_Toc422502785"/>
      <w:bookmarkStart w:id="120" w:name="_Toc401747821"/>
      <w:bookmarkStart w:id="121" w:name="__RefHeading__56300_1585609034"/>
      <w:bookmarkStart w:id="122" w:name="_Toc470684616"/>
      <w:bookmarkEnd w:id="119"/>
      <w:bookmarkEnd w:id="120"/>
      <w:bookmarkEnd w:id="121"/>
      <w:r w:rsidRPr="002F1DA4">
        <w:rPr>
          <w:highlight w:val="green"/>
        </w:rPr>
        <w:t>HeartBeat</w:t>
      </w:r>
      <w:bookmarkEnd w:id="122"/>
    </w:p>
    <w:p w:rsidR="00E23645" w:rsidRPr="002F1DA4" w:rsidRDefault="00276531">
      <w:pPr>
        <w:rPr>
          <w:highlight w:val="green"/>
        </w:rPr>
      </w:pPr>
      <w:r w:rsidRPr="002F1DA4">
        <w:rPr>
          <w:highlight w:val="green"/>
        </w:rPr>
        <w:t xml:space="preserve">  The web server check if the client is living when the client login. If web server can’t receive this method, web server will logout this client.</w:t>
      </w:r>
    </w:p>
    <w:p w:rsidR="00E23645" w:rsidRPr="002F1DA4" w:rsidRDefault="00276531">
      <w:pPr>
        <w:pStyle w:val="4"/>
        <w:numPr>
          <w:ilvl w:val="3"/>
          <w:numId w:val="1"/>
        </w:numPr>
        <w:rPr>
          <w:highlight w:val="green"/>
        </w:rPr>
      </w:pPr>
      <w:bookmarkStart w:id="123" w:name="__RefHeading__56302_1585609034"/>
      <w:bookmarkEnd w:id="123"/>
      <w:r w:rsidRPr="002F1DA4">
        <w:rPr>
          <w:highlight w:val="green"/>
        </w:rPr>
        <w:t>POST Request</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ind w:left="1260"/>
        <w:rPr>
          <w:highlight w:val="green"/>
        </w:rPr>
      </w:pPr>
      <w:r w:rsidRPr="002F1DA4">
        <w:rPr>
          <w:highlight w:val="green"/>
        </w:rPr>
        <w:t xml:space="preserve">"jsonrpc": "2.0", </w:t>
      </w:r>
    </w:p>
    <w:p w:rsidR="00E23645" w:rsidRPr="002F1DA4" w:rsidRDefault="00276531">
      <w:pPr>
        <w:ind w:left="1260"/>
        <w:rPr>
          <w:highlight w:val="green"/>
        </w:rPr>
      </w:pPr>
      <w:r w:rsidRPr="002F1DA4">
        <w:rPr>
          <w:highlight w:val="green"/>
        </w:rPr>
        <w:t>"method": "HeartBeat",</w:t>
      </w:r>
    </w:p>
    <w:p w:rsidR="00E23645" w:rsidRPr="002F1DA4" w:rsidRDefault="00276531">
      <w:pPr>
        <w:ind w:left="1260"/>
        <w:rPr>
          <w:highlight w:val="green"/>
        </w:rPr>
      </w:pPr>
      <w:r w:rsidRPr="002F1DA4">
        <w:rPr>
          <w:highlight w:val="green"/>
        </w:rPr>
        <w:t>"params": {},</w:t>
      </w:r>
    </w:p>
    <w:p w:rsidR="00E23645" w:rsidRPr="002F1DA4" w:rsidRDefault="00276531">
      <w:pPr>
        <w:ind w:left="1260"/>
        <w:rPr>
          <w:highlight w:val="green"/>
        </w:rPr>
      </w:pPr>
      <w:r w:rsidRPr="002F1DA4">
        <w:rPr>
          <w:highlight w:val="green"/>
        </w:rPr>
        <w:t>"id": "1.5"</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pStyle w:val="4"/>
        <w:numPr>
          <w:ilvl w:val="3"/>
          <w:numId w:val="1"/>
        </w:numPr>
        <w:rPr>
          <w:highlight w:val="green"/>
        </w:rPr>
      </w:pPr>
      <w:bookmarkStart w:id="124" w:name="__RefHeading__56304_1585609034"/>
      <w:bookmarkEnd w:id="124"/>
      <w:r w:rsidRPr="002F1DA4">
        <w:rPr>
          <w:highlight w:val="green"/>
        </w:rPr>
        <w:t>Response</w:t>
      </w:r>
    </w:p>
    <w:p w:rsidR="00E23645" w:rsidRPr="002F1DA4" w:rsidRDefault="00276531">
      <w:pPr>
        <w:rPr>
          <w:highlight w:val="green"/>
        </w:rPr>
      </w:pPr>
      <w:r w:rsidRPr="002F1DA4">
        <w:rPr>
          <w:highlight w:val="green"/>
        </w:rPr>
        <w:t>{</w:t>
      </w:r>
    </w:p>
    <w:p w:rsidR="00E23645" w:rsidRPr="002F1DA4" w:rsidRDefault="00276531">
      <w:pPr>
        <w:ind w:firstLine="525"/>
        <w:rPr>
          <w:highlight w:val="green"/>
        </w:rPr>
      </w:pPr>
      <w:r w:rsidRPr="002F1DA4">
        <w:rPr>
          <w:highlight w:val="green"/>
        </w:rPr>
        <w:t xml:space="preserve">"jsonrpc": "2.0", </w:t>
      </w:r>
    </w:p>
    <w:p w:rsidR="00E23645" w:rsidRPr="002F1DA4" w:rsidRDefault="00276531">
      <w:pPr>
        <w:ind w:firstLine="525"/>
        <w:rPr>
          <w:highlight w:val="green"/>
        </w:rPr>
      </w:pPr>
      <w:r w:rsidRPr="002F1DA4">
        <w:rPr>
          <w:highlight w:val="green"/>
        </w:rPr>
        <w:t>"result": {},</w:t>
      </w:r>
    </w:p>
    <w:p w:rsidR="00E23645" w:rsidRPr="002F1DA4" w:rsidRDefault="00276531">
      <w:pPr>
        <w:ind w:firstLine="525"/>
        <w:rPr>
          <w:highlight w:val="green"/>
        </w:rPr>
      </w:pPr>
      <w:r w:rsidRPr="002F1DA4">
        <w:rPr>
          <w:highlight w:val="green"/>
        </w:rPr>
        <w:t xml:space="preserve">"id":"1.5" </w:t>
      </w:r>
    </w:p>
    <w:p w:rsidR="00E23645" w:rsidRPr="002F1DA4" w:rsidRDefault="00276531">
      <w:pPr>
        <w:rPr>
          <w:highlight w:val="green"/>
        </w:rPr>
      </w:pPr>
      <w:r w:rsidRPr="002F1DA4">
        <w:rPr>
          <w:highlight w:val="green"/>
        </w:rPr>
        <w:t>}</w:t>
      </w:r>
    </w:p>
    <w:p w:rsidR="00E23645" w:rsidRPr="002F1DA4" w:rsidRDefault="00276531">
      <w:pPr>
        <w:pStyle w:val="4"/>
        <w:numPr>
          <w:ilvl w:val="3"/>
          <w:numId w:val="1"/>
        </w:numPr>
        <w:rPr>
          <w:highlight w:val="green"/>
        </w:rPr>
      </w:pPr>
      <w:bookmarkStart w:id="125" w:name="__RefHeading__56306_1585609034"/>
      <w:bookmarkEnd w:id="125"/>
      <w:r w:rsidRPr="002F1DA4">
        <w:rPr>
          <w:highlight w:val="green"/>
        </w:rPr>
        <w:t>Response with error</w:t>
      </w:r>
    </w:p>
    <w:p w:rsidR="00E23645" w:rsidRPr="002F1DA4" w:rsidRDefault="00276531">
      <w:pPr>
        <w:spacing w:line="300" w:lineRule="auto"/>
        <w:ind w:left="480"/>
        <w:jc w:val="left"/>
        <w:rPr>
          <w:highlight w:val="green"/>
        </w:rPr>
      </w:pPr>
      <w:r w:rsidRPr="002F1DA4">
        <w:rPr>
          <w:highlight w:val="green"/>
        </w:rPr>
        <w:t>{</w:t>
      </w:r>
    </w:p>
    <w:p w:rsidR="00E23645" w:rsidRPr="002F1DA4" w:rsidRDefault="00276531">
      <w:pPr>
        <w:spacing w:line="300" w:lineRule="auto"/>
        <w:ind w:left="960"/>
        <w:jc w:val="left"/>
        <w:rPr>
          <w:highlight w:val="green"/>
        </w:rPr>
      </w:pPr>
      <w:r w:rsidRPr="002F1DA4">
        <w:rPr>
          <w:highlight w:val="green"/>
        </w:rPr>
        <w:t xml:space="preserve">"jsonrpc": "2.0", </w:t>
      </w:r>
    </w:p>
    <w:p w:rsidR="00E23645" w:rsidRPr="002F1DA4" w:rsidRDefault="00276531">
      <w:pPr>
        <w:spacing w:line="300" w:lineRule="auto"/>
        <w:ind w:left="960"/>
        <w:jc w:val="left"/>
        <w:rPr>
          <w:highlight w:val="green"/>
        </w:rPr>
      </w:pPr>
      <w:r w:rsidRPr="002F1DA4">
        <w:rPr>
          <w:highlight w:val="green"/>
        </w:rPr>
        <w:t xml:space="preserve">"error ": </w:t>
      </w:r>
    </w:p>
    <w:p w:rsidR="00E23645" w:rsidRPr="002F1DA4" w:rsidRDefault="00276531">
      <w:pPr>
        <w:ind w:left="1260"/>
        <w:rPr>
          <w:highlight w:val="green"/>
        </w:rPr>
      </w:pPr>
      <w:r w:rsidRPr="002F1DA4">
        <w:rPr>
          <w:highlight w:val="green"/>
        </w:rPr>
        <w:t>{</w:t>
      </w:r>
    </w:p>
    <w:p w:rsidR="00E23645" w:rsidRPr="002F1DA4" w:rsidRDefault="00276531">
      <w:pPr>
        <w:ind w:left="1470"/>
        <w:rPr>
          <w:highlight w:val="green"/>
        </w:rPr>
      </w:pPr>
      <w:r w:rsidRPr="002F1DA4">
        <w:rPr>
          <w:highlight w:val="green"/>
        </w:rPr>
        <w:t>"code":"010501",</w:t>
      </w:r>
    </w:p>
    <w:p w:rsidR="00E23645" w:rsidRPr="002F1DA4" w:rsidRDefault="00276531">
      <w:pPr>
        <w:ind w:left="1470"/>
        <w:rPr>
          <w:highlight w:val="green"/>
        </w:rPr>
      </w:pPr>
      <w:r w:rsidRPr="002F1DA4">
        <w:rPr>
          <w:highlight w:val="green"/>
        </w:rPr>
        <w:t>"message": "</w:t>
      </w:r>
      <w:bookmarkStart w:id="126" w:name="OLE_LINK1"/>
      <w:r w:rsidRPr="002F1DA4">
        <w:rPr>
          <w:highlight w:val="green"/>
        </w:rPr>
        <w:t>This method is wrong.</w:t>
      </w:r>
      <w:bookmarkEnd w:id="126"/>
      <w:r w:rsidRPr="002F1DA4">
        <w:rPr>
          <w:highlight w:val="green"/>
        </w:rPr>
        <w:t>"</w:t>
      </w:r>
    </w:p>
    <w:p w:rsidR="00E23645" w:rsidRPr="002F1DA4" w:rsidRDefault="00276531">
      <w:pPr>
        <w:ind w:left="1260"/>
        <w:rPr>
          <w:highlight w:val="green"/>
        </w:rPr>
      </w:pPr>
      <w:r w:rsidRPr="002F1DA4">
        <w:rPr>
          <w:highlight w:val="green"/>
        </w:rPr>
        <w:lastRenderedPageBreak/>
        <w:t>},</w:t>
      </w:r>
    </w:p>
    <w:p w:rsidR="00E23645" w:rsidRPr="002F1DA4" w:rsidRDefault="00276531">
      <w:pPr>
        <w:spacing w:line="300" w:lineRule="auto"/>
        <w:ind w:left="480" w:firstLine="420"/>
        <w:jc w:val="left"/>
        <w:rPr>
          <w:highlight w:val="green"/>
        </w:rPr>
      </w:pPr>
      <w:r w:rsidRPr="002F1DA4">
        <w:rPr>
          <w:highlight w:val="green"/>
        </w:rPr>
        <w:t xml:space="preserve">"id":"1.5" </w:t>
      </w:r>
    </w:p>
    <w:p w:rsidR="00E23645" w:rsidRPr="002F1DA4" w:rsidRDefault="00276531">
      <w:pPr>
        <w:spacing w:line="300" w:lineRule="auto"/>
        <w:ind w:left="480"/>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Description</w:t>
            </w:r>
          </w:p>
        </w:tc>
      </w:tr>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010501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This method is wrong.</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This method is wrong.</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highlight w:val="green"/>
              </w:rPr>
            </w:pPr>
            <w:r w:rsidRPr="002F1DA4">
              <w:rPr>
                <w:highlight w:val="green"/>
              </w:rPr>
              <w:t>010502</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highlight w:val="green"/>
              </w:rPr>
            </w:pPr>
            <w:r w:rsidRPr="002F1DA4">
              <w:rPr>
                <w:highlight w:val="green"/>
              </w:rPr>
              <w:t>Other user login.</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rsidRPr="002F1DA4">
              <w:rPr>
                <w:highlight w:val="green"/>
              </w:rPr>
              <w:t>Other user login.</w:t>
            </w:r>
          </w:p>
        </w:tc>
      </w:tr>
    </w:tbl>
    <w:p w:rsidR="00E23645" w:rsidRDefault="00E23645"/>
    <w:p w:rsidR="00E23645" w:rsidRDefault="00E23645"/>
    <w:p w:rsidR="00E23645" w:rsidRPr="00A63686" w:rsidRDefault="00276531">
      <w:pPr>
        <w:pStyle w:val="3"/>
        <w:numPr>
          <w:ilvl w:val="2"/>
          <w:numId w:val="1"/>
        </w:numPr>
        <w:ind w:left="964" w:right="210"/>
        <w:rPr>
          <w:highlight w:val="green"/>
        </w:rPr>
      </w:pPr>
      <w:bookmarkStart w:id="127" w:name="_Toc422502786"/>
      <w:bookmarkStart w:id="128" w:name="_Toc470684617"/>
      <w:bookmarkEnd w:id="127"/>
      <w:r w:rsidRPr="00A63686">
        <w:rPr>
          <w:highlight w:val="green"/>
        </w:rPr>
        <w:t>ForceLogin</w:t>
      </w:r>
      <w:bookmarkEnd w:id="128"/>
    </w:p>
    <w:p w:rsidR="00E23645" w:rsidRPr="00A63686" w:rsidRDefault="00276531">
      <w:pPr>
        <w:pStyle w:val="4"/>
        <w:numPr>
          <w:ilvl w:val="3"/>
          <w:numId w:val="1"/>
        </w:numPr>
        <w:rPr>
          <w:highlight w:val="green"/>
        </w:rPr>
      </w:pPr>
      <w:r w:rsidRPr="00A63686">
        <w:rPr>
          <w:highlight w:val="green"/>
        </w:rPr>
        <w:t>POST Request</w:t>
      </w:r>
    </w:p>
    <w:p w:rsidR="00E23645" w:rsidRPr="00A63686" w:rsidRDefault="00276531">
      <w:pPr>
        <w:ind w:left="210"/>
        <w:rPr>
          <w:highlight w:val="green"/>
        </w:rPr>
      </w:pPr>
      <w:r w:rsidRPr="00A63686">
        <w:rPr>
          <w:highlight w:val="green"/>
        </w:rPr>
        <w:t>{</w:t>
      </w:r>
    </w:p>
    <w:p w:rsidR="00E23645" w:rsidRPr="00A63686" w:rsidRDefault="00276531">
      <w:pPr>
        <w:ind w:left="420"/>
        <w:rPr>
          <w:highlight w:val="green"/>
        </w:rPr>
      </w:pPr>
      <w:r w:rsidRPr="00A63686">
        <w:rPr>
          <w:highlight w:val="green"/>
        </w:rPr>
        <w:t xml:space="preserve">"jsonrpc": "2.0", </w:t>
      </w:r>
    </w:p>
    <w:p w:rsidR="00E23645" w:rsidRPr="00A63686" w:rsidRDefault="00276531">
      <w:pPr>
        <w:ind w:left="420"/>
        <w:rPr>
          <w:highlight w:val="green"/>
        </w:rPr>
      </w:pPr>
      <w:r w:rsidRPr="00A63686">
        <w:rPr>
          <w:highlight w:val="green"/>
        </w:rPr>
        <w:t>"method": "ForceLogin",</w:t>
      </w:r>
    </w:p>
    <w:p w:rsidR="00E23645" w:rsidRPr="00A63686" w:rsidRDefault="00276531">
      <w:pPr>
        <w:ind w:left="420"/>
        <w:rPr>
          <w:highlight w:val="green"/>
        </w:rPr>
      </w:pPr>
      <w:r w:rsidRPr="00A63686">
        <w:rPr>
          <w:highlight w:val="green"/>
        </w:rPr>
        <w:t>"params": {</w:t>
      </w:r>
    </w:p>
    <w:p w:rsidR="00E23645" w:rsidRPr="00A63686" w:rsidRDefault="00276531">
      <w:pPr>
        <w:ind w:left="420"/>
        <w:rPr>
          <w:highlight w:val="green"/>
        </w:rPr>
      </w:pPr>
      <w:r w:rsidRPr="00A63686">
        <w:rPr>
          <w:highlight w:val="green"/>
        </w:rPr>
        <w:tab/>
      </w:r>
      <w:r w:rsidRPr="00A63686">
        <w:rPr>
          <w:highlight w:val="green"/>
        </w:rPr>
        <w:tab/>
      </w:r>
      <w:r w:rsidRPr="00A63686">
        <w:rPr>
          <w:highlight w:val="green"/>
        </w:rPr>
        <w:tab/>
        <w:t>"UserName": "admin",</w:t>
      </w:r>
    </w:p>
    <w:p w:rsidR="00E23645" w:rsidRPr="00A63686" w:rsidRDefault="00276531">
      <w:pPr>
        <w:ind w:left="420"/>
        <w:rPr>
          <w:highlight w:val="green"/>
        </w:rPr>
      </w:pPr>
      <w:r w:rsidRPr="00A63686">
        <w:rPr>
          <w:highlight w:val="green"/>
        </w:rPr>
        <w:tab/>
      </w:r>
      <w:r w:rsidRPr="00A63686">
        <w:rPr>
          <w:highlight w:val="green"/>
        </w:rPr>
        <w:tab/>
      </w:r>
      <w:r w:rsidRPr="00A63686">
        <w:rPr>
          <w:highlight w:val="green"/>
        </w:rPr>
        <w:tab/>
        <w:t>"Password": "admin"</w:t>
      </w:r>
    </w:p>
    <w:p w:rsidR="00E23645" w:rsidRPr="00A63686" w:rsidRDefault="00276531">
      <w:pPr>
        <w:ind w:left="840" w:firstLine="525"/>
        <w:rPr>
          <w:highlight w:val="green"/>
        </w:rPr>
      </w:pPr>
      <w:r w:rsidRPr="00A63686">
        <w:rPr>
          <w:highlight w:val="green"/>
        </w:rPr>
        <w:t>},</w:t>
      </w:r>
    </w:p>
    <w:p w:rsidR="00E23645" w:rsidRPr="00A63686" w:rsidRDefault="00276531">
      <w:pPr>
        <w:ind w:left="420"/>
        <w:rPr>
          <w:highlight w:val="green"/>
        </w:rPr>
      </w:pPr>
      <w:r w:rsidRPr="00A63686">
        <w:rPr>
          <w:highlight w:val="green"/>
        </w:rPr>
        <w:t>"id": "1.6"</w:t>
      </w:r>
    </w:p>
    <w:p w:rsidR="00E23645" w:rsidRPr="00A63686" w:rsidRDefault="00276531">
      <w:pPr>
        <w:ind w:firstLine="105"/>
        <w:jc w:val="left"/>
        <w:rPr>
          <w:highlight w:val="green"/>
        </w:rPr>
      </w:pPr>
      <w:r w:rsidRPr="00A63686">
        <w:rPr>
          <w:highlight w:val="green"/>
        </w:rPr>
        <w:t>}</w:t>
      </w:r>
    </w:p>
    <w:p w:rsidR="00E23645" w:rsidRPr="00A63686" w:rsidRDefault="00E23645">
      <w:pPr>
        <w:ind w:firstLine="105"/>
        <w:jc w:val="left"/>
        <w:rPr>
          <w:highlight w:val="green"/>
        </w:rPr>
      </w:pPr>
    </w:p>
    <w:p w:rsidR="00E23645" w:rsidRPr="00A63686" w:rsidRDefault="00276531">
      <w:pPr>
        <w:pStyle w:val="4"/>
        <w:rPr>
          <w:highlight w:val="green"/>
        </w:rPr>
      </w:pPr>
      <w:r w:rsidRPr="00A63686">
        <w:rPr>
          <w:highlight w:val="green"/>
        </w:rPr>
        <w:t>Definition for result filed</w:t>
      </w:r>
    </w:p>
    <w:tbl>
      <w:tblPr>
        <w:tblW w:w="0" w:type="auto"/>
        <w:tblInd w:w="485"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CellMar>
          <w:left w:w="98" w:type="dxa"/>
        </w:tblCellMar>
        <w:tblLook w:val="04A0" w:firstRow="1" w:lastRow="0" w:firstColumn="1" w:lastColumn="0" w:noHBand="0" w:noVBand="1"/>
      </w:tblPr>
      <w:tblGrid>
        <w:gridCol w:w="1557"/>
        <w:gridCol w:w="1274"/>
        <w:gridCol w:w="1843"/>
        <w:gridCol w:w="3120"/>
      </w:tblGrid>
      <w:tr w:rsidR="00E23645" w:rsidRPr="00A63686">
        <w:trPr>
          <w:trHeight w:val="1"/>
        </w:trPr>
        <w:tc>
          <w:tcPr>
            <w:tcW w:w="1557"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jc w:val="left"/>
              <w:rPr>
                <w:rFonts w:ascii="Calibri" w:eastAsia="Calibri" w:hAnsi="Calibri" w:cs="Calibri"/>
                <w:b/>
                <w:sz w:val="24"/>
                <w:highlight w:val="green"/>
              </w:rPr>
            </w:pPr>
            <w:r w:rsidRPr="00A63686">
              <w:rPr>
                <w:rFonts w:ascii="Calibri" w:eastAsia="Calibri" w:hAnsi="Calibri" w:cs="Calibri"/>
                <w:b/>
                <w:sz w:val="24"/>
                <w:highlight w:val="green"/>
              </w:rPr>
              <w:t>Field</w:t>
            </w:r>
          </w:p>
        </w:tc>
        <w:tc>
          <w:tcPr>
            <w:tcW w:w="1274"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jc w:val="left"/>
              <w:rPr>
                <w:rFonts w:ascii="Calibri" w:eastAsia="Calibri" w:hAnsi="Calibri" w:cs="Calibri"/>
                <w:b/>
                <w:sz w:val="24"/>
                <w:highlight w:val="green"/>
              </w:rPr>
            </w:pPr>
            <w:r w:rsidRPr="00A63686">
              <w:rPr>
                <w:rFonts w:ascii="Calibri" w:eastAsia="Calibri" w:hAnsi="Calibri" w:cs="Calibri"/>
                <w:b/>
                <w:sz w:val="24"/>
                <w:highlight w:val="green"/>
              </w:rPr>
              <w:t>Type</w:t>
            </w:r>
          </w:p>
        </w:tc>
        <w:tc>
          <w:tcPr>
            <w:tcW w:w="1843"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jc w:val="left"/>
              <w:rPr>
                <w:rFonts w:ascii="Calibri" w:eastAsia="Calibri" w:hAnsi="Calibri" w:cs="Calibri"/>
                <w:b/>
                <w:sz w:val="24"/>
                <w:highlight w:val="green"/>
              </w:rPr>
            </w:pPr>
            <w:r w:rsidRPr="00A63686">
              <w:rPr>
                <w:rFonts w:ascii="Calibri" w:eastAsia="Calibri" w:hAnsi="Calibri" w:cs="Calibri"/>
                <w:b/>
                <w:sz w:val="24"/>
                <w:highlight w:val="green"/>
              </w:rPr>
              <w:t>Changable</w:t>
            </w:r>
          </w:p>
        </w:tc>
        <w:tc>
          <w:tcPr>
            <w:tcW w:w="3120"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rFonts w:ascii="Calibri" w:eastAsia="Calibri" w:hAnsi="Calibri" w:cs="Calibri"/>
                <w:b/>
                <w:sz w:val="24"/>
                <w:highlight w:val="green"/>
              </w:rPr>
            </w:pPr>
            <w:r w:rsidRPr="00A63686">
              <w:rPr>
                <w:rFonts w:ascii="Calibri" w:eastAsia="Calibri" w:hAnsi="Calibri" w:cs="Calibri"/>
                <w:b/>
                <w:sz w:val="24"/>
                <w:highlight w:val="green"/>
              </w:rPr>
              <w:t>Description</w:t>
            </w:r>
          </w:p>
        </w:tc>
      </w:tr>
      <w:tr w:rsidR="00E23645" w:rsidRPr="00A63686">
        <w:trPr>
          <w:trHeight w:val="1"/>
        </w:trPr>
        <w:tc>
          <w:tcPr>
            <w:tcW w:w="1557"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UserName</w:t>
            </w:r>
          </w:p>
        </w:tc>
        <w:tc>
          <w:tcPr>
            <w:tcW w:w="1274"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String</w:t>
            </w:r>
          </w:p>
        </w:tc>
        <w:tc>
          <w:tcPr>
            <w:tcW w:w="1843"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Yes</w:t>
            </w:r>
          </w:p>
        </w:tc>
        <w:tc>
          <w:tcPr>
            <w:tcW w:w="3120"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The login user name. The default value is admin.</w:t>
            </w:r>
          </w:p>
        </w:tc>
      </w:tr>
      <w:tr w:rsidR="00E23645" w:rsidRPr="00A63686">
        <w:trPr>
          <w:trHeight w:val="1"/>
        </w:trPr>
        <w:tc>
          <w:tcPr>
            <w:tcW w:w="1557"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Password</w:t>
            </w:r>
          </w:p>
        </w:tc>
        <w:tc>
          <w:tcPr>
            <w:tcW w:w="1274"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String</w:t>
            </w:r>
          </w:p>
        </w:tc>
        <w:tc>
          <w:tcPr>
            <w:tcW w:w="1843"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Yes</w:t>
            </w:r>
          </w:p>
        </w:tc>
        <w:tc>
          <w:tcPr>
            <w:tcW w:w="3120" w:type="dxa"/>
            <w:tcBorders>
              <w:top w:val="single" w:sz="4" w:space="0" w:color="404040"/>
              <w:left w:val="single" w:sz="4" w:space="0" w:color="404040"/>
              <w:bottom w:val="single" w:sz="4" w:space="0" w:color="404040"/>
              <w:right w:val="single" w:sz="4" w:space="0" w:color="404040"/>
            </w:tcBorders>
            <w:shd w:val="clear" w:color="auto" w:fill="FFFFFF"/>
            <w:tcMar>
              <w:left w:w="98" w:type="dxa"/>
            </w:tcMar>
          </w:tcPr>
          <w:p w:rsidR="00E23645" w:rsidRPr="00A63686" w:rsidRDefault="00276531">
            <w:pPr>
              <w:rPr>
                <w:highlight w:val="green"/>
              </w:rPr>
            </w:pPr>
            <w:r w:rsidRPr="00A63686">
              <w:rPr>
                <w:highlight w:val="green"/>
              </w:rPr>
              <w:t>The login user name. The default value is admin.</w:t>
            </w:r>
          </w:p>
        </w:tc>
      </w:tr>
    </w:tbl>
    <w:p w:rsidR="00E23645" w:rsidRPr="00A63686" w:rsidRDefault="00E23645">
      <w:pPr>
        <w:ind w:firstLine="95"/>
        <w:jc w:val="left"/>
        <w:rPr>
          <w:rFonts w:ascii="Consolas" w:hAnsi="Consolas" w:cs="Consolas"/>
          <w:color w:val="0000FF"/>
          <w:sz w:val="19"/>
          <w:szCs w:val="19"/>
          <w:highlight w:val="green"/>
        </w:rPr>
      </w:pPr>
    </w:p>
    <w:p w:rsidR="00E23645" w:rsidRPr="00A63686" w:rsidRDefault="00276531">
      <w:pPr>
        <w:pStyle w:val="4"/>
        <w:numPr>
          <w:ilvl w:val="3"/>
          <w:numId w:val="1"/>
        </w:numPr>
        <w:rPr>
          <w:highlight w:val="green"/>
        </w:rPr>
      </w:pPr>
      <w:r w:rsidRPr="00A63686">
        <w:rPr>
          <w:highlight w:val="green"/>
        </w:rPr>
        <w:t>Response</w:t>
      </w:r>
    </w:p>
    <w:p w:rsidR="00E23645" w:rsidRPr="00A63686" w:rsidRDefault="00276531">
      <w:pPr>
        <w:ind w:left="210"/>
        <w:jc w:val="left"/>
        <w:rPr>
          <w:highlight w:val="green"/>
        </w:rPr>
      </w:pPr>
      <w:r w:rsidRPr="00A63686">
        <w:rPr>
          <w:highlight w:val="green"/>
        </w:rPr>
        <w:t>{</w:t>
      </w:r>
    </w:p>
    <w:p w:rsidR="00E23645" w:rsidRPr="00A63686" w:rsidRDefault="00276531">
      <w:pPr>
        <w:ind w:left="210" w:firstLine="420"/>
        <w:jc w:val="left"/>
        <w:rPr>
          <w:highlight w:val="green"/>
        </w:rPr>
      </w:pPr>
      <w:r w:rsidRPr="00A63686">
        <w:rPr>
          <w:highlight w:val="green"/>
        </w:rPr>
        <w:t xml:space="preserve">"jsonrpc": "2.0", </w:t>
      </w:r>
    </w:p>
    <w:p w:rsidR="00E23645" w:rsidRPr="00A63686" w:rsidRDefault="00276531">
      <w:pPr>
        <w:ind w:left="210" w:firstLine="420"/>
        <w:jc w:val="left"/>
        <w:rPr>
          <w:highlight w:val="green"/>
        </w:rPr>
      </w:pPr>
      <w:r w:rsidRPr="00A63686">
        <w:rPr>
          <w:highlight w:val="green"/>
        </w:rPr>
        <w:t>"result": {},</w:t>
      </w:r>
    </w:p>
    <w:p w:rsidR="00E23645" w:rsidRPr="00A63686" w:rsidRDefault="00276531">
      <w:pPr>
        <w:ind w:left="210" w:firstLine="420"/>
        <w:jc w:val="left"/>
        <w:rPr>
          <w:highlight w:val="green"/>
        </w:rPr>
      </w:pPr>
      <w:r w:rsidRPr="00A63686">
        <w:rPr>
          <w:highlight w:val="green"/>
        </w:rPr>
        <w:t xml:space="preserve">"id":"1.6" </w:t>
      </w:r>
    </w:p>
    <w:p w:rsidR="00E23645" w:rsidRPr="00A63686" w:rsidRDefault="00276531">
      <w:pPr>
        <w:rPr>
          <w:highlight w:val="green"/>
        </w:rPr>
      </w:pPr>
      <w:r w:rsidRPr="00A63686">
        <w:rPr>
          <w:highlight w:val="green"/>
        </w:rPr>
        <w:t>}</w:t>
      </w:r>
    </w:p>
    <w:p w:rsidR="00E23645" w:rsidRPr="00A63686" w:rsidRDefault="00276531">
      <w:pPr>
        <w:pStyle w:val="4"/>
        <w:numPr>
          <w:ilvl w:val="3"/>
          <w:numId w:val="1"/>
        </w:numPr>
        <w:rPr>
          <w:highlight w:val="green"/>
        </w:rPr>
      </w:pPr>
      <w:r w:rsidRPr="00A63686">
        <w:rPr>
          <w:highlight w:val="green"/>
        </w:rPr>
        <w:t>Response with error</w:t>
      </w:r>
    </w:p>
    <w:p w:rsidR="00E23645" w:rsidRPr="00A63686" w:rsidRDefault="00276531">
      <w:pPr>
        <w:rPr>
          <w:highlight w:val="green"/>
        </w:rPr>
      </w:pPr>
      <w:r w:rsidRPr="00A63686">
        <w:rPr>
          <w:highlight w:val="green"/>
        </w:rPr>
        <w:t>{</w:t>
      </w:r>
    </w:p>
    <w:p w:rsidR="00E23645" w:rsidRPr="00A63686" w:rsidRDefault="00276531">
      <w:pPr>
        <w:ind w:firstLine="420"/>
        <w:rPr>
          <w:highlight w:val="green"/>
        </w:rPr>
      </w:pPr>
      <w:r w:rsidRPr="00A63686">
        <w:rPr>
          <w:highlight w:val="green"/>
        </w:rPr>
        <w:t>"jsonrpc": "2.0",</w:t>
      </w:r>
    </w:p>
    <w:p w:rsidR="00E23645" w:rsidRPr="00A63686" w:rsidRDefault="00276531">
      <w:pPr>
        <w:ind w:firstLine="420"/>
        <w:rPr>
          <w:highlight w:val="green"/>
        </w:rPr>
      </w:pPr>
      <w:r w:rsidRPr="00A63686">
        <w:rPr>
          <w:highlight w:val="green"/>
        </w:rPr>
        <w:t>"error": {</w:t>
      </w:r>
    </w:p>
    <w:p w:rsidR="00E23645" w:rsidRPr="00A63686" w:rsidRDefault="00276531">
      <w:pPr>
        <w:ind w:left="840" w:firstLine="420"/>
        <w:rPr>
          <w:highlight w:val="green"/>
        </w:rPr>
      </w:pPr>
      <w:r w:rsidRPr="00A63686">
        <w:rPr>
          <w:highlight w:val="green"/>
        </w:rPr>
        <w:t>"code": "010601",</w:t>
      </w:r>
    </w:p>
    <w:p w:rsidR="00E23645" w:rsidRPr="00A63686" w:rsidRDefault="00276531">
      <w:pPr>
        <w:ind w:left="840" w:firstLine="420"/>
        <w:rPr>
          <w:highlight w:val="green"/>
        </w:rPr>
      </w:pPr>
      <w:r w:rsidRPr="00A63686">
        <w:rPr>
          <w:highlight w:val="green"/>
        </w:rPr>
        <w:t>"message": "Username or Password is not correct."</w:t>
      </w:r>
    </w:p>
    <w:p w:rsidR="00E23645" w:rsidRPr="00A63686" w:rsidRDefault="00276531">
      <w:pPr>
        <w:ind w:left="840" w:firstLine="420"/>
        <w:rPr>
          <w:highlight w:val="green"/>
        </w:rPr>
      </w:pPr>
      <w:r w:rsidRPr="00A63686">
        <w:rPr>
          <w:highlight w:val="green"/>
        </w:rPr>
        <w:t xml:space="preserve">}, </w:t>
      </w:r>
    </w:p>
    <w:p w:rsidR="00E23645" w:rsidRPr="00A63686" w:rsidRDefault="00276531">
      <w:pPr>
        <w:ind w:firstLine="420"/>
        <w:rPr>
          <w:highlight w:val="green"/>
        </w:rPr>
      </w:pPr>
      <w:r w:rsidRPr="00A63686">
        <w:rPr>
          <w:highlight w:val="green"/>
        </w:rPr>
        <w:lastRenderedPageBreak/>
        <w:t>"id": "1.6"</w:t>
      </w:r>
    </w:p>
    <w:p w:rsidR="00E23645" w:rsidRPr="00A63686" w:rsidRDefault="00276531">
      <w:pPr>
        <w:rPr>
          <w:highlight w:val="green"/>
        </w:rPr>
      </w:pPr>
      <w:r w:rsidRPr="00A63686">
        <w:rPr>
          <w:highlight w:val="green"/>
        </w:rPr>
        <w:t>}</w:t>
      </w:r>
    </w:p>
    <w:p w:rsidR="00E23645" w:rsidRPr="00A63686" w:rsidRDefault="00E23645">
      <w:pPr>
        <w:rPr>
          <w:strike/>
          <w:highlight w:val="green"/>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65"/>
        <w:gridCol w:w="3260"/>
        <w:gridCol w:w="4361"/>
      </w:tblGrid>
      <w:tr w:rsidR="00E23645" w:rsidRPr="00A63686">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pStyle w:val="TextBody"/>
              <w:rPr>
                <w:highlight w:val="green"/>
                <w:lang w:val="en-US" w:eastAsia="zh-CN"/>
              </w:rPr>
            </w:pPr>
            <w:r w:rsidRPr="00A63686">
              <w:rPr>
                <w:highlight w:val="green"/>
                <w:lang w:val="en-US" w:eastAsia="zh-CN"/>
              </w:rPr>
              <w:t>Error Code</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pStyle w:val="TextBody"/>
              <w:rPr>
                <w:highlight w:val="green"/>
                <w:lang w:val="en-US" w:eastAsia="zh-CN"/>
              </w:rPr>
            </w:pPr>
            <w:r w:rsidRPr="00A63686">
              <w:rPr>
                <w:highlight w:val="green"/>
                <w:lang w:val="en-US" w:eastAsia="zh-CN"/>
              </w:rPr>
              <w:t>Error Message</w:t>
            </w:r>
          </w:p>
        </w:tc>
        <w:tc>
          <w:tcPr>
            <w:tcW w:w="43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pStyle w:val="TextBody"/>
              <w:rPr>
                <w:highlight w:val="green"/>
                <w:lang w:val="en-US" w:eastAsia="zh-CN"/>
              </w:rPr>
            </w:pPr>
            <w:r w:rsidRPr="00A63686">
              <w:rPr>
                <w:highlight w:val="green"/>
                <w:lang w:val="en-US" w:eastAsia="zh-CN"/>
              </w:rPr>
              <w:t>Error Description</w:t>
            </w:r>
          </w:p>
        </w:tc>
      </w:tr>
      <w:tr w:rsidR="00E23645" w:rsidRPr="00A63686">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rPr>
                <w:szCs w:val="20"/>
                <w:highlight w:val="green"/>
              </w:rPr>
            </w:pPr>
            <w:r w:rsidRPr="00A63686">
              <w:rPr>
                <w:szCs w:val="20"/>
                <w:highlight w:val="green"/>
              </w:rPr>
              <w:t>010601</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rPr>
                <w:szCs w:val="20"/>
                <w:highlight w:val="green"/>
              </w:rPr>
            </w:pPr>
            <w:r w:rsidRPr="00A63686">
              <w:rPr>
                <w:szCs w:val="20"/>
                <w:highlight w:val="green"/>
              </w:rPr>
              <w:t>Username or Password is not correct.</w:t>
            </w:r>
          </w:p>
        </w:tc>
        <w:tc>
          <w:tcPr>
            <w:tcW w:w="43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rPr>
                <w:szCs w:val="20"/>
                <w:highlight w:val="green"/>
              </w:rPr>
            </w:pPr>
            <w:r w:rsidRPr="00A63686">
              <w:rPr>
                <w:szCs w:val="20"/>
                <w:highlight w:val="green"/>
              </w:rPr>
              <w:t>Username or Password is not correct.</w:t>
            </w:r>
          </w:p>
        </w:tc>
      </w:tr>
      <w:tr w:rsidR="00E23645">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rPr>
                <w:szCs w:val="20"/>
                <w:highlight w:val="green"/>
              </w:rPr>
            </w:pPr>
            <w:r w:rsidRPr="00A63686">
              <w:rPr>
                <w:szCs w:val="20"/>
                <w:highlight w:val="green"/>
              </w:rPr>
              <w:t xml:space="preserve">010602 </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Pr="00A63686" w:rsidRDefault="00276531">
            <w:pPr>
              <w:rPr>
                <w:szCs w:val="20"/>
                <w:highlight w:val="green"/>
              </w:rPr>
            </w:pPr>
            <w:r w:rsidRPr="00A63686">
              <w:rPr>
                <w:szCs w:val="20"/>
                <w:highlight w:val="green"/>
              </w:rPr>
              <w:t xml:space="preserve">Login times is used out. </w:t>
            </w:r>
          </w:p>
        </w:tc>
        <w:tc>
          <w:tcPr>
            <w:tcW w:w="43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23645" w:rsidRDefault="00276531">
            <w:pPr>
              <w:rPr>
                <w:szCs w:val="20"/>
              </w:rPr>
            </w:pPr>
            <w:r w:rsidRPr="00A63686">
              <w:rPr>
                <w:szCs w:val="20"/>
                <w:highlight w:val="green"/>
              </w:rPr>
              <w:t>If the user login error 5 times, this user can login until the device reboot.</w:t>
            </w:r>
          </w:p>
        </w:tc>
      </w:tr>
    </w:tbl>
    <w:p w:rsidR="00E23645" w:rsidRDefault="00E23645"/>
    <w:p w:rsidR="000A2F0F" w:rsidRDefault="000A2F0F"/>
    <w:p w:rsidR="000A2F0F" w:rsidRDefault="000A2F0F"/>
    <w:p w:rsidR="0033151A" w:rsidRPr="0033151A" w:rsidRDefault="00AF16A9" w:rsidP="0033151A">
      <w:pPr>
        <w:pStyle w:val="3"/>
        <w:numPr>
          <w:ilvl w:val="2"/>
          <w:numId w:val="1"/>
        </w:numPr>
        <w:ind w:left="964" w:right="210"/>
        <w:rPr>
          <w:highlight w:val="green"/>
        </w:rPr>
      </w:pPr>
      <w:bookmarkStart w:id="129" w:name="_Toc470684618"/>
      <w:r w:rsidRPr="0033151A">
        <w:rPr>
          <w:highlight w:val="green"/>
        </w:rPr>
        <w:t>S</w:t>
      </w:r>
      <w:r w:rsidR="000A2F0F" w:rsidRPr="0033151A">
        <w:rPr>
          <w:highlight w:val="green"/>
        </w:rPr>
        <w:t>etPasswordChangeFlag</w:t>
      </w:r>
      <w:bookmarkEnd w:id="129"/>
      <w:r w:rsidR="00692EA3" w:rsidRPr="0033151A">
        <w:rPr>
          <w:highlight w:val="green"/>
        </w:rPr>
        <w:t xml:space="preserve"> </w:t>
      </w:r>
    </w:p>
    <w:p w:rsidR="000A2F0F" w:rsidRPr="008B4DE3" w:rsidRDefault="008B4DE3" w:rsidP="0033151A">
      <w:pPr>
        <w:rPr>
          <w:color w:val="FF0000"/>
        </w:rPr>
      </w:pPr>
      <w:r w:rsidRPr="008B4DE3">
        <w:rPr>
          <w:rFonts w:hint="eastAsia"/>
          <w:color w:val="FF0000"/>
        </w:rPr>
        <w:t>如果</w:t>
      </w:r>
      <w:r>
        <w:rPr>
          <w:rFonts w:hint="eastAsia"/>
          <w:color w:val="FF0000"/>
        </w:rPr>
        <w:t>UI</w:t>
      </w:r>
      <w:r>
        <w:rPr>
          <w:rFonts w:hint="eastAsia"/>
          <w:color w:val="FF0000"/>
        </w:rPr>
        <w:t>上</w:t>
      </w:r>
      <w:r w:rsidRPr="008B4DE3">
        <w:rPr>
          <w:rFonts w:hint="eastAsia"/>
          <w:color w:val="FF0000"/>
        </w:rPr>
        <w:t>开启提示修改默认密码功能，</w:t>
      </w:r>
      <w:r>
        <w:rPr>
          <w:rFonts w:hint="eastAsia"/>
          <w:color w:val="FF0000"/>
        </w:rPr>
        <w:t>在提示修改</w:t>
      </w:r>
      <w:r w:rsidRPr="008B4DE3">
        <w:rPr>
          <w:rFonts w:hint="eastAsia"/>
          <w:color w:val="FF0000"/>
        </w:rPr>
        <w:t>默认密码</w:t>
      </w:r>
      <w:r>
        <w:rPr>
          <w:rFonts w:hint="eastAsia"/>
          <w:color w:val="FF0000"/>
        </w:rPr>
        <w:t>的</w:t>
      </w:r>
      <w:r w:rsidRPr="008B4DE3">
        <w:rPr>
          <w:rFonts w:hint="eastAsia"/>
          <w:color w:val="FF0000"/>
        </w:rPr>
        <w:t>弹框</w:t>
      </w:r>
      <w:r>
        <w:rPr>
          <w:rFonts w:hint="eastAsia"/>
          <w:color w:val="FF0000"/>
        </w:rPr>
        <w:t>中勾选不再提示</w:t>
      </w:r>
      <w:r w:rsidRPr="008B4DE3">
        <w:rPr>
          <w:rFonts w:hint="eastAsia"/>
          <w:color w:val="FF0000"/>
        </w:rPr>
        <w:t>后需要调用此接口并下发参数</w:t>
      </w:r>
      <w:r w:rsidRPr="008B4DE3">
        <w:rPr>
          <w:color w:val="FF0000"/>
        </w:rPr>
        <w:t>"change_flag":</w:t>
      </w:r>
      <w:r w:rsidRPr="008B4DE3">
        <w:rPr>
          <w:rFonts w:hint="eastAsia"/>
          <w:color w:val="FF0000"/>
        </w:rPr>
        <w:t>1</w:t>
      </w:r>
      <w:r>
        <w:rPr>
          <w:rFonts w:hint="eastAsia"/>
          <w:color w:val="FF0000"/>
        </w:rPr>
        <w:t>。</w:t>
      </w:r>
      <w:r w:rsidRPr="008B4DE3">
        <w:rPr>
          <w:rFonts w:hint="eastAsia"/>
          <w:color w:val="FF0000"/>
        </w:rPr>
        <w:t>修改密码成功后</w:t>
      </w:r>
      <w:r>
        <w:rPr>
          <w:rFonts w:hint="eastAsia"/>
          <w:color w:val="FF0000"/>
        </w:rPr>
        <w:t>也需要修改此标示为</w:t>
      </w:r>
      <w:r w:rsidR="00874F50">
        <w:rPr>
          <w:rFonts w:hint="eastAsia"/>
          <w:color w:val="FF0000"/>
        </w:rPr>
        <w:t>1</w:t>
      </w:r>
      <w:r w:rsidR="00874F50">
        <w:rPr>
          <w:rFonts w:hint="eastAsia"/>
          <w:color w:val="FF0000"/>
        </w:rPr>
        <w:t>。</w:t>
      </w:r>
    </w:p>
    <w:p w:rsidR="000A2F0F" w:rsidRPr="00F96D49" w:rsidRDefault="000A2F0F" w:rsidP="000A2F0F">
      <w:pPr>
        <w:pStyle w:val="4"/>
        <w:keepLines w:val="0"/>
        <w:widowControl/>
        <w:suppressAutoHyphens w:val="0"/>
        <w:spacing w:line="372" w:lineRule="auto"/>
        <w:rPr>
          <w:rFonts w:ascii="Times New Roman" w:hAnsi="Times New Roman"/>
        </w:rPr>
      </w:pPr>
      <w:r w:rsidRPr="00F96D49">
        <w:rPr>
          <w:rFonts w:ascii="Times New Roman" w:eastAsiaTheme="minorEastAsia" w:hAnsi="Times New Roman"/>
        </w:rPr>
        <w:t xml:space="preserve">5.1.7.1 </w:t>
      </w:r>
      <w:r w:rsidRPr="00F96D49">
        <w:rPr>
          <w:rFonts w:ascii="Times New Roman" w:hAnsi="Times New Roman"/>
        </w:rPr>
        <w:t>Post Request:</w:t>
      </w:r>
    </w:p>
    <w:p w:rsidR="000A2F0F" w:rsidRPr="00F96D49" w:rsidRDefault="000A2F0F" w:rsidP="000A2F0F">
      <w:pPr>
        <w:spacing w:line="300" w:lineRule="auto"/>
        <w:jc w:val="left"/>
        <w:rPr>
          <w:sz w:val="24"/>
        </w:rPr>
      </w:pPr>
      <w:r w:rsidRPr="00F96D49">
        <w:rPr>
          <w:sz w:val="24"/>
        </w:rPr>
        <w:t>{</w:t>
      </w:r>
    </w:p>
    <w:p w:rsidR="000A2F0F" w:rsidRPr="00F96D49" w:rsidRDefault="000A2F0F" w:rsidP="000A2F0F">
      <w:pPr>
        <w:spacing w:line="300" w:lineRule="auto"/>
        <w:ind w:firstLine="420"/>
        <w:jc w:val="left"/>
        <w:rPr>
          <w:szCs w:val="21"/>
        </w:rPr>
      </w:pPr>
      <w:r w:rsidRPr="00F96D49">
        <w:t xml:space="preserve">"jsonrpc": "2.0", </w:t>
      </w:r>
    </w:p>
    <w:p w:rsidR="000A2F0F" w:rsidRPr="00F96D49" w:rsidRDefault="000A2F0F" w:rsidP="000A2F0F">
      <w:pPr>
        <w:spacing w:line="300" w:lineRule="auto"/>
        <w:ind w:firstLine="420"/>
        <w:jc w:val="left"/>
      </w:pPr>
      <w:r w:rsidRPr="00F96D49">
        <w:t>"method": "</w:t>
      </w:r>
      <w:r w:rsidR="00692EA3">
        <w:rPr>
          <w:rFonts w:hint="eastAsia"/>
        </w:rPr>
        <w:t>S</w:t>
      </w:r>
      <w:r w:rsidRPr="00F96D49">
        <w:t>etPasswordChangeFlag",</w:t>
      </w:r>
    </w:p>
    <w:p w:rsidR="000A2F0F" w:rsidRPr="00F96D49" w:rsidRDefault="000A2F0F" w:rsidP="000A2F0F">
      <w:pPr>
        <w:spacing w:line="300" w:lineRule="auto"/>
        <w:ind w:firstLine="420"/>
        <w:jc w:val="left"/>
      </w:pPr>
      <w:r w:rsidRPr="00F96D49">
        <w:t xml:space="preserve">"params": </w:t>
      </w:r>
    </w:p>
    <w:p w:rsidR="000A2F0F" w:rsidRPr="00F96D49" w:rsidRDefault="000A2F0F" w:rsidP="000A2F0F">
      <w:pPr>
        <w:spacing w:line="300" w:lineRule="auto"/>
        <w:ind w:firstLine="420"/>
        <w:jc w:val="left"/>
      </w:pPr>
      <w:r w:rsidRPr="00F96D49">
        <w:t>{</w:t>
      </w:r>
    </w:p>
    <w:p w:rsidR="000A2F0F" w:rsidRPr="00F96D49" w:rsidRDefault="000A2F0F" w:rsidP="00EC1374">
      <w:pPr>
        <w:ind w:left="420" w:firstLine="420"/>
      </w:pPr>
      <w:r w:rsidRPr="00F96D49">
        <w:t>"</w:t>
      </w:r>
      <w:r w:rsidR="00692EA3" w:rsidRPr="00C51BF4">
        <w:t>change_flag</w:t>
      </w:r>
      <w:r w:rsidRPr="00F96D49">
        <w:t>":</w:t>
      </w:r>
      <w:r w:rsidR="006B00E6">
        <w:rPr>
          <w:rFonts w:hint="eastAsia"/>
        </w:rPr>
        <w:t>1</w:t>
      </w:r>
    </w:p>
    <w:p w:rsidR="000A2F0F" w:rsidRPr="00F96D49" w:rsidRDefault="000A2F0F" w:rsidP="000A2F0F">
      <w:pPr>
        <w:spacing w:line="300" w:lineRule="auto"/>
        <w:ind w:firstLine="420"/>
        <w:jc w:val="left"/>
      </w:pPr>
      <w:r w:rsidRPr="00F96D49">
        <w:t>},</w:t>
      </w:r>
    </w:p>
    <w:p w:rsidR="000A2F0F" w:rsidRPr="00F96D49" w:rsidRDefault="000A2F0F" w:rsidP="000A2F0F">
      <w:pPr>
        <w:spacing w:line="300" w:lineRule="auto"/>
        <w:ind w:firstLine="420"/>
        <w:jc w:val="left"/>
      </w:pPr>
      <w:r w:rsidRPr="00F96D49">
        <w:t>"id": "1.7"</w:t>
      </w:r>
    </w:p>
    <w:p w:rsidR="000A2F0F" w:rsidRDefault="000A2F0F" w:rsidP="000A2F0F">
      <w:pPr>
        <w:spacing w:line="300" w:lineRule="auto"/>
        <w:jc w:val="left"/>
      </w:pPr>
      <w:r w:rsidRPr="00F96D49">
        <w:t>}</w:t>
      </w:r>
    </w:p>
    <w:p w:rsidR="0033151A" w:rsidRPr="00F96D49" w:rsidRDefault="0033151A" w:rsidP="000A2F0F">
      <w:pPr>
        <w:spacing w:line="300" w:lineRule="auto"/>
        <w:jc w:val="left"/>
      </w:pPr>
    </w:p>
    <w:p w:rsidR="000A2F0F" w:rsidRPr="00F96D49" w:rsidRDefault="000A2F0F" w:rsidP="008D3AD3">
      <w:pPr>
        <w:pStyle w:val="4"/>
        <w:numPr>
          <w:ilvl w:val="3"/>
          <w:numId w:val="47"/>
        </w:numPr>
        <w:rPr>
          <w:rFonts w:ascii="Times New Roman" w:hAnsi="Times New Roman"/>
        </w:rPr>
      </w:pPr>
      <w:r w:rsidRPr="00F96D49">
        <w:rPr>
          <w:rFonts w:ascii="Times New Roman" w:hAnsi="Times New Roman"/>
        </w:rPr>
        <w:t>Response:</w:t>
      </w:r>
    </w:p>
    <w:p w:rsidR="000A2F0F" w:rsidRPr="00F96D49" w:rsidRDefault="000A2F0F" w:rsidP="000A2F0F">
      <w:pPr>
        <w:spacing w:line="300" w:lineRule="auto"/>
        <w:jc w:val="left"/>
      </w:pPr>
      <w:r w:rsidRPr="00F96D49">
        <w:t>{</w:t>
      </w:r>
    </w:p>
    <w:p w:rsidR="000A2F0F" w:rsidRPr="00F96D49" w:rsidRDefault="000A2F0F" w:rsidP="000A2F0F">
      <w:pPr>
        <w:spacing w:line="300" w:lineRule="auto"/>
        <w:ind w:firstLine="420"/>
        <w:jc w:val="left"/>
      </w:pPr>
      <w:r w:rsidRPr="00F96D49">
        <w:t xml:space="preserve">"jsonrpc": "2.0", </w:t>
      </w:r>
    </w:p>
    <w:p w:rsidR="000A2F0F" w:rsidRPr="00F96D49" w:rsidRDefault="000A2F0F" w:rsidP="000A2F0F">
      <w:pPr>
        <w:spacing w:line="300" w:lineRule="auto"/>
        <w:ind w:firstLine="420"/>
        <w:jc w:val="left"/>
      </w:pPr>
      <w:r w:rsidRPr="00F96D49">
        <w:t>"result": {},</w:t>
      </w:r>
    </w:p>
    <w:p w:rsidR="000A2F0F" w:rsidRPr="00F96D49" w:rsidRDefault="000A2F0F" w:rsidP="000A2F0F">
      <w:pPr>
        <w:spacing w:line="300" w:lineRule="auto"/>
        <w:ind w:firstLine="420"/>
        <w:jc w:val="left"/>
      </w:pPr>
      <w:r w:rsidRPr="00F96D49">
        <w:t xml:space="preserve">"id":"1.7" </w:t>
      </w:r>
    </w:p>
    <w:p w:rsidR="000A2F0F" w:rsidRPr="00F96D49" w:rsidRDefault="000A2F0F" w:rsidP="000A2F0F">
      <w:pPr>
        <w:spacing w:line="300" w:lineRule="auto"/>
        <w:jc w:val="left"/>
      </w:pPr>
      <w:r w:rsidRPr="00F96D49">
        <w:t>}</w:t>
      </w:r>
    </w:p>
    <w:p w:rsidR="000A2F0F" w:rsidRPr="00F96D49" w:rsidRDefault="000A2F0F" w:rsidP="000A2F0F"/>
    <w:p w:rsidR="000A2F0F" w:rsidRPr="00F96D49" w:rsidRDefault="000A2F0F" w:rsidP="008D3AD3">
      <w:pPr>
        <w:pStyle w:val="4"/>
        <w:keepLines w:val="0"/>
        <w:widowControl/>
        <w:numPr>
          <w:ilvl w:val="0"/>
          <w:numId w:val="46"/>
        </w:numPr>
        <w:suppressAutoHyphens w:val="0"/>
        <w:spacing w:line="372" w:lineRule="auto"/>
        <w:rPr>
          <w:rFonts w:ascii="Times New Roman" w:hAnsi="Times New Roman"/>
        </w:rPr>
      </w:pPr>
      <w:r w:rsidRPr="00F96D49">
        <w:rPr>
          <w:rFonts w:ascii="Times New Roman" w:hAnsi="Times New Roman"/>
        </w:rPr>
        <w:t>Definition for each filed</w:t>
      </w:r>
    </w:p>
    <w:tbl>
      <w:tblPr>
        <w:tblW w:w="0" w:type="auto"/>
        <w:tblInd w:w="-20" w:type="dxa"/>
        <w:tblCellMar>
          <w:left w:w="0" w:type="dxa"/>
          <w:right w:w="0" w:type="dxa"/>
        </w:tblCellMar>
        <w:tblLook w:val="04A0" w:firstRow="1" w:lastRow="0" w:firstColumn="1" w:lastColumn="0" w:noHBand="0" w:noVBand="1"/>
      </w:tblPr>
      <w:tblGrid>
        <w:gridCol w:w="2006"/>
        <w:gridCol w:w="6"/>
        <w:gridCol w:w="1222"/>
        <w:gridCol w:w="1463"/>
        <w:gridCol w:w="4589"/>
      </w:tblGrid>
      <w:tr w:rsidR="000A2F0F" w:rsidRPr="00F96D49" w:rsidTr="00692EA3">
        <w:tc>
          <w:tcPr>
            <w:tcW w:w="2012" w:type="dxa"/>
            <w:gridSpan w:val="2"/>
            <w:tcBorders>
              <w:top w:val="single" w:sz="8" w:space="0" w:color="00000A"/>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pStyle w:val="af9"/>
              <w:spacing w:before="240"/>
              <w:jc w:val="both"/>
              <w:rPr>
                <w:rFonts w:ascii="Times New Roman" w:hAnsi="Times New Roman"/>
                <w:b/>
                <w:bCs/>
                <w:sz w:val="22"/>
                <w:lang w:val="en-GB"/>
              </w:rPr>
            </w:pPr>
            <w:r w:rsidRPr="00F96D49">
              <w:rPr>
                <w:rFonts w:ascii="Times New Roman" w:hAnsi="Times New Roman"/>
                <w:b/>
                <w:bCs/>
                <w:sz w:val="22"/>
                <w:lang w:val="en-GB"/>
              </w:rPr>
              <w:t>Field</w:t>
            </w:r>
          </w:p>
        </w:tc>
        <w:tc>
          <w:tcPr>
            <w:tcW w:w="1222"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pStyle w:val="af9"/>
              <w:spacing w:before="240"/>
              <w:jc w:val="both"/>
              <w:rPr>
                <w:rFonts w:ascii="Times New Roman" w:hAnsi="Times New Roman"/>
                <w:b/>
                <w:bCs/>
                <w:sz w:val="22"/>
                <w:lang w:val="en-GB"/>
              </w:rPr>
            </w:pPr>
            <w:r w:rsidRPr="00F96D49">
              <w:rPr>
                <w:rFonts w:ascii="Times New Roman" w:hAnsi="Times New Roman"/>
                <w:b/>
                <w:bCs/>
                <w:sz w:val="22"/>
                <w:lang w:val="en-GB"/>
              </w:rPr>
              <w:t>Type</w:t>
            </w:r>
          </w:p>
        </w:tc>
        <w:tc>
          <w:tcPr>
            <w:tcW w:w="1463"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pStyle w:val="af9"/>
              <w:spacing w:before="240"/>
              <w:jc w:val="both"/>
              <w:rPr>
                <w:rFonts w:ascii="Times New Roman" w:hAnsi="Times New Roman"/>
                <w:b/>
                <w:bCs/>
                <w:sz w:val="22"/>
                <w:lang w:val="en-GB"/>
              </w:rPr>
            </w:pPr>
            <w:r w:rsidRPr="00F96D49">
              <w:rPr>
                <w:rFonts w:ascii="Times New Roman" w:hAnsi="Times New Roman"/>
                <w:b/>
                <w:bCs/>
                <w:sz w:val="22"/>
                <w:lang w:val="en-GB"/>
              </w:rPr>
              <w:t>Changable</w:t>
            </w:r>
          </w:p>
        </w:tc>
        <w:tc>
          <w:tcPr>
            <w:tcW w:w="4589"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pStyle w:val="af9"/>
              <w:spacing w:before="240"/>
              <w:rPr>
                <w:rFonts w:ascii="Times New Roman" w:hAnsi="Times New Roman"/>
                <w:b/>
                <w:bCs/>
                <w:sz w:val="22"/>
                <w:lang w:val="en-GB"/>
              </w:rPr>
            </w:pPr>
            <w:r w:rsidRPr="00F96D49">
              <w:rPr>
                <w:rFonts w:ascii="Times New Roman" w:hAnsi="Times New Roman"/>
                <w:b/>
                <w:bCs/>
                <w:sz w:val="22"/>
                <w:lang w:val="en-GB"/>
              </w:rPr>
              <w:t>Description</w:t>
            </w:r>
          </w:p>
        </w:tc>
      </w:tr>
      <w:tr w:rsidR="00692EA3" w:rsidRPr="0068781E" w:rsidTr="00692EA3">
        <w:tc>
          <w:tcPr>
            <w:tcW w:w="2006" w:type="dxa"/>
            <w:tcBorders>
              <w:top w:val="nil"/>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692EA3" w:rsidRPr="0068781E" w:rsidRDefault="00692EA3" w:rsidP="00AC6599">
            <w:pPr>
              <w:pStyle w:val="af9"/>
              <w:spacing w:before="240"/>
              <w:jc w:val="both"/>
              <w:rPr>
                <w:rFonts w:ascii="Times New Roman" w:hAnsi="Times New Roman"/>
                <w:sz w:val="21"/>
                <w:szCs w:val="21"/>
                <w:lang w:eastAsia="zh-CN"/>
              </w:rPr>
            </w:pPr>
            <w:r w:rsidRPr="00E61095">
              <w:rPr>
                <w:rFonts w:ascii="Times New Roman" w:hAnsi="Times New Roman"/>
                <w:sz w:val="21"/>
                <w:szCs w:val="21"/>
                <w:lang w:eastAsia="zh-CN"/>
              </w:rPr>
              <w:t>change_flag</w:t>
            </w:r>
          </w:p>
        </w:tc>
        <w:tc>
          <w:tcPr>
            <w:tcW w:w="1228" w:type="dxa"/>
            <w:gridSpan w:val="2"/>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692EA3" w:rsidRPr="0068781E" w:rsidRDefault="00692EA3" w:rsidP="00AC6599">
            <w:pPr>
              <w:jc w:val="left"/>
              <w:rPr>
                <w:sz w:val="20"/>
                <w:szCs w:val="20"/>
              </w:rPr>
            </w:pPr>
          </w:p>
        </w:tc>
        <w:tc>
          <w:tcPr>
            <w:tcW w:w="1463"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692EA3" w:rsidRPr="0068781E" w:rsidRDefault="00692EA3" w:rsidP="00AC6599">
            <w:pPr>
              <w:jc w:val="left"/>
              <w:rPr>
                <w:sz w:val="20"/>
                <w:szCs w:val="20"/>
              </w:rPr>
            </w:pPr>
          </w:p>
        </w:tc>
        <w:tc>
          <w:tcPr>
            <w:tcW w:w="4589"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692EA3" w:rsidRPr="00E61095" w:rsidRDefault="00692EA3" w:rsidP="00AC6599">
            <w:pPr>
              <w:pStyle w:val="af9"/>
              <w:spacing w:before="240"/>
              <w:rPr>
                <w:rFonts w:ascii="Times New Roman" w:eastAsiaTheme="minorEastAsia" w:hAnsi="Times New Roman"/>
                <w:sz w:val="21"/>
                <w:szCs w:val="21"/>
                <w:lang w:eastAsia="zh-CN"/>
              </w:rPr>
            </w:pPr>
            <w:r w:rsidRPr="0068781E">
              <w:rPr>
                <w:rFonts w:ascii="Times New Roman" w:hAnsi="Times New Roman"/>
                <w:sz w:val="21"/>
                <w:szCs w:val="21"/>
                <w:lang w:eastAsia="zh-CN"/>
              </w:rPr>
              <w:t>0 :</w:t>
            </w:r>
            <w:r>
              <w:rPr>
                <w:rFonts w:ascii="Times New Roman" w:eastAsiaTheme="minorEastAsia" w:hAnsi="Times New Roman" w:hint="eastAsia"/>
                <w:sz w:val="21"/>
                <w:szCs w:val="21"/>
                <w:lang w:eastAsia="zh-CN"/>
              </w:rPr>
              <w:t>UI</w:t>
            </w:r>
            <w:r>
              <w:rPr>
                <w:rFonts w:ascii="Times New Roman" w:eastAsiaTheme="minorEastAsia" w:hAnsi="Times New Roman" w:hint="eastAsia"/>
                <w:sz w:val="21"/>
                <w:szCs w:val="21"/>
                <w:lang w:eastAsia="zh-CN"/>
              </w:rPr>
              <w:t>提示需要修改密码</w:t>
            </w:r>
            <w:r>
              <w:rPr>
                <w:rFonts w:ascii="Times New Roman" w:eastAsiaTheme="minorEastAsia" w:hAnsi="Times New Roman" w:hint="eastAsia"/>
                <w:sz w:val="21"/>
                <w:szCs w:val="21"/>
                <w:lang w:eastAsia="zh-CN"/>
              </w:rPr>
              <w:t xml:space="preserve"> </w:t>
            </w:r>
            <w:r w:rsidRPr="00BE2D4E">
              <w:rPr>
                <w:rFonts w:ascii="Times New Roman" w:eastAsiaTheme="minorEastAsia" w:hAnsi="Times New Roman" w:hint="eastAsia"/>
                <w:color w:val="FF0000"/>
                <w:sz w:val="21"/>
                <w:szCs w:val="21"/>
                <w:lang w:eastAsia="zh-CN"/>
              </w:rPr>
              <w:t>/*Firmware</w:t>
            </w:r>
            <w:r w:rsidRPr="00BE2D4E">
              <w:rPr>
                <w:rFonts w:ascii="Times New Roman" w:eastAsiaTheme="minorEastAsia" w:hAnsi="Times New Roman" w:hint="eastAsia"/>
                <w:color w:val="FF0000"/>
                <w:sz w:val="21"/>
                <w:szCs w:val="21"/>
                <w:lang w:eastAsia="zh-CN"/>
              </w:rPr>
              <w:t>初始值为</w:t>
            </w:r>
            <w:r w:rsidRPr="00BE2D4E">
              <w:rPr>
                <w:rFonts w:ascii="Times New Roman" w:eastAsiaTheme="minorEastAsia" w:hAnsi="Times New Roman" w:hint="eastAsia"/>
                <w:color w:val="FF0000"/>
                <w:sz w:val="21"/>
                <w:szCs w:val="21"/>
                <w:lang w:eastAsia="zh-CN"/>
              </w:rPr>
              <w:t>0</w:t>
            </w:r>
            <w:r w:rsidRPr="00BE2D4E">
              <w:rPr>
                <w:rFonts w:ascii="Times New Roman" w:eastAsiaTheme="minorEastAsia" w:hAnsi="Times New Roman" w:hint="eastAsia"/>
                <w:color w:val="FF0000"/>
                <w:sz w:val="21"/>
                <w:szCs w:val="21"/>
                <w:lang w:eastAsia="zh-CN"/>
              </w:rPr>
              <w:t>，设备</w:t>
            </w:r>
            <w:r w:rsidRPr="00BE2D4E">
              <w:rPr>
                <w:rFonts w:ascii="Times New Roman" w:eastAsiaTheme="minorEastAsia" w:hAnsi="Times New Roman" w:hint="eastAsia"/>
                <w:color w:val="FF0000"/>
                <w:sz w:val="21"/>
                <w:szCs w:val="21"/>
                <w:lang w:eastAsia="zh-CN"/>
              </w:rPr>
              <w:t>reset</w:t>
            </w:r>
            <w:r w:rsidRPr="00BE2D4E">
              <w:rPr>
                <w:rFonts w:ascii="Times New Roman" w:eastAsiaTheme="minorEastAsia" w:hAnsi="Times New Roman" w:hint="eastAsia"/>
                <w:color w:val="FF0000"/>
                <w:sz w:val="21"/>
                <w:szCs w:val="21"/>
                <w:lang w:eastAsia="zh-CN"/>
              </w:rPr>
              <w:t>后重新置为</w:t>
            </w:r>
            <w:r w:rsidRPr="00BE2D4E">
              <w:rPr>
                <w:rFonts w:ascii="Times New Roman" w:eastAsiaTheme="minorEastAsia" w:hAnsi="Times New Roman" w:hint="eastAsia"/>
                <w:color w:val="FF0000"/>
                <w:sz w:val="21"/>
                <w:szCs w:val="21"/>
                <w:lang w:eastAsia="zh-CN"/>
              </w:rPr>
              <w:t>0*/</w:t>
            </w:r>
          </w:p>
          <w:p w:rsidR="00692EA3" w:rsidRPr="00BE2D4E" w:rsidRDefault="00692EA3" w:rsidP="00AC6599">
            <w:pPr>
              <w:pStyle w:val="af9"/>
              <w:spacing w:before="240"/>
              <w:rPr>
                <w:rFonts w:ascii="Times New Roman" w:eastAsiaTheme="minorEastAsia" w:hAnsi="Times New Roman"/>
                <w:sz w:val="21"/>
                <w:szCs w:val="21"/>
                <w:lang w:eastAsia="zh-CN"/>
              </w:rPr>
            </w:pPr>
            <w:r w:rsidRPr="00BE2D4E">
              <w:rPr>
                <w:rFonts w:ascii="Times New Roman" w:hAnsi="Times New Roman" w:hint="eastAsia"/>
                <w:sz w:val="21"/>
                <w:szCs w:val="21"/>
                <w:lang w:eastAsia="zh-CN"/>
              </w:rPr>
              <w:lastRenderedPageBreak/>
              <w:t>1</w:t>
            </w:r>
            <w:r w:rsidRPr="0068781E">
              <w:rPr>
                <w:rFonts w:ascii="Times New Roman" w:hAnsi="Times New Roman"/>
                <w:sz w:val="21"/>
                <w:szCs w:val="21"/>
                <w:lang w:eastAsia="zh-CN"/>
              </w:rPr>
              <w:t>:</w:t>
            </w:r>
            <w:r>
              <w:rPr>
                <w:rFonts w:ascii="Times New Roman" w:eastAsiaTheme="minorEastAsia" w:hAnsi="Times New Roman" w:hint="eastAsia"/>
                <w:sz w:val="21"/>
                <w:szCs w:val="21"/>
                <w:lang w:eastAsia="zh-CN"/>
              </w:rPr>
              <w:t>UI</w:t>
            </w:r>
            <w:r>
              <w:rPr>
                <w:rFonts w:ascii="Times New Roman" w:eastAsiaTheme="minorEastAsia" w:hAnsi="Times New Roman" w:hint="eastAsia"/>
                <w:sz w:val="21"/>
                <w:szCs w:val="21"/>
                <w:lang w:eastAsia="zh-CN"/>
              </w:rPr>
              <w:t>不提示修改密码</w:t>
            </w:r>
          </w:p>
        </w:tc>
      </w:tr>
    </w:tbl>
    <w:p w:rsidR="000A2F0F" w:rsidRPr="00F96D49" w:rsidRDefault="000A2F0F" w:rsidP="000A2F0F">
      <w:pPr>
        <w:rPr>
          <w:szCs w:val="21"/>
        </w:rPr>
      </w:pPr>
    </w:p>
    <w:p w:rsidR="000A2F0F" w:rsidRPr="00F96D49" w:rsidRDefault="000A2F0F" w:rsidP="000A2F0F">
      <w:pPr>
        <w:pStyle w:val="4"/>
        <w:keepLines w:val="0"/>
        <w:widowControl/>
        <w:suppressAutoHyphens w:val="0"/>
        <w:spacing w:line="372" w:lineRule="auto"/>
        <w:rPr>
          <w:rFonts w:ascii="Times New Roman" w:hAnsi="Times New Roman"/>
        </w:rPr>
      </w:pPr>
      <w:r w:rsidRPr="00F96D49">
        <w:rPr>
          <w:rFonts w:ascii="Times New Roman" w:eastAsiaTheme="minorEastAsia" w:hAnsi="Times New Roman"/>
        </w:rPr>
        <w:t xml:space="preserve">5.1.7.3 </w:t>
      </w:r>
      <w:r w:rsidRPr="00F96D49">
        <w:rPr>
          <w:rFonts w:ascii="Times New Roman" w:hAnsi="Times New Roman"/>
        </w:rPr>
        <w:t>Response with error</w:t>
      </w:r>
    </w:p>
    <w:p w:rsidR="000A2F0F" w:rsidRPr="00F96D49" w:rsidRDefault="000A2F0F" w:rsidP="000A2F0F">
      <w:pPr>
        <w:spacing w:line="300" w:lineRule="auto"/>
        <w:jc w:val="left"/>
      </w:pPr>
      <w:r w:rsidRPr="00F96D49">
        <w:t>{</w:t>
      </w:r>
    </w:p>
    <w:p w:rsidR="000A2F0F" w:rsidRPr="00F96D49" w:rsidRDefault="000A2F0F" w:rsidP="000A2F0F">
      <w:pPr>
        <w:spacing w:line="300" w:lineRule="auto"/>
        <w:ind w:firstLine="420"/>
        <w:jc w:val="left"/>
      </w:pPr>
      <w:r w:rsidRPr="00F96D49">
        <w:t xml:space="preserve">"jsonrpc": "2.0", </w:t>
      </w:r>
    </w:p>
    <w:p w:rsidR="000A2F0F" w:rsidRPr="00F96D49" w:rsidRDefault="000A2F0F" w:rsidP="000A2F0F">
      <w:pPr>
        <w:spacing w:line="300" w:lineRule="auto"/>
        <w:ind w:firstLine="420"/>
        <w:jc w:val="left"/>
      </w:pPr>
      <w:r w:rsidRPr="00F96D49">
        <w:t>"error ": {</w:t>
      </w:r>
    </w:p>
    <w:p w:rsidR="000A2F0F" w:rsidRPr="00F96D49" w:rsidRDefault="000A2F0F" w:rsidP="000A2F0F">
      <w:pPr>
        <w:spacing w:line="300" w:lineRule="auto"/>
        <w:ind w:firstLine="1365"/>
        <w:jc w:val="left"/>
      </w:pPr>
      <w:r w:rsidRPr="00F96D49">
        <w:t>"code":"010701",</w:t>
      </w:r>
    </w:p>
    <w:p w:rsidR="000A2F0F" w:rsidRPr="00F96D49" w:rsidRDefault="000A2F0F" w:rsidP="000A2F0F">
      <w:pPr>
        <w:spacing w:line="300" w:lineRule="auto"/>
        <w:ind w:firstLine="1365"/>
        <w:jc w:val="left"/>
      </w:pPr>
      <w:r w:rsidRPr="00F96D49">
        <w:t>"message ":"setPasswordChangeFlag fail. ",</w:t>
      </w:r>
    </w:p>
    <w:p w:rsidR="000A2F0F" w:rsidRPr="00F96D49" w:rsidRDefault="000A2F0F" w:rsidP="000A2F0F">
      <w:pPr>
        <w:spacing w:line="300" w:lineRule="auto"/>
        <w:ind w:firstLine="1260"/>
        <w:jc w:val="left"/>
      </w:pPr>
      <w:r w:rsidRPr="00F96D49">
        <w:t>},</w:t>
      </w:r>
    </w:p>
    <w:p w:rsidR="000A2F0F" w:rsidRPr="00F96D49" w:rsidRDefault="000A2F0F" w:rsidP="000A2F0F">
      <w:pPr>
        <w:spacing w:line="300" w:lineRule="auto"/>
        <w:ind w:firstLine="420"/>
        <w:jc w:val="left"/>
      </w:pPr>
      <w:r w:rsidRPr="00F96D49">
        <w:t xml:space="preserve">"id":"1.7" </w:t>
      </w:r>
    </w:p>
    <w:p w:rsidR="000A2F0F" w:rsidRPr="00F96D49" w:rsidRDefault="000A2F0F" w:rsidP="000A2F0F">
      <w:pPr>
        <w:spacing w:line="300" w:lineRule="auto"/>
        <w:jc w:val="left"/>
      </w:pPr>
      <w:r w:rsidRPr="00F96D49">
        <w:t>}</w:t>
      </w:r>
    </w:p>
    <w:tbl>
      <w:tblPr>
        <w:tblW w:w="0" w:type="auto"/>
        <w:tblInd w:w="-20" w:type="dxa"/>
        <w:tblCellMar>
          <w:left w:w="0" w:type="dxa"/>
          <w:right w:w="0" w:type="dxa"/>
        </w:tblCellMar>
        <w:tblLook w:val="04A0" w:firstRow="1" w:lastRow="0" w:firstColumn="1" w:lastColumn="0" w:noHBand="0" w:noVBand="1"/>
      </w:tblPr>
      <w:tblGrid>
        <w:gridCol w:w="1662"/>
        <w:gridCol w:w="2974"/>
        <w:gridCol w:w="4650"/>
      </w:tblGrid>
      <w:tr w:rsidR="000A2F0F" w:rsidRPr="00F96D49" w:rsidTr="002C2FDF">
        <w:tc>
          <w:tcPr>
            <w:tcW w:w="1662" w:type="dxa"/>
            <w:tcBorders>
              <w:top w:val="single" w:sz="8" w:space="0" w:color="00000A"/>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pStyle w:val="TextBody"/>
              <w:rPr>
                <w:rFonts w:ascii="Times New Roman" w:hAnsi="Times New Roman"/>
              </w:rPr>
            </w:pPr>
            <w:r w:rsidRPr="00F96D49">
              <w:rPr>
                <w:rFonts w:ascii="Times New Roman" w:hAnsi="Times New Roman"/>
              </w:rPr>
              <w:t>Error Code</w:t>
            </w:r>
          </w:p>
        </w:tc>
        <w:tc>
          <w:tcPr>
            <w:tcW w:w="2974"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pStyle w:val="TextBody"/>
              <w:rPr>
                <w:rFonts w:ascii="Times New Roman" w:hAnsi="Times New Roman"/>
              </w:rPr>
            </w:pPr>
            <w:r w:rsidRPr="00F96D49">
              <w:rPr>
                <w:rFonts w:ascii="Times New Roman" w:hAnsi="Times New Roman"/>
              </w:rPr>
              <w:t>Error Message</w:t>
            </w:r>
          </w:p>
        </w:tc>
        <w:tc>
          <w:tcPr>
            <w:tcW w:w="4650"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pStyle w:val="TextBody"/>
              <w:rPr>
                <w:rFonts w:ascii="Times New Roman" w:hAnsi="Times New Roman"/>
              </w:rPr>
            </w:pPr>
            <w:r w:rsidRPr="00F96D49">
              <w:rPr>
                <w:rFonts w:ascii="Times New Roman" w:hAnsi="Times New Roman"/>
              </w:rPr>
              <w:t>Error Description</w:t>
            </w:r>
          </w:p>
        </w:tc>
      </w:tr>
      <w:tr w:rsidR="000A2F0F" w:rsidRPr="00F96D49" w:rsidTr="002C2FDF">
        <w:tc>
          <w:tcPr>
            <w:tcW w:w="1662" w:type="dxa"/>
            <w:tcBorders>
              <w:top w:val="nil"/>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rPr>
                <w:szCs w:val="21"/>
              </w:rPr>
            </w:pPr>
            <w:r w:rsidRPr="00F96D49">
              <w:t>010701</w:t>
            </w:r>
          </w:p>
        </w:tc>
        <w:tc>
          <w:tcPr>
            <w:tcW w:w="2974"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rPr>
                <w:szCs w:val="21"/>
              </w:rPr>
            </w:pPr>
            <w:r w:rsidRPr="00F96D49">
              <w:t>Set PasswordChangeFlag fail.</w:t>
            </w:r>
          </w:p>
        </w:tc>
        <w:tc>
          <w:tcPr>
            <w:tcW w:w="4650"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F96D49" w:rsidRDefault="000A2F0F" w:rsidP="002C2FDF">
            <w:pPr>
              <w:rPr>
                <w:szCs w:val="21"/>
              </w:rPr>
            </w:pPr>
            <w:r w:rsidRPr="00F96D49">
              <w:t>Set PasswordChangeFlag fail.</w:t>
            </w:r>
          </w:p>
        </w:tc>
      </w:tr>
    </w:tbl>
    <w:p w:rsidR="000A2F0F" w:rsidRDefault="000A2F0F" w:rsidP="000A2F0F"/>
    <w:p w:rsidR="000A2F0F" w:rsidRDefault="000A2F0F" w:rsidP="000A2F0F"/>
    <w:p w:rsidR="000A2F0F" w:rsidRDefault="000A2F0F" w:rsidP="000A2F0F"/>
    <w:p w:rsidR="000A2F0F" w:rsidRPr="005D3E45" w:rsidRDefault="000A2F0F" w:rsidP="000A2F0F">
      <w:pPr>
        <w:pStyle w:val="3"/>
        <w:rPr>
          <w:rFonts w:ascii="Times New Roman" w:eastAsiaTheme="minorEastAsia" w:hAnsi="Times New Roman"/>
          <w:lang w:eastAsia="zh-CN"/>
        </w:rPr>
      </w:pPr>
      <w:bookmarkStart w:id="130" w:name="_Toc470684619"/>
      <w:r w:rsidRPr="001260A1">
        <w:rPr>
          <w:rFonts w:ascii="Times New Roman" w:eastAsiaTheme="minorEastAsia" w:hAnsi="Times New Roman"/>
          <w:lang w:eastAsia="zh-CN"/>
        </w:rPr>
        <w:t xml:space="preserve">5.1.8 </w:t>
      </w:r>
      <w:r w:rsidR="00BB655C" w:rsidRPr="001260A1">
        <w:rPr>
          <w:rFonts w:ascii="Times New Roman" w:eastAsiaTheme="minorEastAsia" w:hAnsi="Times New Roman"/>
          <w:lang w:eastAsia="zh-CN"/>
        </w:rPr>
        <w:t>G</w:t>
      </w:r>
      <w:r w:rsidRPr="001260A1">
        <w:rPr>
          <w:rFonts w:ascii="Times New Roman" w:hAnsi="Times New Roman"/>
        </w:rPr>
        <w:t>etPasswordChangeFlag</w:t>
      </w:r>
      <w:bookmarkEnd w:id="130"/>
      <w:r w:rsidR="00692EA3" w:rsidRPr="005D3E45">
        <w:rPr>
          <w:rFonts w:ascii="Times New Roman" w:eastAsiaTheme="minorEastAsia" w:hAnsi="Times New Roman"/>
          <w:lang w:eastAsia="zh-CN"/>
        </w:rPr>
        <w:t xml:space="preserve"> </w:t>
      </w:r>
    </w:p>
    <w:p w:rsidR="000A2F0F" w:rsidRPr="0068781E" w:rsidRDefault="000A2F0F" w:rsidP="000A2F0F">
      <w:pPr>
        <w:pStyle w:val="4"/>
        <w:rPr>
          <w:rFonts w:ascii="Times New Roman" w:eastAsiaTheme="minorEastAsia" w:hAnsi="Times New Roman"/>
        </w:rPr>
      </w:pPr>
      <w:r w:rsidRPr="0068781E">
        <w:rPr>
          <w:rFonts w:ascii="Times New Roman" w:eastAsiaTheme="minorEastAsia" w:hAnsi="Times New Roman"/>
        </w:rPr>
        <w:t xml:space="preserve">5.1.8.1 </w:t>
      </w:r>
      <w:r w:rsidRPr="0068781E">
        <w:rPr>
          <w:rFonts w:ascii="Times New Roman" w:hAnsi="Times New Roman"/>
        </w:rPr>
        <w:t>Post Request:</w:t>
      </w:r>
    </w:p>
    <w:p w:rsidR="000A2F0F" w:rsidRPr="0068781E" w:rsidRDefault="000A2F0F" w:rsidP="000A2F0F">
      <w:pPr>
        <w:spacing w:line="300" w:lineRule="auto"/>
        <w:jc w:val="left"/>
        <w:rPr>
          <w:sz w:val="24"/>
        </w:rPr>
      </w:pPr>
      <w:r w:rsidRPr="0068781E">
        <w:rPr>
          <w:sz w:val="24"/>
        </w:rPr>
        <w:t>{</w:t>
      </w:r>
    </w:p>
    <w:p w:rsidR="000A2F0F" w:rsidRPr="00B33587" w:rsidRDefault="000A2F0F" w:rsidP="000A2F0F">
      <w:pPr>
        <w:spacing w:line="300" w:lineRule="auto"/>
        <w:ind w:firstLine="420"/>
        <w:jc w:val="left"/>
      </w:pPr>
      <w:r w:rsidRPr="0068781E">
        <w:t xml:space="preserve">"jsonrpc": "2.0", </w:t>
      </w:r>
    </w:p>
    <w:p w:rsidR="000A2F0F" w:rsidRPr="0068781E" w:rsidRDefault="000A2F0F" w:rsidP="000A2F0F">
      <w:pPr>
        <w:spacing w:line="300" w:lineRule="auto"/>
        <w:ind w:firstLine="420"/>
        <w:jc w:val="left"/>
      </w:pPr>
      <w:r w:rsidRPr="0068781E">
        <w:t>"method": "</w:t>
      </w:r>
      <w:r w:rsidR="008A755F" w:rsidRPr="00B33587">
        <w:t>GetPasswordChangeFlag</w:t>
      </w:r>
      <w:r w:rsidRPr="0068781E">
        <w:t>",</w:t>
      </w:r>
    </w:p>
    <w:p w:rsidR="000A2F0F" w:rsidRPr="0068781E" w:rsidRDefault="000A2F0F" w:rsidP="000A2F0F">
      <w:pPr>
        <w:spacing w:line="300" w:lineRule="auto"/>
        <w:ind w:firstLine="420"/>
        <w:jc w:val="left"/>
      </w:pPr>
      <w:r w:rsidRPr="0068781E">
        <w:t xml:space="preserve">"params": </w:t>
      </w:r>
    </w:p>
    <w:p w:rsidR="000A2F0F" w:rsidRPr="0068781E" w:rsidRDefault="000A2F0F" w:rsidP="000A2F0F">
      <w:pPr>
        <w:spacing w:line="300" w:lineRule="auto"/>
        <w:ind w:firstLine="420"/>
        <w:jc w:val="left"/>
      </w:pPr>
      <w:r w:rsidRPr="0068781E">
        <w:t>{</w:t>
      </w:r>
    </w:p>
    <w:p w:rsidR="000A2F0F" w:rsidRPr="0068781E" w:rsidRDefault="000A2F0F" w:rsidP="003F49BC">
      <w:pPr>
        <w:ind w:left="420" w:firstLine="420"/>
      </w:pPr>
      <w:r w:rsidRPr="0068781E">
        <w:t>"</w:t>
      </w:r>
      <w:r w:rsidR="00C51BF4" w:rsidRPr="00C51BF4">
        <w:t>change_flag</w:t>
      </w:r>
      <w:r w:rsidRPr="0068781E">
        <w:t>":</w:t>
      </w:r>
      <w:r w:rsidR="00C51BF4">
        <w:rPr>
          <w:rFonts w:hint="eastAsia"/>
        </w:rPr>
        <w:t>0</w:t>
      </w:r>
    </w:p>
    <w:p w:rsidR="000A2F0F" w:rsidRPr="0068781E" w:rsidRDefault="000A2F0F" w:rsidP="000A2F0F">
      <w:pPr>
        <w:spacing w:line="300" w:lineRule="auto"/>
        <w:ind w:firstLine="420"/>
        <w:jc w:val="left"/>
      </w:pPr>
      <w:r w:rsidRPr="0068781E">
        <w:t>},</w:t>
      </w:r>
    </w:p>
    <w:p w:rsidR="000A2F0F" w:rsidRPr="0068781E" w:rsidRDefault="000A2F0F" w:rsidP="000A2F0F">
      <w:pPr>
        <w:spacing w:line="300" w:lineRule="auto"/>
        <w:ind w:firstLine="420"/>
        <w:jc w:val="left"/>
      </w:pPr>
      <w:r w:rsidRPr="0068781E">
        <w:t>"id": "1.8"</w:t>
      </w:r>
    </w:p>
    <w:p w:rsidR="000A2F0F" w:rsidRPr="0068781E" w:rsidRDefault="000A2F0F" w:rsidP="000A2F0F">
      <w:pPr>
        <w:spacing w:line="300" w:lineRule="auto"/>
        <w:jc w:val="left"/>
      </w:pPr>
      <w:r w:rsidRPr="0068781E">
        <w:t>}</w:t>
      </w:r>
    </w:p>
    <w:p w:rsidR="000A2F0F" w:rsidRPr="0068781E" w:rsidRDefault="000A2F0F" w:rsidP="000A2F0F"/>
    <w:p w:rsidR="000A2F0F" w:rsidRPr="0068781E" w:rsidRDefault="000A2F0F" w:rsidP="008D3AD3">
      <w:pPr>
        <w:pStyle w:val="4"/>
        <w:keepLines w:val="0"/>
        <w:widowControl/>
        <w:numPr>
          <w:ilvl w:val="3"/>
          <w:numId w:val="49"/>
        </w:numPr>
        <w:suppressAutoHyphens w:val="0"/>
        <w:spacing w:line="372" w:lineRule="auto"/>
        <w:rPr>
          <w:rFonts w:ascii="Times New Roman" w:hAnsi="Times New Roman"/>
        </w:rPr>
      </w:pPr>
      <w:r w:rsidRPr="0068781E">
        <w:rPr>
          <w:rFonts w:ascii="Times New Roman" w:hAnsi="Times New Roman"/>
        </w:rPr>
        <w:t>Response:</w:t>
      </w:r>
    </w:p>
    <w:p w:rsidR="000A2F0F" w:rsidRPr="0068781E" w:rsidRDefault="000A2F0F" w:rsidP="000A2F0F">
      <w:pPr>
        <w:spacing w:line="300" w:lineRule="auto"/>
        <w:jc w:val="left"/>
      </w:pPr>
      <w:r w:rsidRPr="0068781E">
        <w:t>{</w:t>
      </w:r>
    </w:p>
    <w:p w:rsidR="000A2F0F" w:rsidRPr="0068781E" w:rsidRDefault="000A2F0F" w:rsidP="000A2F0F">
      <w:pPr>
        <w:spacing w:line="300" w:lineRule="auto"/>
        <w:ind w:firstLine="420"/>
        <w:jc w:val="left"/>
      </w:pPr>
      <w:r w:rsidRPr="0068781E">
        <w:t xml:space="preserve">"jsonrpc": "2.0", </w:t>
      </w:r>
    </w:p>
    <w:p w:rsidR="000A2F0F" w:rsidRPr="0068781E" w:rsidRDefault="000A2F0F" w:rsidP="000A2F0F">
      <w:pPr>
        <w:spacing w:line="300" w:lineRule="auto"/>
        <w:ind w:firstLine="420"/>
        <w:jc w:val="left"/>
      </w:pPr>
      <w:r w:rsidRPr="0068781E">
        <w:t>"result": {},</w:t>
      </w:r>
    </w:p>
    <w:p w:rsidR="000A2F0F" w:rsidRPr="0068781E" w:rsidRDefault="000A2F0F" w:rsidP="000A2F0F">
      <w:pPr>
        <w:spacing w:line="300" w:lineRule="auto"/>
        <w:ind w:firstLine="420"/>
        <w:jc w:val="left"/>
      </w:pPr>
      <w:r w:rsidRPr="0068781E">
        <w:t xml:space="preserve">"id":"1.8" </w:t>
      </w:r>
    </w:p>
    <w:p w:rsidR="000A2F0F" w:rsidRPr="0068781E" w:rsidRDefault="000A2F0F" w:rsidP="000A2F0F">
      <w:pPr>
        <w:spacing w:line="300" w:lineRule="auto"/>
        <w:jc w:val="left"/>
      </w:pPr>
      <w:r w:rsidRPr="0068781E">
        <w:t>}</w:t>
      </w:r>
    </w:p>
    <w:p w:rsidR="000A2F0F" w:rsidRPr="0068781E" w:rsidRDefault="000A2F0F" w:rsidP="000A2F0F"/>
    <w:p w:rsidR="000A2F0F" w:rsidRPr="0068781E" w:rsidRDefault="000A2F0F" w:rsidP="000A2F0F">
      <w:pPr>
        <w:pStyle w:val="4"/>
        <w:keepLines w:val="0"/>
        <w:widowControl/>
        <w:suppressAutoHyphens w:val="0"/>
        <w:spacing w:line="372" w:lineRule="auto"/>
        <w:ind w:left="885"/>
        <w:rPr>
          <w:rFonts w:ascii="Times New Roman" w:hAnsi="Times New Roman"/>
        </w:rPr>
      </w:pPr>
      <w:r w:rsidRPr="0068781E">
        <w:rPr>
          <w:rFonts w:ascii="Times New Roman" w:hAnsi="Times New Roman"/>
        </w:rPr>
        <w:lastRenderedPageBreak/>
        <w:t>Definition for each filed</w:t>
      </w:r>
    </w:p>
    <w:tbl>
      <w:tblPr>
        <w:tblW w:w="0" w:type="auto"/>
        <w:tblInd w:w="-20" w:type="dxa"/>
        <w:tblCellMar>
          <w:left w:w="0" w:type="dxa"/>
          <w:right w:w="0" w:type="dxa"/>
        </w:tblCellMar>
        <w:tblLook w:val="04A0" w:firstRow="1" w:lastRow="0" w:firstColumn="1" w:lastColumn="0" w:noHBand="0" w:noVBand="1"/>
      </w:tblPr>
      <w:tblGrid>
        <w:gridCol w:w="2007"/>
        <w:gridCol w:w="1224"/>
        <w:gridCol w:w="1463"/>
        <w:gridCol w:w="4592"/>
      </w:tblGrid>
      <w:tr w:rsidR="000A2F0F" w:rsidRPr="0068781E" w:rsidTr="002C2FDF">
        <w:tc>
          <w:tcPr>
            <w:tcW w:w="2098" w:type="dxa"/>
            <w:tcBorders>
              <w:top w:val="single" w:sz="8" w:space="0" w:color="00000A"/>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pStyle w:val="af9"/>
              <w:spacing w:before="240"/>
              <w:jc w:val="both"/>
              <w:rPr>
                <w:rFonts w:ascii="Times New Roman" w:hAnsi="Times New Roman"/>
                <w:b/>
                <w:bCs/>
                <w:sz w:val="22"/>
                <w:lang w:val="en-GB"/>
              </w:rPr>
            </w:pPr>
            <w:r w:rsidRPr="0068781E">
              <w:rPr>
                <w:rFonts w:ascii="Times New Roman" w:hAnsi="Times New Roman"/>
                <w:b/>
                <w:bCs/>
                <w:sz w:val="22"/>
                <w:lang w:val="en-GB"/>
              </w:rPr>
              <w:t>Field</w:t>
            </w:r>
          </w:p>
        </w:tc>
        <w:tc>
          <w:tcPr>
            <w:tcW w:w="1287"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pStyle w:val="af9"/>
              <w:spacing w:before="240"/>
              <w:jc w:val="both"/>
              <w:rPr>
                <w:rFonts w:ascii="Times New Roman" w:hAnsi="Times New Roman"/>
                <w:b/>
                <w:bCs/>
                <w:sz w:val="22"/>
                <w:lang w:val="en-GB"/>
              </w:rPr>
            </w:pPr>
            <w:r w:rsidRPr="0068781E">
              <w:rPr>
                <w:rFonts w:ascii="Times New Roman" w:hAnsi="Times New Roman"/>
                <w:b/>
                <w:bCs/>
                <w:sz w:val="22"/>
                <w:lang w:val="en-GB"/>
              </w:rPr>
              <w:t>Type</w:t>
            </w:r>
          </w:p>
        </w:tc>
        <w:tc>
          <w:tcPr>
            <w:tcW w:w="1492"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pStyle w:val="af9"/>
              <w:spacing w:before="240"/>
              <w:jc w:val="both"/>
              <w:rPr>
                <w:rFonts w:ascii="Times New Roman" w:hAnsi="Times New Roman"/>
                <w:b/>
                <w:bCs/>
                <w:sz w:val="22"/>
                <w:lang w:val="en-GB"/>
              </w:rPr>
            </w:pPr>
            <w:r w:rsidRPr="0068781E">
              <w:rPr>
                <w:rFonts w:ascii="Times New Roman" w:hAnsi="Times New Roman"/>
                <w:b/>
                <w:bCs/>
                <w:sz w:val="22"/>
                <w:lang w:val="en-GB"/>
              </w:rPr>
              <w:t>Changable</w:t>
            </w:r>
          </w:p>
        </w:tc>
        <w:tc>
          <w:tcPr>
            <w:tcW w:w="4973"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pStyle w:val="af9"/>
              <w:spacing w:before="240"/>
              <w:rPr>
                <w:rFonts w:ascii="Times New Roman" w:hAnsi="Times New Roman"/>
                <w:b/>
                <w:bCs/>
                <w:sz w:val="22"/>
                <w:lang w:val="en-GB"/>
              </w:rPr>
            </w:pPr>
            <w:r w:rsidRPr="0068781E">
              <w:rPr>
                <w:rFonts w:ascii="Times New Roman" w:hAnsi="Times New Roman"/>
                <w:b/>
                <w:bCs/>
                <w:sz w:val="22"/>
                <w:lang w:val="en-GB"/>
              </w:rPr>
              <w:t>Description</w:t>
            </w:r>
          </w:p>
        </w:tc>
      </w:tr>
      <w:tr w:rsidR="000A2F0F" w:rsidRPr="0068781E" w:rsidTr="002C2FDF">
        <w:tc>
          <w:tcPr>
            <w:tcW w:w="2098" w:type="dxa"/>
            <w:tcBorders>
              <w:top w:val="nil"/>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E61095" w:rsidP="002C2FDF">
            <w:pPr>
              <w:pStyle w:val="af9"/>
              <w:spacing w:before="240"/>
              <w:jc w:val="both"/>
              <w:rPr>
                <w:rFonts w:ascii="Times New Roman" w:hAnsi="Times New Roman"/>
                <w:sz w:val="21"/>
                <w:szCs w:val="21"/>
                <w:lang w:eastAsia="zh-CN"/>
              </w:rPr>
            </w:pPr>
            <w:r w:rsidRPr="00E61095">
              <w:rPr>
                <w:rFonts w:ascii="Times New Roman" w:hAnsi="Times New Roman"/>
                <w:sz w:val="21"/>
                <w:szCs w:val="21"/>
                <w:lang w:eastAsia="zh-CN"/>
              </w:rPr>
              <w:t>change_flag</w:t>
            </w:r>
          </w:p>
        </w:tc>
        <w:tc>
          <w:tcPr>
            <w:tcW w:w="1287"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jc w:val="left"/>
              <w:rPr>
                <w:sz w:val="20"/>
                <w:szCs w:val="20"/>
              </w:rPr>
            </w:pPr>
          </w:p>
        </w:tc>
        <w:tc>
          <w:tcPr>
            <w:tcW w:w="1492"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jc w:val="left"/>
              <w:rPr>
                <w:sz w:val="20"/>
                <w:szCs w:val="20"/>
              </w:rPr>
            </w:pPr>
          </w:p>
        </w:tc>
        <w:tc>
          <w:tcPr>
            <w:tcW w:w="4973"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E61095" w:rsidRDefault="000A2F0F" w:rsidP="002C2FDF">
            <w:pPr>
              <w:pStyle w:val="af9"/>
              <w:spacing w:before="240"/>
              <w:rPr>
                <w:rFonts w:ascii="Times New Roman" w:eastAsiaTheme="minorEastAsia" w:hAnsi="Times New Roman"/>
                <w:sz w:val="21"/>
                <w:szCs w:val="21"/>
                <w:lang w:eastAsia="zh-CN"/>
              </w:rPr>
            </w:pPr>
            <w:r w:rsidRPr="0068781E">
              <w:rPr>
                <w:rFonts w:ascii="Times New Roman" w:hAnsi="Times New Roman"/>
                <w:sz w:val="21"/>
                <w:szCs w:val="21"/>
                <w:lang w:eastAsia="zh-CN"/>
              </w:rPr>
              <w:t>0 :</w:t>
            </w:r>
            <w:r w:rsidR="00BE2D4E">
              <w:rPr>
                <w:rFonts w:ascii="Times New Roman" w:eastAsiaTheme="minorEastAsia" w:hAnsi="Times New Roman" w:hint="eastAsia"/>
                <w:sz w:val="21"/>
                <w:szCs w:val="21"/>
                <w:lang w:eastAsia="zh-CN"/>
              </w:rPr>
              <w:t>UI</w:t>
            </w:r>
            <w:r w:rsidR="00BE2D4E">
              <w:rPr>
                <w:rFonts w:ascii="Times New Roman" w:eastAsiaTheme="minorEastAsia" w:hAnsi="Times New Roman" w:hint="eastAsia"/>
                <w:sz w:val="21"/>
                <w:szCs w:val="21"/>
                <w:lang w:eastAsia="zh-CN"/>
              </w:rPr>
              <w:t>提示需要修改密码</w:t>
            </w:r>
            <w:r w:rsidR="00E61095">
              <w:rPr>
                <w:rFonts w:ascii="Times New Roman" w:eastAsiaTheme="minorEastAsia" w:hAnsi="Times New Roman" w:hint="eastAsia"/>
                <w:sz w:val="21"/>
                <w:szCs w:val="21"/>
                <w:lang w:eastAsia="zh-CN"/>
              </w:rPr>
              <w:t xml:space="preserve"> </w:t>
            </w:r>
            <w:r w:rsidR="00E61095" w:rsidRPr="00BE2D4E">
              <w:rPr>
                <w:rFonts w:ascii="Times New Roman" w:eastAsiaTheme="minorEastAsia" w:hAnsi="Times New Roman" w:hint="eastAsia"/>
                <w:color w:val="FF0000"/>
                <w:sz w:val="21"/>
                <w:szCs w:val="21"/>
                <w:lang w:eastAsia="zh-CN"/>
              </w:rPr>
              <w:t>/*Firmware</w:t>
            </w:r>
            <w:r w:rsidR="00E61095" w:rsidRPr="00BE2D4E">
              <w:rPr>
                <w:rFonts w:ascii="Times New Roman" w:eastAsiaTheme="minorEastAsia" w:hAnsi="Times New Roman" w:hint="eastAsia"/>
                <w:color w:val="FF0000"/>
                <w:sz w:val="21"/>
                <w:szCs w:val="21"/>
                <w:lang w:eastAsia="zh-CN"/>
              </w:rPr>
              <w:t>初始值为</w:t>
            </w:r>
            <w:r w:rsidR="00E61095" w:rsidRPr="00BE2D4E">
              <w:rPr>
                <w:rFonts w:ascii="Times New Roman" w:eastAsiaTheme="minorEastAsia" w:hAnsi="Times New Roman" w:hint="eastAsia"/>
                <w:color w:val="FF0000"/>
                <w:sz w:val="21"/>
                <w:szCs w:val="21"/>
                <w:lang w:eastAsia="zh-CN"/>
              </w:rPr>
              <w:t>0</w:t>
            </w:r>
            <w:r w:rsidR="00056022" w:rsidRPr="00BE2D4E">
              <w:rPr>
                <w:rFonts w:ascii="Times New Roman" w:eastAsiaTheme="minorEastAsia" w:hAnsi="Times New Roman" w:hint="eastAsia"/>
                <w:color w:val="FF0000"/>
                <w:sz w:val="21"/>
                <w:szCs w:val="21"/>
                <w:lang w:eastAsia="zh-CN"/>
              </w:rPr>
              <w:t>，设备</w:t>
            </w:r>
            <w:r w:rsidR="00056022" w:rsidRPr="00BE2D4E">
              <w:rPr>
                <w:rFonts w:ascii="Times New Roman" w:eastAsiaTheme="minorEastAsia" w:hAnsi="Times New Roman" w:hint="eastAsia"/>
                <w:color w:val="FF0000"/>
                <w:sz w:val="21"/>
                <w:szCs w:val="21"/>
                <w:lang w:eastAsia="zh-CN"/>
              </w:rPr>
              <w:t>reset</w:t>
            </w:r>
            <w:r w:rsidR="00056022" w:rsidRPr="00BE2D4E">
              <w:rPr>
                <w:rFonts w:ascii="Times New Roman" w:eastAsiaTheme="minorEastAsia" w:hAnsi="Times New Roman" w:hint="eastAsia"/>
                <w:color w:val="FF0000"/>
                <w:sz w:val="21"/>
                <w:szCs w:val="21"/>
                <w:lang w:eastAsia="zh-CN"/>
              </w:rPr>
              <w:t>后重新置为</w:t>
            </w:r>
            <w:r w:rsidR="00056022" w:rsidRPr="00BE2D4E">
              <w:rPr>
                <w:rFonts w:ascii="Times New Roman" w:eastAsiaTheme="minorEastAsia" w:hAnsi="Times New Roman" w:hint="eastAsia"/>
                <w:color w:val="FF0000"/>
                <w:sz w:val="21"/>
                <w:szCs w:val="21"/>
                <w:lang w:eastAsia="zh-CN"/>
              </w:rPr>
              <w:t>0</w:t>
            </w:r>
            <w:r w:rsidR="00E61095" w:rsidRPr="00BE2D4E">
              <w:rPr>
                <w:rFonts w:ascii="Times New Roman" w:eastAsiaTheme="minorEastAsia" w:hAnsi="Times New Roman" w:hint="eastAsia"/>
                <w:color w:val="FF0000"/>
                <w:sz w:val="21"/>
                <w:szCs w:val="21"/>
                <w:lang w:eastAsia="zh-CN"/>
              </w:rPr>
              <w:t>*/</w:t>
            </w:r>
          </w:p>
          <w:p w:rsidR="000A2F0F" w:rsidRPr="00BE2D4E" w:rsidRDefault="00BE2D4E" w:rsidP="00BE2D4E">
            <w:pPr>
              <w:pStyle w:val="af9"/>
              <w:spacing w:before="240"/>
              <w:rPr>
                <w:rFonts w:ascii="Times New Roman" w:eastAsiaTheme="minorEastAsia" w:hAnsi="Times New Roman"/>
                <w:sz w:val="21"/>
                <w:szCs w:val="21"/>
                <w:lang w:eastAsia="zh-CN"/>
              </w:rPr>
            </w:pPr>
            <w:r w:rsidRPr="00BE2D4E">
              <w:rPr>
                <w:rFonts w:ascii="Times New Roman" w:hAnsi="Times New Roman" w:hint="eastAsia"/>
                <w:sz w:val="21"/>
                <w:szCs w:val="21"/>
                <w:lang w:eastAsia="zh-CN"/>
              </w:rPr>
              <w:t>1</w:t>
            </w:r>
            <w:r w:rsidR="000A2F0F" w:rsidRPr="0068781E">
              <w:rPr>
                <w:rFonts w:ascii="Times New Roman" w:hAnsi="Times New Roman"/>
                <w:sz w:val="21"/>
                <w:szCs w:val="21"/>
                <w:lang w:eastAsia="zh-CN"/>
              </w:rPr>
              <w:t>:</w:t>
            </w:r>
            <w:r>
              <w:rPr>
                <w:rFonts w:ascii="Times New Roman" w:eastAsiaTheme="minorEastAsia" w:hAnsi="Times New Roman" w:hint="eastAsia"/>
                <w:sz w:val="21"/>
                <w:szCs w:val="21"/>
                <w:lang w:eastAsia="zh-CN"/>
              </w:rPr>
              <w:t>UI</w:t>
            </w:r>
            <w:r>
              <w:rPr>
                <w:rFonts w:ascii="Times New Roman" w:eastAsiaTheme="minorEastAsia" w:hAnsi="Times New Roman" w:hint="eastAsia"/>
                <w:sz w:val="21"/>
                <w:szCs w:val="21"/>
                <w:lang w:eastAsia="zh-CN"/>
              </w:rPr>
              <w:t>不提示修改密码</w:t>
            </w:r>
          </w:p>
        </w:tc>
      </w:tr>
    </w:tbl>
    <w:p w:rsidR="000A2F0F" w:rsidRPr="0068781E" w:rsidRDefault="000A2F0F" w:rsidP="000A2F0F">
      <w:pPr>
        <w:rPr>
          <w:szCs w:val="21"/>
        </w:rPr>
      </w:pPr>
    </w:p>
    <w:p w:rsidR="00BA43CC" w:rsidRPr="0068781E" w:rsidRDefault="00BA43CC" w:rsidP="000A2F0F">
      <w:pPr>
        <w:rPr>
          <w:szCs w:val="21"/>
        </w:rPr>
      </w:pPr>
    </w:p>
    <w:p w:rsidR="000A2F0F" w:rsidRPr="0068781E" w:rsidRDefault="000A2F0F" w:rsidP="000A2F0F">
      <w:pPr>
        <w:pStyle w:val="4"/>
        <w:keepLines w:val="0"/>
        <w:widowControl/>
        <w:suppressAutoHyphens w:val="0"/>
        <w:spacing w:line="372" w:lineRule="auto"/>
        <w:rPr>
          <w:rFonts w:ascii="Times New Roman" w:hAnsi="Times New Roman"/>
        </w:rPr>
      </w:pPr>
      <w:r w:rsidRPr="0068781E">
        <w:rPr>
          <w:rFonts w:ascii="Times New Roman" w:eastAsiaTheme="minorEastAsia" w:hAnsi="Times New Roman"/>
        </w:rPr>
        <w:t xml:space="preserve">5.1.8.3 </w:t>
      </w:r>
      <w:r w:rsidRPr="0068781E">
        <w:rPr>
          <w:rFonts w:ascii="Times New Roman" w:hAnsi="Times New Roman"/>
        </w:rPr>
        <w:t>Response with error</w:t>
      </w:r>
    </w:p>
    <w:p w:rsidR="000A2F0F" w:rsidRPr="0068781E" w:rsidRDefault="000A2F0F" w:rsidP="000A2F0F">
      <w:pPr>
        <w:spacing w:line="300" w:lineRule="auto"/>
        <w:jc w:val="left"/>
      </w:pPr>
      <w:r w:rsidRPr="0068781E">
        <w:t>{</w:t>
      </w:r>
    </w:p>
    <w:p w:rsidR="000A2F0F" w:rsidRPr="0068781E" w:rsidRDefault="000A2F0F" w:rsidP="000A2F0F">
      <w:pPr>
        <w:spacing w:line="300" w:lineRule="auto"/>
        <w:ind w:firstLine="420"/>
        <w:jc w:val="left"/>
      </w:pPr>
      <w:r w:rsidRPr="0068781E">
        <w:t xml:space="preserve">"jsonrpc": "2.0", </w:t>
      </w:r>
    </w:p>
    <w:p w:rsidR="000A2F0F" w:rsidRPr="0068781E" w:rsidRDefault="000A2F0F" w:rsidP="000A2F0F">
      <w:pPr>
        <w:spacing w:line="300" w:lineRule="auto"/>
        <w:ind w:firstLine="420"/>
        <w:jc w:val="left"/>
      </w:pPr>
      <w:r w:rsidRPr="0068781E">
        <w:t>"error ": {</w:t>
      </w:r>
    </w:p>
    <w:p w:rsidR="000A2F0F" w:rsidRPr="0068781E" w:rsidRDefault="000A2F0F" w:rsidP="000A2F0F">
      <w:pPr>
        <w:spacing w:line="300" w:lineRule="auto"/>
        <w:ind w:firstLine="1365"/>
        <w:jc w:val="left"/>
      </w:pPr>
      <w:r w:rsidRPr="0068781E">
        <w:t>"code":"010801",</w:t>
      </w:r>
    </w:p>
    <w:p w:rsidR="000A2F0F" w:rsidRPr="0068781E" w:rsidRDefault="000A2F0F" w:rsidP="000A2F0F">
      <w:pPr>
        <w:spacing w:line="300" w:lineRule="auto"/>
        <w:ind w:firstLine="1365"/>
        <w:jc w:val="left"/>
      </w:pPr>
      <w:r w:rsidRPr="0068781E">
        <w:t>"message ":"GetPasswordChangeFlag fail. ",</w:t>
      </w:r>
    </w:p>
    <w:p w:rsidR="000A2F0F" w:rsidRPr="0068781E" w:rsidRDefault="000A2F0F" w:rsidP="000A2F0F">
      <w:pPr>
        <w:spacing w:line="300" w:lineRule="auto"/>
        <w:ind w:firstLine="1260"/>
        <w:jc w:val="left"/>
      </w:pPr>
      <w:r w:rsidRPr="0068781E">
        <w:t>},</w:t>
      </w:r>
    </w:p>
    <w:p w:rsidR="000A2F0F" w:rsidRPr="0068781E" w:rsidRDefault="000A2F0F" w:rsidP="000A2F0F">
      <w:pPr>
        <w:spacing w:line="300" w:lineRule="auto"/>
        <w:ind w:firstLine="420"/>
        <w:jc w:val="left"/>
      </w:pPr>
      <w:r w:rsidRPr="0068781E">
        <w:t xml:space="preserve">"id":"1.8" </w:t>
      </w:r>
    </w:p>
    <w:p w:rsidR="000A2F0F" w:rsidRPr="0068781E" w:rsidRDefault="000A2F0F" w:rsidP="000A2F0F">
      <w:pPr>
        <w:spacing w:line="300" w:lineRule="auto"/>
        <w:jc w:val="left"/>
      </w:pPr>
      <w:r w:rsidRPr="0068781E">
        <w:t>}</w:t>
      </w:r>
    </w:p>
    <w:tbl>
      <w:tblPr>
        <w:tblW w:w="0" w:type="auto"/>
        <w:tblInd w:w="-20" w:type="dxa"/>
        <w:tblCellMar>
          <w:left w:w="0" w:type="dxa"/>
          <w:right w:w="0" w:type="dxa"/>
        </w:tblCellMar>
        <w:tblLook w:val="04A0" w:firstRow="1" w:lastRow="0" w:firstColumn="1" w:lastColumn="0" w:noHBand="0" w:noVBand="1"/>
      </w:tblPr>
      <w:tblGrid>
        <w:gridCol w:w="1662"/>
        <w:gridCol w:w="2974"/>
        <w:gridCol w:w="4650"/>
      </w:tblGrid>
      <w:tr w:rsidR="000A2F0F" w:rsidRPr="0068781E" w:rsidTr="002C2FDF">
        <w:tc>
          <w:tcPr>
            <w:tcW w:w="1662" w:type="dxa"/>
            <w:tcBorders>
              <w:top w:val="single" w:sz="8" w:space="0" w:color="00000A"/>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pStyle w:val="TextBody"/>
              <w:rPr>
                <w:rFonts w:ascii="Times New Roman" w:hAnsi="Times New Roman"/>
              </w:rPr>
            </w:pPr>
            <w:r w:rsidRPr="0068781E">
              <w:rPr>
                <w:rFonts w:ascii="Times New Roman" w:hAnsi="Times New Roman"/>
              </w:rPr>
              <w:t>Error Code</w:t>
            </w:r>
          </w:p>
        </w:tc>
        <w:tc>
          <w:tcPr>
            <w:tcW w:w="2974"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pStyle w:val="TextBody"/>
              <w:rPr>
                <w:rFonts w:ascii="Times New Roman" w:hAnsi="Times New Roman"/>
              </w:rPr>
            </w:pPr>
            <w:r w:rsidRPr="0068781E">
              <w:rPr>
                <w:rFonts w:ascii="Times New Roman" w:hAnsi="Times New Roman"/>
              </w:rPr>
              <w:t>Error Message</w:t>
            </w:r>
          </w:p>
        </w:tc>
        <w:tc>
          <w:tcPr>
            <w:tcW w:w="4650" w:type="dxa"/>
            <w:tcBorders>
              <w:top w:val="single" w:sz="8" w:space="0" w:color="00000A"/>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pStyle w:val="TextBody"/>
              <w:rPr>
                <w:rFonts w:ascii="Times New Roman" w:hAnsi="Times New Roman"/>
              </w:rPr>
            </w:pPr>
            <w:r w:rsidRPr="0068781E">
              <w:rPr>
                <w:rFonts w:ascii="Times New Roman" w:hAnsi="Times New Roman"/>
              </w:rPr>
              <w:t>Error Description</w:t>
            </w:r>
          </w:p>
        </w:tc>
      </w:tr>
      <w:tr w:rsidR="000A2F0F" w:rsidRPr="0068781E" w:rsidTr="002C2FDF">
        <w:tc>
          <w:tcPr>
            <w:tcW w:w="1662" w:type="dxa"/>
            <w:tcBorders>
              <w:top w:val="nil"/>
              <w:left w:val="single" w:sz="8" w:space="0" w:color="00000A"/>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rPr>
                <w:szCs w:val="21"/>
              </w:rPr>
            </w:pPr>
            <w:r w:rsidRPr="0068781E">
              <w:t>010801</w:t>
            </w:r>
          </w:p>
        </w:tc>
        <w:tc>
          <w:tcPr>
            <w:tcW w:w="2974"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rPr>
                <w:szCs w:val="21"/>
              </w:rPr>
            </w:pPr>
            <w:r w:rsidRPr="0068781E">
              <w:t>Get PasswordChangeFlag fail.</w:t>
            </w:r>
          </w:p>
        </w:tc>
        <w:tc>
          <w:tcPr>
            <w:tcW w:w="4650" w:type="dxa"/>
            <w:tcBorders>
              <w:top w:val="nil"/>
              <w:left w:val="nil"/>
              <w:bottom w:val="single" w:sz="8" w:space="0" w:color="00000A"/>
              <w:right w:val="single" w:sz="8" w:space="0" w:color="00000A"/>
            </w:tcBorders>
            <w:shd w:val="clear" w:color="auto" w:fill="FFFFFF"/>
            <w:tcMar>
              <w:top w:w="0" w:type="dxa"/>
              <w:left w:w="88" w:type="dxa"/>
              <w:bottom w:w="0" w:type="dxa"/>
              <w:right w:w="108" w:type="dxa"/>
            </w:tcMar>
            <w:hideMark/>
          </w:tcPr>
          <w:p w:rsidR="000A2F0F" w:rsidRPr="0068781E" w:rsidRDefault="000A2F0F" w:rsidP="002C2FDF">
            <w:pPr>
              <w:rPr>
                <w:szCs w:val="21"/>
              </w:rPr>
            </w:pPr>
            <w:r w:rsidRPr="0068781E">
              <w:t>Get PasswordChangeFlag fail.</w:t>
            </w:r>
          </w:p>
        </w:tc>
      </w:tr>
    </w:tbl>
    <w:p w:rsidR="000A2F0F" w:rsidRPr="0068781E" w:rsidRDefault="000A2F0F"/>
    <w:p w:rsidR="000A2F0F" w:rsidRPr="000A2F0F" w:rsidRDefault="000A2F0F"/>
    <w:p w:rsidR="00E23645" w:rsidRDefault="00E23645"/>
    <w:p w:rsidR="00E23645" w:rsidRDefault="00E23645"/>
    <w:p w:rsidR="00E23645" w:rsidRDefault="00276531">
      <w:pPr>
        <w:pStyle w:val="2"/>
        <w:numPr>
          <w:ilvl w:val="1"/>
          <w:numId w:val="1"/>
        </w:numPr>
      </w:pPr>
      <w:bookmarkStart w:id="131" w:name="_Toc422502787"/>
      <w:bookmarkStart w:id="132" w:name="_Toc401747822"/>
      <w:bookmarkStart w:id="133" w:name="_Toc392062406"/>
      <w:bookmarkStart w:id="134" w:name="_Toc378347881"/>
      <w:bookmarkStart w:id="135" w:name="_Toc375149394"/>
      <w:bookmarkStart w:id="136" w:name="__RefHeading__56308_1585609034"/>
      <w:bookmarkStart w:id="137" w:name="_Toc470684620"/>
      <w:bookmarkEnd w:id="131"/>
      <w:bookmarkEnd w:id="132"/>
      <w:bookmarkEnd w:id="133"/>
      <w:bookmarkEnd w:id="134"/>
      <w:bookmarkEnd w:id="135"/>
      <w:bookmarkEnd w:id="136"/>
      <w:r>
        <w:t>SIM Management Requests</w:t>
      </w:r>
      <w:bookmarkEnd w:id="137"/>
    </w:p>
    <w:p w:rsidR="00E23645" w:rsidRPr="00EB7102" w:rsidRDefault="00276531">
      <w:pPr>
        <w:pStyle w:val="3"/>
        <w:numPr>
          <w:ilvl w:val="2"/>
          <w:numId w:val="1"/>
        </w:numPr>
        <w:ind w:left="964" w:right="210"/>
        <w:rPr>
          <w:highlight w:val="green"/>
        </w:rPr>
      </w:pPr>
      <w:bookmarkStart w:id="138" w:name="__RefHeading__56310_1585609034"/>
      <w:bookmarkStart w:id="139" w:name="_Toc422502788"/>
      <w:bookmarkStart w:id="140" w:name="_Toc401747823"/>
      <w:bookmarkStart w:id="141" w:name="_Toc392062407"/>
      <w:bookmarkStart w:id="142" w:name="_Toc378347882"/>
      <w:bookmarkStart w:id="143" w:name="_Toc323308822"/>
      <w:bookmarkStart w:id="144" w:name="_Toc470684621"/>
      <w:bookmarkEnd w:id="138"/>
      <w:r w:rsidRPr="00EB7102">
        <w:rPr>
          <w:highlight w:val="green"/>
        </w:rPr>
        <w:t>GetSim</w:t>
      </w:r>
      <w:bookmarkEnd w:id="139"/>
      <w:bookmarkEnd w:id="140"/>
      <w:bookmarkEnd w:id="141"/>
      <w:bookmarkEnd w:id="142"/>
      <w:bookmarkEnd w:id="143"/>
      <w:r w:rsidRPr="00EB7102">
        <w:rPr>
          <w:highlight w:val="green"/>
        </w:rPr>
        <w:t>Status</w:t>
      </w:r>
      <w:bookmarkEnd w:id="144"/>
    </w:p>
    <w:p w:rsidR="00E23645" w:rsidRPr="00EB7102" w:rsidRDefault="00276531">
      <w:pPr>
        <w:pStyle w:val="4"/>
        <w:numPr>
          <w:ilvl w:val="3"/>
          <w:numId w:val="1"/>
        </w:numPr>
        <w:rPr>
          <w:highlight w:val="green"/>
        </w:rPr>
      </w:pPr>
      <w:bookmarkStart w:id="145" w:name="__RefHeading__56312_1585609034"/>
      <w:bookmarkEnd w:id="145"/>
      <w:r w:rsidRPr="00EB7102">
        <w:rPr>
          <w:highlight w:val="green"/>
        </w:rPr>
        <w:t>POST Request</w:t>
      </w:r>
    </w:p>
    <w:p w:rsidR="00E23645" w:rsidRPr="00EB7102" w:rsidRDefault="00276531">
      <w:pPr>
        <w:ind w:left="210"/>
        <w:rPr>
          <w:highlight w:val="green"/>
        </w:rPr>
      </w:pPr>
      <w:r w:rsidRPr="00EB7102">
        <w:rPr>
          <w:highlight w:val="green"/>
        </w:rPr>
        <w:t>{</w:t>
      </w:r>
    </w:p>
    <w:p w:rsidR="00E23645" w:rsidRPr="00EB7102" w:rsidRDefault="00276531">
      <w:pPr>
        <w:ind w:left="420"/>
        <w:rPr>
          <w:highlight w:val="green"/>
        </w:rPr>
      </w:pPr>
      <w:r w:rsidRPr="00EB7102">
        <w:rPr>
          <w:highlight w:val="green"/>
        </w:rPr>
        <w:t xml:space="preserve">"jsonrpc": "2.0", </w:t>
      </w:r>
    </w:p>
    <w:p w:rsidR="00E23645" w:rsidRPr="00EB7102" w:rsidRDefault="00276531">
      <w:pPr>
        <w:ind w:left="420"/>
        <w:rPr>
          <w:highlight w:val="green"/>
        </w:rPr>
      </w:pPr>
      <w:r w:rsidRPr="00EB7102">
        <w:rPr>
          <w:highlight w:val="green"/>
        </w:rPr>
        <w:t>"method": "GetSimStatus",</w:t>
      </w:r>
    </w:p>
    <w:p w:rsidR="00E23645" w:rsidRPr="00EB7102" w:rsidRDefault="00276531">
      <w:pPr>
        <w:ind w:left="420"/>
        <w:rPr>
          <w:highlight w:val="green"/>
        </w:rPr>
      </w:pPr>
      <w:r w:rsidRPr="00EB7102">
        <w:rPr>
          <w:highlight w:val="green"/>
        </w:rPr>
        <w:t>"params": {},</w:t>
      </w:r>
    </w:p>
    <w:p w:rsidR="00E23645" w:rsidRPr="00EB7102" w:rsidRDefault="00276531">
      <w:pPr>
        <w:ind w:left="420"/>
        <w:rPr>
          <w:highlight w:val="green"/>
        </w:rPr>
      </w:pPr>
      <w:r w:rsidRPr="00EB7102">
        <w:rPr>
          <w:highlight w:val="green"/>
        </w:rPr>
        <w:t>"id": "2.1"</w:t>
      </w:r>
    </w:p>
    <w:p w:rsidR="00E23645" w:rsidRPr="00EB7102" w:rsidRDefault="00276531">
      <w:pPr>
        <w:ind w:firstLine="210"/>
        <w:jc w:val="left"/>
        <w:rPr>
          <w:highlight w:val="green"/>
        </w:rPr>
      </w:pPr>
      <w:r w:rsidRPr="00EB7102">
        <w:rPr>
          <w:highlight w:val="green"/>
        </w:rPr>
        <w:t>}</w:t>
      </w:r>
    </w:p>
    <w:p w:rsidR="00E23645" w:rsidRPr="00EB7102" w:rsidRDefault="00E23645">
      <w:pPr>
        <w:jc w:val="left"/>
        <w:rPr>
          <w:rFonts w:ascii="Consolas" w:hAnsi="Consolas" w:cs="Consolas"/>
          <w:sz w:val="19"/>
          <w:szCs w:val="19"/>
          <w:highlight w:val="green"/>
          <w:lang w:eastAsia="de-DE"/>
        </w:rPr>
      </w:pPr>
    </w:p>
    <w:p w:rsidR="00E23645" w:rsidRPr="00EB7102" w:rsidRDefault="00276531">
      <w:pPr>
        <w:pStyle w:val="4"/>
        <w:numPr>
          <w:ilvl w:val="3"/>
          <w:numId w:val="1"/>
        </w:numPr>
        <w:rPr>
          <w:highlight w:val="green"/>
        </w:rPr>
      </w:pPr>
      <w:bookmarkStart w:id="146" w:name="__RefHeading__56314_1585609034"/>
      <w:bookmarkEnd w:id="146"/>
      <w:r w:rsidRPr="00EB7102">
        <w:rPr>
          <w:highlight w:val="green"/>
        </w:rPr>
        <w:t xml:space="preserve">Response </w:t>
      </w:r>
    </w:p>
    <w:p w:rsidR="00E23645" w:rsidRPr="00EB7102" w:rsidRDefault="00276531">
      <w:pPr>
        <w:ind w:left="210"/>
        <w:jc w:val="left"/>
        <w:rPr>
          <w:highlight w:val="green"/>
        </w:rPr>
      </w:pPr>
      <w:r w:rsidRPr="00EB7102">
        <w:rPr>
          <w:highlight w:val="green"/>
        </w:rPr>
        <w:t>{</w:t>
      </w:r>
    </w:p>
    <w:p w:rsidR="00E23645" w:rsidRPr="00EB7102" w:rsidRDefault="00276531">
      <w:pPr>
        <w:ind w:left="210" w:firstLine="420"/>
        <w:jc w:val="left"/>
        <w:rPr>
          <w:highlight w:val="green"/>
        </w:rPr>
      </w:pPr>
      <w:r w:rsidRPr="00EB7102">
        <w:rPr>
          <w:highlight w:val="green"/>
        </w:rPr>
        <w:t xml:space="preserve">"jsonrpc": "2.0", </w:t>
      </w:r>
    </w:p>
    <w:p w:rsidR="00E23645" w:rsidRPr="00EB7102" w:rsidRDefault="00276531">
      <w:pPr>
        <w:ind w:left="210" w:firstLine="420"/>
        <w:jc w:val="left"/>
        <w:rPr>
          <w:highlight w:val="green"/>
        </w:rPr>
      </w:pPr>
      <w:r w:rsidRPr="00EB7102">
        <w:rPr>
          <w:highlight w:val="green"/>
        </w:rPr>
        <w:lastRenderedPageBreak/>
        <w:t>"result": {</w:t>
      </w:r>
    </w:p>
    <w:p w:rsidR="001260A1" w:rsidRPr="00EB7102" w:rsidRDefault="001260A1" w:rsidP="001260A1">
      <w:pPr>
        <w:ind w:left="210" w:firstLineChars="700" w:firstLine="1470"/>
        <w:jc w:val="left"/>
        <w:rPr>
          <w:highlight w:val="green"/>
        </w:rPr>
      </w:pPr>
      <w:r w:rsidRPr="00EB7102">
        <w:rPr>
          <w:highlight w:val="green"/>
        </w:rPr>
        <w:t>"PinRemainingTimes":3,</w:t>
      </w:r>
    </w:p>
    <w:p w:rsidR="001260A1" w:rsidRPr="00EB7102" w:rsidRDefault="001260A1" w:rsidP="001260A1">
      <w:pPr>
        <w:ind w:left="1680"/>
        <w:jc w:val="left"/>
        <w:rPr>
          <w:highlight w:val="green"/>
        </w:rPr>
      </w:pPr>
      <w:r w:rsidRPr="00EB7102">
        <w:rPr>
          <w:highlight w:val="green"/>
        </w:rPr>
        <w:t>"PinState":1,</w:t>
      </w:r>
    </w:p>
    <w:p w:rsidR="001260A1" w:rsidRPr="00EB7102" w:rsidRDefault="001260A1" w:rsidP="001260A1">
      <w:pPr>
        <w:ind w:left="210" w:firstLineChars="700" w:firstLine="1470"/>
        <w:jc w:val="left"/>
        <w:rPr>
          <w:highlight w:val="green"/>
        </w:rPr>
      </w:pPr>
      <w:r w:rsidRPr="00EB7102">
        <w:rPr>
          <w:highlight w:val="green"/>
        </w:rPr>
        <w:t>"PukRemainingTimes":10</w:t>
      </w:r>
      <w:r w:rsidRPr="00EB7102">
        <w:rPr>
          <w:rFonts w:hint="eastAsia"/>
          <w:highlight w:val="green"/>
        </w:rPr>
        <w:t>,</w:t>
      </w:r>
    </w:p>
    <w:p w:rsidR="001260A1" w:rsidRPr="00EB7102" w:rsidRDefault="001260A1" w:rsidP="001260A1">
      <w:pPr>
        <w:ind w:left="1680"/>
        <w:jc w:val="left"/>
        <w:rPr>
          <w:highlight w:val="green"/>
        </w:rPr>
      </w:pPr>
      <w:r w:rsidRPr="00EB7102">
        <w:rPr>
          <w:highlight w:val="green"/>
        </w:rPr>
        <w:t>"</w:t>
      </w:r>
      <w:bookmarkStart w:id="147" w:name="OLE_LINK63"/>
      <w:bookmarkStart w:id="148" w:name="OLE_LINK62"/>
      <w:r w:rsidRPr="00EB7102">
        <w:rPr>
          <w:highlight w:val="green"/>
        </w:rPr>
        <w:t>SIMLockRemainingTimes</w:t>
      </w:r>
      <w:bookmarkEnd w:id="147"/>
      <w:bookmarkEnd w:id="148"/>
      <w:r w:rsidRPr="00EB7102">
        <w:rPr>
          <w:highlight w:val="green"/>
        </w:rPr>
        <w:t>":1</w:t>
      </w:r>
      <w:r w:rsidRPr="00EB7102">
        <w:rPr>
          <w:rFonts w:hint="eastAsia"/>
          <w:highlight w:val="green"/>
        </w:rPr>
        <w:t>,</w:t>
      </w:r>
    </w:p>
    <w:p w:rsidR="001260A1" w:rsidRPr="00EB7102" w:rsidRDefault="001260A1" w:rsidP="001260A1">
      <w:pPr>
        <w:ind w:left="1680"/>
        <w:jc w:val="left"/>
        <w:rPr>
          <w:highlight w:val="green"/>
        </w:rPr>
      </w:pPr>
      <w:r w:rsidRPr="00EB7102">
        <w:rPr>
          <w:highlight w:val="green"/>
        </w:rPr>
        <w:t>"SIMLockState":1,</w:t>
      </w:r>
    </w:p>
    <w:p w:rsidR="00F55DF8" w:rsidRDefault="00276531" w:rsidP="001260A1">
      <w:pPr>
        <w:ind w:left="210"/>
        <w:jc w:val="left"/>
        <w:rPr>
          <w:highlight w:val="green"/>
        </w:rPr>
      </w:pPr>
      <w:r w:rsidRPr="00EB7102">
        <w:rPr>
          <w:highlight w:val="green"/>
        </w:rPr>
        <w:tab/>
      </w:r>
      <w:r w:rsidRPr="00EB7102">
        <w:rPr>
          <w:highlight w:val="green"/>
        </w:rPr>
        <w:tab/>
      </w:r>
      <w:r w:rsidRPr="00EB7102">
        <w:rPr>
          <w:highlight w:val="green"/>
        </w:rPr>
        <w:tab/>
      </w:r>
      <w:r w:rsidRPr="00EB7102">
        <w:rPr>
          <w:highlight w:val="green"/>
        </w:rPr>
        <w:tab/>
      </w:r>
      <w:r w:rsidR="001260A1" w:rsidRPr="00EB7102">
        <w:rPr>
          <w:highlight w:val="green"/>
        </w:rPr>
        <w:t>"SIMState":1</w:t>
      </w:r>
      <w:r w:rsidR="00414C1F">
        <w:rPr>
          <w:rFonts w:hint="eastAsia"/>
          <w:highlight w:val="green"/>
        </w:rPr>
        <w:t>,</w:t>
      </w:r>
    </w:p>
    <w:p w:rsidR="00414C1F" w:rsidRPr="00EB7102" w:rsidRDefault="00414C1F" w:rsidP="001260A1">
      <w:pPr>
        <w:ind w:left="210"/>
        <w:jc w:val="left"/>
        <w:rPr>
          <w:rFonts w:hint="eastAsia"/>
          <w:highlight w:val="green"/>
        </w:rPr>
      </w:pPr>
      <w:r>
        <w:rPr>
          <w:highlight w:val="green"/>
        </w:rPr>
        <w:tab/>
      </w:r>
      <w:r>
        <w:rPr>
          <w:highlight w:val="green"/>
        </w:rPr>
        <w:tab/>
      </w:r>
      <w:r>
        <w:rPr>
          <w:highlight w:val="green"/>
        </w:rPr>
        <w:tab/>
      </w:r>
      <w:r>
        <w:rPr>
          <w:highlight w:val="green"/>
        </w:rPr>
        <w:tab/>
      </w:r>
      <w:r w:rsidRPr="005F7F1F">
        <w:rPr>
          <w:rStyle w:val="token"/>
          <w:rFonts w:ascii="Courier" w:hAnsi="Courier"/>
          <w:sz w:val="19"/>
          <w:szCs w:val="19"/>
          <w:highlight w:val="green"/>
        </w:rPr>
        <w:t>"PLMN"</w:t>
      </w:r>
      <w:r w:rsidRPr="005F7F1F">
        <w:rPr>
          <w:rStyle w:val="token"/>
          <w:rFonts w:ascii="Courier" w:hAnsi="Courier"/>
          <w:color w:val="525252"/>
          <w:sz w:val="19"/>
          <w:szCs w:val="19"/>
          <w:highlight w:val="green"/>
        </w:rPr>
        <w:t>:</w:t>
      </w:r>
      <w:r w:rsidRPr="005F7F1F">
        <w:rPr>
          <w:rStyle w:val="token"/>
          <w:rFonts w:ascii="Courier" w:hAnsi="Courier"/>
          <w:sz w:val="19"/>
          <w:szCs w:val="19"/>
          <w:highlight w:val="green"/>
        </w:rPr>
        <w:t>"46001"</w:t>
      </w:r>
    </w:p>
    <w:p w:rsidR="00E23645" w:rsidRPr="00EB7102" w:rsidRDefault="00276531">
      <w:pPr>
        <w:ind w:left="1050" w:firstLine="420"/>
        <w:jc w:val="left"/>
        <w:rPr>
          <w:highlight w:val="green"/>
        </w:rPr>
      </w:pPr>
      <w:r w:rsidRPr="00EB7102">
        <w:rPr>
          <w:highlight w:val="green"/>
        </w:rPr>
        <w:t>},</w:t>
      </w:r>
    </w:p>
    <w:p w:rsidR="00E23645" w:rsidRPr="00EB7102" w:rsidRDefault="00276531">
      <w:pPr>
        <w:ind w:left="210" w:firstLine="420"/>
        <w:jc w:val="left"/>
        <w:rPr>
          <w:highlight w:val="green"/>
        </w:rPr>
      </w:pPr>
      <w:r w:rsidRPr="00EB7102">
        <w:rPr>
          <w:highlight w:val="green"/>
        </w:rPr>
        <w:t xml:space="preserve">"id":"2.1" </w:t>
      </w:r>
    </w:p>
    <w:p w:rsidR="00E23645" w:rsidRPr="00EB7102" w:rsidRDefault="00276531">
      <w:pPr>
        <w:rPr>
          <w:highlight w:val="green"/>
        </w:rPr>
      </w:pPr>
      <w:r w:rsidRPr="00EB7102">
        <w:rPr>
          <w:highlight w:val="green"/>
        </w:rPr>
        <w:t>}</w:t>
      </w:r>
    </w:p>
    <w:p w:rsidR="00E23645" w:rsidRPr="00EB7102" w:rsidRDefault="00E23645">
      <w:pPr>
        <w:jc w:val="left"/>
        <w:rPr>
          <w:rFonts w:ascii="Consolas" w:hAnsi="Consolas" w:cs="Consolas"/>
          <w:color w:val="0000FF"/>
          <w:sz w:val="19"/>
          <w:szCs w:val="19"/>
          <w:highlight w:val="green"/>
        </w:rPr>
      </w:pPr>
    </w:p>
    <w:p w:rsidR="00E23645" w:rsidRPr="00EB7102" w:rsidRDefault="00276531" w:rsidP="008D3AD3">
      <w:pPr>
        <w:pStyle w:val="4"/>
        <w:numPr>
          <w:ilvl w:val="0"/>
          <w:numId w:val="40"/>
        </w:numPr>
        <w:ind w:left="864"/>
        <w:rPr>
          <w:highlight w:val="green"/>
        </w:rPr>
      </w:pPr>
      <w:bookmarkStart w:id="149" w:name="__RefHeading__56316_1585609034"/>
      <w:bookmarkEnd w:id="149"/>
      <w:r w:rsidRPr="00EB7102">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EB7102">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pStyle w:val="af9"/>
              <w:spacing w:before="240"/>
              <w:jc w:val="both"/>
              <w:rPr>
                <w:b/>
                <w:sz w:val="22"/>
                <w:szCs w:val="20"/>
                <w:highlight w:val="green"/>
                <w:lang w:val="en-GB"/>
              </w:rPr>
            </w:pPr>
            <w:r w:rsidRPr="00EB7102">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pStyle w:val="af9"/>
              <w:spacing w:before="240"/>
              <w:jc w:val="both"/>
              <w:rPr>
                <w:b/>
                <w:sz w:val="22"/>
                <w:szCs w:val="20"/>
                <w:highlight w:val="green"/>
                <w:lang w:val="en-GB"/>
              </w:rPr>
            </w:pPr>
            <w:r w:rsidRPr="00EB7102">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pStyle w:val="af9"/>
              <w:spacing w:before="240"/>
              <w:jc w:val="both"/>
              <w:rPr>
                <w:b/>
                <w:sz w:val="22"/>
                <w:szCs w:val="20"/>
                <w:highlight w:val="green"/>
                <w:lang w:val="en-GB"/>
              </w:rPr>
            </w:pPr>
            <w:r w:rsidRPr="00EB7102">
              <w:rPr>
                <w:b/>
                <w:sz w:val="22"/>
                <w:szCs w:val="20"/>
                <w:highlight w:val="green"/>
                <w:lang w:val="en-GB"/>
              </w:rPr>
              <w:t>Decription</w:t>
            </w:r>
          </w:p>
        </w:tc>
      </w:tr>
      <w:tr w:rsidR="001260A1" w:rsidRPr="00EB7102" w:rsidTr="00465FB7">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260A1" w:rsidRPr="00EB7102" w:rsidRDefault="001260A1" w:rsidP="00465FB7">
            <w:pPr>
              <w:rPr>
                <w:sz w:val="20"/>
                <w:highlight w:val="green"/>
              </w:rPr>
            </w:pPr>
            <w:r w:rsidRPr="00EB7102">
              <w:rPr>
                <w:sz w:val="20"/>
                <w:highlight w:val="green"/>
              </w:rPr>
              <w:t>PinRemainingTimes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260A1" w:rsidRPr="00EB7102" w:rsidRDefault="001260A1" w:rsidP="00465FB7">
            <w:pPr>
              <w:rPr>
                <w:sz w:val="20"/>
                <w:highlight w:val="green"/>
              </w:rPr>
            </w:pPr>
            <w:r w:rsidRPr="00EB7102">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260A1" w:rsidRPr="00EB7102" w:rsidRDefault="001260A1" w:rsidP="00465FB7">
            <w:pPr>
              <w:rPr>
                <w:sz w:val="20"/>
                <w:highlight w:val="green"/>
              </w:rPr>
            </w:pPr>
            <w:r w:rsidRPr="00EB7102">
              <w:rPr>
                <w:sz w:val="20"/>
                <w:highlight w:val="green"/>
              </w:rPr>
              <w:t>Pin remaining times</w:t>
            </w:r>
          </w:p>
        </w:tc>
      </w:tr>
      <w:tr w:rsidR="00EB7102" w:rsidRPr="00EB7102" w:rsidTr="00465FB7">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PinState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0: unknown</w:t>
            </w:r>
          </w:p>
          <w:p w:rsidR="00EB7102" w:rsidRPr="00EB7102" w:rsidRDefault="00EB7102" w:rsidP="00465FB7">
            <w:pPr>
              <w:rPr>
                <w:sz w:val="20"/>
                <w:highlight w:val="green"/>
              </w:rPr>
            </w:pPr>
            <w:r w:rsidRPr="00EB7102">
              <w:rPr>
                <w:sz w:val="20"/>
                <w:highlight w:val="green"/>
              </w:rPr>
              <w:t>1: enable but not verified</w:t>
            </w:r>
          </w:p>
          <w:p w:rsidR="00EB7102" w:rsidRPr="00EB7102" w:rsidRDefault="00EB7102" w:rsidP="00465FB7">
            <w:pPr>
              <w:rPr>
                <w:sz w:val="20"/>
                <w:highlight w:val="green"/>
              </w:rPr>
            </w:pPr>
            <w:r w:rsidRPr="00EB7102">
              <w:rPr>
                <w:sz w:val="20"/>
                <w:highlight w:val="green"/>
              </w:rPr>
              <w:t>2: PIN enable verified</w:t>
            </w:r>
          </w:p>
          <w:p w:rsidR="00EB7102" w:rsidRPr="00EB7102" w:rsidRDefault="00EB7102" w:rsidP="00465FB7">
            <w:pPr>
              <w:rPr>
                <w:sz w:val="20"/>
                <w:highlight w:val="green"/>
              </w:rPr>
            </w:pPr>
            <w:r w:rsidRPr="00EB7102">
              <w:rPr>
                <w:sz w:val="20"/>
                <w:highlight w:val="green"/>
              </w:rPr>
              <w:t>3: PIN disable</w:t>
            </w:r>
          </w:p>
          <w:p w:rsidR="00EB7102" w:rsidRPr="00EB7102" w:rsidRDefault="00EB7102" w:rsidP="00465FB7">
            <w:pPr>
              <w:rPr>
                <w:sz w:val="20"/>
                <w:highlight w:val="green"/>
              </w:rPr>
            </w:pPr>
            <w:r w:rsidRPr="00EB7102">
              <w:rPr>
                <w:sz w:val="20"/>
                <w:highlight w:val="green"/>
              </w:rPr>
              <w:t>4: PUK required</w:t>
            </w:r>
          </w:p>
          <w:p w:rsidR="00EB7102" w:rsidRPr="00EB7102" w:rsidRDefault="00EB7102" w:rsidP="00465FB7">
            <w:pPr>
              <w:rPr>
                <w:sz w:val="20"/>
                <w:highlight w:val="green"/>
              </w:rPr>
            </w:pPr>
            <w:r w:rsidRPr="00EB7102">
              <w:rPr>
                <w:sz w:val="20"/>
                <w:highlight w:val="green"/>
              </w:rPr>
              <w:t>5: PUK times used out;</w:t>
            </w:r>
          </w:p>
          <w:p w:rsidR="00EB7102" w:rsidRPr="00EB7102" w:rsidRDefault="00EB7102" w:rsidP="00465FB7">
            <w:pPr>
              <w:pStyle w:val="af9"/>
              <w:ind w:firstLine="200"/>
              <w:rPr>
                <w:highlight w:val="green"/>
              </w:rPr>
            </w:pPr>
          </w:p>
        </w:tc>
      </w:tr>
      <w:tr w:rsidR="00EB7102" w:rsidRPr="00EB7102" w:rsidTr="00465FB7">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PukRemainingTimes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Puk remaining times</w:t>
            </w:r>
          </w:p>
        </w:tc>
      </w:tr>
      <w:tr w:rsidR="00EB7102" w:rsidRPr="00EB7102" w:rsidTr="00465FB7">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highlight w:val="green"/>
              </w:rPr>
            </w:pPr>
            <w:r w:rsidRPr="00EB7102">
              <w:rPr>
                <w:highlight w:val="green"/>
              </w:rPr>
              <w:t>SIMLockRemainingTimes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SIMLockremaining times</w:t>
            </w:r>
          </w:p>
        </w:tc>
      </w:tr>
      <w:tr w:rsidR="00EB7102" w:rsidRPr="00EB7102" w:rsidTr="00465FB7">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highlight w:val="green"/>
              </w:rPr>
            </w:pPr>
            <w:r w:rsidRPr="00EB7102">
              <w:rPr>
                <w:highlight w:val="green"/>
              </w:rPr>
              <w:t>SIMLockState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B7102" w:rsidRPr="00EB7102" w:rsidRDefault="00EB7102" w:rsidP="00465FB7">
            <w:pPr>
              <w:rPr>
                <w:sz w:val="20"/>
                <w:highlight w:val="green"/>
              </w:rPr>
            </w:pPr>
            <w:r w:rsidRPr="00EB7102">
              <w:rPr>
                <w:sz w:val="20"/>
                <w:highlight w:val="green"/>
              </w:rPr>
              <w:t>-1:no simlock/sim lock unlock</w:t>
            </w:r>
          </w:p>
          <w:p w:rsidR="00EB7102" w:rsidRPr="00EB7102" w:rsidRDefault="00EB7102" w:rsidP="00465FB7">
            <w:pPr>
              <w:rPr>
                <w:sz w:val="20"/>
                <w:highlight w:val="green"/>
              </w:rPr>
            </w:pPr>
            <w:r w:rsidRPr="00EB7102">
              <w:rPr>
                <w:sz w:val="20"/>
                <w:highlight w:val="green"/>
              </w:rPr>
              <w:t>0: nck</w:t>
            </w:r>
          </w:p>
          <w:p w:rsidR="00EB7102" w:rsidRPr="00EB7102" w:rsidRDefault="00EB7102" w:rsidP="00465FB7">
            <w:pPr>
              <w:rPr>
                <w:sz w:val="20"/>
                <w:highlight w:val="green"/>
              </w:rPr>
            </w:pPr>
            <w:r w:rsidRPr="00EB7102">
              <w:rPr>
                <w:sz w:val="20"/>
                <w:highlight w:val="green"/>
              </w:rPr>
              <w:t>1:nsck</w:t>
            </w:r>
          </w:p>
          <w:p w:rsidR="00EB7102" w:rsidRPr="00EB7102" w:rsidRDefault="00EB7102" w:rsidP="00465FB7">
            <w:pPr>
              <w:rPr>
                <w:sz w:val="20"/>
                <w:highlight w:val="green"/>
              </w:rPr>
            </w:pPr>
            <w:r w:rsidRPr="00EB7102">
              <w:rPr>
                <w:sz w:val="20"/>
                <w:highlight w:val="green"/>
              </w:rPr>
              <w:t>2:spck</w:t>
            </w:r>
          </w:p>
          <w:p w:rsidR="00EB7102" w:rsidRPr="00EB7102" w:rsidRDefault="00EB7102" w:rsidP="00465FB7">
            <w:pPr>
              <w:rPr>
                <w:sz w:val="20"/>
                <w:highlight w:val="green"/>
              </w:rPr>
            </w:pPr>
            <w:r w:rsidRPr="00EB7102">
              <w:rPr>
                <w:sz w:val="20"/>
                <w:highlight w:val="green"/>
              </w:rPr>
              <w:t>3:cck</w:t>
            </w:r>
          </w:p>
          <w:p w:rsidR="00EB7102" w:rsidRPr="00EB7102" w:rsidRDefault="00EB7102" w:rsidP="00465FB7">
            <w:pPr>
              <w:rPr>
                <w:sz w:val="20"/>
                <w:highlight w:val="green"/>
              </w:rPr>
            </w:pPr>
            <w:r w:rsidRPr="00EB7102">
              <w:rPr>
                <w:sz w:val="20"/>
                <w:highlight w:val="green"/>
              </w:rPr>
              <w:t>4: pck</w:t>
            </w:r>
          </w:p>
          <w:p w:rsidR="00EB7102" w:rsidRPr="00EB7102" w:rsidRDefault="00EB7102" w:rsidP="00465FB7">
            <w:pPr>
              <w:rPr>
                <w:sz w:val="20"/>
                <w:highlight w:val="green"/>
              </w:rPr>
            </w:pPr>
            <w:r w:rsidRPr="00EB7102">
              <w:rPr>
                <w:sz w:val="20"/>
                <w:highlight w:val="green"/>
              </w:rPr>
              <w:t>15,16,17,18,19:rck</w:t>
            </w:r>
          </w:p>
          <w:p w:rsidR="00EB7102" w:rsidRPr="00EB7102" w:rsidRDefault="00EB7102" w:rsidP="00465FB7">
            <w:pPr>
              <w:rPr>
                <w:sz w:val="20"/>
                <w:highlight w:val="green"/>
              </w:rPr>
            </w:pPr>
            <w:r w:rsidRPr="00EB7102">
              <w:rPr>
                <w:sz w:val="20"/>
                <w:highlight w:val="green"/>
              </w:rPr>
              <w:t>30: rck forbid</w:t>
            </w:r>
          </w:p>
        </w:tc>
      </w:tr>
      <w:tr w:rsidR="00E23645" w:rsidRPr="00EB7102" w:rsidTr="007C13C5">
        <w:trPr>
          <w:trHeight w:val="2665"/>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rsidP="00EB7102">
            <w:pPr>
              <w:rPr>
                <w:sz w:val="20"/>
                <w:highlight w:val="green"/>
              </w:rPr>
            </w:pPr>
            <w:r w:rsidRPr="00EB7102">
              <w:rPr>
                <w:sz w:val="20"/>
                <w:highlight w:val="green"/>
              </w:rPr>
              <w:t>SIM</w:t>
            </w:r>
            <w:r w:rsidR="00EB7102" w:rsidRPr="00EB7102">
              <w:rPr>
                <w:rFonts w:hint="eastAsia"/>
                <w:sz w:val="20"/>
                <w:highlight w:val="green"/>
              </w:rPr>
              <w:t>S</w:t>
            </w:r>
            <w:r w:rsidRPr="00EB7102">
              <w:rPr>
                <w:sz w:val="20"/>
                <w:highlight w:val="green"/>
              </w:rPr>
              <w:t>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rPr>
                <w:sz w:val="20"/>
                <w:highlight w:val="green"/>
              </w:rPr>
            </w:pPr>
            <w:r w:rsidRPr="00EB7102">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rPr>
                <w:sz w:val="20"/>
                <w:highlight w:val="green"/>
              </w:rPr>
            </w:pPr>
            <w:r w:rsidRPr="00EB7102">
              <w:rPr>
                <w:sz w:val="20"/>
                <w:highlight w:val="green"/>
              </w:rPr>
              <w:t>Possible values:</w:t>
            </w:r>
          </w:p>
          <w:p w:rsidR="00E23645" w:rsidRPr="00EB7102" w:rsidRDefault="00276531">
            <w:pPr>
              <w:rPr>
                <w:sz w:val="20"/>
                <w:highlight w:val="green"/>
              </w:rPr>
            </w:pPr>
            <w:r w:rsidRPr="00EB7102">
              <w:rPr>
                <w:sz w:val="20"/>
                <w:highlight w:val="green"/>
              </w:rPr>
              <w:t>0</w:t>
            </w:r>
            <w:bookmarkStart w:id="150" w:name="OLE_LINK59"/>
            <w:bookmarkStart w:id="151" w:name="OLE_LINK58"/>
            <w:r w:rsidRPr="00EB7102">
              <w:rPr>
                <w:sz w:val="20"/>
                <w:highlight w:val="green"/>
              </w:rPr>
              <w:t xml:space="preserve">: </w:t>
            </w:r>
            <w:bookmarkEnd w:id="150"/>
            <w:bookmarkEnd w:id="151"/>
            <w:r w:rsidRPr="00EB7102">
              <w:rPr>
                <w:sz w:val="20"/>
                <w:highlight w:val="green"/>
              </w:rPr>
              <w:t>nown</w:t>
            </w:r>
          </w:p>
          <w:p w:rsidR="00E23645" w:rsidRPr="00EB7102" w:rsidRDefault="00276531">
            <w:pPr>
              <w:rPr>
                <w:sz w:val="20"/>
                <w:highlight w:val="green"/>
              </w:rPr>
            </w:pPr>
            <w:r w:rsidRPr="00EB7102">
              <w:rPr>
                <w:sz w:val="20"/>
                <w:highlight w:val="green"/>
              </w:rPr>
              <w:t>1: SIM Card detected;</w:t>
            </w:r>
          </w:p>
          <w:p w:rsidR="00E23645" w:rsidRPr="00EB7102" w:rsidRDefault="00276531">
            <w:pPr>
              <w:rPr>
                <w:sz w:val="20"/>
                <w:highlight w:val="green"/>
              </w:rPr>
            </w:pPr>
            <w:r w:rsidRPr="00EB7102">
              <w:rPr>
                <w:sz w:val="20"/>
                <w:highlight w:val="green"/>
              </w:rPr>
              <w:t>2 : PIN Required;</w:t>
            </w:r>
          </w:p>
          <w:p w:rsidR="00E23645" w:rsidRPr="00EB7102" w:rsidRDefault="00276531">
            <w:pPr>
              <w:rPr>
                <w:sz w:val="20"/>
                <w:highlight w:val="green"/>
              </w:rPr>
            </w:pPr>
            <w:r w:rsidRPr="00EB7102">
              <w:rPr>
                <w:sz w:val="20"/>
                <w:highlight w:val="green"/>
              </w:rPr>
              <w:t>3 : PUK Required;</w:t>
            </w:r>
          </w:p>
          <w:p w:rsidR="00E23645" w:rsidRPr="00EB7102" w:rsidRDefault="00276531">
            <w:pPr>
              <w:rPr>
                <w:sz w:val="20"/>
                <w:highlight w:val="green"/>
              </w:rPr>
            </w:pPr>
            <w:r w:rsidRPr="00EB7102">
              <w:rPr>
                <w:sz w:val="20"/>
                <w:highlight w:val="green"/>
              </w:rPr>
              <w:t>4 : SIM Lock required;</w:t>
            </w:r>
          </w:p>
          <w:p w:rsidR="00E23645" w:rsidRPr="00EB7102" w:rsidRDefault="00276531">
            <w:pPr>
              <w:rPr>
                <w:sz w:val="20"/>
                <w:highlight w:val="green"/>
              </w:rPr>
            </w:pPr>
            <w:r w:rsidRPr="00EB7102">
              <w:rPr>
                <w:sz w:val="20"/>
                <w:highlight w:val="green"/>
              </w:rPr>
              <w:t xml:space="preserve">5 : </w:t>
            </w:r>
            <w:bookmarkStart w:id="152" w:name="OLE_LINK61"/>
            <w:bookmarkStart w:id="153" w:name="OLE_LINK60"/>
            <w:bookmarkEnd w:id="152"/>
            <w:bookmarkEnd w:id="153"/>
            <w:r w:rsidRPr="00EB7102">
              <w:rPr>
                <w:sz w:val="20"/>
                <w:highlight w:val="green"/>
              </w:rPr>
              <w:t>PUK times used out;</w:t>
            </w:r>
          </w:p>
          <w:p w:rsidR="00E23645" w:rsidRPr="00EB7102" w:rsidRDefault="00276531">
            <w:pPr>
              <w:rPr>
                <w:sz w:val="20"/>
                <w:highlight w:val="green"/>
              </w:rPr>
            </w:pPr>
            <w:r w:rsidRPr="00EB7102">
              <w:rPr>
                <w:sz w:val="20"/>
                <w:highlight w:val="green"/>
              </w:rPr>
              <w:t>6 :  SIM card illegal;</w:t>
            </w:r>
          </w:p>
          <w:p w:rsidR="00E23645" w:rsidRPr="00EB7102" w:rsidRDefault="00276531">
            <w:pPr>
              <w:rPr>
                <w:sz w:val="20"/>
                <w:highlight w:val="green"/>
              </w:rPr>
            </w:pPr>
            <w:r w:rsidRPr="00EB7102">
              <w:rPr>
                <w:sz w:val="20"/>
                <w:highlight w:val="green"/>
              </w:rPr>
              <w:t>7:  SIM card ready;</w:t>
            </w:r>
          </w:p>
          <w:p w:rsidR="00E23645" w:rsidRPr="00EB7102" w:rsidRDefault="00276531">
            <w:pPr>
              <w:rPr>
                <w:sz w:val="20"/>
                <w:highlight w:val="green"/>
              </w:rPr>
            </w:pPr>
            <w:r w:rsidRPr="00EB7102">
              <w:rPr>
                <w:sz w:val="20"/>
                <w:highlight w:val="green"/>
              </w:rPr>
              <w:t>11: SIM card is initing;</w:t>
            </w:r>
          </w:p>
          <w:p w:rsidR="00E23645" w:rsidRPr="00EB7102" w:rsidRDefault="00E23645">
            <w:pPr>
              <w:rPr>
                <w:sz w:val="20"/>
                <w:highlight w:val="green"/>
              </w:rPr>
            </w:pPr>
          </w:p>
        </w:tc>
      </w:tr>
      <w:tr w:rsidR="007C13C5" w:rsidRPr="00EB7102">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C13C5" w:rsidRPr="00EB7102" w:rsidRDefault="007C13C5" w:rsidP="00EB7102">
            <w:pPr>
              <w:rPr>
                <w:sz w:val="20"/>
                <w:highlight w:val="green"/>
              </w:rPr>
            </w:pPr>
            <w:r w:rsidRPr="007C13C5">
              <w:rPr>
                <w:rStyle w:val="token"/>
                <w:rFonts w:ascii="Courier" w:hAnsi="Courier"/>
                <w:sz w:val="19"/>
                <w:szCs w:val="19"/>
                <w:highlight w:val="green"/>
              </w:rPr>
              <w:t>PLMN</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C13C5" w:rsidRPr="00EB7102" w:rsidRDefault="007C13C5">
            <w:pPr>
              <w:rPr>
                <w:sz w:val="20"/>
                <w:highlight w:val="green"/>
              </w:rPr>
            </w:pPr>
            <w:r>
              <w:rPr>
                <w:rFonts w:hint="eastAsia"/>
                <w:sz w:val="20"/>
                <w:highlight w:val="green"/>
              </w:rPr>
              <w:t>String</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C13C5" w:rsidRPr="00EB7102" w:rsidRDefault="007C13C5">
            <w:pPr>
              <w:rPr>
                <w:sz w:val="20"/>
                <w:highlight w:val="green"/>
              </w:rPr>
            </w:pPr>
            <w:r w:rsidRPr="007C13C5">
              <w:rPr>
                <w:sz w:val="20"/>
                <w:highlight w:val="green"/>
              </w:rPr>
              <w:t>Public Land Mobile Network (SimCard)</w:t>
            </w:r>
          </w:p>
        </w:tc>
      </w:tr>
    </w:tbl>
    <w:p w:rsidR="00E23645" w:rsidRPr="00EB7102" w:rsidRDefault="00276531">
      <w:pPr>
        <w:pStyle w:val="4"/>
        <w:numPr>
          <w:ilvl w:val="3"/>
          <w:numId w:val="1"/>
        </w:numPr>
        <w:rPr>
          <w:highlight w:val="green"/>
        </w:rPr>
      </w:pPr>
      <w:bookmarkStart w:id="154" w:name="_Hlk389916314"/>
      <w:bookmarkStart w:id="155" w:name="_Hlk3899163141"/>
      <w:bookmarkStart w:id="156" w:name="__RefHeading__56318_1585609034"/>
      <w:bookmarkEnd w:id="154"/>
      <w:bookmarkEnd w:id="155"/>
      <w:bookmarkEnd w:id="156"/>
      <w:r w:rsidRPr="00EB7102">
        <w:rPr>
          <w:highlight w:val="green"/>
        </w:rPr>
        <w:t>Response with error</w:t>
      </w:r>
    </w:p>
    <w:p w:rsidR="00E23645" w:rsidRPr="00EB7102" w:rsidRDefault="00276531">
      <w:pPr>
        <w:rPr>
          <w:highlight w:val="green"/>
        </w:rPr>
      </w:pPr>
      <w:r w:rsidRPr="00EB7102">
        <w:rPr>
          <w:highlight w:val="green"/>
        </w:rPr>
        <w:t>{</w:t>
      </w:r>
    </w:p>
    <w:p w:rsidR="00E23645" w:rsidRPr="00EB7102" w:rsidRDefault="00276531">
      <w:pPr>
        <w:ind w:firstLine="420"/>
        <w:rPr>
          <w:highlight w:val="green"/>
        </w:rPr>
      </w:pPr>
      <w:r w:rsidRPr="00EB7102">
        <w:rPr>
          <w:highlight w:val="green"/>
        </w:rPr>
        <w:t>"jsonrpc": "2.0",</w:t>
      </w:r>
    </w:p>
    <w:p w:rsidR="00E23645" w:rsidRPr="00EB7102" w:rsidRDefault="00276531">
      <w:pPr>
        <w:ind w:firstLine="420"/>
        <w:rPr>
          <w:highlight w:val="green"/>
        </w:rPr>
      </w:pPr>
      <w:r w:rsidRPr="00EB7102">
        <w:rPr>
          <w:highlight w:val="green"/>
        </w:rPr>
        <w:t>"error": {</w:t>
      </w:r>
    </w:p>
    <w:p w:rsidR="00E23645" w:rsidRPr="00EB7102" w:rsidRDefault="00276531">
      <w:pPr>
        <w:ind w:left="840" w:firstLine="420"/>
        <w:rPr>
          <w:highlight w:val="green"/>
        </w:rPr>
      </w:pPr>
      <w:r w:rsidRPr="00EB7102">
        <w:rPr>
          <w:highlight w:val="green"/>
        </w:rPr>
        <w:t>"code": "020101",</w:t>
      </w:r>
    </w:p>
    <w:p w:rsidR="00E23645" w:rsidRPr="00EB7102" w:rsidRDefault="00276531">
      <w:pPr>
        <w:ind w:left="840" w:firstLine="420"/>
        <w:rPr>
          <w:highlight w:val="green"/>
        </w:rPr>
      </w:pPr>
      <w:r w:rsidRPr="00EB7102">
        <w:rPr>
          <w:highlight w:val="green"/>
        </w:rPr>
        <w:t>"message": "</w:t>
      </w:r>
      <w:r w:rsidRPr="00EB7102">
        <w:rPr>
          <w:sz w:val="20"/>
          <w:highlight w:val="green"/>
        </w:rPr>
        <w:t>Get SIM statusfailed</w:t>
      </w:r>
      <w:r w:rsidRPr="00EB7102">
        <w:rPr>
          <w:highlight w:val="green"/>
        </w:rPr>
        <w:t>"</w:t>
      </w:r>
    </w:p>
    <w:p w:rsidR="00E23645" w:rsidRPr="00EB7102" w:rsidRDefault="00276531">
      <w:pPr>
        <w:ind w:left="840" w:firstLine="420"/>
        <w:rPr>
          <w:highlight w:val="green"/>
        </w:rPr>
      </w:pPr>
      <w:r w:rsidRPr="00EB7102">
        <w:rPr>
          <w:highlight w:val="green"/>
        </w:rPr>
        <w:lastRenderedPageBreak/>
        <w:t xml:space="preserve">}, </w:t>
      </w:r>
    </w:p>
    <w:p w:rsidR="00E23645" w:rsidRPr="00EB7102" w:rsidRDefault="00276531">
      <w:pPr>
        <w:ind w:firstLine="420"/>
        <w:rPr>
          <w:highlight w:val="green"/>
        </w:rPr>
      </w:pPr>
      <w:r w:rsidRPr="00EB7102">
        <w:rPr>
          <w:highlight w:val="green"/>
        </w:rPr>
        <w:t>"id": "2.1"</w:t>
      </w:r>
    </w:p>
    <w:p w:rsidR="00E23645" w:rsidRPr="00EB7102" w:rsidRDefault="00276531">
      <w:pPr>
        <w:rPr>
          <w:highlight w:val="green"/>
        </w:rPr>
      </w:pPr>
      <w:r w:rsidRPr="00EB7102">
        <w:rPr>
          <w:highlight w:val="green"/>
        </w:rPr>
        <w:t>}</w:t>
      </w:r>
    </w:p>
    <w:p w:rsidR="00E23645" w:rsidRPr="00EB7102"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EB710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pStyle w:val="TextBody"/>
              <w:widowControl w:val="0"/>
              <w:rPr>
                <w:rFonts w:ascii="Times New Roman" w:hAnsi="Times New Roman"/>
                <w:highlight w:val="green"/>
                <w:lang w:val="en-US" w:eastAsia="zh-CN"/>
              </w:rPr>
            </w:pPr>
            <w:r w:rsidRPr="00EB7102">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pStyle w:val="TextBody"/>
              <w:widowControl w:val="0"/>
              <w:rPr>
                <w:rFonts w:ascii="Times New Roman" w:hAnsi="Times New Roman"/>
                <w:highlight w:val="green"/>
                <w:lang w:val="en-US" w:eastAsia="zh-CN"/>
              </w:rPr>
            </w:pPr>
            <w:r w:rsidRPr="00EB7102">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pStyle w:val="TextBody"/>
              <w:widowControl w:val="0"/>
              <w:rPr>
                <w:rFonts w:ascii="Times New Roman" w:hAnsi="Times New Roman"/>
                <w:highlight w:val="green"/>
                <w:lang w:val="en-US" w:eastAsia="zh-CN"/>
              </w:rPr>
            </w:pPr>
            <w:r w:rsidRPr="00EB7102">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rPr>
                <w:szCs w:val="20"/>
                <w:highlight w:val="green"/>
              </w:rPr>
            </w:pPr>
            <w:r w:rsidRPr="00EB7102">
              <w:rPr>
                <w:szCs w:val="20"/>
                <w:highlight w:val="green"/>
              </w:rPr>
              <w:t>020101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B7102" w:rsidRDefault="00276531">
            <w:pPr>
              <w:rPr>
                <w:szCs w:val="20"/>
                <w:highlight w:val="green"/>
              </w:rPr>
            </w:pPr>
            <w:r w:rsidRPr="00EB7102">
              <w:rPr>
                <w:szCs w:val="20"/>
                <w:highlight w:val="green"/>
              </w:rPr>
              <w:t>Get SIM statusfailed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EB7102">
              <w:rPr>
                <w:szCs w:val="20"/>
                <w:highlight w:val="green"/>
              </w:rPr>
              <w:t>Get SIM statusfailed.</w:t>
            </w:r>
          </w:p>
        </w:tc>
      </w:tr>
    </w:tbl>
    <w:p w:rsidR="00E23645" w:rsidRDefault="00E23645"/>
    <w:p w:rsidR="00E23645" w:rsidRPr="00366DFD" w:rsidRDefault="00276531">
      <w:pPr>
        <w:pStyle w:val="3"/>
        <w:numPr>
          <w:ilvl w:val="2"/>
          <w:numId w:val="1"/>
        </w:numPr>
        <w:ind w:left="964" w:right="210"/>
        <w:rPr>
          <w:highlight w:val="green"/>
        </w:rPr>
      </w:pPr>
      <w:bookmarkStart w:id="157" w:name="__RefHeading__56320_1585609034"/>
      <w:bookmarkStart w:id="158" w:name="_Toc422502789"/>
      <w:bookmarkStart w:id="159" w:name="_Toc401747824"/>
      <w:bookmarkStart w:id="160" w:name="_Toc392062408"/>
      <w:bookmarkStart w:id="161" w:name="_Toc378347883"/>
      <w:bookmarkStart w:id="162" w:name="_Toc470684622"/>
      <w:bookmarkEnd w:id="157"/>
      <w:r w:rsidRPr="00366DFD">
        <w:rPr>
          <w:highlight w:val="green"/>
        </w:rPr>
        <w:t>UnlockP</w:t>
      </w:r>
      <w:bookmarkEnd w:id="158"/>
      <w:bookmarkEnd w:id="159"/>
      <w:bookmarkEnd w:id="160"/>
      <w:bookmarkEnd w:id="161"/>
      <w:r w:rsidRPr="00366DFD">
        <w:rPr>
          <w:highlight w:val="green"/>
        </w:rPr>
        <w:t>in</w:t>
      </w:r>
      <w:bookmarkEnd w:id="162"/>
    </w:p>
    <w:p w:rsidR="00E23645" w:rsidRPr="00366DFD" w:rsidRDefault="00276531">
      <w:pPr>
        <w:pStyle w:val="4"/>
        <w:numPr>
          <w:ilvl w:val="3"/>
          <w:numId w:val="1"/>
        </w:numPr>
        <w:rPr>
          <w:highlight w:val="green"/>
        </w:rPr>
      </w:pPr>
      <w:bookmarkStart w:id="163" w:name="__RefHeading__56322_1585609034"/>
      <w:bookmarkEnd w:id="163"/>
      <w:r w:rsidRPr="00366DFD">
        <w:rPr>
          <w:highlight w:val="green"/>
        </w:rPr>
        <w:t xml:space="preserve">POST  Request </w:t>
      </w:r>
    </w:p>
    <w:p w:rsidR="00E23645" w:rsidRPr="00366DFD" w:rsidRDefault="00276531">
      <w:pPr>
        <w:ind w:left="210"/>
        <w:rPr>
          <w:highlight w:val="green"/>
        </w:rPr>
      </w:pPr>
      <w:r w:rsidRPr="00366DFD">
        <w:rPr>
          <w:highlight w:val="green"/>
        </w:rPr>
        <w:t>{</w:t>
      </w:r>
    </w:p>
    <w:p w:rsidR="00E23645" w:rsidRPr="00366DFD" w:rsidRDefault="00276531">
      <w:pPr>
        <w:ind w:left="420"/>
        <w:rPr>
          <w:highlight w:val="green"/>
        </w:rPr>
      </w:pPr>
      <w:r w:rsidRPr="00366DFD">
        <w:rPr>
          <w:highlight w:val="green"/>
        </w:rPr>
        <w:t xml:space="preserve">"jsonrpc": "2.0", </w:t>
      </w:r>
    </w:p>
    <w:p w:rsidR="00E23645" w:rsidRPr="00366DFD" w:rsidRDefault="00276531">
      <w:pPr>
        <w:ind w:left="420"/>
        <w:rPr>
          <w:highlight w:val="green"/>
        </w:rPr>
      </w:pPr>
      <w:r w:rsidRPr="00366DFD">
        <w:rPr>
          <w:highlight w:val="green"/>
        </w:rPr>
        <w:t>"method": "UnlockPin",</w:t>
      </w:r>
    </w:p>
    <w:p w:rsidR="00E23645" w:rsidRPr="00366DFD" w:rsidRDefault="00276531">
      <w:pPr>
        <w:ind w:left="420"/>
        <w:rPr>
          <w:highlight w:val="green"/>
        </w:rPr>
      </w:pPr>
      <w:r w:rsidRPr="00366DFD">
        <w:rPr>
          <w:highlight w:val="green"/>
        </w:rPr>
        <w:t>"params": {</w:t>
      </w:r>
    </w:p>
    <w:p w:rsidR="00E23645" w:rsidRPr="00366DFD" w:rsidRDefault="00276531">
      <w:pPr>
        <w:ind w:left="420"/>
        <w:rPr>
          <w:highlight w:val="green"/>
        </w:rPr>
      </w:pPr>
      <w:r w:rsidRPr="00366DFD">
        <w:rPr>
          <w:highlight w:val="green"/>
        </w:rPr>
        <w:tab/>
      </w:r>
      <w:r w:rsidRPr="00366DFD">
        <w:rPr>
          <w:highlight w:val="green"/>
        </w:rPr>
        <w:tab/>
      </w:r>
      <w:r w:rsidRPr="00366DFD">
        <w:rPr>
          <w:highlight w:val="green"/>
        </w:rPr>
        <w:tab/>
        <w:t>"Pin":"1234"</w:t>
      </w:r>
    </w:p>
    <w:p w:rsidR="00E23645" w:rsidRPr="00366DFD" w:rsidRDefault="00276531">
      <w:pPr>
        <w:ind w:left="840" w:firstLine="525"/>
        <w:rPr>
          <w:highlight w:val="green"/>
        </w:rPr>
      </w:pPr>
      <w:r w:rsidRPr="00366DFD">
        <w:rPr>
          <w:highlight w:val="green"/>
        </w:rPr>
        <w:t>},</w:t>
      </w:r>
    </w:p>
    <w:p w:rsidR="00E23645" w:rsidRPr="00366DFD" w:rsidRDefault="00276531">
      <w:pPr>
        <w:ind w:left="420"/>
        <w:rPr>
          <w:highlight w:val="green"/>
        </w:rPr>
      </w:pPr>
      <w:r w:rsidRPr="00366DFD">
        <w:rPr>
          <w:highlight w:val="green"/>
        </w:rPr>
        <w:t>"id": "2.2"</w:t>
      </w:r>
    </w:p>
    <w:p w:rsidR="00E23645" w:rsidRPr="00366DFD" w:rsidRDefault="00276531">
      <w:pPr>
        <w:ind w:firstLine="210"/>
        <w:jc w:val="left"/>
        <w:rPr>
          <w:highlight w:val="green"/>
        </w:rPr>
      </w:pPr>
      <w:r w:rsidRPr="00366DFD">
        <w:rPr>
          <w:highlight w:val="green"/>
        </w:rPr>
        <w:t>}</w:t>
      </w:r>
    </w:p>
    <w:p w:rsidR="00E23645" w:rsidRPr="00366DFD" w:rsidRDefault="00276531">
      <w:pPr>
        <w:pStyle w:val="4"/>
        <w:numPr>
          <w:ilvl w:val="3"/>
          <w:numId w:val="1"/>
        </w:numPr>
        <w:rPr>
          <w:highlight w:val="green"/>
        </w:rPr>
      </w:pPr>
      <w:bookmarkStart w:id="164" w:name="__RefHeading__56324_1585609034"/>
      <w:bookmarkEnd w:id="164"/>
      <w:r w:rsidRPr="00366DFD">
        <w:rPr>
          <w:highlight w:val="green"/>
        </w:rPr>
        <w:t>Response</w:t>
      </w:r>
    </w:p>
    <w:p w:rsidR="00E23645" w:rsidRPr="00366DFD" w:rsidRDefault="00276531">
      <w:pPr>
        <w:ind w:left="210"/>
        <w:jc w:val="left"/>
        <w:rPr>
          <w:highlight w:val="green"/>
        </w:rPr>
      </w:pPr>
      <w:r w:rsidRPr="00366DFD">
        <w:rPr>
          <w:highlight w:val="green"/>
        </w:rPr>
        <w:t>{</w:t>
      </w:r>
    </w:p>
    <w:p w:rsidR="00E23645" w:rsidRPr="00366DFD" w:rsidRDefault="00276531">
      <w:pPr>
        <w:ind w:left="210" w:firstLine="420"/>
        <w:jc w:val="left"/>
        <w:rPr>
          <w:highlight w:val="green"/>
        </w:rPr>
      </w:pPr>
      <w:r w:rsidRPr="00366DFD">
        <w:rPr>
          <w:highlight w:val="green"/>
        </w:rPr>
        <w:t xml:space="preserve">"jsonrpc": "2.0", </w:t>
      </w:r>
    </w:p>
    <w:p w:rsidR="00E23645" w:rsidRPr="00366DFD" w:rsidRDefault="00276531">
      <w:pPr>
        <w:ind w:left="210" w:firstLine="420"/>
        <w:jc w:val="left"/>
        <w:rPr>
          <w:highlight w:val="green"/>
        </w:rPr>
      </w:pPr>
      <w:r w:rsidRPr="00366DFD">
        <w:rPr>
          <w:highlight w:val="green"/>
        </w:rPr>
        <w:t>"result": {},</w:t>
      </w:r>
    </w:p>
    <w:p w:rsidR="00E23645" w:rsidRPr="00366DFD" w:rsidRDefault="00276531">
      <w:pPr>
        <w:ind w:left="210" w:firstLine="420"/>
        <w:jc w:val="left"/>
        <w:rPr>
          <w:highlight w:val="green"/>
        </w:rPr>
      </w:pPr>
      <w:r w:rsidRPr="00366DFD">
        <w:rPr>
          <w:highlight w:val="green"/>
        </w:rPr>
        <w:t xml:space="preserve">"id":"2.2" </w:t>
      </w:r>
    </w:p>
    <w:p w:rsidR="00E23645" w:rsidRPr="00366DFD" w:rsidRDefault="00276531">
      <w:pPr>
        <w:ind w:firstLine="210"/>
        <w:rPr>
          <w:highlight w:val="green"/>
        </w:rPr>
      </w:pPr>
      <w:r w:rsidRPr="00366DFD">
        <w:rPr>
          <w:highlight w:val="green"/>
        </w:rPr>
        <w:t>}</w:t>
      </w:r>
    </w:p>
    <w:p w:rsidR="00E23645" w:rsidRPr="00366DFD" w:rsidRDefault="00276531" w:rsidP="008D3AD3">
      <w:pPr>
        <w:pStyle w:val="4"/>
        <w:numPr>
          <w:ilvl w:val="0"/>
          <w:numId w:val="40"/>
        </w:numPr>
        <w:rPr>
          <w:highlight w:val="green"/>
        </w:rPr>
      </w:pPr>
      <w:bookmarkStart w:id="165" w:name="__RefHeading__56326_1585609034"/>
      <w:bookmarkEnd w:id="165"/>
      <w:r w:rsidRPr="00366DFD">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35"/>
        <w:gridCol w:w="1234"/>
        <w:gridCol w:w="1476"/>
        <w:gridCol w:w="4641"/>
      </w:tblGrid>
      <w:tr w:rsidR="00E23645" w:rsidRPr="00366DFD">
        <w:tc>
          <w:tcPr>
            <w:tcW w:w="20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jc w:val="both"/>
              <w:rPr>
                <w:b/>
                <w:sz w:val="22"/>
                <w:highlight w:val="green"/>
                <w:lang w:val="en-GB"/>
              </w:rPr>
            </w:pPr>
            <w:r w:rsidRPr="00366DFD">
              <w:rPr>
                <w:b/>
                <w:sz w:val="22"/>
                <w:highlight w:val="green"/>
                <w:lang w:val="en-GB"/>
              </w:rPr>
              <w:t>Field</w:t>
            </w:r>
          </w:p>
        </w:tc>
        <w:tc>
          <w:tcPr>
            <w:tcW w:w="12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jc w:val="both"/>
              <w:rPr>
                <w:b/>
                <w:sz w:val="22"/>
                <w:highlight w:val="green"/>
                <w:lang w:val="en-GB"/>
              </w:rPr>
            </w:pPr>
            <w:r w:rsidRPr="00366DFD">
              <w:rPr>
                <w:b/>
                <w:sz w:val="22"/>
                <w:highlight w:val="green"/>
                <w:lang w:val="en-GB"/>
              </w:rPr>
              <w:t>Type</w:t>
            </w:r>
          </w:p>
        </w:tc>
        <w:tc>
          <w:tcPr>
            <w:tcW w:w="149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jc w:val="both"/>
              <w:rPr>
                <w:b/>
                <w:sz w:val="22"/>
                <w:highlight w:val="green"/>
                <w:lang w:val="en-GB"/>
              </w:rPr>
            </w:pPr>
            <w:r w:rsidRPr="00366DFD">
              <w:rPr>
                <w:b/>
                <w:sz w:val="22"/>
                <w:highlight w:val="green"/>
                <w:lang w:val="en-GB"/>
              </w:rPr>
              <w:t>Changable</w:t>
            </w:r>
          </w:p>
        </w:tc>
        <w:tc>
          <w:tcPr>
            <w:tcW w:w="499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rPr>
                <w:b/>
                <w:sz w:val="22"/>
                <w:highlight w:val="green"/>
                <w:lang w:val="en-GB"/>
              </w:rPr>
            </w:pPr>
            <w:r w:rsidRPr="00366DFD">
              <w:rPr>
                <w:b/>
                <w:sz w:val="22"/>
                <w:highlight w:val="green"/>
                <w:lang w:val="en-GB"/>
              </w:rPr>
              <w:t>Description</w:t>
            </w:r>
          </w:p>
        </w:tc>
      </w:tr>
      <w:tr w:rsidR="00E23645" w:rsidRPr="00366DFD">
        <w:tc>
          <w:tcPr>
            <w:tcW w:w="20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jc w:val="both"/>
              <w:rPr>
                <w:rFonts w:ascii="Times New Roman" w:eastAsia="宋体" w:hAnsi="Times New Roman"/>
                <w:sz w:val="21"/>
                <w:szCs w:val="24"/>
                <w:highlight w:val="green"/>
                <w:lang w:val="en-US" w:eastAsia="zh-CN"/>
              </w:rPr>
            </w:pPr>
            <w:r w:rsidRPr="00366DFD">
              <w:rPr>
                <w:rFonts w:ascii="Times New Roman" w:eastAsia="宋体" w:hAnsi="Times New Roman"/>
                <w:sz w:val="21"/>
                <w:szCs w:val="24"/>
                <w:highlight w:val="green"/>
                <w:lang w:val="en-US" w:eastAsia="zh-CN"/>
              </w:rPr>
              <w:t>Pin</w:t>
            </w:r>
          </w:p>
        </w:tc>
        <w:tc>
          <w:tcPr>
            <w:tcW w:w="12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jc w:val="both"/>
              <w:rPr>
                <w:rFonts w:ascii="Times New Roman" w:eastAsia="宋体" w:hAnsi="Times New Roman"/>
                <w:sz w:val="21"/>
                <w:szCs w:val="24"/>
                <w:highlight w:val="green"/>
                <w:lang w:val="en-US" w:eastAsia="zh-CN"/>
              </w:rPr>
            </w:pPr>
            <w:r w:rsidRPr="00366DFD">
              <w:rPr>
                <w:rFonts w:ascii="Times New Roman" w:eastAsia="宋体" w:hAnsi="Times New Roman"/>
                <w:sz w:val="21"/>
                <w:szCs w:val="24"/>
                <w:highlight w:val="green"/>
                <w:lang w:val="en-US" w:eastAsia="zh-CN"/>
              </w:rPr>
              <w:t>String</w:t>
            </w:r>
          </w:p>
        </w:tc>
        <w:tc>
          <w:tcPr>
            <w:tcW w:w="149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jc w:val="both"/>
              <w:rPr>
                <w:rFonts w:ascii="Times New Roman" w:eastAsia="宋体" w:hAnsi="Times New Roman"/>
                <w:sz w:val="21"/>
                <w:szCs w:val="24"/>
                <w:highlight w:val="green"/>
                <w:lang w:val="en-US" w:eastAsia="zh-CN"/>
              </w:rPr>
            </w:pPr>
            <w:r w:rsidRPr="00366DFD">
              <w:rPr>
                <w:rFonts w:ascii="Times New Roman" w:eastAsia="宋体" w:hAnsi="Times New Roman"/>
                <w:sz w:val="21"/>
                <w:szCs w:val="24"/>
                <w:highlight w:val="green"/>
                <w:lang w:val="en-US" w:eastAsia="zh-CN"/>
              </w:rPr>
              <w:t>Yes</w:t>
            </w:r>
          </w:p>
        </w:tc>
        <w:tc>
          <w:tcPr>
            <w:tcW w:w="499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af9"/>
              <w:spacing w:before="240"/>
              <w:rPr>
                <w:rFonts w:ascii="Times New Roman" w:eastAsia="宋体" w:hAnsi="Times New Roman"/>
                <w:sz w:val="21"/>
                <w:szCs w:val="24"/>
                <w:highlight w:val="green"/>
                <w:lang w:val="en-US" w:eastAsia="zh-CN"/>
              </w:rPr>
            </w:pPr>
            <w:r w:rsidRPr="00366DFD">
              <w:rPr>
                <w:rFonts w:ascii="Times New Roman" w:eastAsia="宋体" w:hAnsi="Times New Roman"/>
                <w:sz w:val="21"/>
                <w:szCs w:val="24"/>
                <w:highlight w:val="green"/>
                <w:lang w:val="en-US" w:eastAsia="zh-CN"/>
              </w:rPr>
              <w:t>Pin code</w:t>
            </w:r>
          </w:p>
        </w:tc>
      </w:tr>
    </w:tbl>
    <w:p w:rsidR="00E23645" w:rsidRPr="00366DFD" w:rsidRDefault="00276531">
      <w:pPr>
        <w:pStyle w:val="4"/>
        <w:numPr>
          <w:ilvl w:val="3"/>
          <w:numId w:val="1"/>
        </w:numPr>
        <w:rPr>
          <w:highlight w:val="green"/>
        </w:rPr>
      </w:pPr>
      <w:bookmarkStart w:id="166" w:name="__RefHeading__56328_1585609034"/>
      <w:bookmarkEnd w:id="166"/>
      <w:r w:rsidRPr="00366DFD">
        <w:rPr>
          <w:highlight w:val="green"/>
        </w:rPr>
        <w:t>Response with error</w:t>
      </w:r>
    </w:p>
    <w:p w:rsidR="00E23645" w:rsidRPr="00366DFD" w:rsidRDefault="00276531">
      <w:pPr>
        <w:rPr>
          <w:highlight w:val="green"/>
        </w:rPr>
      </w:pPr>
      <w:r w:rsidRPr="00366DFD">
        <w:rPr>
          <w:highlight w:val="green"/>
        </w:rPr>
        <w:t>{</w:t>
      </w:r>
    </w:p>
    <w:p w:rsidR="00E23645" w:rsidRPr="00366DFD" w:rsidRDefault="00276531">
      <w:pPr>
        <w:ind w:firstLine="420"/>
        <w:rPr>
          <w:highlight w:val="green"/>
        </w:rPr>
      </w:pPr>
      <w:r w:rsidRPr="00366DFD">
        <w:rPr>
          <w:highlight w:val="green"/>
        </w:rPr>
        <w:t>"jsonrpc": "2.0",</w:t>
      </w:r>
    </w:p>
    <w:p w:rsidR="00E23645" w:rsidRPr="00366DFD" w:rsidRDefault="00276531">
      <w:pPr>
        <w:ind w:firstLine="420"/>
        <w:rPr>
          <w:highlight w:val="green"/>
        </w:rPr>
      </w:pPr>
      <w:r w:rsidRPr="00366DFD">
        <w:rPr>
          <w:highlight w:val="green"/>
        </w:rPr>
        <w:t>"error": {</w:t>
      </w:r>
    </w:p>
    <w:p w:rsidR="00E23645" w:rsidRPr="00366DFD" w:rsidRDefault="00276531">
      <w:pPr>
        <w:ind w:left="840" w:firstLine="420"/>
        <w:rPr>
          <w:highlight w:val="green"/>
        </w:rPr>
      </w:pPr>
      <w:r w:rsidRPr="00366DFD">
        <w:rPr>
          <w:highlight w:val="green"/>
        </w:rPr>
        <w:t>"code": "020201",</w:t>
      </w:r>
    </w:p>
    <w:p w:rsidR="00E23645" w:rsidRPr="00366DFD" w:rsidRDefault="00276531">
      <w:pPr>
        <w:ind w:left="840" w:firstLine="420"/>
        <w:rPr>
          <w:highlight w:val="green"/>
        </w:rPr>
      </w:pPr>
      <w:r w:rsidRPr="00366DFD">
        <w:rPr>
          <w:highlight w:val="green"/>
        </w:rPr>
        <w:t>"message": "</w:t>
      </w:r>
      <w:r w:rsidRPr="00366DFD">
        <w:rPr>
          <w:sz w:val="20"/>
          <w:highlight w:val="green"/>
        </w:rPr>
        <w:t>Invalid Pin</w:t>
      </w:r>
      <w:r w:rsidRPr="00366DFD">
        <w:rPr>
          <w:highlight w:val="green"/>
        </w:rPr>
        <w:t>"</w:t>
      </w:r>
    </w:p>
    <w:p w:rsidR="00E23645" w:rsidRPr="00366DFD" w:rsidRDefault="00276531">
      <w:pPr>
        <w:ind w:left="840" w:firstLine="420"/>
        <w:rPr>
          <w:highlight w:val="green"/>
        </w:rPr>
      </w:pPr>
      <w:r w:rsidRPr="00366DFD">
        <w:rPr>
          <w:highlight w:val="green"/>
        </w:rPr>
        <w:t xml:space="preserve">}, </w:t>
      </w:r>
    </w:p>
    <w:p w:rsidR="00E23645" w:rsidRPr="00366DFD" w:rsidRDefault="00276531">
      <w:pPr>
        <w:ind w:firstLine="420"/>
        <w:rPr>
          <w:highlight w:val="green"/>
        </w:rPr>
      </w:pPr>
      <w:r w:rsidRPr="00366DFD">
        <w:rPr>
          <w:highlight w:val="green"/>
        </w:rPr>
        <w:t>"id": "2.2"</w:t>
      </w:r>
    </w:p>
    <w:p w:rsidR="00E23645" w:rsidRPr="00366DFD" w:rsidRDefault="00276531">
      <w:pPr>
        <w:rPr>
          <w:highlight w:val="green"/>
        </w:rPr>
      </w:pPr>
      <w:r w:rsidRPr="00366DFD">
        <w:rPr>
          <w:highlight w:val="green"/>
        </w:rPr>
        <w:t>}</w:t>
      </w:r>
    </w:p>
    <w:p w:rsidR="00E23645" w:rsidRPr="00366DFD"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366DFD">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TextBody"/>
              <w:widowControl w:val="0"/>
              <w:rPr>
                <w:rFonts w:ascii="Times New Roman" w:hAnsi="Times New Roman"/>
                <w:highlight w:val="green"/>
                <w:lang w:val="en-US" w:eastAsia="zh-CN"/>
              </w:rPr>
            </w:pPr>
            <w:r w:rsidRPr="00366DFD">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TextBody"/>
              <w:widowControl w:val="0"/>
              <w:rPr>
                <w:rFonts w:ascii="Times New Roman" w:hAnsi="Times New Roman"/>
                <w:highlight w:val="green"/>
                <w:lang w:val="en-US" w:eastAsia="zh-CN"/>
              </w:rPr>
            </w:pPr>
            <w:r w:rsidRPr="00366DFD">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pStyle w:val="TextBody"/>
              <w:widowControl w:val="0"/>
              <w:rPr>
                <w:rFonts w:ascii="Times New Roman" w:hAnsi="Times New Roman"/>
                <w:highlight w:val="green"/>
                <w:lang w:val="en-US" w:eastAsia="zh-CN"/>
              </w:rPr>
            </w:pPr>
            <w:r w:rsidRPr="00366DFD">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rPr>
                <w:szCs w:val="20"/>
                <w:highlight w:val="green"/>
              </w:rPr>
            </w:pPr>
            <w:r w:rsidRPr="00366DFD">
              <w:rPr>
                <w:szCs w:val="20"/>
                <w:highlight w:val="green"/>
              </w:rPr>
              <w:t>020201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6DFD" w:rsidRDefault="00276531">
            <w:pPr>
              <w:rPr>
                <w:szCs w:val="20"/>
                <w:highlight w:val="green"/>
              </w:rPr>
            </w:pPr>
            <w:r w:rsidRPr="00366DFD">
              <w:rPr>
                <w:szCs w:val="20"/>
                <w:highlight w:val="green"/>
              </w:rPr>
              <w:t>Invalid Pin</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366DFD">
              <w:rPr>
                <w:szCs w:val="20"/>
                <w:highlight w:val="green"/>
              </w:rPr>
              <w:t>Verify Pin code failed.</w:t>
            </w:r>
          </w:p>
        </w:tc>
      </w:tr>
    </w:tbl>
    <w:p w:rsidR="00E23645" w:rsidRDefault="00E23645"/>
    <w:p w:rsidR="00E23645" w:rsidRPr="007E4799" w:rsidRDefault="00276531">
      <w:pPr>
        <w:pStyle w:val="3"/>
        <w:numPr>
          <w:ilvl w:val="2"/>
          <w:numId w:val="1"/>
        </w:numPr>
        <w:ind w:left="964" w:right="210"/>
        <w:rPr>
          <w:highlight w:val="green"/>
        </w:rPr>
      </w:pPr>
      <w:bookmarkStart w:id="167" w:name="__RefHeading__56330_1585609034"/>
      <w:bookmarkStart w:id="168" w:name="_Toc422502790"/>
      <w:bookmarkStart w:id="169" w:name="_Toc378347884"/>
      <w:bookmarkStart w:id="170" w:name="_Toc401747825"/>
      <w:bookmarkStart w:id="171" w:name="_Toc392062409"/>
      <w:bookmarkStart w:id="172" w:name="_Toc470684623"/>
      <w:bookmarkEnd w:id="167"/>
      <w:r w:rsidRPr="007E4799">
        <w:rPr>
          <w:highlight w:val="green"/>
        </w:rPr>
        <w:t>UnlockP</w:t>
      </w:r>
      <w:bookmarkEnd w:id="168"/>
      <w:bookmarkEnd w:id="169"/>
      <w:bookmarkEnd w:id="170"/>
      <w:bookmarkEnd w:id="171"/>
      <w:r w:rsidRPr="007E4799">
        <w:rPr>
          <w:highlight w:val="green"/>
        </w:rPr>
        <w:t>uk</w:t>
      </w:r>
      <w:bookmarkEnd w:id="172"/>
    </w:p>
    <w:p w:rsidR="00E23645" w:rsidRPr="007E4799" w:rsidRDefault="00276531">
      <w:pPr>
        <w:pStyle w:val="4"/>
        <w:numPr>
          <w:ilvl w:val="3"/>
          <w:numId w:val="1"/>
        </w:numPr>
        <w:rPr>
          <w:highlight w:val="green"/>
        </w:rPr>
      </w:pPr>
      <w:bookmarkStart w:id="173" w:name="__RefHeading__56332_1585609034"/>
      <w:bookmarkEnd w:id="173"/>
      <w:r w:rsidRPr="007E4799">
        <w:rPr>
          <w:highlight w:val="green"/>
        </w:rPr>
        <w:t>POST Request</w:t>
      </w:r>
    </w:p>
    <w:p w:rsidR="00E23645" w:rsidRPr="007E4799" w:rsidRDefault="00276531">
      <w:pPr>
        <w:ind w:left="210"/>
        <w:rPr>
          <w:highlight w:val="green"/>
        </w:rPr>
      </w:pPr>
      <w:r w:rsidRPr="007E4799">
        <w:rPr>
          <w:highlight w:val="green"/>
        </w:rPr>
        <w:t>{</w:t>
      </w:r>
    </w:p>
    <w:p w:rsidR="00E23645" w:rsidRPr="007E4799" w:rsidRDefault="00276531">
      <w:pPr>
        <w:ind w:left="420"/>
        <w:rPr>
          <w:highlight w:val="green"/>
        </w:rPr>
      </w:pPr>
      <w:r w:rsidRPr="007E4799">
        <w:rPr>
          <w:highlight w:val="green"/>
        </w:rPr>
        <w:t xml:space="preserve">"jsonrpc": "2.0", </w:t>
      </w:r>
    </w:p>
    <w:p w:rsidR="00E23645" w:rsidRPr="007E4799" w:rsidRDefault="00276531">
      <w:pPr>
        <w:ind w:left="420"/>
        <w:rPr>
          <w:highlight w:val="green"/>
        </w:rPr>
      </w:pPr>
      <w:r w:rsidRPr="007E4799">
        <w:rPr>
          <w:highlight w:val="green"/>
        </w:rPr>
        <w:t>"method": "UnlockPuk",</w:t>
      </w:r>
    </w:p>
    <w:p w:rsidR="00E23645" w:rsidRPr="007E4799" w:rsidRDefault="00276531">
      <w:pPr>
        <w:ind w:left="420"/>
        <w:rPr>
          <w:highlight w:val="green"/>
        </w:rPr>
      </w:pPr>
      <w:r w:rsidRPr="007E4799">
        <w:rPr>
          <w:highlight w:val="green"/>
        </w:rPr>
        <w:t>"params": {</w:t>
      </w:r>
    </w:p>
    <w:p w:rsidR="00E23645" w:rsidRPr="007E4799" w:rsidRDefault="00276531">
      <w:pPr>
        <w:ind w:left="420"/>
        <w:rPr>
          <w:highlight w:val="green"/>
        </w:rPr>
      </w:pPr>
      <w:r w:rsidRPr="007E4799">
        <w:rPr>
          <w:highlight w:val="green"/>
        </w:rPr>
        <w:tab/>
      </w:r>
      <w:r w:rsidRPr="007E4799">
        <w:rPr>
          <w:highlight w:val="green"/>
        </w:rPr>
        <w:tab/>
      </w:r>
      <w:r w:rsidRPr="007E4799">
        <w:rPr>
          <w:highlight w:val="green"/>
        </w:rPr>
        <w:tab/>
        <w:t>"Puk":"12345678",</w:t>
      </w:r>
    </w:p>
    <w:p w:rsidR="00E23645" w:rsidRPr="007E4799" w:rsidRDefault="00276531">
      <w:pPr>
        <w:ind w:left="1260" w:firstLine="420"/>
        <w:rPr>
          <w:highlight w:val="green"/>
        </w:rPr>
      </w:pPr>
      <w:r w:rsidRPr="007E4799">
        <w:rPr>
          <w:highlight w:val="green"/>
        </w:rPr>
        <w:t>"Pin":"1234"</w:t>
      </w:r>
    </w:p>
    <w:p w:rsidR="00E23645" w:rsidRPr="007E4799" w:rsidRDefault="00276531">
      <w:pPr>
        <w:ind w:left="840" w:firstLine="525"/>
        <w:rPr>
          <w:highlight w:val="green"/>
        </w:rPr>
      </w:pPr>
      <w:r w:rsidRPr="007E4799">
        <w:rPr>
          <w:highlight w:val="green"/>
        </w:rPr>
        <w:t>},</w:t>
      </w:r>
    </w:p>
    <w:p w:rsidR="00E23645" w:rsidRPr="007E4799" w:rsidRDefault="00276531">
      <w:pPr>
        <w:ind w:left="420"/>
        <w:rPr>
          <w:highlight w:val="green"/>
        </w:rPr>
      </w:pPr>
      <w:r w:rsidRPr="007E4799">
        <w:rPr>
          <w:highlight w:val="green"/>
        </w:rPr>
        <w:t>"id": "2.3"</w:t>
      </w:r>
    </w:p>
    <w:p w:rsidR="00E23645" w:rsidRPr="007E4799" w:rsidRDefault="00276531">
      <w:pPr>
        <w:ind w:firstLine="210"/>
        <w:jc w:val="left"/>
        <w:rPr>
          <w:highlight w:val="green"/>
        </w:rPr>
      </w:pPr>
      <w:r w:rsidRPr="007E4799">
        <w:rPr>
          <w:highlight w:val="green"/>
        </w:rPr>
        <w:t>}</w:t>
      </w:r>
    </w:p>
    <w:p w:rsidR="00E23645" w:rsidRPr="007E4799" w:rsidRDefault="00276531">
      <w:pPr>
        <w:pStyle w:val="4"/>
        <w:numPr>
          <w:ilvl w:val="3"/>
          <w:numId w:val="1"/>
        </w:numPr>
        <w:rPr>
          <w:highlight w:val="green"/>
        </w:rPr>
      </w:pPr>
      <w:bookmarkStart w:id="174" w:name="__RefHeading__56334_1585609034"/>
      <w:bookmarkEnd w:id="174"/>
      <w:r w:rsidRPr="007E4799">
        <w:rPr>
          <w:highlight w:val="green"/>
        </w:rPr>
        <w:t>Response</w:t>
      </w:r>
    </w:p>
    <w:p w:rsidR="00E23645" w:rsidRPr="007E4799" w:rsidRDefault="00276531">
      <w:pPr>
        <w:ind w:left="210"/>
        <w:jc w:val="left"/>
        <w:rPr>
          <w:highlight w:val="green"/>
        </w:rPr>
      </w:pPr>
      <w:r w:rsidRPr="007E4799">
        <w:rPr>
          <w:highlight w:val="green"/>
        </w:rPr>
        <w:t>{</w:t>
      </w:r>
    </w:p>
    <w:p w:rsidR="00E23645" w:rsidRPr="007E4799" w:rsidRDefault="00276531">
      <w:pPr>
        <w:ind w:left="210" w:firstLine="420"/>
        <w:jc w:val="left"/>
        <w:rPr>
          <w:highlight w:val="green"/>
        </w:rPr>
      </w:pPr>
      <w:r w:rsidRPr="007E4799">
        <w:rPr>
          <w:highlight w:val="green"/>
        </w:rPr>
        <w:t xml:space="preserve">"jsonrpc": "2.0", </w:t>
      </w:r>
    </w:p>
    <w:p w:rsidR="00E23645" w:rsidRPr="007E4799" w:rsidRDefault="00276531">
      <w:pPr>
        <w:ind w:left="210" w:firstLine="420"/>
        <w:jc w:val="left"/>
        <w:rPr>
          <w:highlight w:val="green"/>
        </w:rPr>
      </w:pPr>
      <w:r w:rsidRPr="007E4799">
        <w:rPr>
          <w:highlight w:val="green"/>
        </w:rPr>
        <w:t>"result": {},</w:t>
      </w:r>
    </w:p>
    <w:p w:rsidR="00E23645" w:rsidRPr="007E4799" w:rsidRDefault="00276531">
      <w:pPr>
        <w:ind w:left="210" w:firstLine="420"/>
        <w:jc w:val="left"/>
        <w:rPr>
          <w:highlight w:val="green"/>
        </w:rPr>
      </w:pPr>
      <w:r w:rsidRPr="007E4799">
        <w:rPr>
          <w:highlight w:val="green"/>
        </w:rPr>
        <w:t xml:space="preserve">"id":"2.3" </w:t>
      </w:r>
    </w:p>
    <w:p w:rsidR="00E23645" w:rsidRPr="007E4799" w:rsidRDefault="00276531">
      <w:pPr>
        <w:ind w:firstLine="210"/>
        <w:rPr>
          <w:highlight w:val="green"/>
        </w:rPr>
      </w:pPr>
      <w:r w:rsidRPr="007E4799">
        <w:rPr>
          <w:highlight w:val="green"/>
        </w:rPr>
        <w:t>}</w:t>
      </w:r>
    </w:p>
    <w:p w:rsidR="00E23645" w:rsidRPr="007E4799" w:rsidRDefault="00276531" w:rsidP="008D3AD3">
      <w:pPr>
        <w:pStyle w:val="4"/>
        <w:numPr>
          <w:ilvl w:val="0"/>
          <w:numId w:val="40"/>
        </w:numPr>
        <w:rPr>
          <w:highlight w:val="green"/>
        </w:rPr>
      </w:pPr>
      <w:bookmarkStart w:id="175" w:name="__RefHeading__56336_1585609034"/>
      <w:bookmarkEnd w:id="175"/>
      <w:r w:rsidRPr="007E4799">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35"/>
        <w:gridCol w:w="1234"/>
        <w:gridCol w:w="1476"/>
        <w:gridCol w:w="4641"/>
      </w:tblGrid>
      <w:tr w:rsidR="00E23645" w:rsidRPr="007E4799" w:rsidTr="007E4799">
        <w:tc>
          <w:tcPr>
            <w:tcW w:w="19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jc w:val="both"/>
              <w:rPr>
                <w:b/>
                <w:sz w:val="22"/>
                <w:highlight w:val="green"/>
                <w:lang w:val="en-GB"/>
              </w:rPr>
            </w:pPr>
            <w:r w:rsidRPr="007E4799">
              <w:rPr>
                <w:b/>
                <w:sz w:val="22"/>
                <w:highlight w:val="green"/>
                <w:lang w:val="en-GB"/>
              </w:rPr>
              <w:t>Field</w:t>
            </w:r>
          </w:p>
        </w:tc>
        <w:tc>
          <w:tcPr>
            <w:tcW w:w="1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jc w:val="both"/>
              <w:rPr>
                <w:b/>
                <w:sz w:val="22"/>
                <w:highlight w:val="green"/>
                <w:lang w:val="en-GB"/>
              </w:rPr>
            </w:pPr>
            <w:r w:rsidRPr="007E4799">
              <w:rPr>
                <w:b/>
                <w:sz w:val="22"/>
                <w:highlight w:val="green"/>
                <w:lang w:val="en-GB"/>
              </w:rPr>
              <w:t>Type</w:t>
            </w:r>
          </w:p>
        </w:tc>
        <w:tc>
          <w:tcPr>
            <w:tcW w:w="14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jc w:val="both"/>
              <w:rPr>
                <w:b/>
                <w:sz w:val="22"/>
                <w:highlight w:val="green"/>
                <w:lang w:val="en-GB"/>
              </w:rPr>
            </w:pPr>
            <w:r w:rsidRPr="007E4799">
              <w:rPr>
                <w:b/>
                <w:sz w:val="22"/>
                <w:highlight w:val="green"/>
                <w:lang w:val="en-GB"/>
              </w:rPr>
              <w:t>Changable</w:t>
            </w:r>
          </w:p>
        </w:tc>
        <w:tc>
          <w:tcPr>
            <w:tcW w:w="46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rPr>
                <w:b/>
                <w:sz w:val="22"/>
                <w:highlight w:val="green"/>
                <w:lang w:val="en-GB"/>
              </w:rPr>
            </w:pPr>
            <w:r w:rsidRPr="007E4799">
              <w:rPr>
                <w:b/>
                <w:sz w:val="22"/>
                <w:highlight w:val="green"/>
                <w:lang w:val="en-GB"/>
              </w:rPr>
              <w:t>Description</w:t>
            </w:r>
          </w:p>
        </w:tc>
      </w:tr>
      <w:tr w:rsidR="007E4799" w:rsidRPr="007E4799" w:rsidTr="007E4799">
        <w:tc>
          <w:tcPr>
            <w:tcW w:w="19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4799" w:rsidRPr="007E4799" w:rsidRDefault="007E4799" w:rsidP="00465FB7">
            <w:pPr>
              <w:pStyle w:val="af9"/>
              <w:spacing w:before="240"/>
              <w:jc w:val="both"/>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Puk</w:t>
            </w:r>
          </w:p>
        </w:tc>
        <w:tc>
          <w:tcPr>
            <w:tcW w:w="1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4799" w:rsidRPr="007E4799" w:rsidRDefault="007E4799" w:rsidP="00465FB7">
            <w:pPr>
              <w:pStyle w:val="af9"/>
              <w:spacing w:before="240"/>
              <w:jc w:val="both"/>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String</w:t>
            </w:r>
          </w:p>
        </w:tc>
        <w:tc>
          <w:tcPr>
            <w:tcW w:w="14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4799" w:rsidRPr="007E4799" w:rsidRDefault="007E4799" w:rsidP="00465FB7">
            <w:pPr>
              <w:pStyle w:val="af9"/>
              <w:spacing w:before="240"/>
              <w:jc w:val="both"/>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No</w:t>
            </w:r>
          </w:p>
        </w:tc>
        <w:tc>
          <w:tcPr>
            <w:tcW w:w="46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4799" w:rsidRPr="007E4799" w:rsidRDefault="007E4799" w:rsidP="00465FB7">
            <w:pPr>
              <w:pStyle w:val="af9"/>
              <w:spacing w:before="240"/>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Puk code</w:t>
            </w:r>
          </w:p>
        </w:tc>
      </w:tr>
      <w:tr w:rsidR="00E23645" w:rsidRPr="007E4799" w:rsidTr="007E4799">
        <w:tc>
          <w:tcPr>
            <w:tcW w:w="19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jc w:val="both"/>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Pin</w:t>
            </w:r>
          </w:p>
        </w:tc>
        <w:tc>
          <w:tcPr>
            <w:tcW w:w="1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jc w:val="both"/>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String</w:t>
            </w:r>
          </w:p>
        </w:tc>
        <w:tc>
          <w:tcPr>
            <w:tcW w:w="147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jc w:val="both"/>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Yes</w:t>
            </w:r>
          </w:p>
        </w:tc>
        <w:tc>
          <w:tcPr>
            <w:tcW w:w="46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af9"/>
              <w:spacing w:before="240"/>
              <w:rPr>
                <w:rFonts w:ascii="Times New Roman" w:eastAsia="宋体" w:hAnsi="Times New Roman"/>
                <w:sz w:val="21"/>
                <w:szCs w:val="24"/>
                <w:highlight w:val="green"/>
                <w:lang w:eastAsia="zh-CN"/>
              </w:rPr>
            </w:pPr>
            <w:r w:rsidRPr="007E4799">
              <w:rPr>
                <w:rFonts w:ascii="Times New Roman" w:eastAsia="宋体" w:hAnsi="Times New Roman"/>
                <w:sz w:val="21"/>
                <w:szCs w:val="24"/>
                <w:highlight w:val="green"/>
                <w:lang w:eastAsia="zh-CN"/>
              </w:rPr>
              <w:t>pin code</w:t>
            </w:r>
          </w:p>
        </w:tc>
      </w:tr>
    </w:tbl>
    <w:p w:rsidR="00E23645" w:rsidRPr="007E4799" w:rsidRDefault="00E23645">
      <w:pPr>
        <w:pStyle w:val="af9"/>
        <w:rPr>
          <w:highlight w:val="green"/>
          <w:lang w:val="en-US" w:eastAsia="de-DE"/>
        </w:rPr>
      </w:pPr>
    </w:p>
    <w:p w:rsidR="00E23645" w:rsidRPr="007E4799" w:rsidRDefault="00276531">
      <w:pPr>
        <w:pStyle w:val="4"/>
        <w:numPr>
          <w:ilvl w:val="3"/>
          <w:numId w:val="1"/>
        </w:numPr>
        <w:rPr>
          <w:highlight w:val="green"/>
        </w:rPr>
      </w:pPr>
      <w:bookmarkStart w:id="176" w:name="__RefHeading__56338_1585609034"/>
      <w:bookmarkEnd w:id="176"/>
      <w:r w:rsidRPr="007E4799">
        <w:rPr>
          <w:highlight w:val="green"/>
        </w:rPr>
        <w:t>Response with error</w:t>
      </w:r>
    </w:p>
    <w:p w:rsidR="00E23645" w:rsidRPr="007E4799" w:rsidRDefault="00276531">
      <w:pPr>
        <w:rPr>
          <w:highlight w:val="green"/>
        </w:rPr>
      </w:pPr>
      <w:r w:rsidRPr="007E4799">
        <w:rPr>
          <w:highlight w:val="green"/>
        </w:rPr>
        <w:t>{</w:t>
      </w:r>
    </w:p>
    <w:p w:rsidR="00E23645" w:rsidRPr="007E4799" w:rsidRDefault="00276531">
      <w:pPr>
        <w:ind w:firstLine="420"/>
        <w:rPr>
          <w:highlight w:val="green"/>
        </w:rPr>
      </w:pPr>
      <w:r w:rsidRPr="007E4799">
        <w:rPr>
          <w:highlight w:val="green"/>
        </w:rPr>
        <w:t>"jsonrpc": "2.0",</w:t>
      </w:r>
    </w:p>
    <w:p w:rsidR="00E23645" w:rsidRPr="007E4799" w:rsidRDefault="00276531">
      <w:pPr>
        <w:ind w:firstLine="420"/>
        <w:rPr>
          <w:highlight w:val="green"/>
        </w:rPr>
      </w:pPr>
      <w:r w:rsidRPr="007E4799">
        <w:rPr>
          <w:highlight w:val="green"/>
        </w:rPr>
        <w:t>"error": {</w:t>
      </w:r>
    </w:p>
    <w:p w:rsidR="00E23645" w:rsidRPr="007E4799" w:rsidRDefault="00276531">
      <w:pPr>
        <w:ind w:left="840" w:firstLine="420"/>
        <w:rPr>
          <w:highlight w:val="green"/>
        </w:rPr>
      </w:pPr>
      <w:r w:rsidRPr="007E4799">
        <w:rPr>
          <w:highlight w:val="green"/>
        </w:rPr>
        <w:t>"code": "020301",</w:t>
      </w:r>
    </w:p>
    <w:p w:rsidR="00E23645" w:rsidRPr="007E4799" w:rsidRDefault="00276531">
      <w:pPr>
        <w:ind w:left="840" w:firstLine="420"/>
        <w:rPr>
          <w:highlight w:val="green"/>
        </w:rPr>
      </w:pPr>
      <w:r w:rsidRPr="007E4799">
        <w:rPr>
          <w:highlight w:val="green"/>
        </w:rPr>
        <w:t>"message": "</w:t>
      </w:r>
      <w:r w:rsidRPr="007E4799">
        <w:rPr>
          <w:sz w:val="20"/>
          <w:highlight w:val="green"/>
        </w:rPr>
        <w:t>Invalid PUK.</w:t>
      </w:r>
      <w:r w:rsidRPr="007E4799">
        <w:rPr>
          <w:highlight w:val="green"/>
        </w:rPr>
        <w:t>"</w:t>
      </w:r>
    </w:p>
    <w:p w:rsidR="00E23645" w:rsidRPr="007E4799" w:rsidRDefault="00276531">
      <w:pPr>
        <w:ind w:left="840" w:firstLine="420"/>
        <w:rPr>
          <w:highlight w:val="green"/>
        </w:rPr>
      </w:pPr>
      <w:r w:rsidRPr="007E4799">
        <w:rPr>
          <w:highlight w:val="green"/>
        </w:rPr>
        <w:t xml:space="preserve">}, </w:t>
      </w:r>
    </w:p>
    <w:p w:rsidR="00E23645" w:rsidRPr="007E4799" w:rsidRDefault="00276531">
      <w:pPr>
        <w:ind w:firstLine="420"/>
        <w:rPr>
          <w:highlight w:val="green"/>
        </w:rPr>
      </w:pPr>
      <w:r w:rsidRPr="007E4799">
        <w:rPr>
          <w:highlight w:val="green"/>
        </w:rPr>
        <w:t>"id": "2.3"</w:t>
      </w:r>
    </w:p>
    <w:p w:rsidR="00E23645" w:rsidRPr="007E4799" w:rsidRDefault="00276531">
      <w:pPr>
        <w:rPr>
          <w:highlight w:val="green"/>
        </w:rPr>
      </w:pPr>
      <w:r w:rsidRPr="007E4799">
        <w:rPr>
          <w:highlight w:val="green"/>
        </w:rPr>
        <w:t>}</w:t>
      </w:r>
    </w:p>
    <w:p w:rsidR="00E23645" w:rsidRPr="007E4799"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7E4799">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TextBody"/>
              <w:widowControl w:val="0"/>
              <w:rPr>
                <w:rFonts w:ascii="Times New Roman" w:hAnsi="Times New Roman"/>
                <w:highlight w:val="green"/>
                <w:lang w:val="en-US" w:eastAsia="zh-CN"/>
              </w:rPr>
            </w:pPr>
            <w:r w:rsidRPr="007E4799">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TextBody"/>
              <w:widowControl w:val="0"/>
              <w:rPr>
                <w:rFonts w:ascii="Times New Roman" w:hAnsi="Times New Roman"/>
                <w:highlight w:val="green"/>
                <w:lang w:val="en-US" w:eastAsia="zh-CN"/>
              </w:rPr>
            </w:pPr>
            <w:r w:rsidRPr="007E4799">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pStyle w:val="TextBody"/>
              <w:widowControl w:val="0"/>
              <w:rPr>
                <w:rFonts w:ascii="Times New Roman" w:hAnsi="Times New Roman"/>
                <w:highlight w:val="green"/>
                <w:lang w:val="en-US" w:eastAsia="zh-CN"/>
              </w:rPr>
            </w:pPr>
            <w:r w:rsidRPr="007E4799">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rPr>
                <w:szCs w:val="20"/>
                <w:highlight w:val="green"/>
              </w:rPr>
            </w:pPr>
            <w:r w:rsidRPr="007E4799">
              <w:rPr>
                <w:szCs w:val="20"/>
                <w:highlight w:val="green"/>
              </w:rPr>
              <w:t>020301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4799" w:rsidRDefault="00276531">
            <w:pPr>
              <w:rPr>
                <w:szCs w:val="20"/>
                <w:highlight w:val="green"/>
              </w:rPr>
            </w:pPr>
            <w:r w:rsidRPr="007E4799">
              <w:rPr>
                <w:szCs w:val="20"/>
                <w:highlight w:val="green"/>
              </w:rPr>
              <w:t>Invalid PUk</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E4799">
              <w:rPr>
                <w:szCs w:val="20"/>
                <w:highlight w:val="green"/>
              </w:rPr>
              <w:t>Verify PUK code failed.</w:t>
            </w:r>
          </w:p>
        </w:tc>
      </w:tr>
    </w:tbl>
    <w:p w:rsidR="00E23645" w:rsidRDefault="00E23645"/>
    <w:p w:rsidR="00E23645" w:rsidRPr="00787F76" w:rsidRDefault="00276531">
      <w:pPr>
        <w:pStyle w:val="3"/>
        <w:numPr>
          <w:ilvl w:val="2"/>
          <w:numId w:val="1"/>
        </w:numPr>
        <w:ind w:left="964" w:right="210"/>
        <w:rPr>
          <w:highlight w:val="green"/>
        </w:rPr>
      </w:pPr>
      <w:bookmarkStart w:id="177" w:name="__RefHeading__56340_1585609034"/>
      <w:bookmarkStart w:id="178" w:name="_Toc422502791"/>
      <w:bookmarkStart w:id="179" w:name="_Toc392062410"/>
      <w:bookmarkStart w:id="180" w:name="_Toc378347885"/>
      <w:bookmarkStart w:id="181" w:name="_Toc401747826"/>
      <w:bookmarkStart w:id="182" w:name="_Toc470684624"/>
      <w:bookmarkEnd w:id="177"/>
      <w:r w:rsidRPr="00787F76">
        <w:rPr>
          <w:highlight w:val="green"/>
        </w:rPr>
        <w:lastRenderedPageBreak/>
        <w:t>ChangePIN</w:t>
      </w:r>
      <w:bookmarkEnd w:id="178"/>
      <w:bookmarkEnd w:id="179"/>
      <w:bookmarkEnd w:id="180"/>
      <w:bookmarkEnd w:id="181"/>
      <w:r w:rsidRPr="00787F76">
        <w:rPr>
          <w:highlight w:val="green"/>
        </w:rPr>
        <w:t>Code</w:t>
      </w:r>
      <w:bookmarkEnd w:id="182"/>
    </w:p>
    <w:p w:rsidR="00E23645" w:rsidRPr="00787F76" w:rsidRDefault="00276531">
      <w:pPr>
        <w:pStyle w:val="4"/>
        <w:numPr>
          <w:ilvl w:val="3"/>
          <w:numId w:val="1"/>
        </w:numPr>
        <w:rPr>
          <w:highlight w:val="green"/>
        </w:rPr>
      </w:pPr>
      <w:bookmarkStart w:id="183" w:name="__RefHeading__56342_1585609034"/>
      <w:bookmarkEnd w:id="183"/>
      <w:r w:rsidRPr="00787F76">
        <w:rPr>
          <w:highlight w:val="green"/>
        </w:rPr>
        <w:t>POST Request</w:t>
      </w:r>
    </w:p>
    <w:p w:rsidR="00E23645" w:rsidRPr="00787F76" w:rsidRDefault="00276531">
      <w:pPr>
        <w:ind w:left="210"/>
        <w:rPr>
          <w:highlight w:val="green"/>
        </w:rPr>
      </w:pPr>
      <w:r w:rsidRPr="00787F76">
        <w:rPr>
          <w:highlight w:val="green"/>
        </w:rPr>
        <w:t>{</w:t>
      </w:r>
    </w:p>
    <w:p w:rsidR="00E23645" w:rsidRPr="00787F76" w:rsidRDefault="00276531">
      <w:pPr>
        <w:ind w:left="420"/>
        <w:rPr>
          <w:highlight w:val="green"/>
        </w:rPr>
      </w:pPr>
      <w:r w:rsidRPr="00787F76">
        <w:rPr>
          <w:highlight w:val="green"/>
        </w:rPr>
        <w:t xml:space="preserve">"jsonrpc": "2.0", </w:t>
      </w:r>
    </w:p>
    <w:p w:rsidR="00E23645" w:rsidRPr="00787F76" w:rsidRDefault="00276531">
      <w:pPr>
        <w:ind w:left="420"/>
        <w:rPr>
          <w:highlight w:val="green"/>
        </w:rPr>
      </w:pPr>
      <w:r w:rsidRPr="00787F76">
        <w:rPr>
          <w:highlight w:val="green"/>
        </w:rPr>
        <w:t>"method": "ChangePinCode",</w:t>
      </w:r>
    </w:p>
    <w:p w:rsidR="00E23645" w:rsidRPr="00787F76" w:rsidRDefault="00276531">
      <w:pPr>
        <w:ind w:left="420"/>
        <w:rPr>
          <w:highlight w:val="green"/>
        </w:rPr>
      </w:pPr>
      <w:r w:rsidRPr="00787F76">
        <w:rPr>
          <w:highlight w:val="green"/>
        </w:rPr>
        <w:t>"params": {</w:t>
      </w:r>
    </w:p>
    <w:p w:rsidR="00787F76" w:rsidRPr="00787F76" w:rsidRDefault="00787F76" w:rsidP="00787F76">
      <w:pPr>
        <w:ind w:left="1260" w:firstLine="420"/>
        <w:rPr>
          <w:highlight w:val="green"/>
        </w:rPr>
      </w:pPr>
      <w:r w:rsidRPr="00787F76">
        <w:rPr>
          <w:highlight w:val="green"/>
        </w:rPr>
        <w:t>"CurrentPin":"1111"</w:t>
      </w:r>
      <w:r w:rsidRPr="00787F76">
        <w:rPr>
          <w:rFonts w:hint="eastAsia"/>
          <w:highlight w:val="green"/>
        </w:rPr>
        <w:t>,</w:t>
      </w:r>
    </w:p>
    <w:p w:rsidR="00E23645" w:rsidRPr="00787F76" w:rsidRDefault="00787F76">
      <w:pPr>
        <w:ind w:left="420"/>
        <w:rPr>
          <w:highlight w:val="green"/>
        </w:rPr>
      </w:pPr>
      <w:r w:rsidRPr="00787F76">
        <w:rPr>
          <w:highlight w:val="green"/>
        </w:rPr>
        <w:tab/>
      </w:r>
      <w:r w:rsidRPr="00787F76">
        <w:rPr>
          <w:highlight w:val="green"/>
        </w:rPr>
        <w:tab/>
      </w:r>
      <w:r w:rsidRPr="00787F76">
        <w:rPr>
          <w:highlight w:val="green"/>
        </w:rPr>
        <w:tab/>
        <w:t>"NewPin":"1234"</w:t>
      </w:r>
    </w:p>
    <w:p w:rsidR="00E23645" w:rsidRPr="00787F76" w:rsidRDefault="00276531">
      <w:pPr>
        <w:ind w:left="840" w:firstLine="525"/>
        <w:rPr>
          <w:highlight w:val="green"/>
        </w:rPr>
      </w:pPr>
      <w:r w:rsidRPr="00787F76">
        <w:rPr>
          <w:highlight w:val="green"/>
        </w:rPr>
        <w:t>},</w:t>
      </w:r>
    </w:p>
    <w:p w:rsidR="00E23645" w:rsidRPr="00787F76" w:rsidRDefault="00276531">
      <w:pPr>
        <w:ind w:left="420"/>
        <w:rPr>
          <w:highlight w:val="green"/>
        </w:rPr>
      </w:pPr>
      <w:r w:rsidRPr="00787F76">
        <w:rPr>
          <w:highlight w:val="green"/>
        </w:rPr>
        <w:t>"id": "2.4"</w:t>
      </w:r>
    </w:p>
    <w:p w:rsidR="00E23645" w:rsidRPr="00787F76" w:rsidRDefault="00276531">
      <w:pPr>
        <w:ind w:firstLine="210"/>
        <w:jc w:val="left"/>
        <w:rPr>
          <w:highlight w:val="green"/>
        </w:rPr>
      </w:pPr>
      <w:r w:rsidRPr="00787F76">
        <w:rPr>
          <w:highlight w:val="green"/>
        </w:rPr>
        <w:t>}</w:t>
      </w:r>
    </w:p>
    <w:p w:rsidR="00E23645" w:rsidRPr="00787F76" w:rsidRDefault="00E23645">
      <w:pPr>
        <w:rPr>
          <w:highlight w:val="green"/>
        </w:rPr>
      </w:pPr>
    </w:p>
    <w:p w:rsidR="00E23645" w:rsidRPr="00787F76" w:rsidRDefault="00276531">
      <w:pPr>
        <w:pStyle w:val="4"/>
        <w:numPr>
          <w:ilvl w:val="3"/>
          <w:numId w:val="1"/>
        </w:numPr>
        <w:rPr>
          <w:highlight w:val="green"/>
        </w:rPr>
      </w:pPr>
      <w:bookmarkStart w:id="184" w:name="__RefHeading__56344_1585609034"/>
      <w:bookmarkEnd w:id="184"/>
      <w:r w:rsidRPr="00787F76">
        <w:rPr>
          <w:highlight w:val="green"/>
        </w:rPr>
        <w:t>Response</w:t>
      </w:r>
    </w:p>
    <w:p w:rsidR="00E23645" w:rsidRPr="00787F76" w:rsidRDefault="00276531">
      <w:pPr>
        <w:ind w:left="210"/>
        <w:jc w:val="left"/>
        <w:rPr>
          <w:highlight w:val="green"/>
        </w:rPr>
      </w:pPr>
      <w:r w:rsidRPr="00787F76">
        <w:rPr>
          <w:highlight w:val="green"/>
        </w:rPr>
        <w:t>{</w:t>
      </w:r>
    </w:p>
    <w:p w:rsidR="00E23645" w:rsidRPr="00787F76" w:rsidRDefault="00276531">
      <w:pPr>
        <w:ind w:left="210" w:firstLine="420"/>
        <w:jc w:val="left"/>
        <w:rPr>
          <w:highlight w:val="green"/>
        </w:rPr>
      </w:pPr>
      <w:r w:rsidRPr="00787F76">
        <w:rPr>
          <w:highlight w:val="green"/>
        </w:rPr>
        <w:t xml:space="preserve">"jsonrpc": "2.0", </w:t>
      </w:r>
    </w:p>
    <w:p w:rsidR="00E23645" w:rsidRPr="00787F76" w:rsidRDefault="00276531">
      <w:pPr>
        <w:ind w:left="210" w:firstLine="420"/>
        <w:jc w:val="left"/>
        <w:rPr>
          <w:highlight w:val="green"/>
        </w:rPr>
      </w:pPr>
      <w:r w:rsidRPr="00787F76">
        <w:rPr>
          <w:highlight w:val="green"/>
        </w:rPr>
        <w:t>"result": {},</w:t>
      </w:r>
    </w:p>
    <w:p w:rsidR="00E23645" w:rsidRPr="00787F76" w:rsidRDefault="00276531">
      <w:pPr>
        <w:ind w:left="210" w:firstLine="420"/>
        <w:jc w:val="left"/>
        <w:rPr>
          <w:highlight w:val="green"/>
        </w:rPr>
      </w:pPr>
      <w:r w:rsidRPr="00787F76">
        <w:rPr>
          <w:highlight w:val="green"/>
        </w:rPr>
        <w:t xml:space="preserve">"id":"2.4" </w:t>
      </w:r>
    </w:p>
    <w:p w:rsidR="00E23645" w:rsidRPr="00787F76" w:rsidRDefault="00276531">
      <w:pPr>
        <w:ind w:firstLine="210"/>
        <w:rPr>
          <w:highlight w:val="green"/>
        </w:rPr>
      </w:pPr>
      <w:r w:rsidRPr="00787F76">
        <w:rPr>
          <w:highlight w:val="green"/>
        </w:rPr>
        <w:t>}</w:t>
      </w:r>
    </w:p>
    <w:p w:rsidR="00E23645" w:rsidRPr="00787F76" w:rsidRDefault="00276531" w:rsidP="008D3AD3">
      <w:pPr>
        <w:pStyle w:val="4"/>
        <w:numPr>
          <w:ilvl w:val="0"/>
          <w:numId w:val="40"/>
        </w:numPr>
        <w:rPr>
          <w:highlight w:val="green"/>
        </w:rPr>
      </w:pPr>
      <w:bookmarkStart w:id="185" w:name="__RefHeading__56346_1585609034"/>
      <w:bookmarkEnd w:id="185"/>
      <w:r w:rsidRPr="00787F76">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06"/>
        <w:gridCol w:w="1224"/>
        <w:gridCol w:w="1474"/>
        <w:gridCol w:w="4582"/>
      </w:tblGrid>
      <w:tr w:rsidR="00E23645" w:rsidRPr="00787F76" w:rsidTr="00787F76">
        <w:tc>
          <w:tcPr>
            <w:tcW w:w="20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jc w:val="both"/>
              <w:rPr>
                <w:b/>
                <w:sz w:val="22"/>
                <w:highlight w:val="green"/>
                <w:lang w:val="en-GB"/>
              </w:rPr>
            </w:pPr>
            <w:r w:rsidRPr="00787F76">
              <w:rPr>
                <w:b/>
                <w:sz w:val="22"/>
                <w:highlight w:val="green"/>
                <w:lang w:val="en-GB"/>
              </w:rPr>
              <w:t>Field</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jc w:val="both"/>
              <w:rPr>
                <w:b/>
                <w:sz w:val="22"/>
                <w:highlight w:val="green"/>
                <w:lang w:val="en-GB"/>
              </w:rPr>
            </w:pPr>
            <w:r w:rsidRPr="00787F76">
              <w:rPr>
                <w:b/>
                <w:sz w:val="22"/>
                <w:highlight w:val="green"/>
                <w:lang w:val="en-GB"/>
              </w:rPr>
              <w:t>Type</w:t>
            </w:r>
          </w:p>
        </w:tc>
        <w:tc>
          <w:tcPr>
            <w:tcW w:w="14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jc w:val="both"/>
              <w:rPr>
                <w:b/>
                <w:sz w:val="22"/>
                <w:highlight w:val="green"/>
                <w:lang w:val="en-GB"/>
              </w:rPr>
            </w:pPr>
            <w:r w:rsidRPr="00787F76">
              <w:rPr>
                <w:b/>
                <w:sz w:val="22"/>
                <w:highlight w:val="green"/>
                <w:lang w:val="en-GB"/>
              </w:rPr>
              <w:t>Changable</w:t>
            </w:r>
          </w:p>
        </w:tc>
        <w:tc>
          <w:tcPr>
            <w:tcW w:w="458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rPr>
                <w:b/>
                <w:sz w:val="22"/>
                <w:highlight w:val="green"/>
                <w:lang w:val="en-GB"/>
              </w:rPr>
            </w:pPr>
            <w:r w:rsidRPr="00787F76">
              <w:rPr>
                <w:b/>
                <w:sz w:val="22"/>
                <w:highlight w:val="green"/>
                <w:lang w:val="en-GB"/>
              </w:rPr>
              <w:t>Description</w:t>
            </w:r>
          </w:p>
        </w:tc>
      </w:tr>
      <w:tr w:rsidR="00787F76" w:rsidRPr="00787F76" w:rsidTr="00787F76">
        <w:tc>
          <w:tcPr>
            <w:tcW w:w="20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87F76" w:rsidRPr="00787F76" w:rsidRDefault="00787F76" w:rsidP="00465FB7">
            <w:pPr>
              <w:pStyle w:val="af9"/>
              <w:spacing w:before="240"/>
              <w:jc w:val="both"/>
              <w:rPr>
                <w:highlight w:val="green"/>
              </w:rPr>
            </w:pPr>
            <w:r w:rsidRPr="00787F76">
              <w:rPr>
                <w:highlight w:val="green"/>
              </w:rPr>
              <w:t>CurrentPin</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87F76" w:rsidRPr="00787F76" w:rsidRDefault="00787F76" w:rsidP="00465FB7">
            <w:pPr>
              <w:pStyle w:val="af9"/>
              <w:spacing w:before="240"/>
              <w:jc w:val="both"/>
              <w:rPr>
                <w:rFonts w:ascii="Times New Roman" w:eastAsia="宋体" w:hAnsi="Times New Roman"/>
                <w:sz w:val="21"/>
                <w:szCs w:val="24"/>
                <w:highlight w:val="green"/>
                <w:lang w:eastAsia="zh-CN"/>
              </w:rPr>
            </w:pPr>
            <w:r w:rsidRPr="00787F76">
              <w:rPr>
                <w:rFonts w:ascii="Times New Roman" w:eastAsia="宋体" w:hAnsi="Times New Roman"/>
                <w:sz w:val="21"/>
                <w:szCs w:val="24"/>
                <w:highlight w:val="green"/>
                <w:lang w:eastAsia="zh-CN"/>
              </w:rPr>
              <w:t>String</w:t>
            </w:r>
          </w:p>
        </w:tc>
        <w:tc>
          <w:tcPr>
            <w:tcW w:w="14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87F76" w:rsidRPr="00787F76" w:rsidRDefault="00787F76" w:rsidP="00465FB7">
            <w:pPr>
              <w:pStyle w:val="af9"/>
              <w:spacing w:before="240"/>
              <w:jc w:val="both"/>
              <w:rPr>
                <w:rFonts w:ascii="Times New Roman" w:eastAsia="宋体" w:hAnsi="Times New Roman"/>
                <w:sz w:val="21"/>
                <w:szCs w:val="24"/>
                <w:highlight w:val="green"/>
                <w:lang w:eastAsia="zh-CN"/>
              </w:rPr>
            </w:pPr>
            <w:r w:rsidRPr="00787F76">
              <w:rPr>
                <w:rFonts w:ascii="Times New Roman" w:eastAsia="宋体" w:hAnsi="Times New Roman"/>
                <w:sz w:val="21"/>
                <w:szCs w:val="24"/>
                <w:highlight w:val="green"/>
                <w:lang w:eastAsia="zh-CN"/>
              </w:rPr>
              <w:t>No</w:t>
            </w:r>
          </w:p>
        </w:tc>
        <w:tc>
          <w:tcPr>
            <w:tcW w:w="458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87F76" w:rsidRPr="00787F76" w:rsidRDefault="00787F76" w:rsidP="00465FB7">
            <w:pPr>
              <w:pStyle w:val="af9"/>
              <w:spacing w:before="240"/>
              <w:rPr>
                <w:rFonts w:ascii="Times New Roman" w:eastAsia="宋体" w:hAnsi="Times New Roman"/>
                <w:sz w:val="21"/>
                <w:szCs w:val="24"/>
                <w:highlight w:val="green"/>
                <w:lang w:eastAsia="zh-CN"/>
              </w:rPr>
            </w:pPr>
            <w:r w:rsidRPr="00787F76">
              <w:rPr>
                <w:rFonts w:ascii="Times New Roman" w:eastAsia="宋体" w:hAnsi="Times New Roman"/>
                <w:sz w:val="21"/>
                <w:szCs w:val="24"/>
                <w:highlight w:val="green"/>
                <w:lang w:eastAsia="zh-CN"/>
              </w:rPr>
              <w:t>The current PIN code.</w:t>
            </w:r>
          </w:p>
        </w:tc>
      </w:tr>
      <w:tr w:rsidR="00E23645" w:rsidRPr="00787F76" w:rsidTr="00787F76">
        <w:tc>
          <w:tcPr>
            <w:tcW w:w="200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jc w:val="both"/>
              <w:rPr>
                <w:highlight w:val="green"/>
              </w:rPr>
            </w:pPr>
            <w:r w:rsidRPr="00787F76">
              <w:rPr>
                <w:highlight w:val="green"/>
              </w:rPr>
              <w:t>NewPin</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jc w:val="both"/>
              <w:rPr>
                <w:rFonts w:ascii="Times New Roman" w:eastAsia="宋体" w:hAnsi="Times New Roman"/>
                <w:sz w:val="21"/>
                <w:szCs w:val="24"/>
                <w:highlight w:val="green"/>
                <w:lang w:eastAsia="zh-CN"/>
              </w:rPr>
            </w:pPr>
            <w:r w:rsidRPr="00787F76">
              <w:rPr>
                <w:rFonts w:ascii="Times New Roman" w:eastAsia="宋体" w:hAnsi="Times New Roman"/>
                <w:sz w:val="21"/>
                <w:szCs w:val="24"/>
                <w:highlight w:val="green"/>
                <w:lang w:eastAsia="zh-CN"/>
              </w:rPr>
              <w:t>String</w:t>
            </w:r>
          </w:p>
        </w:tc>
        <w:tc>
          <w:tcPr>
            <w:tcW w:w="14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jc w:val="both"/>
              <w:rPr>
                <w:rFonts w:ascii="Times New Roman" w:eastAsia="宋体" w:hAnsi="Times New Roman"/>
                <w:sz w:val="21"/>
                <w:szCs w:val="24"/>
                <w:highlight w:val="green"/>
                <w:lang w:eastAsia="zh-CN"/>
              </w:rPr>
            </w:pPr>
            <w:r w:rsidRPr="00787F76">
              <w:rPr>
                <w:rFonts w:ascii="Times New Roman" w:eastAsia="宋体" w:hAnsi="Times New Roman"/>
                <w:sz w:val="21"/>
                <w:szCs w:val="24"/>
                <w:highlight w:val="green"/>
                <w:lang w:eastAsia="zh-CN"/>
              </w:rPr>
              <w:t>Yes</w:t>
            </w:r>
          </w:p>
        </w:tc>
        <w:tc>
          <w:tcPr>
            <w:tcW w:w="458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af9"/>
              <w:spacing w:before="240"/>
              <w:rPr>
                <w:rFonts w:ascii="Times New Roman" w:eastAsia="宋体" w:hAnsi="Times New Roman"/>
                <w:sz w:val="21"/>
                <w:szCs w:val="24"/>
                <w:highlight w:val="green"/>
                <w:lang w:eastAsia="zh-CN"/>
              </w:rPr>
            </w:pPr>
            <w:r w:rsidRPr="00787F76">
              <w:rPr>
                <w:rFonts w:ascii="Times New Roman" w:eastAsia="宋体" w:hAnsi="Times New Roman"/>
                <w:sz w:val="21"/>
                <w:szCs w:val="24"/>
                <w:highlight w:val="green"/>
                <w:lang w:eastAsia="zh-CN"/>
              </w:rPr>
              <w:t>The target PIN Code that want to change.</w:t>
            </w:r>
          </w:p>
        </w:tc>
      </w:tr>
    </w:tbl>
    <w:p w:rsidR="00E23645" w:rsidRPr="00787F76" w:rsidRDefault="00E23645">
      <w:pPr>
        <w:pStyle w:val="af9"/>
        <w:rPr>
          <w:rFonts w:ascii="Consolas" w:hAnsi="Consolas" w:cs="Consolas"/>
          <w:color w:val="0000FF"/>
          <w:sz w:val="19"/>
          <w:szCs w:val="19"/>
          <w:highlight w:val="green"/>
          <w:lang w:val="en-US" w:eastAsia="de-DE"/>
        </w:rPr>
      </w:pPr>
    </w:p>
    <w:p w:rsidR="00E23645" w:rsidRPr="00787F76" w:rsidRDefault="00276531">
      <w:pPr>
        <w:pStyle w:val="4"/>
        <w:numPr>
          <w:ilvl w:val="3"/>
          <w:numId w:val="1"/>
        </w:numPr>
        <w:rPr>
          <w:highlight w:val="green"/>
        </w:rPr>
      </w:pPr>
      <w:bookmarkStart w:id="186" w:name="__RefHeading__56348_1585609034"/>
      <w:bookmarkEnd w:id="186"/>
      <w:r w:rsidRPr="00787F76">
        <w:rPr>
          <w:highlight w:val="green"/>
        </w:rPr>
        <w:t>Response with error</w:t>
      </w:r>
    </w:p>
    <w:p w:rsidR="00E23645" w:rsidRPr="00787F76" w:rsidRDefault="00276531">
      <w:pPr>
        <w:rPr>
          <w:highlight w:val="green"/>
        </w:rPr>
      </w:pPr>
      <w:r w:rsidRPr="00787F76">
        <w:rPr>
          <w:highlight w:val="green"/>
        </w:rPr>
        <w:t>{</w:t>
      </w:r>
    </w:p>
    <w:p w:rsidR="00E23645" w:rsidRPr="00787F76" w:rsidRDefault="00276531">
      <w:pPr>
        <w:ind w:firstLine="420"/>
        <w:rPr>
          <w:highlight w:val="green"/>
        </w:rPr>
      </w:pPr>
      <w:r w:rsidRPr="00787F76">
        <w:rPr>
          <w:highlight w:val="green"/>
        </w:rPr>
        <w:t>"jsonrpc": "2.0",</w:t>
      </w:r>
    </w:p>
    <w:p w:rsidR="00E23645" w:rsidRPr="00787F76" w:rsidRDefault="00276531">
      <w:pPr>
        <w:ind w:firstLine="420"/>
        <w:rPr>
          <w:highlight w:val="green"/>
        </w:rPr>
      </w:pPr>
      <w:r w:rsidRPr="00787F76">
        <w:rPr>
          <w:highlight w:val="green"/>
        </w:rPr>
        <w:t>"error": {</w:t>
      </w:r>
    </w:p>
    <w:p w:rsidR="00E23645" w:rsidRPr="00787F76" w:rsidRDefault="00276531">
      <w:pPr>
        <w:ind w:left="840" w:firstLine="420"/>
        <w:rPr>
          <w:highlight w:val="green"/>
        </w:rPr>
      </w:pPr>
      <w:r w:rsidRPr="00787F76">
        <w:rPr>
          <w:highlight w:val="green"/>
        </w:rPr>
        <w:t>"code": "020401",</w:t>
      </w:r>
    </w:p>
    <w:p w:rsidR="00E23645" w:rsidRPr="00787F76" w:rsidRDefault="00276531">
      <w:pPr>
        <w:ind w:left="840" w:firstLine="420"/>
        <w:rPr>
          <w:highlight w:val="green"/>
        </w:rPr>
      </w:pPr>
      <w:r w:rsidRPr="00787F76">
        <w:rPr>
          <w:highlight w:val="green"/>
        </w:rPr>
        <w:t>"message": "</w:t>
      </w:r>
      <w:r w:rsidRPr="00787F76">
        <w:rPr>
          <w:sz w:val="20"/>
          <w:highlight w:val="green"/>
        </w:rPr>
        <w:t>Change PIN failed.</w:t>
      </w:r>
      <w:r w:rsidRPr="00787F76">
        <w:rPr>
          <w:highlight w:val="green"/>
        </w:rPr>
        <w:t>"</w:t>
      </w:r>
    </w:p>
    <w:p w:rsidR="00E23645" w:rsidRPr="00787F76" w:rsidRDefault="00276531">
      <w:pPr>
        <w:ind w:left="840" w:firstLine="420"/>
        <w:rPr>
          <w:highlight w:val="green"/>
        </w:rPr>
      </w:pPr>
      <w:r w:rsidRPr="00787F76">
        <w:rPr>
          <w:highlight w:val="green"/>
        </w:rPr>
        <w:t xml:space="preserve">}, </w:t>
      </w:r>
    </w:p>
    <w:p w:rsidR="00E23645" w:rsidRPr="00787F76" w:rsidRDefault="00276531">
      <w:pPr>
        <w:ind w:firstLine="420"/>
        <w:rPr>
          <w:highlight w:val="green"/>
        </w:rPr>
      </w:pPr>
      <w:r w:rsidRPr="00787F76">
        <w:rPr>
          <w:highlight w:val="green"/>
        </w:rPr>
        <w:t>"id": "2.4"</w:t>
      </w:r>
    </w:p>
    <w:p w:rsidR="00E23645" w:rsidRPr="00787F76" w:rsidRDefault="00276531">
      <w:pPr>
        <w:rPr>
          <w:highlight w:val="green"/>
        </w:rPr>
      </w:pPr>
      <w:r w:rsidRPr="00787F76">
        <w:rPr>
          <w:highlight w:val="green"/>
        </w:rPr>
        <w:t>}</w:t>
      </w:r>
    </w:p>
    <w:p w:rsidR="00E23645" w:rsidRPr="00787F76"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787F76">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TextBody"/>
              <w:widowControl w:val="0"/>
              <w:rPr>
                <w:rFonts w:ascii="Times New Roman" w:hAnsi="Times New Roman"/>
                <w:highlight w:val="green"/>
                <w:lang w:val="en-US" w:eastAsia="zh-CN"/>
              </w:rPr>
            </w:pPr>
            <w:r w:rsidRPr="00787F76">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TextBody"/>
              <w:widowControl w:val="0"/>
              <w:rPr>
                <w:rFonts w:ascii="Times New Roman" w:hAnsi="Times New Roman"/>
                <w:highlight w:val="green"/>
                <w:lang w:val="en-US" w:eastAsia="zh-CN"/>
              </w:rPr>
            </w:pPr>
            <w:r w:rsidRPr="00787F76">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pStyle w:val="TextBody"/>
              <w:widowControl w:val="0"/>
              <w:rPr>
                <w:rFonts w:ascii="Times New Roman" w:hAnsi="Times New Roman"/>
                <w:highlight w:val="green"/>
                <w:lang w:val="en-US" w:eastAsia="zh-CN"/>
              </w:rPr>
            </w:pPr>
            <w:r w:rsidRPr="00787F76">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rPr>
                <w:szCs w:val="20"/>
                <w:highlight w:val="green"/>
              </w:rPr>
            </w:pPr>
            <w:r w:rsidRPr="00787F76">
              <w:rPr>
                <w:szCs w:val="20"/>
                <w:highlight w:val="green"/>
              </w:rPr>
              <w:t>020401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87F76" w:rsidRDefault="00276531">
            <w:pPr>
              <w:rPr>
                <w:szCs w:val="20"/>
                <w:highlight w:val="green"/>
              </w:rPr>
            </w:pPr>
            <w:r w:rsidRPr="00787F76">
              <w:rPr>
                <w:szCs w:val="20"/>
                <w:highlight w:val="green"/>
              </w:rPr>
              <w:t>Change PIN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87F76">
              <w:rPr>
                <w:szCs w:val="20"/>
                <w:highlight w:val="green"/>
              </w:rPr>
              <w:t>Change PIN code failed.</w:t>
            </w:r>
          </w:p>
        </w:tc>
      </w:tr>
    </w:tbl>
    <w:p w:rsidR="00E23645" w:rsidRDefault="00E23645"/>
    <w:p w:rsidR="00E23645" w:rsidRDefault="00E23645"/>
    <w:p w:rsidR="00E23645" w:rsidRPr="00D0494E" w:rsidRDefault="00276531">
      <w:pPr>
        <w:pStyle w:val="3"/>
        <w:numPr>
          <w:ilvl w:val="2"/>
          <w:numId w:val="1"/>
        </w:numPr>
        <w:ind w:left="964" w:right="210"/>
        <w:rPr>
          <w:highlight w:val="green"/>
        </w:rPr>
      </w:pPr>
      <w:bookmarkStart w:id="187" w:name="__RefHeading__56350_1585609034"/>
      <w:bookmarkStart w:id="188" w:name="_Toc422502792"/>
      <w:bookmarkStart w:id="189" w:name="_Toc401747827"/>
      <w:bookmarkStart w:id="190" w:name="_Toc392062411"/>
      <w:bookmarkStart w:id="191" w:name="_Toc378347886"/>
      <w:bookmarkStart w:id="192" w:name="_Toc470684625"/>
      <w:bookmarkEnd w:id="187"/>
      <w:r w:rsidRPr="00D0494E">
        <w:rPr>
          <w:highlight w:val="green"/>
        </w:rPr>
        <w:lastRenderedPageBreak/>
        <w:t>ChangePin</w:t>
      </w:r>
      <w:bookmarkEnd w:id="188"/>
      <w:bookmarkEnd w:id="189"/>
      <w:bookmarkEnd w:id="190"/>
      <w:bookmarkEnd w:id="191"/>
      <w:r w:rsidRPr="00D0494E">
        <w:rPr>
          <w:highlight w:val="green"/>
        </w:rPr>
        <w:t>State</w:t>
      </w:r>
      <w:bookmarkEnd w:id="192"/>
    </w:p>
    <w:p w:rsidR="00E23645" w:rsidRPr="00D0494E" w:rsidRDefault="00276531">
      <w:pPr>
        <w:pStyle w:val="4"/>
        <w:numPr>
          <w:ilvl w:val="3"/>
          <w:numId w:val="1"/>
        </w:numPr>
        <w:rPr>
          <w:highlight w:val="green"/>
        </w:rPr>
      </w:pPr>
      <w:bookmarkStart w:id="193" w:name="__RefHeading__56352_1585609034"/>
      <w:bookmarkEnd w:id="193"/>
      <w:r w:rsidRPr="00D0494E">
        <w:rPr>
          <w:highlight w:val="green"/>
        </w:rPr>
        <w:t>POST Request</w:t>
      </w:r>
    </w:p>
    <w:p w:rsidR="00E23645" w:rsidRPr="00D0494E" w:rsidRDefault="00276531">
      <w:pPr>
        <w:ind w:left="210"/>
        <w:rPr>
          <w:highlight w:val="green"/>
        </w:rPr>
      </w:pPr>
      <w:r w:rsidRPr="00D0494E">
        <w:rPr>
          <w:highlight w:val="green"/>
        </w:rPr>
        <w:t>{</w:t>
      </w:r>
    </w:p>
    <w:p w:rsidR="00E23645" w:rsidRPr="00D0494E" w:rsidRDefault="00276531">
      <w:pPr>
        <w:ind w:left="420"/>
        <w:rPr>
          <w:highlight w:val="green"/>
        </w:rPr>
      </w:pPr>
      <w:r w:rsidRPr="00D0494E">
        <w:rPr>
          <w:highlight w:val="green"/>
        </w:rPr>
        <w:t xml:space="preserve">"jsonrpc": "2.0", </w:t>
      </w:r>
    </w:p>
    <w:p w:rsidR="00E23645" w:rsidRPr="00D0494E" w:rsidRDefault="00276531">
      <w:pPr>
        <w:ind w:left="420"/>
        <w:rPr>
          <w:highlight w:val="green"/>
        </w:rPr>
      </w:pPr>
      <w:r w:rsidRPr="00D0494E">
        <w:rPr>
          <w:highlight w:val="green"/>
        </w:rPr>
        <w:t>"method": "ChangePinState",</w:t>
      </w:r>
    </w:p>
    <w:p w:rsidR="00E23645" w:rsidRPr="00D0494E" w:rsidRDefault="00276531">
      <w:pPr>
        <w:ind w:left="420"/>
        <w:rPr>
          <w:highlight w:val="green"/>
        </w:rPr>
      </w:pPr>
      <w:r w:rsidRPr="00D0494E">
        <w:rPr>
          <w:highlight w:val="green"/>
        </w:rPr>
        <w:t>"params": {</w:t>
      </w:r>
    </w:p>
    <w:p w:rsidR="00D0494E" w:rsidRPr="00D0494E" w:rsidRDefault="00D0494E" w:rsidP="00D0494E">
      <w:pPr>
        <w:ind w:left="1260" w:firstLine="420"/>
        <w:rPr>
          <w:highlight w:val="green"/>
        </w:rPr>
      </w:pPr>
      <w:r w:rsidRPr="00D0494E">
        <w:rPr>
          <w:highlight w:val="green"/>
        </w:rPr>
        <w:t>"State":1</w:t>
      </w:r>
      <w:r w:rsidRPr="00D0494E">
        <w:rPr>
          <w:rFonts w:hint="eastAsia"/>
          <w:highlight w:val="green"/>
        </w:rPr>
        <w:t>,</w:t>
      </w:r>
    </w:p>
    <w:p w:rsidR="00E23645" w:rsidRPr="00D0494E" w:rsidRDefault="00D0494E">
      <w:pPr>
        <w:ind w:left="420"/>
        <w:rPr>
          <w:highlight w:val="green"/>
        </w:rPr>
      </w:pPr>
      <w:r w:rsidRPr="00D0494E">
        <w:rPr>
          <w:highlight w:val="green"/>
        </w:rPr>
        <w:tab/>
      </w:r>
      <w:r w:rsidRPr="00D0494E">
        <w:rPr>
          <w:highlight w:val="green"/>
        </w:rPr>
        <w:tab/>
      </w:r>
      <w:r w:rsidRPr="00D0494E">
        <w:rPr>
          <w:highlight w:val="green"/>
        </w:rPr>
        <w:tab/>
        <w:t>"Pin":"1234"</w:t>
      </w:r>
    </w:p>
    <w:p w:rsidR="00E23645" w:rsidRPr="00D0494E" w:rsidRDefault="00276531">
      <w:pPr>
        <w:ind w:left="840" w:firstLine="525"/>
        <w:rPr>
          <w:highlight w:val="green"/>
        </w:rPr>
      </w:pPr>
      <w:r w:rsidRPr="00D0494E">
        <w:rPr>
          <w:highlight w:val="green"/>
        </w:rPr>
        <w:t>},</w:t>
      </w:r>
    </w:p>
    <w:p w:rsidR="00E23645" w:rsidRPr="00D0494E" w:rsidRDefault="00276531">
      <w:pPr>
        <w:ind w:left="420"/>
        <w:rPr>
          <w:highlight w:val="green"/>
        </w:rPr>
      </w:pPr>
      <w:r w:rsidRPr="00D0494E">
        <w:rPr>
          <w:highlight w:val="green"/>
        </w:rPr>
        <w:t>"id": "2.5"</w:t>
      </w:r>
    </w:p>
    <w:p w:rsidR="00E23645" w:rsidRPr="00D0494E" w:rsidRDefault="00276531">
      <w:pPr>
        <w:ind w:firstLine="210"/>
        <w:jc w:val="left"/>
        <w:rPr>
          <w:highlight w:val="green"/>
        </w:rPr>
      </w:pPr>
      <w:r w:rsidRPr="00D0494E">
        <w:rPr>
          <w:highlight w:val="green"/>
        </w:rPr>
        <w:t>}</w:t>
      </w:r>
    </w:p>
    <w:p w:rsidR="00E23645" w:rsidRPr="00D0494E" w:rsidRDefault="00276531">
      <w:pPr>
        <w:pStyle w:val="4"/>
        <w:numPr>
          <w:ilvl w:val="3"/>
          <w:numId w:val="1"/>
        </w:numPr>
        <w:rPr>
          <w:highlight w:val="green"/>
        </w:rPr>
      </w:pPr>
      <w:bookmarkStart w:id="194" w:name="__RefHeading__56354_1585609034"/>
      <w:bookmarkEnd w:id="194"/>
      <w:r w:rsidRPr="00D0494E">
        <w:rPr>
          <w:highlight w:val="green"/>
        </w:rPr>
        <w:t>Response</w:t>
      </w:r>
    </w:p>
    <w:p w:rsidR="00E23645" w:rsidRPr="00D0494E" w:rsidRDefault="00276531">
      <w:pPr>
        <w:ind w:left="210"/>
        <w:jc w:val="left"/>
        <w:rPr>
          <w:highlight w:val="green"/>
        </w:rPr>
      </w:pPr>
      <w:r w:rsidRPr="00D0494E">
        <w:rPr>
          <w:highlight w:val="green"/>
        </w:rPr>
        <w:t>{</w:t>
      </w:r>
    </w:p>
    <w:p w:rsidR="00E23645" w:rsidRPr="00D0494E" w:rsidRDefault="00276531">
      <w:pPr>
        <w:ind w:left="210" w:firstLine="420"/>
        <w:jc w:val="left"/>
        <w:rPr>
          <w:highlight w:val="green"/>
        </w:rPr>
      </w:pPr>
      <w:r w:rsidRPr="00D0494E">
        <w:rPr>
          <w:highlight w:val="green"/>
        </w:rPr>
        <w:t xml:space="preserve">"jsonrpc": "2.0", </w:t>
      </w:r>
    </w:p>
    <w:p w:rsidR="00E23645" w:rsidRPr="00D0494E" w:rsidRDefault="00276531">
      <w:pPr>
        <w:ind w:left="210" w:firstLine="420"/>
        <w:jc w:val="left"/>
        <w:rPr>
          <w:highlight w:val="green"/>
        </w:rPr>
      </w:pPr>
      <w:r w:rsidRPr="00D0494E">
        <w:rPr>
          <w:highlight w:val="green"/>
        </w:rPr>
        <w:t>"result": {},</w:t>
      </w:r>
    </w:p>
    <w:p w:rsidR="00E23645" w:rsidRPr="00D0494E" w:rsidRDefault="00276531">
      <w:pPr>
        <w:ind w:left="210" w:firstLine="420"/>
        <w:jc w:val="left"/>
        <w:rPr>
          <w:highlight w:val="green"/>
        </w:rPr>
      </w:pPr>
      <w:r w:rsidRPr="00D0494E">
        <w:rPr>
          <w:highlight w:val="green"/>
        </w:rPr>
        <w:t xml:space="preserve">"id":"2.5" </w:t>
      </w:r>
    </w:p>
    <w:p w:rsidR="00E23645" w:rsidRPr="00D0494E" w:rsidRDefault="00276531">
      <w:pPr>
        <w:ind w:firstLine="210"/>
        <w:rPr>
          <w:highlight w:val="green"/>
        </w:rPr>
      </w:pPr>
      <w:r w:rsidRPr="00D0494E">
        <w:rPr>
          <w:highlight w:val="green"/>
        </w:rPr>
        <w:t>}</w:t>
      </w:r>
    </w:p>
    <w:p w:rsidR="00E23645" w:rsidRPr="00D0494E" w:rsidRDefault="00276531" w:rsidP="008D3AD3">
      <w:pPr>
        <w:pStyle w:val="4"/>
        <w:numPr>
          <w:ilvl w:val="0"/>
          <w:numId w:val="40"/>
        </w:numPr>
        <w:ind w:left="864"/>
        <w:rPr>
          <w:highlight w:val="green"/>
        </w:rPr>
      </w:pPr>
      <w:bookmarkStart w:id="195" w:name="__RefHeading__56356_1585609034"/>
      <w:bookmarkEnd w:id="195"/>
      <w:r w:rsidRPr="00D0494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D0494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Decription</w:t>
            </w:r>
          </w:p>
        </w:tc>
      </w:tr>
      <w:tr w:rsidR="00D0494E" w:rsidRPr="00D0494E" w:rsidTr="00465FB7">
        <w:trPr>
          <w:trHeight w:val="1371"/>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494E" w:rsidRPr="00D0494E" w:rsidRDefault="00D0494E" w:rsidP="00465FB7">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State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494E" w:rsidRPr="00D0494E" w:rsidRDefault="00D0494E" w:rsidP="00465FB7">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494E" w:rsidRPr="00D0494E" w:rsidRDefault="00D0494E" w:rsidP="00465FB7">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Possible values:</w:t>
            </w:r>
          </w:p>
          <w:p w:rsidR="00D0494E" w:rsidRPr="00D0494E" w:rsidRDefault="00D0494E" w:rsidP="00465FB7">
            <w:pPr>
              <w:pStyle w:val="af9"/>
              <w:ind w:firstLine="210"/>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0: PINDisabled;</w:t>
            </w:r>
          </w:p>
          <w:p w:rsidR="00D0494E" w:rsidRPr="00D0494E" w:rsidRDefault="00D0494E" w:rsidP="00465FB7">
            <w:pPr>
              <w:pStyle w:val="af9"/>
              <w:ind w:firstLine="210"/>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1: PIN Enabled;</w:t>
            </w:r>
          </w:p>
          <w:p w:rsidR="00D0494E" w:rsidRPr="00D0494E" w:rsidRDefault="00D0494E" w:rsidP="00465FB7">
            <w:pPr>
              <w:pStyle w:val="af9"/>
              <w:ind w:firstLine="210"/>
              <w:rPr>
                <w:rFonts w:ascii="Times New Roman" w:eastAsia="宋体" w:hAnsi="Times New Roman"/>
                <w:sz w:val="21"/>
                <w:szCs w:val="24"/>
                <w:highlight w:val="green"/>
                <w:lang w:eastAsia="zh-CN"/>
              </w:rPr>
            </w:pPr>
          </w:p>
        </w:tc>
      </w:tr>
      <w:tr w:rsidR="00E23645" w:rsidRPr="00D0494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Pin</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String</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The current PIN code.</w:t>
            </w:r>
          </w:p>
        </w:tc>
      </w:tr>
    </w:tbl>
    <w:p w:rsidR="00E23645" w:rsidRPr="00D0494E" w:rsidRDefault="00E23645">
      <w:pPr>
        <w:pStyle w:val="af9"/>
        <w:rPr>
          <w:highlight w:val="green"/>
          <w:lang w:val="en-US" w:eastAsia="de-DE"/>
        </w:rPr>
      </w:pPr>
    </w:p>
    <w:p w:rsidR="00E23645" w:rsidRPr="00D0494E" w:rsidRDefault="00276531">
      <w:pPr>
        <w:pStyle w:val="4"/>
        <w:numPr>
          <w:ilvl w:val="3"/>
          <w:numId w:val="1"/>
        </w:numPr>
        <w:rPr>
          <w:highlight w:val="green"/>
        </w:rPr>
      </w:pPr>
      <w:bookmarkStart w:id="196" w:name="__RefHeading__56358_1585609034"/>
      <w:bookmarkEnd w:id="196"/>
      <w:r w:rsidRPr="00D0494E">
        <w:rPr>
          <w:highlight w:val="green"/>
        </w:rPr>
        <w:t>Response with error</w:t>
      </w:r>
    </w:p>
    <w:p w:rsidR="00E23645" w:rsidRPr="00D0494E" w:rsidRDefault="00276531">
      <w:pPr>
        <w:rPr>
          <w:highlight w:val="green"/>
        </w:rPr>
      </w:pPr>
      <w:r w:rsidRPr="00D0494E">
        <w:rPr>
          <w:highlight w:val="green"/>
        </w:rPr>
        <w:t>{</w:t>
      </w:r>
    </w:p>
    <w:p w:rsidR="00E23645" w:rsidRPr="00D0494E" w:rsidRDefault="00276531">
      <w:pPr>
        <w:ind w:firstLine="420"/>
        <w:rPr>
          <w:highlight w:val="green"/>
        </w:rPr>
      </w:pPr>
      <w:r w:rsidRPr="00D0494E">
        <w:rPr>
          <w:highlight w:val="green"/>
        </w:rPr>
        <w:t>"jsonrpc": "2.0",</w:t>
      </w:r>
    </w:p>
    <w:p w:rsidR="00E23645" w:rsidRPr="00D0494E" w:rsidRDefault="00276531">
      <w:pPr>
        <w:ind w:firstLine="420"/>
        <w:rPr>
          <w:highlight w:val="green"/>
        </w:rPr>
      </w:pPr>
      <w:r w:rsidRPr="00D0494E">
        <w:rPr>
          <w:highlight w:val="green"/>
        </w:rPr>
        <w:t>"error": {</w:t>
      </w:r>
    </w:p>
    <w:p w:rsidR="00E23645" w:rsidRPr="00D0494E" w:rsidRDefault="00276531">
      <w:pPr>
        <w:ind w:left="840" w:firstLine="420"/>
        <w:rPr>
          <w:highlight w:val="green"/>
        </w:rPr>
      </w:pPr>
      <w:r w:rsidRPr="00D0494E">
        <w:rPr>
          <w:highlight w:val="green"/>
        </w:rPr>
        <w:t>"code": "020501",</w:t>
      </w:r>
    </w:p>
    <w:p w:rsidR="00E23645" w:rsidRPr="00D0494E" w:rsidRDefault="00276531">
      <w:pPr>
        <w:ind w:left="840" w:firstLine="420"/>
        <w:rPr>
          <w:highlight w:val="green"/>
        </w:rPr>
      </w:pPr>
      <w:r w:rsidRPr="00D0494E">
        <w:rPr>
          <w:highlight w:val="green"/>
        </w:rPr>
        <w:t>"message": "Change Pin state failed."</w:t>
      </w:r>
    </w:p>
    <w:p w:rsidR="00E23645" w:rsidRPr="00D0494E" w:rsidRDefault="00276531">
      <w:pPr>
        <w:ind w:left="840" w:firstLine="420"/>
        <w:rPr>
          <w:highlight w:val="green"/>
        </w:rPr>
      </w:pPr>
      <w:r w:rsidRPr="00D0494E">
        <w:rPr>
          <w:highlight w:val="green"/>
        </w:rPr>
        <w:t xml:space="preserve">}, </w:t>
      </w:r>
    </w:p>
    <w:p w:rsidR="00E23645" w:rsidRPr="00D0494E" w:rsidRDefault="00276531">
      <w:pPr>
        <w:ind w:firstLine="420"/>
        <w:rPr>
          <w:highlight w:val="green"/>
        </w:rPr>
      </w:pPr>
      <w:r w:rsidRPr="00D0494E">
        <w:rPr>
          <w:highlight w:val="green"/>
        </w:rPr>
        <w:t>"id": "2.5"</w:t>
      </w:r>
    </w:p>
    <w:p w:rsidR="00E23645" w:rsidRPr="00D0494E" w:rsidRDefault="00276531">
      <w:pPr>
        <w:rPr>
          <w:highlight w:val="green"/>
        </w:rPr>
      </w:pPr>
      <w:r w:rsidRPr="00D0494E">
        <w:rPr>
          <w:highlight w:val="green"/>
        </w:rPr>
        <w:t>}</w:t>
      </w:r>
    </w:p>
    <w:p w:rsidR="00E23645" w:rsidRPr="00D0494E"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D0494E">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rPr>
                <w:szCs w:val="20"/>
                <w:highlight w:val="green"/>
              </w:rPr>
            </w:pPr>
            <w:r w:rsidRPr="00D0494E">
              <w:rPr>
                <w:szCs w:val="20"/>
                <w:highlight w:val="green"/>
              </w:rPr>
              <w:t>020501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rPr>
                <w:szCs w:val="20"/>
                <w:highlight w:val="green"/>
              </w:rPr>
            </w:pPr>
            <w:r w:rsidRPr="00D0494E">
              <w:rPr>
                <w:szCs w:val="20"/>
                <w:highlight w:val="green"/>
              </w:rPr>
              <w:t>Change Pin state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D0494E">
              <w:rPr>
                <w:szCs w:val="20"/>
                <w:highlight w:val="green"/>
              </w:rPr>
              <w:t>Change Pin state failed.</w:t>
            </w:r>
          </w:p>
        </w:tc>
      </w:tr>
    </w:tbl>
    <w:p w:rsidR="00E23645" w:rsidRPr="00D0494E" w:rsidRDefault="00276531">
      <w:pPr>
        <w:pStyle w:val="3"/>
        <w:numPr>
          <w:ilvl w:val="2"/>
          <w:numId w:val="1"/>
        </w:numPr>
        <w:ind w:left="964" w:right="210"/>
        <w:rPr>
          <w:highlight w:val="green"/>
        </w:rPr>
      </w:pPr>
      <w:bookmarkStart w:id="197" w:name="__RefHeading__56360_1585609034"/>
      <w:bookmarkStart w:id="198" w:name="_Toc422502793"/>
      <w:bookmarkStart w:id="199" w:name="_Toc401747828"/>
      <w:bookmarkStart w:id="200" w:name="_Toc392062412"/>
      <w:bookmarkStart w:id="201" w:name="_Toc470684626"/>
      <w:bookmarkEnd w:id="197"/>
      <w:r w:rsidRPr="00D0494E">
        <w:rPr>
          <w:highlight w:val="green"/>
        </w:rPr>
        <w:lastRenderedPageBreak/>
        <w:t>GetAuto</w:t>
      </w:r>
      <w:bookmarkStart w:id="202" w:name="OLE_LINK64"/>
      <w:r w:rsidRPr="00D0494E">
        <w:rPr>
          <w:highlight w:val="green"/>
        </w:rPr>
        <w:t>Validate</w:t>
      </w:r>
      <w:bookmarkEnd w:id="198"/>
      <w:bookmarkEnd w:id="199"/>
      <w:bookmarkEnd w:id="200"/>
      <w:bookmarkEnd w:id="202"/>
      <w:r w:rsidRPr="00D0494E">
        <w:rPr>
          <w:highlight w:val="green"/>
        </w:rPr>
        <w:t>PinState</w:t>
      </w:r>
      <w:bookmarkEnd w:id="201"/>
    </w:p>
    <w:p w:rsidR="00E23645" w:rsidRPr="00D0494E" w:rsidRDefault="00276531">
      <w:pPr>
        <w:pStyle w:val="4"/>
        <w:numPr>
          <w:ilvl w:val="3"/>
          <w:numId w:val="1"/>
        </w:numPr>
        <w:rPr>
          <w:highlight w:val="green"/>
        </w:rPr>
      </w:pPr>
      <w:bookmarkStart w:id="203" w:name="__RefHeading__56362_1585609034"/>
      <w:bookmarkEnd w:id="203"/>
      <w:r w:rsidRPr="00D0494E">
        <w:rPr>
          <w:highlight w:val="green"/>
        </w:rPr>
        <w:t>POST Request</w:t>
      </w:r>
    </w:p>
    <w:p w:rsidR="00E23645" w:rsidRPr="00D0494E" w:rsidRDefault="00276531">
      <w:pPr>
        <w:ind w:left="210"/>
        <w:rPr>
          <w:highlight w:val="green"/>
        </w:rPr>
      </w:pPr>
      <w:r w:rsidRPr="00D0494E">
        <w:rPr>
          <w:highlight w:val="green"/>
        </w:rPr>
        <w:t>{</w:t>
      </w:r>
    </w:p>
    <w:p w:rsidR="00E23645" w:rsidRPr="00D0494E" w:rsidRDefault="00276531">
      <w:pPr>
        <w:ind w:left="420"/>
        <w:rPr>
          <w:highlight w:val="green"/>
        </w:rPr>
      </w:pPr>
      <w:r w:rsidRPr="00D0494E">
        <w:rPr>
          <w:highlight w:val="green"/>
        </w:rPr>
        <w:t xml:space="preserve">"jsonrpc": "2.0", </w:t>
      </w:r>
    </w:p>
    <w:p w:rsidR="00E23645" w:rsidRPr="00D0494E" w:rsidRDefault="00276531">
      <w:pPr>
        <w:ind w:left="420"/>
        <w:rPr>
          <w:highlight w:val="green"/>
        </w:rPr>
      </w:pPr>
      <w:r w:rsidRPr="00D0494E">
        <w:rPr>
          <w:highlight w:val="green"/>
        </w:rPr>
        <w:t>"method": "GetAuto</w:t>
      </w:r>
      <w:bookmarkStart w:id="204" w:name="OLE_LINK65"/>
      <w:r w:rsidRPr="00D0494E">
        <w:rPr>
          <w:highlight w:val="green"/>
        </w:rPr>
        <w:t>Validate</w:t>
      </w:r>
      <w:bookmarkEnd w:id="204"/>
      <w:r w:rsidRPr="00D0494E">
        <w:rPr>
          <w:highlight w:val="green"/>
        </w:rPr>
        <w:t>PinState",</w:t>
      </w:r>
    </w:p>
    <w:p w:rsidR="00E23645" w:rsidRPr="00D0494E" w:rsidRDefault="00276531">
      <w:pPr>
        <w:ind w:left="420"/>
        <w:rPr>
          <w:highlight w:val="green"/>
        </w:rPr>
      </w:pPr>
      <w:r w:rsidRPr="00D0494E">
        <w:rPr>
          <w:highlight w:val="green"/>
        </w:rPr>
        <w:t>"params": {},</w:t>
      </w:r>
    </w:p>
    <w:p w:rsidR="00E23645" w:rsidRPr="00D0494E" w:rsidRDefault="00276531">
      <w:pPr>
        <w:ind w:left="420"/>
        <w:rPr>
          <w:highlight w:val="green"/>
        </w:rPr>
      </w:pPr>
      <w:r w:rsidRPr="00D0494E">
        <w:rPr>
          <w:highlight w:val="green"/>
        </w:rPr>
        <w:t>"id": "2.6"</w:t>
      </w:r>
    </w:p>
    <w:p w:rsidR="00E23645" w:rsidRPr="00D0494E" w:rsidRDefault="00276531">
      <w:pPr>
        <w:ind w:firstLine="210"/>
        <w:jc w:val="left"/>
        <w:rPr>
          <w:highlight w:val="green"/>
        </w:rPr>
      </w:pPr>
      <w:r w:rsidRPr="00D0494E">
        <w:rPr>
          <w:highlight w:val="green"/>
        </w:rPr>
        <w:t>}</w:t>
      </w:r>
    </w:p>
    <w:p w:rsidR="00E23645" w:rsidRPr="00D0494E" w:rsidRDefault="00276531">
      <w:pPr>
        <w:pStyle w:val="4"/>
        <w:numPr>
          <w:ilvl w:val="3"/>
          <w:numId w:val="1"/>
        </w:numPr>
        <w:rPr>
          <w:highlight w:val="green"/>
        </w:rPr>
      </w:pPr>
      <w:bookmarkStart w:id="205" w:name="__RefHeading__56364_1585609034"/>
      <w:bookmarkEnd w:id="205"/>
      <w:r w:rsidRPr="00D0494E">
        <w:rPr>
          <w:highlight w:val="green"/>
        </w:rPr>
        <w:t>Response</w:t>
      </w:r>
    </w:p>
    <w:p w:rsidR="00E23645" w:rsidRPr="00D0494E" w:rsidRDefault="00276531">
      <w:pPr>
        <w:ind w:left="210"/>
        <w:jc w:val="left"/>
        <w:rPr>
          <w:highlight w:val="green"/>
        </w:rPr>
      </w:pPr>
      <w:r w:rsidRPr="00D0494E">
        <w:rPr>
          <w:highlight w:val="green"/>
        </w:rPr>
        <w:t>{</w:t>
      </w:r>
    </w:p>
    <w:p w:rsidR="00E23645" w:rsidRPr="00D0494E" w:rsidRDefault="00276531">
      <w:pPr>
        <w:ind w:left="210" w:firstLine="420"/>
        <w:jc w:val="left"/>
        <w:rPr>
          <w:highlight w:val="green"/>
        </w:rPr>
      </w:pPr>
      <w:r w:rsidRPr="00D0494E">
        <w:rPr>
          <w:highlight w:val="green"/>
        </w:rPr>
        <w:t xml:space="preserve">"jsonrpc": "2.0", </w:t>
      </w:r>
    </w:p>
    <w:p w:rsidR="00E23645" w:rsidRPr="00D0494E" w:rsidRDefault="00276531">
      <w:pPr>
        <w:ind w:left="210" w:firstLine="420"/>
        <w:jc w:val="left"/>
        <w:rPr>
          <w:highlight w:val="green"/>
        </w:rPr>
      </w:pPr>
      <w:r w:rsidRPr="00D0494E">
        <w:rPr>
          <w:highlight w:val="green"/>
        </w:rPr>
        <w:t xml:space="preserve">"result": </w:t>
      </w:r>
    </w:p>
    <w:p w:rsidR="00E23645" w:rsidRPr="00D0494E" w:rsidRDefault="00276531">
      <w:pPr>
        <w:ind w:left="210" w:firstLine="420"/>
        <w:jc w:val="left"/>
        <w:rPr>
          <w:highlight w:val="green"/>
        </w:rPr>
      </w:pPr>
      <w:r w:rsidRPr="00D0494E">
        <w:rPr>
          <w:highlight w:val="green"/>
        </w:rPr>
        <w:t>{</w:t>
      </w:r>
    </w:p>
    <w:p w:rsidR="00E23645" w:rsidRPr="00D0494E" w:rsidRDefault="00276531">
      <w:pPr>
        <w:ind w:left="210" w:firstLine="420"/>
        <w:jc w:val="left"/>
        <w:rPr>
          <w:highlight w:val="green"/>
        </w:rPr>
      </w:pPr>
      <w:r w:rsidRPr="00D0494E">
        <w:rPr>
          <w:highlight w:val="green"/>
        </w:rPr>
        <w:tab/>
      </w:r>
      <w:r w:rsidRPr="00D0494E">
        <w:rPr>
          <w:highlight w:val="green"/>
        </w:rPr>
        <w:tab/>
        <w:t>"State": 0</w:t>
      </w:r>
    </w:p>
    <w:p w:rsidR="00E23645" w:rsidRPr="00D0494E" w:rsidRDefault="00276531">
      <w:pPr>
        <w:ind w:left="210" w:firstLine="420"/>
        <w:jc w:val="left"/>
        <w:rPr>
          <w:highlight w:val="green"/>
        </w:rPr>
      </w:pPr>
      <w:r w:rsidRPr="00D0494E">
        <w:rPr>
          <w:highlight w:val="green"/>
        </w:rPr>
        <w:t>},</w:t>
      </w:r>
    </w:p>
    <w:p w:rsidR="00E23645" w:rsidRPr="00D0494E" w:rsidRDefault="00276531">
      <w:pPr>
        <w:ind w:left="210" w:firstLine="420"/>
        <w:jc w:val="left"/>
        <w:rPr>
          <w:highlight w:val="green"/>
        </w:rPr>
      </w:pPr>
      <w:r w:rsidRPr="00D0494E">
        <w:rPr>
          <w:highlight w:val="green"/>
        </w:rPr>
        <w:t xml:space="preserve">"id":"2.6" </w:t>
      </w:r>
    </w:p>
    <w:p w:rsidR="00E23645" w:rsidRPr="00D0494E" w:rsidRDefault="00276531">
      <w:pPr>
        <w:ind w:firstLine="210"/>
        <w:rPr>
          <w:highlight w:val="green"/>
        </w:rPr>
      </w:pPr>
      <w:r w:rsidRPr="00D0494E">
        <w:rPr>
          <w:highlight w:val="green"/>
        </w:rPr>
        <w:t>}</w:t>
      </w:r>
    </w:p>
    <w:p w:rsidR="00E23645" w:rsidRPr="00D0494E" w:rsidRDefault="00276531" w:rsidP="008D3AD3">
      <w:pPr>
        <w:pStyle w:val="4"/>
        <w:numPr>
          <w:ilvl w:val="0"/>
          <w:numId w:val="40"/>
        </w:numPr>
        <w:ind w:left="864"/>
        <w:rPr>
          <w:highlight w:val="green"/>
        </w:rPr>
      </w:pPr>
      <w:bookmarkStart w:id="206" w:name="__RefHeading__56366_1585609034"/>
      <w:bookmarkEnd w:id="206"/>
      <w:r w:rsidRPr="00D0494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D0494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Decription</w:t>
            </w:r>
          </w:p>
        </w:tc>
      </w:tr>
      <w:tr w:rsidR="00E23645" w:rsidRPr="00D0494E">
        <w:trPr>
          <w:trHeight w:val="940"/>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jc w:val="left"/>
              <w:rPr>
                <w:highlight w:val="green"/>
              </w:rPr>
            </w:pPr>
            <w:r w:rsidRPr="00D0494E">
              <w:rPr>
                <w:highlight w:val="green"/>
              </w:rPr>
              <w:t>State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jc w:val="left"/>
              <w:rPr>
                <w:highlight w:val="green"/>
              </w:rPr>
            </w:pPr>
            <w:r w:rsidRPr="00D0494E">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jc w:val="left"/>
              <w:rPr>
                <w:highlight w:val="green"/>
              </w:rPr>
            </w:pPr>
            <w:r w:rsidRPr="00D0494E">
              <w:rPr>
                <w:highlight w:val="green"/>
              </w:rPr>
              <w:t>Possible values:</w:t>
            </w:r>
          </w:p>
          <w:p w:rsidR="00E23645" w:rsidRPr="00D0494E" w:rsidRDefault="00276531">
            <w:pPr>
              <w:jc w:val="left"/>
              <w:rPr>
                <w:highlight w:val="green"/>
              </w:rPr>
            </w:pPr>
            <w:r w:rsidRPr="00D0494E">
              <w:rPr>
                <w:highlight w:val="green"/>
              </w:rPr>
              <w:t>0 : Disable</w:t>
            </w:r>
          </w:p>
          <w:p w:rsidR="00E23645" w:rsidRPr="00D0494E" w:rsidRDefault="00276531">
            <w:pPr>
              <w:jc w:val="left"/>
              <w:rPr>
                <w:highlight w:val="green"/>
              </w:rPr>
            </w:pPr>
            <w:r w:rsidRPr="00D0494E">
              <w:rPr>
                <w:highlight w:val="green"/>
              </w:rPr>
              <w:t xml:space="preserve">1 : Enable </w:t>
            </w:r>
          </w:p>
        </w:tc>
      </w:tr>
    </w:tbl>
    <w:p w:rsidR="00E23645" w:rsidRPr="00D0494E" w:rsidRDefault="00E23645">
      <w:pPr>
        <w:pStyle w:val="af9"/>
        <w:rPr>
          <w:highlight w:val="green"/>
          <w:lang w:val="en-US" w:eastAsia="de-DE"/>
        </w:rPr>
      </w:pPr>
    </w:p>
    <w:p w:rsidR="00E23645" w:rsidRPr="00D0494E" w:rsidRDefault="00276531">
      <w:pPr>
        <w:pStyle w:val="4"/>
        <w:numPr>
          <w:ilvl w:val="3"/>
          <w:numId w:val="1"/>
        </w:numPr>
        <w:rPr>
          <w:highlight w:val="green"/>
        </w:rPr>
      </w:pPr>
      <w:bookmarkStart w:id="207" w:name="__RefHeading__56368_1585609034"/>
      <w:bookmarkEnd w:id="207"/>
      <w:r w:rsidRPr="00D0494E">
        <w:rPr>
          <w:highlight w:val="green"/>
        </w:rPr>
        <w:t>Response with error</w:t>
      </w:r>
    </w:p>
    <w:p w:rsidR="00E23645" w:rsidRPr="00D0494E" w:rsidRDefault="00276531">
      <w:pPr>
        <w:rPr>
          <w:highlight w:val="green"/>
        </w:rPr>
      </w:pPr>
      <w:r w:rsidRPr="00D0494E">
        <w:rPr>
          <w:highlight w:val="green"/>
        </w:rPr>
        <w:t>{</w:t>
      </w:r>
    </w:p>
    <w:p w:rsidR="00E23645" w:rsidRPr="00D0494E" w:rsidRDefault="00276531">
      <w:pPr>
        <w:ind w:firstLine="420"/>
        <w:rPr>
          <w:highlight w:val="green"/>
        </w:rPr>
      </w:pPr>
      <w:r w:rsidRPr="00D0494E">
        <w:rPr>
          <w:highlight w:val="green"/>
        </w:rPr>
        <w:t>"jsonrpc": "2.0",</w:t>
      </w:r>
    </w:p>
    <w:p w:rsidR="00E23645" w:rsidRPr="00D0494E" w:rsidRDefault="00276531">
      <w:pPr>
        <w:ind w:firstLine="420"/>
        <w:rPr>
          <w:highlight w:val="green"/>
        </w:rPr>
      </w:pPr>
      <w:r w:rsidRPr="00D0494E">
        <w:rPr>
          <w:highlight w:val="green"/>
        </w:rPr>
        <w:t>"error": {</w:t>
      </w:r>
    </w:p>
    <w:p w:rsidR="00E23645" w:rsidRPr="00D0494E" w:rsidRDefault="00276531">
      <w:pPr>
        <w:ind w:left="840" w:firstLine="420"/>
        <w:rPr>
          <w:highlight w:val="green"/>
        </w:rPr>
      </w:pPr>
      <w:r w:rsidRPr="00D0494E">
        <w:rPr>
          <w:highlight w:val="green"/>
        </w:rPr>
        <w:t>"code": "020601",</w:t>
      </w:r>
    </w:p>
    <w:p w:rsidR="00E23645" w:rsidRPr="00D0494E" w:rsidRDefault="00276531">
      <w:pPr>
        <w:ind w:left="840" w:firstLine="420"/>
        <w:rPr>
          <w:highlight w:val="green"/>
        </w:rPr>
      </w:pPr>
      <w:r w:rsidRPr="00D0494E">
        <w:rPr>
          <w:highlight w:val="green"/>
        </w:rPr>
        <w:t>"message": "Get auto pin State failed."</w:t>
      </w:r>
    </w:p>
    <w:p w:rsidR="00E23645" w:rsidRPr="00D0494E" w:rsidRDefault="00276531">
      <w:pPr>
        <w:ind w:left="840" w:firstLine="420"/>
        <w:rPr>
          <w:highlight w:val="green"/>
        </w:rPr>
      </w:pPr>
      <w:r w:rsidRPr="00D0494E">
        <w:rPr>
          <w:highlight w:val="green"/>
        </w:rPr>
        <w:t xml:space="preserve">}, </w:t>
      </w:r>
    </w:p>
    <w:p w:rsidR="00E23645" w:rsidRPr="00D0494E" w:rsidRDefault="00276531">
      <w:pPr>
        <w:ind w:firstLine="420"/>
        <w:rPr>
          <w:highlight w:val="green"/>
        </w:rPr>
      </w:pPr>
      <w:r w:rsidRPr="00D0494E">
        <w:rPr>
          <w:highlight w:val="green"/>
        </w:rPr>
        <w:t>"id": "2.6"</w:t>
      </w:r>
    </w:p>
    <w:p w:rsidR="00E23645" w:rsidRPr="00D0494E" w:rsidRDefault="00276531">
      <w:pPr>
        <w:rPr>
          <w:highlight w:val="green"/>
        </w:rPr>
      </w:pPr>
      <w:r w:rsidRPr="00D0494E">
        <w:rPr>
          <w:highlight w:val="green"/>
        </w:rPr>
        <w:t>}</w:t>
      </w:r>
    </w:p>
    <w:p w:rsidR="00E23645" w:rsidRPr="00D0494E"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D0494E">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rPr>
                <w:szCs w:val="20"/>
                <w:highlight w:val="green"/>
              </w:rPr>
            </w:pPr>
            <w:r w:rsidRPr="00D0494E">
              <w:rPr>
                <w:szCs w:val="20"/>
                <w:highlight w:val="green"/>
              </w:rPr>
              <w:t>020601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rPr>
                <w:szCs w:val="20"/>
                <w:highlight w:val="green"/>
              </w:rPr>
            </w:pPr>
            <w:r w:rsidRPr="00D0494E">
              <w:rPr>
                <w:szCs w:val="20"/>
                <w:highlight w:val="green"/>
              </w:rPr>
              <w:t>Get auto pin State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D0494E">
              <w:rPr>
                <w:szCs w:val="20"/>
                <w:highlight w:val="green"/>
              </w:rPr>
              <w:t>Get auto pin State failed.</w:t>
            </w:r>
          </w:p>
        </w:tc>
      </w:tr>
    </w:tbl>
    <w:p w:rsidR="00E23645" w:rsidRDefault="00E23645"/>
    <w:p w:rsidR="00E23645" w:rsidRPr="00D0494E" w:rsidRDefault="00276531">
      <w:pPr>
        <w:pStyle w:val="3"/>
        <w:numPr>
          <w:ilvl w:val="2"/>
          <w:numId w:val="1"/>
        </w:numPr>
        <w:ind w:left="964" w:right="210"/>
        <w:rPr>
          <w:highlight w:val="green"/>
        </w:rPr>
      </w:pPr>
      <w:bookmarkStart w:id="208" w:name="_Toc422502794"/>
      <w:bookmarkStart w:id="209" w:name="_Toc401747829"/>
      <w:bookmarkStart w:id="210" w:name="_Toc392062413"/>
      <w:bookmarkStart w:id="211" w:name="__RefHeading__56370_1585609034"/>
      <w:bookmarkStart w:id="212" w:name="_Toc470684627"/>
      <w:bookmarkEnd w:id="208"/>
      <w:bookmarkEnd w:id="209"/>
      <w:bookmarkEnd w:id="210"/>
      <w:bookmarkEnd w:id="211"/>
      <w:r w:rsidRPr="00D0494E">
        <w:rPr>
          <w:highlight w:val="green"/>
        </w:rPr>
        <w:t>SetAutoValidatePinState</w:t>
      </w:r>
      <w:bookmarkEnd w:id="212"/>
    </w:p>
    <w:p w:rsidR="00E23645" w:rsidRPr="00D0494E" w:rsidRDefault="00276531">
      <w:pPr>
        <w:rPr>
          <w:highlight w:val="green"/>
        </w:rPr>
      </w:pPr>
      <w:r w:rsidRPr="00D0494E">
        <w:rPr>
          <w:highlight w:val="green"/>
        </w:rPr>
        <w:t>When the SIM Card status is required PIN, this function can verify the PIN code.</w:t>
      </w:r>
    </w:p>
    <w:p w:rsidR="00E23645" w:rsidRPr="00D0494E" w:rsidRDefault="00276531">
      <w:pPr>
        <w:pStyle w:val="4"/>
        <w:numPr>
          <w:ilvl w:val="3"/>
          <w:numId w:val="1"/>
        </w:numPr>
        <w:rPr>
          <w:highlight w:val="green"/>
        </w:rPr>
      </w:pPr>
      <w:bookmarkStart w:id="213" w:name="__RefHeading__56372_1585609034"/>
      <w:bookmarkEnd w:id="213"/>
      <w:r w:rsidRPr="00D0494E">
        <w:rPr>
          <w:highlight w:val="green"/>
        </w:rPr>
        <w:lastRenderedPageBreak/>
        <w:t>POST Request</w:t>
      </w:r>
    </w:p>
    <w:p w:rsidR="00E23645" w:rsidRPr="00D0494E" w:rsidRDefault="00276531">
      <w:pPr>
        <w:ind w:left="210"/>
        <w:rPr>
          <w:highlight w:val="green"/>
        </w:rPr>
      </w:pPr>
      <w:r w:rsidRPr="00D0494E">
        <w:rPr>
          <w:highlight w:val="green"/>
        </w:rPr>
        <w:t>{</w:t>
      </w:r>
    </w:p>
    <w:p w:rsidR="00E23645" w:rsidRPr="00D0494E" w:rsidRDefault="00276531">
      <w:pPr>
        <w:ind w:left="420"/>
        <w:rPr>
          <w:highlight w:val="green"/>
        </w:rPr>
      </w:pPr>
      <w:r w:rsidRPr="00D0494E">
        <w:rPr>
          <w:highlight w:val="green"/>
        </w:rPr>
        <w:t xml:space="preserve">"jsonrpc": "2.0", </w:t>
      </w:r>
    </w:p>
    <w:p w:rsidR="00E23645" w:rsidRPr="00D0494E" w:rsidRDefault="00276531">
      <w:pPr>
        <w:ind w:left="420"/>
        <w:rPr>
          <w:highlight w:val="green"/>
        </w:rPr>
      </w:pPr>
      <w:r w:rsidRPr="00D0494E">
        <w:rPr>
          <w:highlight w:val="green"/>
        </w:rPr>
        <w:t>"method": "SetAutoValidatePinState",</w:t>
      </w:r>
    </w:p>
    <w:p w:rsidR="00E23645" w:rsidRPr="00D0494E" w:rsidRDefault="00276531">
      <w:pPr>
        <w:ind w:left="420"/>
        <w:rPr>
          <w:highlight w:val="green"/>
        </w:rPr>
      </w:pPr>
      <w:r w:rsidRPr="00D0494E">
        <w:rPr>
          <w:highlight w:val="green"/>
        </w:rPr>
        <w:t xml:space="preserve">"params": </w:t>
      </w:r>
    </w:p>
    <w:p w:rsidR="00E23645" w:rsidRPr="00D0494E" w:rsidRDefault="00276531">
      <w:pPr>
        <w:ind w:left="420"/>
        <w:rPr>
          <w:highlight w:val="green"/>
        </w:rPr>
      </w:pPr>
      <w:r w:rsidRPr="00D0494E">
        <w:rPr>
          <w:highlight w:val="green"/>
        </w:rPr>
        <w:t>{</w:t>
      </w:r>
    </w:p>
    <w:p w:rsidR="00D0494E" w:rsidRPr="00D0494E" w:rsidRDefault="00D0494E" w:rsidP="00D0494E">
      <w:pPr>
        <w:ind w:left="420" w:firstLine="420"/>
        <w:rPr>
          <w:highlight w:val="green"/>
        </w:rPr>
      </w:pPr>
      <w:r w:rsidRPr="00D0494E">
        <w:rPr>
          <w:highlight w:val="green"/>
        </w:rPr>
        <w:t>"Pin":"1234"</w:t>
      </w:r>
      <w:r w:rsidRPr="00D0494E">
        <w:rPr>
          <w:rFonts w:hint="eastAsia"/>
          <w:highlight w:val="green"/>
        </w:rPr>
        <w:t>,</w:t>
      </w:r>
    </w:p>
    <w:p w:rsidR="00E23645" w:rsidRPr="00D0494E" w:rsidRDefault="00D0494E">
      <w:pPr>
        <w:ind w:left="420"/>
        <w:rPr>
          <w:highlight w:val="green"/>
        </w:rPr>
      </w:pPr>
      <w:r w:rsidRPr="00D0494E">
        <w:rPr>
          <w:highlight w:val="green"/>
        </w:rPr>
        <w:tab/>
        <w:t>"State": 0</w:t>
      </w:r>
    </w:p>
    <w:p w:rsidR="00E23645" w:rsidRPr="00D0494E" w:rsidRDefault="00276531">
      <w:pPr>
        <w:ind w:left="420"/>
        <w:rPr>
          <w:highlight w:val="green"/>
        </w:rPr>
      </w:pPr>
      <w:r w:rsidRPr="00D0494E">
        <w:rPr>
          <w:highlight w:val="green"/>
        </w:rPr>
        <w:t>},</w:t>
      </w:r>
    </w:p>
    <w:p w:rsidR="00E23645" w:rsidRPr="00D0494E" w:rsidRDefault="00276531">
      <w:pPr>
        <w:ind w:left="420"/>
        <w:rPr>
          <w:highlight w:val="green"/>
        </w:rPr>
      </w:pPr>
      <w:r w:rsidRPr="00D0494E">
        <w:rPr>
          <w:highlight w:val="green"/>
        </w:rPr>
        <w:t>"id": "2.7"</w:t>
      </w:r>
    </w:p>
    <w:p w:rsidR="00E23645" w:rsidRPr="00D0494E" w:rsidRDefault="00276531">
      <w:pPr>
        <w:ind w:firstLine="210"/>
        <w:jc w:val="left"/>
        <w:rPr>
          <w:highlight w:val="green"/>
        </w:rPr>
      </w:pPr>
      <w:r w:rsidRPr="00D0494E">
        <w:rPr>
          <w:highlight w:val="green"/>
        </w:rPr>
        <w:t>}</w:t>
      </w:r>
    </w:p>
    <w:p w:rsidR="00E23645" w:rsidRPr="00D0494E" w:rsidRDefault="00276531">
      <w:pPr>
        <w:pStyle w:val="4"/>
        <w:numPr>
          <w:ilvl w:val="3"/>
          <w:numId w:val="1"/>
        </w:numPr>
        <w:rPr>
          <w:highlight w:val="green"/>
        </w:rPr>
      </w:pPr>
      <w:bookmarkStart w:id="214" w:name="__RefHeading__56374_1585609034"/>
      <w:bookmarkEnd w:id="214"/>
      <w:r w:rsidRPr="00D0494E">
        <w:rPr>
          <w:highlight w:val="green"/>
        </w:rPr>
        <w:t>Response</w:t>
      </w:r>
    </w:p>
    <w:p w:rsidR="00E23645" w:rsidRPr="00D0494E" w:rsidRDefault="00276531">
      <w:pPr>
        <w:ind w:left="210"/>
        <w:jc w:val="left"/>
        <w:rPr>
          <w:highlight w:val="green"/>
        </w:rPr>
      </w:pPr>
      <w:r w:rsidRPr="00D0494E">
        <w:rPr>
          <w:highlight w:val="green"/>
        </w:rPr>
        <w:t>{</w:t>
      </w:r>
    </w:p>
    <w:p w:rsidR="00E23645" w:rsidRPr="00D0494E" w:rsidRDefault="00276531">
      <w:pPr>
        <w:ind w:left="210" w:firstLine="420"/>
        <w:jc w:val="left"/>
        <w:rPr>
          <w:highlight w:val="green"/>
        </w:rPr>
      </w:pPr>
      <w:r w:rsidRPr="00D0494E">
        <w:rPr>
          <w:highlight w:val="green"/>
        </w:rPr>
        <w:t xml:space="preserve">"jsonrpc": "2.0", </w:t>
      </w:r>
    </w:p>
    <w:p w:rsidR="00E23645" w:rsidRPr="00D0494E" w:rsidRDefault="00276531">
      <w:pPr>
        <w:ind w:left="210" w:firstLine="420"/>
        <w:jc w:val="left"/>
        <w:rPr>
          <w:highlight w:val="green"/>
        </w:rPr>
      </w:pPr>
      <w:r w:rsidRPr="00D0494E">
        <w:rPr>
          <w:highlight w:val="green"/>
        </w:rPr>
        <w:t>"result": {},</w:t>
      </w:r>
    </w:p>
    <w:p w:rsidR="00E23645" w:rsidRPr="00D0494E" w:rsidRDefault="00276531">
      <w:pPr>
        <w:ind w:left="210" w:firstLine="420"/>
        <w:jc w:val="left"/>
        <w:rPr>
          <w:highlight w:val="green"/>
        </w:rPr>
      </w:pPr>
      <w:r w:rsidRPr="00D0494E">
        <w:rPr>
          <w:highlight w:val="green"/>
        </w:rPr>
        <w:t xml:space="preserve">"id":"2.7" </w:t>
      </w:r>
    </w:p>
    <w:p w:rsidR="00E23645" w:rsidRPr="00D0494E" w:rsidRDefault="00276531">
      <w:pPr>
        <w:ind w:firstLine="210"/>
        <w:rPr>
          <w:highlight w:val="green"/>
        </w:rPr>
      </w:pPr>
      <w:r w:rsidRPr="00D0494E">
        <w:rPr>
          <w:highlight w:val="green"/>
        </w:rPr>
        <w:t>}</w:t>
      </w:r>
    </w:p>
    <w:p w:rsidR="00E23645" w:rsidRPr="00D0494E" w:rsidRDefault="00276531" w:rsidP="008D3AD3">
      <w:pPr>
        <w:pStyle w:val="4"/>
        <w:numPr>
          <w:ilvl w:val="0"/>
          <w:numId w:val="40"/>
        </w:numPr>
        <w:ind w:left="864"/>
        <w:rPr>
          <w:highlight w:val="green"/>
        </w:rPr>
      </w:pPr>
      <w:bookmarkStart w:id="215" w:name="__RefHeading__56376_1585609034"/>
      <w:bookmarkEnd w:id="215"/>
      <w:r w:rsidRPr="00D0494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D0494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b/>
                <w:sz w:val="22"/>
                <w:szCs w:val="20"/>
                <w:highlight w:val="green"/>
                <w:lang w:val="en-GB"/>
              </w:rPr>
            </w:pPr>
            <w:r w:rsidRPr="00D0494E">
              <w:rPr>
                <w:b/>
                <w:sz w:val="22"/>
                <w:szCs w:val="20"/>
                <w:highlight w:val="green"/>
                <w:lang w:val="en-GB"/>
              </w:rPr>
              <w:t>Decription</w:t>
            </w:r>
          </w:p>
        </w:tc>
      </w:tr>
      <w:tr w:rsidR="00D0494E" w:rsidRPr="00D0494E" w:rsidTr="00465FB7">
        <w:trPr>
          <w:trHeight w:val="600"/>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494E" w:rsidRPr="00D0494E" w:rsidRDefault="00D0494E" w:rsidP="00465FB7">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Pin</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494E" w:rsidRPr="00D0494E" w:rsidRDefault="00D0494E" w:rsidP="00465FB7">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String</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494E" w:rsidRPr="00D0494E" w:rsidRDefault="00D0494E" w:rsidP="00465FB7">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Current PIN code.</w:t>
            </w:r>
          </w:p>
        </w:tc>
      </w:tr>
      <w:tr w:rsidR="00E23645" w:rsidRPr="00D0494E">
        <w:trPr>
          <w:trHeight w:val="940"/>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State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af9"/>
              <w:spacing w:before="240"/>
              <w:jc w:val="both"/>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Possible values:</w:t>
            </w:r>
          </w:p>
          <w:p w:rsidR="00E23645" w:rsidRPr="00D0494E" w:rsidRDefault="00276531">
            <w:pPr>
              <w:jc w:val="left"/>
              <w:rPr>
                <w:highlight w:val="green"/>
              </w:rPr>
            </w:pPr>
            <w:r w:rsidRPr="00D0494E">
              <w:rPr>
                <w:highlight w:val="green"/>
              </w:rPr>
              <w:t>0 : Disable</w:t>
            </w:r>
          </w:p>
          <w:p w:rsidR="00E23645" w:rsidRPr="00D0494E" w:rsidRDefault="00276531">
            <w:pPr>
              <w:pStyle w:val="af9"/>
              <w:rPr>
                <w:rFonts w:ascii="Times New Roman" w:eastAsia="宋体" w:hAnsi="Times New Roman"/>
                <w:sz w:val="21"/>
                <w:szCs w:val="24"/>
                <w:highlight w:val="green"/>
                <w:lang w:eastAsia="zh-CN"/>
              </w:rPr>
            </w:pPr>
            <w:r w:rsidRPr="00D0494E">
              <w:rPr>
                <w:rFonts w:ascii="Times New Roman" w:eastAsia="宋体" w:hAnsi="Times New Roman"/>
                <w:sz w:val="21"/>
                <w:szCs w:val="24"/>
                <w:highlight w:val="green"/>
                <w:lang w:eastAsia="zh-CN"/>
              </w:rPr>
              <w:t xml:space="preserve">1 : Enable </w:t>
            </w:r>
          </w:p>
        </w:tc>
      </w:tr>
    </w:tbl>
    <w:p w:rsidR="00E23645" w:rsidRPr="00D0494E" w:rsidRDefault="00E23645">
      <w:pPr>
        <w:pStyle w:val="af9"/>
        <w:rPr>
          <w:highlight w:val="green"/>
          <w:lang w:val="en-US" w:eastAsia="de-DE"/>
        </w:rPr>
      </w:pPr>
    </w:p>
    <w:p w:rsidR="00E23645" w:rsidRPr="00D0494E" w:rsidRDefault="00276531">
      <w:pPr>
        <w:pStyle w:val="4"/>
        <w:numPr>
          <w:ilvl w:val="3"/>
          <w:numId w:val="1"/>
        </w:numPr>
        <w:rPr>
          <w:highlight w:val="green"/>
        </w:rPr>
      </w:pPr>
      <w:bookmarkStart w:id="216" w:name="__RefHeading__56378_1585609034"/>
      <w:bookmarkEnd w:id="216"/>
      <w:r w:rsidRPr="00D0494E">
        <w:rPr>
          <w:highlight w:val="green"/>
        </w:rPr>
        <w:t>Response with error</w:t>
      </w:r>
    </w:p>
    <w:p w:rsidR="00E23645" w:rsidRPr="00D0494E" w:rsidRDefault="00276531">
      <w:pPr>
        <w:rPr>
          <w:highlight w:val="green"/>
        </w:rPr>
      </w:pPr>
      <w:r w:rsidRPr="00D0494E">
        <w:rPr>
          <w:highlight w:val="green"/>
        </w:rPr>
        <w:t>{</w:t>
      </w:r>
    </w:p>
    <w:p w:rsidR="00E23645" w:rsidRPr="00D0494E" w:rsidRDefault="00276531">
      <w:pPr>
        <w:ind w:firstLine="420"/>
        <w:rPr>
          <w:highlight w:val="green"/>
        </w:rPr>
      </w:pPr>
      <w:r w:rsidRPr="00D0494E">
        <w:rPr>
          <w:highlight w:val="green"/>
        </w:rPr>
        <w:t>"jsonrpc": "2.0",</w:t>
      </w:r>
    </w:p>
    <w:p w:rsidR="00E23645" w:rsidRPr="00D0494E" w:rsidRDefault="00276531">
      <w:pPr>
        <w:ind w:firstLine="420"/>
        <w:rPr>
          <w:highlight w:val="green"/>
        </w:rPr>
      </w:pPr>
      <w:r w:rsidRPr="00D0494E">
        <w:rPr>
          <w:highlight w:val="green"/>
        </w:rPr>
        <w:t>"error": {</w:t>
      </w:r>
    </w:p>
    <w:p w:rsidR="00E23645" w:rsidRPr="00D0494E" w:rsidRDefault="00276531">
      <w:pPr>
        <w:ind w:left="840" w:firstLine="420"/>
        <w:rPr>
          <w:highlight w:val="green"/>
        </w:rPr>
      </w:pPr>
      <w:r w:rsidRPr="00D0494E">
        <w:rPr>
          <w:highlight w:val="green"/>
        </w:rPr>
        <w:t>"code":"020701",</w:t>
      </w:r>
    </w:p>
    <w:p w:rsidR="00E23645" w:rsidRPr="00D0494E" w:rsidRDefault="00276531">
      <w:pPr>
        <w:ind w:left="840" w:firstLine="420"/>
        <w:rPr>
          <w:highlight w:val="green"/>
        </w:rPr>
      </w:pPr>
      <w:r w:rsidRPr="00D0494E">
        <w:rPr>
          <w:highlight w:val="green"/>
        </w:rPr>
        <w:t>"message": "Set auto pin State failed."</w:t>
      </w:r>
    </w:p>
    <w:p w:rsidR="00E23645" w:rsidRPr="00D0494E" w:rsidRDefault="00276531">
      <w:pPr>
        <w:ind w:left="840" w:firstLine="420"/>
        <w:rPr>
          <w:highlight w:val="green"/>
        </w:rPr>
      </w:pPr>
      <w:r w:rsidRPr="00D0494E">
        <w:rPr>
          <w:highlight w:val="green"/>
        </w:rPr>
        <w:t xml:space="preserve">}, </w:t>
      </w:r>
    </w:p>
    <w:p w:rsidR="00E23645" w:rsidRPr="00D0494E" w:rsidRDefault="00276531">
      <w:pPr>
        <w:ind w:firstLine="420"/>
        <w:rPr>
          <w:highlight w:val="green"/>
        </w:rPr>
      </w:pPr>
      <w:r w:rsidRPr="00D0494E">
        <w:rPr>
          <w:highlight w:val="green"/>
        </w:rPr>
        <w:t>"id": "2.7"</w:t>
      </w:r>
    </w:p>
    <w:p w:rsidR="00E23645" w:rsidRPr="00D0494E" w:rsidRDefault="00276531">
      <w:pPr>
        <w:rPr>
          <w:highlight w:val="green"/>
        </w:rPr>
      </w:pPr>
      <w:r w:rsidRPr="00D0494E">
        <w:rPr>
          <w:highlight w:val="green"/>
        </w:rPr>
        <w:t>}</w:t>
      </w:r>
    </w:p>
    <w:p w:rsidR="00E23645" w:rsidRPr="00D0494E"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D0494E">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pStyle w:val="TextBody"/>
              <w:widowControl w:val="0"/>
              <w:rPr>
                <w:rFonts w:ascii="Times New Roman" w:hAnsi="Times New Roman"/>
                <w:highlight w:val="green"/>
                <w:lang w:val="en-US" w:eastAsia="zh-CN"/>
              </w:rPr>
            </w:pPr>
            <w:r w:rsidRPr="00D0494E">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rPr>
                <w:szCs w:val="20"/>
                <w:highlight w:val="green"/>
              </w:rPr>
            </w:pPr>
            <w:r w:rsidRPr="00D0494E">
              <w:rPr>
                <w:szCs w:val="20"/>
                <w:highlight w:val="green"/>
              </w:rPr>
              <w:t>020701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0494E" w:rsidRDefault="00276531">
            <w:pPr>
              <w:rPr>
                <w:szCs w:val="20"/>
                <w:highlight w:val="green"/>
              </w:rPr>
            </w:pPr>
            <w:r w:rsidRPr="00D0494E">
              <w:rPr>
                <w:szCs w:val="20"/>
                <w:highlight w:val="green"/>
              </w:rPr>
              <w:t>Set auto pin State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D0494E">
              <w:rPr>
                <w:szCs w:val="20"/>
                <w:highlight w:val="green"/>
              </w:rPr>
              <w:t>Set auto pin State failed.</w:t>
            </w:r>
          </w:p>
        </w:tc>
      </w:tr>
    </w:tbl>
    <w:p w:rsidR="00E23645" w:rsidRDefault="00E23645"/>
    <w:p w:rsidR="00E23645" w:rsidRPr="005D3E45" w:rsidRDefault="00276531">
      <w:pPr>
        <w:pStyle w:val="3"/>
        <w:numPr>
          <w:ilvl w:val="2"/>
          <w:numId w:val="1"/>
        </w:numPr>
        <w:ind w:left="964" w:right="210"/>
        <w:rPr>
          <w:highlight w:val="green"/>
        </w:rPr>
      </w:pPr>
      <w:bookmarkStart w:id="217" w:name="_Toc422502795"/>
      <w:bookmarkStart w:id="218" w:name="_Toc401747830"/>
      <w:bookmarkStart w:id="219" w:name="_Toc392062414"/>
      <w:bookmarkStart w:id="220" w:name="__RefHeading__56380_1585609034"/>
      <w:bookmarkStart w:id="221" w:name="_Toc470684628"/>
      <w:bookmarkEnd w:id="217"/>
      <w:bookmarkEnd w:id="218"/>
      <w:bookmarkEnd w:id="219"/>
      <w:bookmarkEnd w:id="220"/>
      <w:r w:rsidRPr="005D3E45">
        <w:rPr>
          <w:highlight w:val="green"/>
        </w:rPr>
        <w:lastRenderedPageBreak/>
        <w:t>UnlockSimlock</w:t>
      </w:r>
      <w:bookmarkEnd w:id="221"/>
    </w:p>
    <w:p w:rsidR="00E23645" w:rsidRPr="005D3E45" w:rsidRDefault="00276531">
      <w:pPr>
        <w:pStyle w:val="4"/>
        <w:numPr>
          <w:ilvl w:val="3"/>
          <w:numId w:val="1"/>
        </w:numPr>
        <w:rPr>
          <w:highlight w:val="green"/>
        </w:rPr>
      </w:pPr>
      <w:bookmarkStart w:id="222" w:name="__RefHeading__56382_1585609034"/>
      <w:bookmarkEnd w:id="222"/>
      <w:r w:rsidRPr="005D3E45">
        <w:rPr>
          <w:highlight w:val="green"/>
        </w:rPr>
        <w:t>POST　Request</w:t>
      </w:r>
    </w:p>
    <w:p w:rsidR="00E23645" w:rsidRPr="005D3E45" w:rsidRDefault="00276531">
      <w:pPr>
        <w:ind w:left="210"/>
        <w:rPr>
          <w:highlight w:val="green"/>
        </w:rPr>
      </w:pPr>
      <w:r w:rsidRPr="005D3E45">
        <w:rPr>
          <w:highlight w:val="green"/>
        </w:rPr>
        <w:t>{</w:t>
      </w:r>
    </w:p>
    <w:p w:rsidR="00E23645" w:rsidRPr="005D3E45" w:rsidRDefault="00276531">
      <w:pPr>
        <w:ind w:left="420"/>
        <w:rPr>
          <w:highlight w:val="green"/>
        </w:rPr>
      </w:pPr>
      <w:r w:rsidRPr="005D3E45">
        <w:rPr>
          <w:highlight w:val="green"/>
        </w:rPr>
        <w:t xml:space="preserve">"jsonrpc": "2.0", </w:t>
      </w:r>
    </w:p>
    <w:p w:rsidR="00E23645" w:rsidRPr="005D3E45" w:rsidRDefault="00276531">
      <w:pPr>
        <w:ind w:left="420"/>
        <w:rPr>
          <w:highlight w:val="green"/>
        </w:rPr>
      </w:pPr>
      <w:r w:rsidRPr="005D3E45">
        <w:rPr>
          <w:highlight w:val="green"/>
        </w:rPr>
        <w:t>"method": "UnlockSimlock",</w:t>
      </w:r>
    </w:p>
    <w:p w:rsidR="00E23645" w:rsidRPr="005D3E45" w:rsidRDefault="00276531">
      <w:pPr>
        <w:ind w:left="420"/>
        <w:rPr>
          <w:highlight w:val="green"/>
        </w:rPr>
      </w:pPr>
      <w:r w:rsidRPr="005D3E45">
        <w:rPr>
          <w:highlight w:val="green"/>
        </w:rPr>
        <w:t xml:space="preserve">"params": </w:t>
      </w:r>
    </w:p>
    <w:p w:rsidR="00E23645" w:rsidRPr="005D3E45" w:rsidRDefault="00276531">
      <w:pPr>
        <w:ind w:left="420"/>
        <w:rPr>
          <w:highlight w:val="green"/>
        </w:rPr>
      </w:pPr>
      <w:r w:rsidRPr="005D3E45">
        <w:rPr>
          <w:highlight w:val="green"/>
        </w:rPr>
        <w:t>{</w:t>
      </w:r>
    </w:p>
    <w:p w:rsidR="00E23645" w:rsidRPr="005D3E45" w:rsidRDefault="00276531">
      <w:pPr>
        <w:ind w:firstLine="840"/>
        <w:jc w:val="left"/>
        <w:rPr>
          <w:highlight w:val="green"/>
        </w:rPr>
      </w:pPr>
      <w:r w:rsidRPr="005D3E45">
        <w:rPr>
          <w:highlight w:val="green"/>
        </w:rPr>
        <w:t>"SIMLockState":1,</w:t>
      </w:r>
    </w:p>
    <w:p w:rsidR="00E23645" w:rsidRPr="005D3E45" w:rsidRDefault="00276531">
      <w:pPr>
        <w:ind w:left="420"/>
        <w:rPr>
          <w:highlight w:val="green"/>
        </w:rPr>
      </w:pPr>
      <w:r w:rsidRPr="005D3E45">
        <w:rPr>
          <w:highlight w:val="green"/>
        </w:rPr>
        <w:tab/>
        <w:t>"SIMLockCode": "0123456"</w:t>
      </w:r>
    </w:p>
    <w:p w:rsidR="00E23645" w:rsidRPr="005D3E45" w:rsidRDefault="00276531">
      <w:pPr>
        <w:ind w:left="420"/>
        <w:rPr>
          <w:highlight w:val="green"/>
        </w:rPr>
      </w:pPr>
      <w:r w:rsidRPr="005D3E45">
        <w:rPr>
          <w:highlight w:val="green"/>
        </w:rPr>
        <w:t>},</w:t>
      </w:r>
    </w:p>
    <w:p w:rsidR="00E23645" w:rsidRPr="005D3E45" w:rsidRDefault="00276531">
      <w:pPr>
        <w:ind w:left="420"/>
        <w:rPr>
          <w:highlight w:val="green"/>
        </w:rPr>
      </w:pPr>
      <w:r w:rsidRPr="005D3E45">
        <w:rPr>
          <w:highlight w:val="green"/>
        </w:rPr>
        <w:t>"id": "2.8"</w:t>
      </w:r>
    </w:p>
    <w:p w:rsidR="00E23645" w:rsidRPr="005D3E45" w:rsidRDefault="00276531">
      <w:pPr>
        <w:ind w:firstLine="210"/>
        <w:jc w:val="left"/>
        <w:rPr>
          <w:highlight w:val="green"/>
        </w:rPr>
      </w:pPr>
      <w:r w:rsidRPr="005D3E45">
        <w:rPr>
          <w:highlight w:val="green"/>
        </w:rPr>
        <w:t>}</w:t>
      </w:r>
    </w:p>
    <w:p w:rsidR="00E23645" w:rsidRPr="005D3E45" w:rsidRDefault="00276531">
      <w:pPr>
        <w:pStyle w:val="4"/>
        <w:numPr>
          <w:ilvl w:val="3"/>
          <w:numId w:val="1"/>
        </w:numPr>
        <w:rPr>
          <w:highlight w:val="green"/>
        </w:rPr>
      </w:pPr>
      <w:bookmarkStart w:id="223" w:name="__RefHeading__56384_1585609034"/>
      <w:bookmarkEnd w:id="223"/>
      <w:r w:rsidRPr="005D3E45">
        <w:rPr>
          <w:highlight w:val="green"/>
        </w:rPr>
        <w:t>Response</w:t>
      </w:r>
    </w:p>
    <w:p w:rsidR="00E23645" w:rsidRPr="005D3E45" w:rsidRDefault="00276531">
      <w:pPr>
        <w:ind w:left="210"/>
        <w:jc w:val="left"/>
        <w:rPr>
          <w:highlight w:val="green"/>
        </w:rPr>
      </w:pPr>
      <w:r w:rsidRPr="005D3E45">
        <w:rPr>
          <w:highlight w:val="green"/>
        </w:rPr>
        <w:t>{</w:t>
      </w:r>
    </w:p>
    <w:p w:rsidR="00E23645" w:rsidRPr="005D3E45" w:rsidRDefault="00276531">
      <w:pPr>
        <w:ind w:left="210" w:firstLine="420"/>
        <w:jc w:val="left"/>
        <w:rPr>
          <w:highlight w:val="green"/>
        </w:rPr>
      </w:pPr>
      <w:r w:rsidRPr="005D3E45">
        <w:rPr>
          <w:highlight w:val="green"/>
        </w:rPr>
        <w:t xml:space="preserve">"jsonrpc": "2.0", </w:t>
      </w:r>
    </w:p>
    <w:p w:rsidR="00E23645" w:rsidRPr="005D3E45" w:rsidRDefault="00276531">
      <w:pPr>
        <w:ind w:left="210" w:firstLine="420"/>
        <w:jc w:val="left"/>
        <w:rPr>
          <w:highlight w:val="green"/>
        </w:rPr>
      </w:pPr>
      <w:r w:rsidRPr="005D3E45">
        <w:rPr>
          <w:highlight w:val="green"/>
        </w:rPr>
        <w:t>"result": {},</w:t>
      </w:r>
    </w:p>
    <w:p w:rsidR="00E23645" w:rsidRPr="005D3E45" w:rsidRDefault="00276531">
      <w:pPr>
        <w:ind w:left="210" w:firstLine="420"/>
        <w:jc w:val="left"/>
        <w:rPr>
          <w:highlight w:val="green"/>
        </w:rPr>
      </w:pPr>
      <w:r w:rsidRPr="005D3E45">
        <w:rPr>
          <w:highlight w:val="green"/>
        </w:rPr>
        <w:t xml:space="preserve">"id":"2.8" </w:t>
      </w:r>
    </w:p>
    <w:p w:rsidR="00E23645" w:rsidRPr="005D3E45" w:rsidRDefault="00276531">
      <w:pPr>
        <w:ind w:firstLine="210"/>
        <w:rPr>
          <w:highlight w:val="green"/>
        </w:rPr>
      </w:pPr>
      <w:r w:rsidRPr="005D3E45">
        <w:rPr>
          <w:highlight w:val="green"/>
        </w:rPr>
        <w:t>}</w:t>
      </w:r>
    </w:p>
    <w:p w:rsidR="00E23645" w:rsidRPr="005D3E45" w:rsidRDefault="00276531" w:rsidP="008D3AD3">
      <w:pPr>
        <w:pStyle w:val="4"/>
        <w:numPr>
          <w:ilvl w:val="0"/>
          <w:numId w:val="40"/>
        </w:numPr>
        <w:ind w:left="864"/>
        <w:rPr>
          <w:highlight w:val="green"/>
        </w:rPr>
      </w:pPr>
      <w:bookmarkStart w:id="224" w:name="__RefHeading__56386_1585609034"/>
      <w:bookmarkEnd w:id="224"/>
      <w:r w:rsidRPr="005D3E45">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5D3E45">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pStyle w:val="af9"/>
              <w:spacing w:before="240"/>
              <w:jc w:val="both"/>
              <w:rPr>
                <w:b/>
                <w:sz w:val="22"/>
                <w:szCs w:val="20"/>
                <w:highlight w:val="green"/>
                <w:lang w:val="en-GB"/>
              </w:rPr>
            </w:pPr>
            <w:r w:rsidRPr="005D3E45">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pStyle w:val="af9"/>
              <w:spacing w:before="240"/>
              <w:jc w:val="both"/>
              <w:rPr>
                <w:b/>
                <w:sz w:val="22"/>
                <w:szCs w:val="20"/>
                <w:highlight w:val="green"/>
                <w:lang w:val="en-GB"/>
              </w:rPr>
            </w:pPr>
            <w:r w:rsidRPr="005D3E45">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pStyle w:val="af9"/>
              <w:spacing w:before="240"/>
              <w:jc w:val="both"/>
              <w:rPr>
                <w:b/>
                <w:sz w:val="22"/>
                <w:szCs w:val="20"/>
                <w:highlight w:val="green"/>
                <w:lang w:val="en-GB"/>
              </w:rPr>
            </w:pPr>
            <w:r w:rsidRPr="005D3E45">
              <w:rPr>
                <w:b/>
                <w:sz w:val="22"/>
                <w:szCs w:val="20"/>
                <w:highlight w:val="green"/>
                <w:lang w:val="en-GB"/>
              </w:rPr>
              <w:t>Decription</w:t>
            </w:r>
          </w:p>
        </w:tc>
      </w:tr>
      <w:tr w:rsidR="00E23645" w:rsidRPr="005D3E45">
        <w:trPr>
          <w:trHeight w:val="459"/>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jc w:val="left"/>
              <w:rPr>
                <w:highlight w:val="green"/>
              </w:rPr>
            </w:pPr>
            <w:r w:rsidRPr="005D3E45">
              <w:rPr>
                <w:highlight w:val="green"/>
              </w:rPr>
              <w:t>SIMLockCode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jc w:val="left"/>
              <w:rPr>
                <w:highlight w:val="green"/>
              </w:rPr>
            </w:pPr>
            <w:r w:rsidRPr="005D3E45">
              <w:rPr>
                <w:highlight w:val="green"/>
              </w:rPr>
              <w:t>String</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jc w:val="left"/>
              <w:rPr>
                <w:highlight w:val="green"/>
              </w:rPr>
            </w:pPr>
            <w:r w:rsidRPr="005D3E45">
              <w:rPr>
                <w:highlight w:val="green"/>
              </w:rPr>
              <w:t>SIM lock code</w:t>
            </w:r>
          </w:p>
        </w:tc>
      </w:tr>
      <w:tr w:rsidR="00E23645" w:rsidRPr="005D3E45">
        <w:trPr>
          <w:trHeight w:val="459"/>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jc w:val="left"/>
              <w:rPr>
                <w:highlight w:val="green"/>
              </w:rPr>
            </w:pPr>
            <w:r w:rsidRPr="005D3E45">
              <w:rPr>
                <w:highlight w:val="green"/>
              </w:rPr>
              <w:t>SIMLockState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jc w:val="left"/>
              <w:rPr>
                <w:sz w:val="20"/>
                <w:highlight w:val="green"/>
              </w:rPr>
            </w:pPr>
            <w:r w:rsidRPr="005D3E45">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jc w:val="left"/>
              <w:rPr>
                <w:sz w:val="20"/>
                <w:highlight w:val="green"/>
              </w:rPr>
            </w:pPr>
            <w:r w:rsidRPr="005D3E45">
              <w:rPr>
                <w:sz w:val="20"/>
                <w:highlight w:val="green"/>
              </w:rPr>
              <w:t>0: nck</w:t>
            </w:r>
          </w:p>
          <w:p w:rsidR="00E23645" w:rsidRPr="005D3E45" w:rsidRDefault="00276531">
            <w:pPr>
              <w:jc w:val="left"/>
              <w:rPr>
                <w:sz w:val="20"/>
                <w:highlight w:val="green"/>
              </w:rPr>
            </w:pPr>
            <w:r w:rsidRPr="005D3E45">
              <w:rPr>
                <w:sz w:val="20"/>
                <w:highlight w:val="green"/>
              </w:rPr>
              <w:t>1:nsck</w:t>
            </w:r>
          </w:p>
          <w:p w:rsidR="00E23645" w:rsidRPr="005D3E45" w:rsidRDefault="00276531">
            <w:pPr>
              <w:jc w:val="left"/>
              <w:rPr>
                <w:sz w:val="20"/>
                <w:highlight w:val="green"/>
              </w:rPr>
            </w:pPr>
            <w:r w:rsidRPr="005D3E45">
              <w:rPr>
                <w:sz w:val="20"/>
                <w:highlight w:val="green"/>
              </w:rPr>
              <w:t>2:spck</w:t>
            </w:r>
          </w:p>
          <w:p w:rsidR="00E23645" w:rsidRPr="005D3E45" w:rsidRDefault="00276531">
            <w:pPr>
              <w:jc w:val="left"/>
              <w:rPr>
                <w:sz w:val="20"/>
                <w:highlight w:val="green"/>
              </w:rPr>
            </w:pPr>
            <w:r w:rsidRPr="005D3E45">
              <w:rPr>
                <w:sz w:val="20"/>
                <w:highlight w:val="green"/>
              </w:rPr>
              <w:t>3:cck</w:t>
            </w:r>
          </w:p>
          <w:p w:rsidR="00E23645" w:rsidRPr="005D3E45" w:rsidRDefault="00276531">
            <w:pPr>
              <w:jc w:val="left"/>
              <w:rPr>
                <w:sz w:val="20"/>
                <w:highlight w:val="green"/>
              </w:rPr>
            </w:pPr>
            <w:r w:rsidRPr="005D3E45">
              <w:rPr>
                <w:sz w:val="20"/>
                <w:highlight w:val="green"/>
              </w:rPr>
              <w:t>4: pck</w:t>
            </w:r>
          </w:p>
          <w:p w:rsidR="00E23645" w:rsidRPr="005D3E45" w:rsidRDefault="00276531">
            <w:pPr>
              <w:jc w:val="left"/>
              <w:rPr>
                <w:sz w:val="20"/>
                <w:highlight w:val="green"/>
              </w:rPr>
            </w:pPr>
            <w:r w:rsidRPr="005D3E45">
              <w:rPr>
                <w:sz w:val="20"/>
                <w:highlight w:val="green"/>
              </w:rPr>
              <w:t>15,16,17,18,19:rck</w:t>
            </w:r>
          </w:p>
        </w:tc>
      </w:tr>
    </w:tbl>
    <w:p w:rsidR="00E23645" w:rsidRPr="005D3E45" w:rsidRDefault="00E23645">
      <w:pPr>
        <w:pStyle w:val="af9"/>
        <w:rPr>
          <w:highlight w:val="green"/>
          <w:lang w:val="en-US" w:eastAsia="de-DE"/>
        </w:rPr>
      </w:pPr>
    </w:p>
    <w:p w:rsidR="00E23645" w:rsidRPr="005D3E45" w:rsidRDefault="00276531">
      <w:pPr>
        <w:pStyle w:val="4"/>
        <w:numPr>
          <w:ilvl w:val="3"/>
          <w:numId w:val="1"/>
        </w:numPr>
        <w:rPr>
          <w:highlight w:val="green"/>
        </w:rPr>
      </w:pPr>
      <w:bookmarkStart w:id="225" w:name="__RefHeading__56388_1585609034"/>
      <w:bookmarkEnd w:id="225"/>
      <w:r w:rsidRPr="005D3E45">
        <w:rPr>
          <w:highlight w:val="green"/>
        </w:rPr>
        <w:t>Response with error</w:t>
      </w:r>
    </w:p>
    <w:p w:rsidR="00E23645" w:rsidRPr="005D3E45" w:rsidRDefault="00276531">
      <w:pPr>
        <w:rPr>
          <w:highlight w:val="green"/>
        </w:rPr>
      </w:pPr>
      <w:r w:rsidRPr="005D3E45">
        <w:rPr>
          <w:highlight w:val="green"/>
        </w:rPr>
        <w:t>{</w:t>
      </w:r>
    </w:p>
    <w:p w:rsidR="00E23645" w:rsidRPr="005D3E45" w:rsidRDefault="00276531">
      <w:pPr>
        <w:ind w:firstLine="420"/>
        <w:rPr>
          <w:highlight w:val="green"/>
        </w:rPr>
      </w:pPr>
      <w:r w:rsidRPr="005D3E45">
        <w:rPr>
          <w:highlight w:val="green"/>
        </w:rPr>
        <w:t>"jsonrpc": "2.0",</w:t>
      </w:r>
    </w:p>
    <w:p w:rsidR="00E23645" w:rsidRPr="005D3E45" w:rsidRDefault="00276531">
      <w:pPr>
        <w:ind w:firstLine="420"/>
        <w:rPr>
          <w:highlight w:val="green"/>
        </w:rPr>
      </w:pPr>
      <w:r w:rsidRPr="005D3E45">
        <w:rPr>
          <w:highlight w:val="green"/>
        </w:rPr>
        <w:t>"error": {</w:t>
      </w:r>
    </w:p>
    <w:p w:rsidR="00E23645" w:rsidRPr="005D3E45" w:rsidRDefault="00276531">
      <w:pPr>
        <w:ind w:left="840" w:firstLine="420"/>
        <w:rPr>
          <w:highlight w:val="green"/>
        </w:rPr>
      </w:pPr>
      <w:r w:rsidRPr="005D3E45">
        <w:rPr>
          <w:highlight w:val="green"/>
        </w:rPr>
        <w:t>"code": "020801",</w:t>
      </w:r>
    </w:p>
    <w:p w:rsidR="00E23645" w:rsidRPr="005D3E45" w:rsidRDefault="00276531">
      <w:pPr>
        <w:ind w:left="840" w:firstLine="420"/>
        <w:rPr>
          <w:highlight w:val="green"/>
        </w:rPr>
      </w:pPr>
      <w:r w:rsidRPr="005D3E45">
        <w:rPr>
          <w:highlight w:val="green"/>
        </w:rPr>
        <w:t>"message": "Unlock SIM lock failed."</w:t>
      </w:r>
    </w:p>
    <w:p w:rsidR="00E23645" w:rsidRPr="005D3E45" w:rsidRDefault="00276531">
      <w:pPr>
        <w:ind w:left="840" w:firstLine="420"/>
        <w:rPr>
          <w:highlight w:val="green"/>
        </w:rPr>
      </w:pPr>
      <w:r w:rsidRPr="005D3E45">
        <w:rPr>
          <w:highlight w:val="green"/>
        </w:rPr>
        <w:t xml:space="preserve">}, </w:t>
      </w:r>
    </w:p>
    <w:p w:rsidR="00E23645" w:rsidRPr="005D3E45" w:rsidRDefault="00276531">
      <w:pPr>
        <w:ind w:firstLine="420"/>
        <w:rPr>
          <w:highlight w:val="green"/>
        </w:rPr>
      </w:pPr>
      <w:r w:rsidRPr="005D3E45">
        <w:rPr>
          <w:highlight w:val="green"/>
        </w:rPr>
        <w:t>"id": "2.8"</w:t>
      </w:r>
    </w:p>
    <w:p w:rsidR="00E23645" w:rsidRPr="005D3E45" w:rsidRDefault="00276531">
      <w:pPr>
        <w:rPr>
          <w:highlight w:val="green"/>
        </w:rPr>
      </w:pPr>
      <w:r w:rsidRPr="005D3E45">
        <w:rPr>
          <w:highlight w:val="green"/>
        </w:rPr>
        <w:t>}</w:t>
      </w:r>
    </w:p>
    <w:p w:rsidR="00E23645" w:rsidRPr="005D3E45"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5D3E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pStyle w:val="TextBody"/>
              <w:widowControl w:val="0"/>
              <w:rPr>
                <w:rFonts w:ascii="Times New Roman" w:hAnsi="Times New Roman"/>
                <w:highlight w:val="green"/>
                <w:lang w:val="en-US" w:eastAsia="zh-CN"/>
              </w:rPr>
            </w:pPr>
            <w:r w:rsidRPr="005D3E45">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pStyle w:val="TextBody"/>
              <w:widowControl w:val="0"/>
              <w:rPr>
                <w:rFonts w:ascii="Times New Roman" w:hAnsi="Times New Roman"/>
                <w:highlight w:val="green"/>
                <w:lang w:val="en-US" w:eastAsia="zh-CN"/>
              </w:rPr>
            </w:pPr>
            <w:r w:rsidRPr="005D3E45">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pStyle w:val="TextBody"/>
              <w:widowControl w:val="0"/>
              <w:rPr>
                <w:rFonts w:ascii="Times New Roman" w:hAnsi="Times New Roman"/>
                <w:highlight w:val="green"/>
                <w:lang w:val="en-US" w:eastAsia="zh-CN"/>
              </w:rPr>
            </w:pPr>
            <w:r w:rsidRPr="005D3E45">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rPr>
                <w:szCs w:val="20"/>
                <w:highlight w:val="green"/>
              </w:rPr>
            </w:pPr>
            <w:r w:rsidRPr="005D3E45">
              <w:rPr>
                <w:szCs w:val="20"/>
                <w:highlight w:val="green"/>
              </w:rPr>
              <w:t>020801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D3E45" w:rsidRDefault="00276531">
            <w:pPr>
              <w:rPr>
                <w:szCs w:val="20"/>
                <w:highlight w:val="green"/>
              </w:rPr>
            </w:pPr>
            <w:r w:rsidRPr="005D3E45">
              <w:rPr>
                <w:szCs w:val="20"/>
                <w:highlight w:val="green"/>
              </w:rPr>
              <w:t>Unlock SIM lock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5D3E45">
              <w:rPr>
                <w:szCs w:val="20"/>
                <w:highlight w:val="green"/>
              </w:rPr>
              <w:t>Unlock SIM lock failed.</w:t>
            </w:r>
          </w:p>
        </w:tc>
      </w:tr>
    </w:tbl>
    <w:p w:rsidR="00E23645" w:rsidRPr="00074FD7" w:rsidRDefault="00276531">
      <w:pPr>
        <w:pStyle w:val="3"/>
        <w:numPr>
          <w:ilvl w:val="2"/>
          <w:numId w:val="1"/>
        </w:numPr>
        <w:ind w:left="964" w:right="210"/>
        <w:rPr>
          <w:highlight w:val="green"/>
        </w:rPr>
      </w:pPr>
      <w:bookmarkStart w:id="226" w:name="_Toc422502796"/>
      <w:bookmarkStart w:id="227" w:name="_Toc401747831"/>
      <w:bookmarkStart w:id="228" w:name="__RefHeading__56390_1585609034"/>
      <w:bookmarkStart w:id="229" w:name="_Toc470684629"/>
      <w:bookmarkEnd w:id="226"/>
      <w:bookmarkEnd w:id="227"/>
      <w:bookmarkEnd w:id="228"/>
      <w:r w:rsidRPr="00074FD7">
        <w:rPr>
          <w:highlight w:val="green"/>
        </w:rPr>
        <w:lastRenderedPageBreak/>
        <w:t>ActiveSimlock</w:t>
      </w:r>
      <w:bookmarkEnd w:id="229"/>
    </w:p>
    <w:p w:rsidR="00E23645" w:rsidRPr="00074FD7" w:rsidRDefault="00276531">
      <w:pPr>
        <w:pStyle w:val="4"/>
        <w:numPr>
          <w:ilvl w:val="3"/>
          <w:numId w:val="1"/>
        </w:numPr>
        <w:rPr>
          <w:highlight w:val="green"/>
        </w:rPr>
      </w:pPr>
      <w:bookmarkStart w:id="230" w:name="__RefHeading__56392_1585609034"/>
      <w:bookmarkEnd w:id="230"/>
      <w:r w:rsidRPr="00074FD7">
        <w:rPr>
          <w:highlight w:val="green"/>
        </w:rPr>
        <w:t>POST　Request</w:t>
      </w:r>
    </w:p>
    <w:p w:rsidR="00E23645" w:rsidRPr="00074FD7" w:rsidRDefault="00276531">
      <w:pPr>
        <w:ind w:left="210"/>
        <w:rPr>
          <w:highlight w:val="green"/>
        </w:rPr>
      </w:pPr>
      <w:r w:rsidRPr="00074FD7">
        <w:rPr>
          <w:highlight w:val="green"/>
        </w:rPr>
        <w:t>{</w:t>
      </w:r>
    </w:p>
    <w:p w:rsidR="00E23645" w:rsidRPr="00074FD7" w:rsidRDefault="00276531">
      <w:pPr>
        <w:ind w:left="420"/>
        <w:rPr>
          <w:highlight w:val="green"/>
        </w:rPr>
      </w:pPr>
      <w:r w:rsidRPr="00074FD7">
        <w:rPr>
          <w:highlight w:val="green"/>
        </w:rPr>
        <w:t xml:space="preserve">"jsonrpc": "2.0", </w:t>
      </w:r>
    </w:p>
    <w:p w:rsidR="00E23645" w:rsidRPr="00074FD7" w:rsidRDefault="00276531">
      <w:pPr>
        <w:ind w:left="420"/>
        <w:rPr>
          <w:highlight w:val="green"/>
        </w:rPr>
      </w:pPr>
      <w:r w:rsidRPr="00074FD7">
        <w:rPr>
          <w:highlight w:val="green"/>
        </w:rPr>
        <w:t>"method": "ActiveSimlock",</w:t>
      </w:r>
    </w:p>
    <w:p w:rsidR="00E23645" w:rsidRPr="00074FD7" w:rsidRDefault="00276531">
      <w:pPr>
        <w:ind w:left="420"/>
        <w:rPr>
          <w:highlight w:val="green"/>
        </w:rPr>
      </w:pPr>
      <w:r w:rsidRPr="00074FD7">
        <w:rPr>
          <w:highlight w:val="green"/>
        </w:rPr>
        <w:t xml:space="preserve">"params": </w:t>
      </w:r>
    </w:p>
    <w:p w:rsidR="00E23645" w:rsidRPr="00074FD7" w:rsidRDefault="00276531">
      <w:pPr>
        <w:ind w:left="420"/>
        <w:rPr>
          <w:highlight w:val="green"/>
        </w:rPr>
      </w:pPr>
      <w:r w:rsidRPr="00074FD7">
        <w:rPr>
          <w:highlight w:val="green"/>
        </w:rPr>
        <w:t>{</w:t>
      </w:r>
    </w:p>
    <w:p w:rsidR="00E23645" w:rsidRPr="00074FD7" w:rsidRDefault="00276531">
      <w:pPr>
        <w:ind w:firstLine="840"/>
        <w:jc w:val="left"/>
        <w:rPr>
          <w:highlight w:val="green"/>
        </w:rPr>
      </w:pPr>
      <w:r w:rsidRPr="00074FD7">
        <w:rPr>
          <w:highlight w:val="green"/>
        </w:rPr>
        <w:t>"State":0,</w:t>
      </w:r>
    </w:p>
    <w:p w:rsidR="00E23645" w:rsidRPr="00074FD7" w:rsidRDefault="00276531">
      <w:pPr>
        <w:ind w:left="420"/>
        <w:rPr>
          <w:highlight w:val="green"/>
        </w:rPr>
      </w:pPr>
      <w:r w:rsidRPr="00074FD7">
        <w:rPr>
          <w:highlight w:val="green"/>
        </w:rPr>
        <w:t>},</w:t>
      </w:r>
    </w:p>
    <w:p w:rsidR="00E23645" w:rsidRPr="00074FD7" w:rsidRDefault="00276531">
      <w:pPr>
        <w:ind w:left="420"/>
        <w:rPr>
          <w:highlight w:val="green"/>
        </w:rPr>
      </w:pPr>
      <w:r w:rsidRPr="00074FD7">
        <w:rPr>
          <w:highlight w:val="green"/>
        </w:rPr>
        <w:t>"id": "2.9"</w:t>
      </w:r>
    </w:p>
    <w:p w:rsidR="00E23645" w:rsidRPr="00074FD7" w:rsidRDefault="00276531">
      <w:pPr>
        <w:ind w:firstLine="210"/>
        <w:jc w:val="left"/>
        <w:rPr>
          <w:highlight w:val="green"/>
        </w:rPr>
      </w:pPr>
      <w:r w:rsidRPr="00074FD7">
        <w:rPr>
          <w:highlight w:val="green"/>
        </w:rPr>
        <w:t>}</w:t>
      </w:r>
    </w:p>
    <w:p w:rsidR="00E23645" w:rsidRPr="00074FD7" w:rsidRDefault="00276531">
      <w:pPr>
        <w:pStyle w:val="4"/>
        <w:numPr>
          <w:ilvl w:val="3"/>
          <w:numId w:val="1"/>
        </w:numPr>
        <w:rPr>
          <w:highlight w:val="green"/>
        </w:rPr>
      </w:pPr>
      <w:bookmarkStart w:id="231" w:name="__RefHeading__56394_1585609034"/>
      <w:bookmarkEnd w:id="231"/>
      <w:r w:rsidRPr="00074FD7">
        <w:rPr>
          <w:highlight w:val="green"/>
        </w:rPr>
        <w:t>Response</w:t>
      </w:r>
    </w:p>
    <w:p w:rsidR="00E23645" w:rsidRPr="00074FD7" w:rsidRDefault="00276531">
      <w:pPr>
        <w:ind w:left="210"/>
        <w:jc w:val="left"/>
        <w:rPr>
          <w:highlight w:val="green"/>
        </w:rPr>
      </w:pPr>
      <w:r w:rsidRPr="00074FD7">
        <w:rPr>
          <w:highlight w:val="green"/>
        </w:rPr>
        <w:t>{</w:t>
      </w:r>
    </w:p>
    <w:p w:rsidR="00E23645" w:rsidRPr="00074FD7" w:rsidRDefault="00276531">
      <w:pPr>
        <w:ind w:left="210" w:firstLine="420"/>
        <w:jc w:val="left"/>
        <w:rPr>
          <w:highlight w:val="green"/>
        </w:rPr>
      </w:pPr>
      <w:r w:rsidRPr="00074FD7">
        <w:rPr>
          <w:highlight w:val="green"/>
        </w:rPr>
        <w:t xml:space="preserve">"jsonrpc": "2.0", </w:t>
      </w:r>
    </w:p>
    <w:p w:rsidR="00E23645" w:rsidRPr="00074FD7" w:rsidRDefault="00276531">
      <w:pPr>
        <w:ind w:left="210" w:firstLine="420"/>
        <w:jc w:val="left"/>
        <w:rPr>
          <w:highlight w:val="green"/>
        </w:rPr>
      </w:pPr>
      <w:r w:rsidRPr="00074FD7">
        <w:rPr>
          <w:highlight w:val="green"/>
        </w:rPr>
        <w:t>"result": {},</w:t>
      </w:r>
    </w:p>
    <w:p w:rsidR="00E23645" w:rsidRPr="00074FD7" w:rsidRDefault="00276531">
      <w:pPr>
        <w:ind w:left="210" w:firstLine="420"/>
        <w:jc w:val="left"/>
        <w:rPr>
          <w:highlight w:val="green"/>
        </w:rPr>
      </w:pPr>
      <w:r w:rsidRPr="00074FD7">
        <w:rPr>
          <w:highlight w:val="green"/>
        </w:rPr>
        <w:t xml:space="preserve">"id":"2.9" </w:t>
      </w:r>
    </w:p>
    <w:p w:rsidR="00E23645" w:rsidRPr="00074FD7" w:rsidRDefault="00276531">
      <w:pPr>
        <w:ind w:firstLine="210"/>
        <w:rPr>
          <w:highlight w:val="green"/>
        </w:rPr>
      </w:pPr>
      <w:r w:rsidRPr="00074FD7">
        <w:rPr>
          <w:highlight w:val="green"/>
        </w:rPr>
        <w:t>}</w:t>
      </w:r>
    </w:p>
    <w:p w:rsidR="00E23645" w:rsidRPr="00074FD7" w:rsidRDefault="00276531" w:rsidP="008D3AD3">
      <w:pPr>
        <w:pStyle w:val="4"/>
        <w:numPr>
          <w:ilvl w:val="0"/>
          <w:numId w:val="40"/>
        </w:numPr>
        <w:ind w:left="864"/>
        <w:rPr>
          <w:highlight w:val="green"/>
        </w:rPr>
      </w:pPr>
      <w:bookmarkStart w:id="232" w:name="__RefHeading__56396_1585609034"/>
      <w:bookmarkEnd w:id="232"/>
      <w:r w:rsidRPr="00074FD7">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074FD7">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af9"/>
              <w:spacing w:before="240"/>
              <w:jc w:val="both"/>
              <w:rPr>
                <w:b/>
                <w:sz w:val="22"/>
                <w:szCs w:val="20"/>
                <w:highlight w:val="green"/>
                <w:lang w:val="en-GB"/>
              </w:rPr>
            </w:pPr>
            <w:r w:rsidRPr="00074FD7">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af9"/>
              <w:spacing w:before="240"/>
              <w:jc w:val="both"/>
              <w:rPr>
                <w:b/>
                <w:sz w:val="22"/>
                <w:szCs w:val="20"/>
                <w:highlight w:val="green"/>
                <w:lang w:val="en-GB"/>
              </w:rPr>
            </w:pPr>
            <w:r w:rsidRPr="00074FD7">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af9"/>
              <w:spacing w:before="240"/>
              <w:jc w:val="both"/>
              <w:rPr>
                <w:b/>
                <w:sz w:val="22"/>
                <w:szCs w:val="20"/>
                <w:highlight w:val="green"/>
                <w:lang w:val="en-GB"/>
              </w:rPr>
            </w:pPr>
            <w:r w:rsidRPr="00074FD7">
              <w:rPr>
                <w:b/>
                <w:sz w:val="22"/>
                <w:szCs w:val="20"/>
                <w:highlight w:val="green"/>
                <w:lang w:val="en-GB"/>
              </w:rPr>
              <w:t>Decription</w:t>
            </w:r>
          </w:p>
        </w:tc>
      </w:tr>
      <w:tr w:rsidR="00E23645" w:rsidRPr="00074FD7">
        <w:trPr>
          <w:trHeight w:val="459"/>
        </w:trPr>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jc w:val="left"/>
              <w:rPr>
                <w:highlight w:val="green"/>
              </w:rPr>
            </w:pPr>
            <w:r w:rsidRPr="00074FD7">
              <w:rPr>
                <w:highlight w:val="green"/>
              </w:rPr>
              <w:t>State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jc w:val="left"/>
              <w:rPr>
                <w:sz w:val="20"/>
                <w:highlight w:val="green"/>
              </w:rPr>
            </w:pPr>
            <w:r w:rsidRPr="00074FD7">
              <w:rPr>
                <w:sz w:val="20"/>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jc w:val="left"/>
              <w:rPr>
                <w:highlight w:val="green"/>
              </w:rPr>
            </w:pPr>
            <w:r w:rsidRPr="00074FD7">
              <w:rPr>
                <w:highlight w:val="green"/>
              </w:rPr>
              <w:t>State:</w:t>
            </w:r>
          </w:p>
          <w:p w:rsidR="00E23645" w:rsidRPr="00074FD7" w:rsidRDefault="00276531">
            <w:pPr>
              <w:jc w:val="left"/>
              <w:rPr>
                <w:highlight w:val="green"/>
              </w:rPr>
            </w:pPr>
            <w:r w:rsidRPr="00074FD7">
              <w:rPr>
                <w:highlight w:val="green"/>
              </w:rPr>
              <w:t>0: active</w:t>
            </w:r>
          </w:p>
        </w:tc>
      </w:tr>
    </w:tbl>
    <w:p w:rsidR="00E23645" w:rsidRPr="00074FD7" w:rsidRDefault="00E23645">
      <w:pPr>
        <w:pStyle w:val="af9"/>
        <w:rPr>
          <w:highlight w:val="green"/>
          <w:lang w:val="en-US" w:eastAsia="de-DE"/>
        </w:rPr>
      </w:pPr>
    </w:p>
    <w:p w:rsidR="00E23645" w:rsidRPr="00074FD7" w:rsidRDefault="00276531">
      <w:pPr>
        <w:pStyle w:val="4"/>
        <w:numPr>
          <w:ilvl w:val="3"/>
          <w:numId w:val="1"/>
        </w:numPr>
        <w:rPr>
          <w:highlight w:val="green"/>
        </w:rPr>
      </w:pPr>
      <w:bookmarkStart w:id="233" w:name="__RefHeading__56398_1585609034"/>
      <w:bookmarkEnd w:id="233"/>
      <w:r w:rsidRPr="00074FD7">
        <w:rPr>
          <w:highlight w:val="green"/>
        </w:rPr>
        <w:t>Response with error</w:t>
      </w:r>
    </w:p>
    <w:p w:rsidR="00E23645" w:rsidRPr="00074FD7" w:rsidRDefault="00276531">
      <w:pPr>
        <w:rPr>
          <w:highlight w:val="green"/>
        </w:rPr>
      </w:pPr>
      <w:r w:rsidRPr="00074FD7">
        <w:rPr>
          <w:highlight w:val="green"/>
        </w:rPr>
        <w:t>{</w:t>
      </w:r>
    </w:p>
    <w:p w:rsidR="00E23645" w:rsidRPr="00074FD7" w:rsidRDefault="00276531">
      <w:pPr>
        <w:ind w:firstLine="420"/>
        <w:rPr>
          <w:highlight w:val="green"/>
        </w:rPr>
      </w:pPr>
      <w:r w:rsidRPr="00074FD7">
        <w:rPr>
          <w:highlight w:val="green"/>
        </w:rPr>
        <w:t>"jsonrpc": "2.0",</w:t>
      </w:r>
    </w:p>
    <w:p w:rsidR="00E23645" w:rsidRPr="00074FD7" w:rsidRDefault="00276531">
      <w:pPr>
        <w:ind w:firstLine="420"/>
        <w:rPr>
          <w:highlight w:val="green"/>
        </w:rPr>
      </w:pPr>
      <w:r w:rsidRPr="00074FD7">
        <w:rPr>
          <w:highlight w:val="green"/>
        </w:rPr>
        <w:t>"error": {</w:t>
      </w:r>
    </w:p>
    <w:p w:rsidR="00E23645" w:rsidRPr="00074FD7" w:rsidRDefault="00276531">
      <w:pPr>
        <w:ind w:left="840" w:firstLine="420"/>
        <w:rPr>
          <w:highlight w:val="green"/>
        </w:rPr>
      </w:pPr>
      <w:r w:rsidRPr="00074FD7">
        <w:rPr>
          <w:highlight w:val="green"/>
        </w:rPr>
        <w:t>"code": "020901",</w:t>
      </w:r>
    </w:p>
    <w:p w:rsidR="00E23645" w:rsidRPr="00074FD7" w:rsidRDefault="00276531">
      <w:pPr>
        <w:ind w:left="840" w:firstLine="420"/>
        <w:rPr>
          <w:highlight w:val="green"/>
        </w:rPr>
      </w:pPr>
      <w:r w:rsidRPr="00074FD7">
        <w:rPr>
          <w:highlight w:val="green"/>
        </w:rPr>
        <w:t>"message": "Active SIM lock failed."</w:t>
      </w:r>
    </w:p>
    <w:p w:rsidR="00E23645" w:rsidRPr="00074FD7" w:rsidRDefault="00276531">
      <w:pPr>
        <w:ind w:left="840" w:firstLine="420"/>
        <w:rPr>
          <w:highlight w:val="green"/>
        </w:rPr>
      </w:pPr>
      <w:r w:rsidRPr="00074FD7">
        <w:rPr>
          <w:highlight w:val="green"/>
        </w:rPr>
        <w:t xml:space="preserve">}, </w:t>
      </w:r>
    </w:p>
    <w:p w:rsidR="00E23645" w:rsidRPr="00074FD7" w:rsidRDefault="00276531">
      <w:pPr>
        <w:ind w:firstLine="420"/>
        <w:rPr>
          <w:highlight w:val="green"/>
        </w:rPr>
      </w:pPr>
      <w:r w:rsidRPr="00074FD7">
        <w:rPr>
          <w:highlight w:val="green"/>
        </w:rPr>
        <w:t>"id": "2.9"</w:t>
      </w:r>
    </w:p>
    <w:p w:rsidR="00E23645" w:rsidRPr="00074FD7" w:rsidRDefault="00276531">
      <w:pPr>
        <w:rPr>
          <w:highlight w:val="green"/>
        </w:rPr>
      </w:pPr>
      <w:r w:rsidRPr="00074FD7">
        <w:rPr>
          <w:highlight w:val="green"/>
        </w:rPr>
        <w:t>}</w:t>
      </w:r>
    </w:p>
    <w:p w:rsidR="00E23645" w:rsidRPr="00074FD7"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074FD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TextBody"/>
              <w:widowControl w:val="0"/>
              <w:rPr>
                <w:rFonts w:ascii="Times New Roman" w:hAnsi="Times New Roman"/>
                <w:highlight w:val="green"/>
                <w:lang w:val="en-US" w:eastAsia="zh-CN"/>
              </w:rPr>
            </w:pPr>
            <w:r w:rsidRPr="00074FD7">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TextBody"/>
              <w:widowControl w:val="0"/>
              <w:rPr>
                <w:rFonts w:ascii="Times New Roman" w:hAnsi="Times New Roman"/>
                <w:highlight w:val="green"/>
                <w:lang w:val="en-US" w:eastAsia="zh-CN"/>
              </w:rPr>
            </w:pPr>
            <w:r w:rsidRPr="00074FD7">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TextBody"/>
              <w:widowControl w:val="0"/>
              <w:rPr>
                <w:rFonts w:ascii="Times New Roman" w:hAnsi="Times New Roman"/>
                <w:highlight w:val="green"/>
                <w:lang w:val="en-US" w:eastAsia="zh-CN"/>
              </w:rPr>
            </w:pPr>
            <w:r w:rsidRPr="00074FD7">
              <w:rPr>
                <w:rFonts w:ascii="Times New Roman" w:hAnsi="Times New Roman"/>
                <w:highlight w:val="green"/>
                <w:lang w:val="en-US" w:eastAsia="zh-CN"/>
              </w:rPr>
              <w:t>Error Description</w:t>
            </w:r>
          </w:p>
        </w:tc>
      </w:tr>
      <w:tr w:rsidR="00E23645" w:rsidRPr="00074FD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rPr>
                <w:szCs w:val="20"/>
                <w:highlight w:val="green"/>
              </w:rPr>
            </w:pPr>
            <w:r w:rsidRPr="00074FD7">
              <w:rPr>
                <w:szCs w:val="20"/>
                <w:highlight w:val="green"/>
              </w:rPr>
              <w:t>020901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rPr>
                <w:szCs w:val="20"/>
                <w:highlight w:val="green"/>
              </w:rPr>
            </w:pPr>
            <w:r w:rsidRPr="00074FD7">
              <w:rPr>
                <w:szCs w:val="20"/>
                <w:highlight w:val="green"/>
              </w:rPr>
              <w:t>Active SIM lock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rPr>
                <w:szCs w:val="20"/>
                <w:highlight w:val="green"/>
              </w:rPr>
            </w:pPr>
            <w:r w:rsidRPr="00074FD7">
              <w:rPr>
                <w:szCs w:val="20"/>
                <w:highlight w:val="green"/>
              </w:rPr>
              <w:t>Active SIM lock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rPr>
                <w:szCs w:val="20"/>
                <w:highlight w:val="green"/>
              </w:rPr>
            </w:pPr>
            <w:r w:rsidRPr="00074FD7">
              <w:rPr>
                <w:szCs w:val="20"/>
                <w:highlight w:val="green"/>
              </w:rPr>
              <w:t>020902</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rPr>
                <w:szCs w:val="20"/>
                <w:highlight w:val="green"/>
              </w:rPr>
            </w:pPr>
            <w:r w:rsidRPr="00074FD7">
              <w:rPr>
                <w:szCs w:val="20"/>
                <w:highlight w:val="green"/>
              </w:rPr>
              <w:t>PLMN code is null.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74FD7">
              <w:rPr>
                <w:szCs w:val="20"/>
                <w:highlight w:val="green"/>
              </w:rPr>
              <w:t>PLMN code is null.</w:t>
            </w:r>
          </w:p>
        </w:tc>
      </w:tr>
    </w:tbl>
    <w:p w:rsidR="00E23645" w:rsidRDefault="00E23645"/>
    <w:p w:rsidR="00E23645" w:rsidRPr="00074FD7" w:rsidRDefault="00276531">
      <w:pPr>
        <w:pStyle w:val="3"/>
        <w:numPr>
          <w:ilvl w:val="2"/>
          <w:numId w:val="1"/>
        </w:numPr>
        <w:ind w:left="964" w:right="210"/>
        <w:rPr>
          <w:highlight w:val="green"/>
        </w:rPr>
      </w:pPr>
      <w:bookmarkStart w:id="234" w:name="__RefHeading__56400_1585609034"/>
      <w:bookmarkStart w:id="235" w:name="_Toc422502797"/>
      <w:bookmarkStart w:id="236" w:name="_Toc401747832"/>
      <w:bookmarkStart w:id="237" w:name="_Toc470684630"/>
      <w:bookmarkEnd w:id="234"/>
      <w:r w:rsidRPr="00074FD7">
        <w:rPr>
          <w:highlight w:val="green"/>
        </w:rPr>
        <w:lastRenderedPageBreak/>
        <w:t>Erase</w:t>
      </w:r>
      <w:bookmarkEnd w:id="235"/>
      <w:bookmarkEnd w:id="236"/>
      <w:r w:rsidRPr="00074FD7">
        <w:rPr>
          <w:highlight w:val="green"/>
        </w:rPr>
        <w:t>Simlock</w:t>
      </w:r>
      <w:bookmarkEnd w:id="237"/>
    </w:p>
    <w:p w:rsidR="00E23645" w:rsidRPr="00074FD7" w:rsidRDefault="00276531">
      <w:pPr>
        <w:pStyle w:val="4"/>
        <w:numPr>
          <w:ilvl w:val="3"/>
          <w:numId w:val="1"/>
        </w:numPr>
        <w:rPr>
          <w:highlight w:val="green"/>
        </w:rPr>
      </w:pPr>
      <w:bookmarkStart w:id="238" w:name="__RefHeading__56402_1585609034"/>
      <w:bookmarkEnd w:id="238"/>
      <w:r w:rsidRPr="00074FD7">
        <w:rPr>
          <w:highlight w:val="green"/>
        </w:rPr>
        <w:t>POST　Request</w:t>
      </w:r>
    </w:p>
    <w:p w:rsidR="00E23645" w:rsidRPr="00074FD7" w:rsidRDefault="00276531">
      <w:pPr>
        <w:ind w:left="210"/>
        <w:rPr>
          <w:highlight w:val="green"/>
        </w:rPr>
      </w:pPr>
      <w:r w:rsidRPr="00074FD7">
        <w:rPr>
          <w:highlight w:val="green"/>
        </w:rPr>
        <w:t>{</w:t>
      </w:r>
    </w:p>
    <w:p w:rsidR="00E23645" w:rsidRPr="00074FD7" w:rsidRDefault="00276531">
      <w:pPr>
        <w:ind w:left="420"/>
        <w:rPr>
          <w:highlight w:val="green"/>
        </w:rPr>
      </w:pPr>
      <w:r w:rsidRPr="00074FD7">
        <w:rPr>
          <w:highlight w:val="green"/>
        </w:rPr>
        <w:t xml:space="preserve">"jsonrpc": "2.0", </w:t>
      </w:r>
    </w:p>
    <w:p w:rsidR="00E23645" w:rsidRPr="00074FD7" w:rsidRDefault="00276531">
      <w:pPr>
        <w:ind w:left="420"/>
        <w:rPr>
          <w:highlight w:val="green"/>
        </w:rPr>
      </w:pPr>
      <w:r w:rsidRPr="00074FD7">
        <w:rPr>
          <w:highlight w:val="green"/>
        </w:rPr>
        <w:t>"method": "EraseSimlock",</w:t>
      </w:r>
    </w:p>
    <w:p w:rsidR="00E23645" w:rsidRPr="00074FD7" w:rsidRDefault="00276531">
      <w:pPr>
        <w:ind w:left="420"/>
        <w:rPr>
          <w:highlight w:val="green"/>
        </w:rPr>
      </w:pPr>
      <w:r w:rsidRPr="00074FD7">
        <w:rPr>
          <w:highlight w:val="green"/>
        </w:rPr>
        <w:t>"params": {},</w:t>
      </w:r>
    </w:p>
    <w:p w:rsidR="00E23645" w:rsidRPr="00074FD7" w:rsidRDefault="00276531">
      <w:pPr>
        <w:ind w:left="420"/>
        <w:rPr>
          <w:highlight w:val="green"/>
        </w:rPr>
      </w:pPr>
      <w:r w:rsidRPr="00074FD7">
        <w:rPr>
          <w:highlight w:val="green"/>
        </w:rPr>
        <w:t>"id": "2.10"</w:t>
      </w:r>
    </w:p>
    <w:p w:rsidR="00E23645" w:rsidRPr="00074FD7" w:rsidRDefault="00276531">
      <w:pPr>
        <w:ind w:firstLine="210"/>
        <w:jc w:val="left"/>
        <w:rPr>
          <w:highlight w:val="green"/>
        </w:rPr>
      </w:pPr>
      <w:r w:rsidRPr="00074FD7">
        <w:rPr>
          <w:highlight w:val="green"/>
        </w:rPr>
        <w:t>}</w:t>
      </w:r>
    </w:p>
    <w:p w:rsidR="00E23645" w:rsidRPr="00074FD7" w:rsidRDefault="00276531">
      <w:pPr>
        <w:pStyle w:val="4"/>
        <w:numPr>
          <w:ilvl w:val="3"/>
          <w:numId w:val="1"/>
        </w:numPr>
        <w:rPr>
          <w:highlight w:val="green"/>
        </w:rPr>
      </w:pPr>
      <w:bookmarkStart w:id="239" w:name="__RefHeading__56404_1585609034"/>
      <w:bookmarkEnd w:id="239"/>
      <w:r w:rsidRPr="00074FD7">
        <w:rPr>
          <w:highlight w:val="green"/>
        </w:rPr>
        <w:t>Response</w:t>
      </w:r>
    </w:p>
    <w:p w:rsidR="00E23645" w:rsidRPr="00074FD7" w:rsidRDefault="00276531">
      <w:pPr>
        <w:ind w:left="210"/>
        <w:jc w:val="left"/>
        <w:rPr>
          <w:highlight w:val="green"/>
        </w:rPr>
      </w:pPr>
      <w:r w:rsidRPr="00074FD7">
        <w:rPr>
          <w:highlight w:val="green"/>
        </w:rPr>
        <w:t>{</w:t>
      </w:r>
    </w:p>
    <w:p w:rsidR="00E23645" w:rsidRPr="00074FD7" w:rsidRDefault="00276531">
      <w:pPr>
        <w:ind w:left="210" w:firstLine="420"/>
        <w:jc w:val="left"/>
        <w:rPr>
          <w:highlight w:val="green"/>
        </w:rPr>
      </w:pPr>
      <w:r w:rsidRPr="00074FD7">
        <w:rPr>
          <w:highlight w:val="green"/>
        </w:rPr>
        <w:t xml:space="preserve">"jsonrpc": "2.0", </w:t>
      </w:r>
    </w:p>
    <w:p w:rsidR="00E23645" w:rsidRPr="00074FD7" w:rsidRDefault="00276531">
      <w:pPr>
        <w:ind w:left="210" w:firstLine="420"/>
        <w:jc w:val="left"/>
        <w:rPr>
          <w:highlight w:val="green"/>
        </w:rPr>
      </w:pPr>
      <w:r w:rsidRPr="00074FD7">
        <w:rPr>
          <w:highlight w:val="green"/>
        </w:rPr>
        <w:t>"result": {},</w:t>
      </w:r>
    </w:p>
    <w:p w:rsidR="00E23645" w:rsidRPr="00074FD7" w:rsidRDefault="00276531">
      <w:pPr>
        <w:ind w:left="210" w:firstLine="420"/>
        <w:jc w:val="left"/>
        <w:rPr>
          <w:highlight w:val="green"/>
        </w:rPr>
      </w:pPr>
      <w:r w:rsidRPr="00074FD7">
        <w:rPr>
          <w:highlight w:val="green"/>
        </w:rPr>
        <w:t xml:space="preserve">"id":"2.10" </w:t>
      </w:r>
    </w:p>
    <w:p w:rsidR="00E23645" w:rsidRPr="00074FD7" w:rsidRDefault="00276531">
      <w:pPr>
        <w:ind w:firstLine="210"/>
        <w:rPr>
          <w:highlight w:val="green"/>
        </w:rPr>
      </w:pPr>
      <w:r w:rsidRPr="00074FD7">
        <w:rPr>
          <w:highlight w:val="green"/>
        </w:rPr>
        <w:t>}</w:t>
      </w:r>
    </w:p>
    <w:p w:rsidR="00E23645" w:rsidRPr="00074FD7" w:rsidRDefault="00276531">
      <w:pPr>
        <w:pStyle w:val="4"/>
        <w:numPr>
          <w:ilvl w:val="3"/>
          <w:numId w:val="1"/>
        </w:numPr>
        <w:rPr>
          <w:highlight w:val="green"/>
        </w:rPr>
      </w:pPr>
      <w:bookmarkStart w:id="240" w:name="__RefHeading__56406_1585609034"/>
      <w:bookmarkEnd w:id="240"/>
      <w:r w:rsidRPr="00074FD7">
        <w:rPr>
          <w:highlight w:val="green"/>
        </w:rPr>
        <w:t>Response with error</w:t>
      </w:r>
    </w:p>
    <w:p w:rsidR="00E23645" w:rsidRPr="00074FD7" w:rsidRDefault="00276531">
      <w:pPr>
        <w:rPr>
          <w:highlight w:val="green"/>
        </w:rPr>
      </w:pPr>
      <w:r w:rsidRPr="00074FD7">
        <w:rPr>
          <w:highlight w:val="green"/>
        </w:rPr>
        <w:t>{</w:t>
      </w:r>
    </w:p>
    <w:p w:rsidR="00E23645" w:rsidRPr="00074FD7" w:rsidRDefault="00276531">
      <w:pPr>
        <w:ind w:firstLine="420"/>
        <w:rPr>
          <w:highlight w:val="green"/>
        </w:rPr>
      </w:pPr>
      <w:r w:rsidRPr="00074FD7">
        <w:rPr>
          <w:highlight w:val="green"/>
        </w:rPr>
        <w:t>"jsonrpc": "2.0",</w:t>
      </w:r>
    </w:p>
    <w:p w:rsidR="00E23645" w:rsidRPr="00074FD7" w:rsidRDefault="00276531">
      <w:pPr>
        <w:ind w:firstLine="420"/>
        <w:rPr>
          <w:highlight w:val="green"/>
        </w:rPr>
      </w:pPr>
      <w:r w:rsidRPr="00074FD7">
        <w:rPr>
          <w:highlight w:val="green"/>
        </w:rPr>
        <w:t>"error": {</w:t>
      </w:r>
    </w:p>
    <w:p w:rsidR="00E23645" w:rsidRPr="00074FD7" w:rsidRDefault="00276531">
      <w:pPr>
        <w:ind w:left="840" w:firstLine="420"/>
        <w:rPr>
          <w:highlight w:val="green"/>
        </w:rPr>
      </w:pPr>
      <w:r w:rsidRPr="00074FD7">
        <w:rPr>
          <w:highlight w:val="green"/>
        </w:rPr>
        <w:t>"code": "021001",</w:t>
      </w:r>
    </w:p>
    <w:p w:rsidR="00E23645" w:rsidRPr="00074FD7" w:rsidRDefault="00276531">
      <w:pPr>
        <w:ind w:left="840" w:firstLine="420"/>
        <w:rPr>
          <w:highlight w:val="green"/>
        </w:rPr>
      </w:pPr>
      <w:r w:rsidRPr="00074FD7">
        <w:rPr>
          <w:highlight w:val="green"/>
        </w:rPr>
        <w:t>"message": "Erase SIM lock failed."</w:t>
      </w:r>
    </w:p>
    <w:p w:rsidR="00E23645" w:rsidRPr="00074FD7" w:rsidRDefault="00276531">
      <w:pPr>
        <w:ind w:left="840" w:firstLine="420"/>
        <w:rPr>
          <w:highlight w:val="green"/>
        </w:rPr>
      </w:pPr>
      <w:r w:rsidRPr="00074FD7">
        <w:rPr>
          <w:highlight w:val="green"/>
        </w:rPr>
        <w:t xml:space="preserve">}, </w:t>
      </w:r>
    </w:p>
    <w:p w:rsidR="00E23645" w:rsidRPr="00074FD7" w:rsidRDefault="00276531">
      <w:pPr>
        <w:ind w:firstLine="420"/>
        <w:rPr>
          <w:highlight w:val="green"/>
        </w:rPr>
      </w:pPr>
      <w:r w:rsidRPr="00074FD7">
        <w:rPr>
          <w:highlight w:val="green"/>
        </w:rPr>
        <w:t>"id": "2.9"</w:t>
      </w:r>
    </w:p>
    <w:p w:rsidR="00E23645" w:rsidRPr="00074FD7" w:rsidRDefault="00276531">
      <w:pPr>
        <w:rPr>
          <w:highlight w:val="green"/>
        </w:rPr>
      </w:pPr>
      <w:r w:rsidRPr="00074FD7">
        <w:rPr>
          <w:highlight w:val="green"/>
        </w:rPr>
        <w:t>}</w:t>
      </w:r>
    </w:p>
    <w:p w:rsidR="00E23645" w:rsidRPr="00074FD7"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074FD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TextBody"/>
              <w:widowControl w:val="0"/>
              <w:rPr>
                <w:rFonts w:ascii="Times New Roman" w:hAnsi="Times New Roman"/>
                <w:highlight w:val="green"/>
                <w:lang w:val="en-US" w:eastAsia="zh-CN"/>
              </w:rPr>
            </w:pPr>
            <w:r w:rsidRPr="00074FD7">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TextBody"/>
              <w:widowControl w:val="0"/>
              <w:rPr>
                <w:rFonts w:ascii="Times New Roman" w:hAnsi="Times New Roman"/>
                <w:highlight w:val="green"/>
                <w:lang w:val="en-US" w:eastAsia="zh-CN"/>
              </w:rPr>
            </w:pPr>
            <w:r w:rsidRPr="00074FD7">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pStyle w:val="TextBody"/>
              <w:widowControl w:val="0"/>
              <w:rPr>
                <w:rFonts w:ascii="Times New Roman" w:hAnsi="Times New Roman"/>
                <w:highlight w:val="green"/>
                <w:lang w:val="en-US" w:eastAsia="zh-CN"/>
              </w:rPr>
            </w:pPr>
            <w:r w:rsidRPr="00074FD7">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rPr>
                <w:szCs w:val="20"/>
                <w:highlight w:val="green"/>
              </w:rPr>
            </w:pPr>
            <w:r w:rsidRPr="00074FD7">
              <w:rPr>
                <w:szCs w:val="20"/>
                <w:highlight w:val="green"/>
              </w:rPr>
              <w:t>021001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74FD7" w:rsidRDefault="00276531">
            <w:pPr>
              <w:rPr>
                <w:szCs w:val="20"/>
                <w:highlight w:val="green"/>
              </w:rPr>
            </w:pPr>
            <w:r w:rsidRPr="00074FD7">
              <w:rPr>
                <w:szCs w:val="20"/>
                <w:highlight w:val="green"/>
              </w:rPr>
              <w:t>Erase SIM lock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74FD7">
              <w:rPr>
                <w:szCs w:val="20"/>
                <w:highlight w:val="green"/>
              </w:rPr>
              <w:t>Erase SIM lock failed.</w:t>
            </w:r>
          </w:p>
        </w:tc>
      </w:tr>
    </w:tbl>
    <w:p w:rsidR="00E23645" w:rsidRDefault="00E23645"/>
    <w:p w:rsidR="00E23645" w:rsidRDefault="00276531">
      <w:pPr>
        <w:pStyle w:val="2"/>
        <w:numPr>
          <w:ilvl w:val="1"/>
          <w:numId w:val="1"/>
        </w:numPr>
      </w:pPr>
      <w:bookmarkStart w:id="241" w:name="_Toc422502798"/>
      <w:bookmarkStart w:id="242" w:name="_Toc401747833"/>
      <w:bookmarkStart w:id="243" w:name="_Toc392062467"/>
      <w:bookmarkStart w:id="244" w:name="__RefHeading__56408_1585609034"/>
      <w:bookmarkStart w:id="245" w:name="_Toc470684631"/>
      <w:bookmarkEnd w:id="241"/>
      <w:bookmarkEnd w:id="242"/>
      <w:bookmarkEnd w:id="243"/>
      <w:bookmarkEnd w:id="244"/>
      <w:r>
        <w:t>Connection</w:t>
      </w:r>
      <w:bookmarkEnd w:id="245"/>
    </w:p>
    <w:p w:rsidR="00E23645" w:rsidRPr="00E44FDB" w:rsidRDefault="00276531">
      <w:pPr>
        <w:pStyle w:val="3"/>
        <w:numPr>
          <w:ilvl w:val="2"/>
          <w:numId w:val="1"/>
        </w:numPr>
        <w:ind w:left="964" w:right="210"/>
        <w:rPr>
          <w:highlight w:val="green"/>
        </w:rPr>
      </w:pPr>
      <w:bookmarkStart w:id="246" w:name="_Toc422502799"/>
      <w:bookmarkStart w:id="247" w:name="_Toc401747834"/>
      <w:bookmarkStart w:id="248" w:name="_Toc392062468"/>
      <w:bookmarkStart w:id="249" w:name="__RefHeading__56410_1585609034"/>
      <w:bookmarkStart w:id="250" w:name="_Toc470684632"/>
      <w:bookmarkEnd w:id="246"/>
      <w:bookmarkEnd w:id="247"/>
      <w:bookmarkEnd w:id="248"/>
      <w:bookmarkEnd w:id="249"/>
      <w:r w:rsidRPr="00E44FDB">
        <w:rPr>
          <w:highlight w:val="green"/>
        </w:rPr>
        <w:t>GetConnectionState</w:t>
      </w:r>
      <w:bookmarkEnd w:id="250"/>
    </w:p>
    <w:p w:rsidR="00E23645" w:rsidRPr="00E44FDB" w:rsidRDefault="00276531">
      <w:pPr>
        <w:pStyle w:val="4"/>
        <w:numPr>
          <w:ilvl w:val="3"/>
          <w:numId w:val="1"/>
        </w:numPr>
        <w:rPr>
          <w:highlight w:val="green"/>
        </w:rPr>
      </w:pPr>
      <w:bookmarkStart w:id="251" w:name="__RefHeading__56412_1585609034"/>
      <w:bookmarkEnd w:id="251"/>
      <w:r w:rsidRPr="00E44FDB">
        <w:rPr>
          <w:highlight w:val="green"/>
        </w:rPr>
        <w:t>POST Request</w:t>
      </w:r>
    </w:p>
    <w:p w:rsidR="00E23645" w:rsidRPr="00E44FDB" w:rsidRDefault="00276531">
      <w:pPr>
        <w:rPr>
          <w:highlight w:val="green"/>
        </w:rPr>
      </w:pPr>
      <w:r w:rsidRPr="00E44FDB">
        <w:rPr>
          <w:highlight w:val="green"/>
        </w:rPr>
        <w:t>{</w:t>
      </w:r>
    </w:p>
    <w:p w:rsidR="00E23645" w:rsidRPr="00E44FDB" w:rsidRDefault="00276531">
      <w:pPr>
        <w:ind w:left="420"/>
        <w:rPr>
          <w:highlight w:val="green"/>
        </w:rPr>
      </w:pPr>
      <w:r w:rsidRPr="00E44FDB">
        <w:rPr>
          <w:highlight w:val="green"/>
        </w:rPr>
        <w:t xml:space="preserve">"jsonrpc": "2.0", </w:t>
      </w:r>
    </w:p>
    <w:p w:rsidR="00E23645" w:rsidRPr="00E44FDB" w:rsidRDefault="00276531">
      <w:pPr>
        <w:ind w:left="420"/>
        <w:rPr>
          <w:highlight w:val="green"/>
        </w:rPr>
      </w:pPr>
      <w:r w:rsidRPr="00E44FDB">
        <w:rPr>
          <w:highlight w:val="green"/>
        </w:rPr>
        <w:t>"method": "GetConnectionState",</w:t>
      </w:r>
    </w:p>
    <w:p w:rsidR="00E23645" w:rsidRPr="00E44FDB" w:rsidRDefault="00276531">
      <w:pPr>
        <w:ind w:left="420"/>
        <w:rPr>
          <w:highlight w:val="green"/>
        </w:rPr>
      </w:pPr>
      <w:r w:rsidRPr="00E44FDB">
        <w:rPr>
          <w:highlight w:val="green"/>
        </w:rPr>
        <w:t>"params":{},</w:t>
      </w:r>
    </w:p>
    <w:p w:rsidR="00E23645" w:rsidRPr="00E44FDB" w:rsidRDefault="00276531">
      <w:pPr>
        <w:ind w:left="420"/>
        <w:rPr>
          <w:highlight w:val="green"/>
        </w:rPr>
      </w:pPr>
      <w:r w:rsidRPr="00E44FDB">
        <w:rPr>
          <w:highlight w:val="green"/>
        </w:rPr>
        <w:t>"id": "3.1"</w:t>
      </w:r>
    </w:p>
    <w:p w:rsidR="00E23645" w:rsidRPr="00E44FDB" w:rsidRDefault="00276531">
      <w:pPr>
        <w:rPr>
          <w:highlight w:val="green"/>
        </w:rPr>
      </w:pPr>
      <w:r w:rsidRPr="00E44FDB">
        <w:rPr>
          <w:highlight w:val="green"/>
        </w:rPr>
        <w:t>}</w:t>
      </w:r>
    </w:p>
    <w:p w:rsidR="00E23645" w:rsidRPr="00E44FDB" w:rsidRDefault="00276531">
      <w:pPr>
        <w:pStyle w:val="4"/>
        <w:numPr>
          <w:ilvl w:val="3"/>
          <w:numId w:val="1"/>
        </w:numPr>
        <w:rPr>
          <w:highlight w:val="green"/>
        </w:rPr>
      </w:pPr>
      <w:bookmarkStart w:id="252" w:name="__RefHeading__56414_1585609034"/>
      <w:bookmarkEnd w:id="252"/>
      <w:r w:rsidRPr="00E44FDB">
        <w:rPr>
          <w:highlight w:val="green"/>
        </w:rPr>
        <w:lastRenderedPageBreak/>
        <w:t>Response</w:t>
      </w:r>
    </w:p>
    <w:p w:rsidR="00E23645" w:rsidRPr="00E44FDB" w:rsidRDefault="00276531">
      <w:pPr>
        <w:rPr>
          <w:highlight w:val="green"/>
        </w:rPr>
      </w:pPr>
      <w:r w:rsidRPr="00E44FDB">
        <w:rPr>
          <w:highlight w:val="green"/>
        </w:rPr>
        <w:t>{</w:t>
      </w:r>
    </w:p>
    <w:p w:rsidR="00E23645" w:rsidRPr="00E44FDB" w:rsidRDefault="00276531">
      <w:pPr>
        <w:ind w:left="420"/>
        <w:rPr>
          <w:highlight w:val="green"/>
        </w:rPr>
      </w:pPr>
      <w:r w:rsidRPr="00E44FDB">
        <w:rPr>
          <w:highlight w:val="green"/>
        </w:rPr>
        <w:t xml:space="preserve">"jsonrpc": "2.0", </w:t>
      </w:r>
    </w:p>
    <w:p w:rsidR="00E23645" w:rsidRPr="00E44FDB" w:rsidRDefault="00276531">
      <w:pPr>
        <w:ind w:left="420"/>
        <w:rPr>
          <w:highlight w:val="green"/>
        </w:rPr>
      </w:pPr>
      <w:r w:rsidRPr="00E44FDB">
        <w:rPr>
          <w:highlight w:val="green"/>
        </w:rPr>
        <w:t>"result":</w:t>
      </w:r>
    </w:p>
    <w:p w:rsidR="00E23645" w:rsidRPr="00E44FDB" w:rsidRDefault="00276531">
      <w:pPr>
        <w:ind w:left="420"/>
        <w:rPr>
          <w:highlight w:val="green"/>
        </w:rPr>
      </w:pPr>
      <w:r w:rsidRPr="00E44FDB">
        <w:rPr>
          <w:highlight w:val="green"/>
        </w:rPr>
        <w:t>{</w:t>
      </w:r>
    </w:p>
    <w:p w:rsidR="00490E04" w:rsidRPr="00E44FDB" w:rsidRDefault="00276531">
      <w:pPr>
        <w:tabs>
          <w:tab w:val="center" w:pos="5116"/>
        </w:tabs>
        <w:spacing w:line="300" w:lineRule="auto"/>
        <w:ind w:left="1920"/>
        <w:jc w:val="left"/>
        <w:rPr>
          <w:highlight w:val="green"/>
        </w:rPr>
      </w:pPr>
      <w:r w:rsidRPr="00E44FDB">
        <w:rPr>
          <w:highlight w:val="green"/>
        </w:rPr>
        <w:t>"ConnectionStatus":"1",</w:t>
      </w:r>
    </w:p>
    <w:p w:rsidR="00490E04" w:rsidRPr="00E44FDB" w:rsidRDefault="00490E04" w:rsidP="00490E04">
      <w:pPr>
        <w:spacing w:line="300" w:lineRule="auto"/>
        <w:ind w:left="1920"/>
        <w:jc w:val="left"/>
        <w:rPr>
          <w:highlight w:val="green"/>
        </w:rPr>
      </w:pPr>
      <w:r w:rsidRPr="00E44FDB">
        <w:rPr>
          <w:highlight w:val="green"/>
        </w:rPr>
        <w:t>"ConnectionTime":""</w:t>
      </w:r>
      <w:r w:rsidRPr="00E44FDB">
        <w:rPr>
          <w:rFonts w:hint="eastAsia"/>
          <w:highlight w:val="green"/>
        </w:rPr>
        <w:t>,</w:t>
      </w:r>
    </w:p>
    <w:p w:rsidR="00490E04" w:rsidRPr="00E44FDB" w:rsidRDefault="00490E04" w:rsidP="00490E04">
      <w:pPr>
        <w:spacing w:line="300" w:lineRule="auto"/>
        <w:ind w:left="1920"/>
        <w:jc w:val="left"/>
        <w:rPr>
          <w:color w:val="auto"/>
          <w:highlight w:val="green"/>
        </w:rPr>
      </w:pPr>
      <w:r w:rsidRPr="00E44FDB">
        <w:rPr>
          <w:color w:val="auto"/>
          <w:highlight w:val="green"/>
        </w:rPr>
        <w:t>"</w:t>
      </w:r>
      <w:r w:rsidRPr="00E44FDB">
        <w:rPr>
          <w:rFonts w:hint="eastAsia"/>
          <w:color w:val="auto"/>
          <w:highlight w:val="green"/>
        </w:rPr>
        <w:t>Conprofileerror</w:t>
      </w:r>
      <w:r w:rsidRPr="00E44FDB">
        <w:rPr>
          <w:color w:val="auto"/>
          <w:highlight w:val="green"/>
        </w:rPr>
        <w:t>":</w:t>
      </w:r>
      <w:r w:rsidRPr="00E44FDB">
        <w:rPr>
          <w:rFonts w:hint="eastAsia"/>
          <w:color w:val="auto"/>
          <w:highlight w:val="green"/>
        </w:rPr>
        <w:t>0,</w:t>
      </w:r>
    </w:p>
    <w:p w:rsidR="00490E04" w:rsidRPr="00E44FDB" w:rsidRDefault="00490E04" w:rsidP="00490E04">
      <w:pPr>
        <w:tabs>
          <w:tab w:val="left" w:pos="4159"/>
        </w:tabs>
        <w:spacing w:line="300" w:lineRule="auto"/>
        <w:ind w:left="1920"/>
        <w:jc w:val="left"/>
        <w:rPr>
          <w:highlight w:val="green"/>
        </w:rPr>
      </w:pPr>
      <w:r w:rsidRPr="00E44FDB">
        <w:rPr>
          <w:highlight w:val="green"/>
        </w:rPr>
        <w:t>"DlBytes":,</w:t>
      </w:r>
    </w:p>
    <w:p w:rsidR="00490E04" w:rsidRPr="00E44FDB" w:rsidRDefault="00490E04">
      <w:pPr>
        <w:tabs>
          <w:tab w:val="center" w:pos="5116"/>
        </w:tabs>
        <w:spacing w:line="300" w:lineRule="auto"/>
        <w:ind w:left="1920"/>
        <w:jc w:val="left"/>
        <w:rPr>
          <w:highlight w:val="green"/>
        </w:rPr>
      </w:pPr>
      <w:r w:rsidRPr="00E44FDB">
        <w:rPr>
          <w:highlight w:val="green"/>
        </w:rPr>
        <w:t>"DlRate":,</w:t>
      </w:r>
    </w:p>
    <w:p w:rsidR="00490E04" w:rsidRPr="00E44FDB" w:rsidRDefault="00490E04" w:rsidP="00490E04">
      <w:pPr>
        <w:spacing w:line="300" w:lineRule="auto"/>
        <w:ind w:left="1920"/>
        <w:jc w:val="left"/>
        <w:rPr>
          <w:highlight w:val="green"/>
        </w:rPr>
      </w:pPr>
      <w:r w:rsidRPr="00E44FDB">
        <w:rPr>
          <w:highlight w:val="green"/>
        </w:rPr>
        <w:t>"IPv4Adrress":"",</w:t>
      </w:r>
    </w:p>
    <w:p w:rsidR="00490E04" w:rsidRDefault="00490E04" w:rsidP="00490E04">
      <w:pPr>
        <w:spacing w:line="300" w:lineRule="auto"/>
        <w:ind w:left="1920"/>
        <w:jc w:val="left"/>
      </w:pPr>
      <w:r w:rsidRPr="00E44FDB">
        <w:rPr>
          <w:highlight w:val="green"/>
        </w:rPr>
        <w:t>"IPv6Adrress":"",</w:t>
      </w:r>
    </w:p>
    <w:p w:rsidR="00490E04" w:rsidRPr="00E44FDB" w:rsidRDefault="00490E04" w:rsidP="00490E04">
      <w:pPr>
        <w:spacing w:line="300" w:lineRule="auto"/>
        <w:ind w:left="1920"/>
        <w:jc w:val="left"/>
        <w:rPr>
          <w:color w:val="auto"/>
          <w:highlight w:val="red"/>
        </w:rPr>
      </w:pPr>
      <w:r w:rsidRPr="00E44FDB">
        <w:rPr>
          <w:color w:val="auto"/>
          <w:highlight w:val="red"/>
        </w:rPr>
        <w:t>"Speed_Dl":</w:t>
      </w:r>
      <w:r w:rsidRPr="00E44FDB">
        <w:rPr>
          <w:rFonts w:hint="eastAsia"/>
          <w:color w:val="auto"/>
          <w:highlight w:val="red"/>
        </w:rPr>
        <w:t>,</w:t>
      </w:r>
    </w:p>
    <w:p w:rsidR="00490E04" w:rsidRPr="00E44FDB" w:rsidRDefault="00490E04" w:rsidP="00490E04">
      <w:pPr>
        <w:spacing w:line="300" w:lineRule="auto"/>
        <w:ind w:left="1920"/>
        <w:jc w:val="left"/>
        <w:rPr>
          <w:color w:val="auto"/>
        </w:rPr>
      </w:pPr>
      <w:r w:rsidRPr="00E44FDB">
        <w:rPr>
          <w:color w:val="auto"/>
          <w:highlight w:val="red"/>
        </w:rPr>
        <w:t>"Speed_Ul":</w:t>
      </w:r>
      <w:r w:rsidRPr="00E44FDB">
        <w:rPr>
          <w:rFonts w:hint="eastAsia"/>
          <w:color w:val="auto"/>
          <w:highlight w:val="red"/>
        </w:rPr>
        <w:t>,</w:t>
      </w:r>
    </w:p>
    <w:p w:rsidR="00490E04" w:rsidRPr="00E44FDB" w:rsidRDefault="00490E04" w:rsidP="00490E04">
      <w:pPr>
        <w:tabs>
          <w:tab w:val="left" w:pos="4159"/>
        </w:tabs>
        <w:spacing w:line="300" w:lineRule="auto"/>
        <w:ind w:left="1920"/>
        <w:jc w:val="left"/>
        <w:rPr>
          <w:highlight w:val="green"/>
        </w:rPr>
      </w:pPr>
      <w:r w:rsidRPr="00E44FDB">
        <w:rPr>
          <w:highlight w:val="green"/>
        </w:rPr>
        <w:t>"UlBytes":,</w:t>
      </w:r>
    </w:p>
    <w:p w:rsidR="00490E04" w:rsidRDefault="00490E04" w:rsidP="00490E04">
      <w:pPr>
        <w:spacing w:line="300" w:lineRule="auto"/>
        <w:ind w:left="1920"/>
        <w:jc w:val="left"/>
      </w:pPr>
      <w:r w:rsidRPr="00E44FDB">
        <w:rPr>
          <w:highlight w:val="green"/>
        </w:rPr>
        <w:t>"UlRate":</w:t>
      </w:r>
    </w:p>
    <w:p w:rsidR="00E23645" w:rsidRPr="00E44FDB" w:rsidRDefault="00276531" w:rsidP="00BB6FFB">
      <w:pPr>
        <w:ind w:left="420"/>
        <w:rPr>
          <w:highlight w:val="green"/>
        </w:rPr>
      </w:pPr>
      <w:r w:rsidRPr="00E44FDB">
        <w:rPr>
          <w:highlight w:val="green"/>
        </w:rPr>
        <w:t>},</w:t>
      </w:r>
    </w:p>
    <w:p w:rsidR="00E23645" w:rsidRPr="00E44FDB" w:rsidRDefault="00276531">
      <w:pPr>
        <w:ind w:left="420"/>
        <w:rPr>
          <w:highlight w:val="green"/>
        </w:rPr>
      </w:pPr>
      <w:r w:rsidRPr="00E44FDB">
        <w:rPr>
          <w:highlight w:val="green"/>
        </w:rPr>
        <w:t>"id": "3.1"</w:t>
      </w:r>
    </w:p>
    <w:p w:rsidR="00E23645" w:rsidRPr="00E44FDB" w:rsidRDefault="00276531">
      <w:pPr>
        <w:rPr>
          <w:highlight w:val="green"/>
        </w:rPr>
      </w:pPr>
      <w:r w:rsidRPr="00E44FDB">
        <w:rPr>
          <w:highlight w:val="green"/>
        </w:rPr>
        <w:t>}</w:t>
      </w:r>
    </w:p>
    <w:p w:rsidR="00E23645" w:rsidRPr="00E44FDB" w:rsidRDefault="00276531" w:rsidP="008D3AD3">
      <w:pPr>
        <w:pStyle w:val="4"/>
        <w:numPr>
          <w:ilvl w:val="0"/>
          <w:numId w:val="40"/>
        </w:numPr>
        <w:ind w:left="864"/>
        <w:rPr>
          <w:highlight w:val="green"/>
        </w:rPr>
      </w:pPr>
      <w:bookmarkStart w:id="253" w:name="__RefHeading__56416_1585609034"/>
      <w:bookmarkEnd w:id="253"/>
      <w:r w:rsidRPr="00E44FDB">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E44FDB">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pStyle w:val="af9"/>
              <w:spacing w:before="240"/>
              <w:jc w:val="both"/>
              <w:rPr>
                <w:b/>
                <w:sz w:val="22"/>
                <w:highlight w:val="green"/>
                <w:lang w:val="en-GB"/>
              </w:rPr>
            </w:pPr>
            <w:r w:rsidRPr="00E44FDB">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pStyle w:val="af9"/>
              <w:spacing w:before="240"/>
              <w:jc w:val="both"/>
              <w:rPr>
                <w:b/>
                <w:sz w:val="22"/>
                <w:highlight w:val="green"/>
                <w:lang w:val="en-GB"/>
              </w:rPr>
            </w:pPr>
            <w:r w:rsidRPr="00E44FDB">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pStyle w:val="af9"/>
              <w:spacing w:before="240"/>
              <w:jc w:val="both"/>
              <w:rPr>
                <w:b/>
                <w:sz w:val="22"/>
                <w:highlight w:val="green"/>
                <w:lang w:val="en-GB"/>
              </w:rPr>
            </w:pPr>
            <w:r w:rsidRPr="00E44FDB">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pStyle w:val="af9"/>
              <w:spacing w:before="240"/>
              <w:rPr>
                <w:b/>
                <w:sz w:val="22"/>
                <w:highlight w:val="green"/>
                <w:lang w:val="en-GB"/>
              </w:rPr>
            </w:pPr>
            <w:r w:rsidRPr="00E44FDB">
              <w:rPr>
                <w:b/>
                <w:sz w:val="22"/>
                <w:highlight w:val="green"/>
                <w:lang w:val="en-GB"/>
              </w:rPr>
              <w:t>Description</w:t>
            </w:r>
          </w:p>
        </w:tc>
      </w:tr>
      <w:tr w:rsidR="00E23645" w:rsidRPr="00E44FDB">
        <w:trPr>
          <w:trHeight w:val="168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spacing w:line="300" w:lineRule="auto"/>
              <w:jc w:val="left"/>
              <w:rPr>
                <w:highlight w:val="green"/>
              </w:rPr>
            </w:pPr>
            <w:r w:rsidRPr="00E44FDB">
              <w:rPr>
                <w:highlight w:val="green"/>
              </w:rPr>
              <w:t>ConnectionStatus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spacing w:line="300" w:lineRule="auto"/>
              <w:jc w:val="left"/>
              <w:rPr>
                <w:highlight w:val="green"/>
              </w:rPr>
            </w:pPr>
            <w:r w:rsidRPr="00E44FDB">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spacing w:line="300" w:lineRule="auto"/>
              <w:jc w:val="left"/>
              <w:rPr>
                <w:highlight w:val="green"/>
              </w:rPr>
            </w:pPr>
            <w:r w:rsidRPr="00E44FDB">
              <w:rPr>
                <w:highlight w:val="green"/>
              </w:rPr>
              <w:t>0: disconnected</w:t>
            </w:r>
          </w:p>
          <w:p w:rsidR="00E23645" w:rsidRPr="00E44FDB" w:rsidRDefault="00276531">
            <w:pPr>
              <w:spacing w:line="300" w:lineRule="auto"/>
              <w:jc w:val="left"/>
              <w:rPr>
                <w:highlight w:val="green"/>
              </w:rPr>
            </w:pPr>
            <w:r w:rsidRPr="00E44FDB">
              <w:rPr>
                <w:highlight w:val="green"/>
              </w:rPr>
              <w:t>1: connecting</w:t>
            </w:r>
          </w:p>
          <w:p w:rsidR="00E23645" w:rsidRPr="00E44FDB" w:rsidRDefault="00276531">
            <w:pPr>
              <w:spacing w:line="300" w:lineRule="auto"/>
              <w:jc w:val="left"/>
              <w:rPr>
                <w:highlight w:val="green"/>
              </w:rPr>
            </w:pPr>
            <w:r w:rsidRPr="00E44FDB">
              <w:rPr>
                <w:highlight w:val="green"/>
              </w:rPr>
              <w:t>2:connected</w:t>
            </w:r>
          </w:p>
          <w:p w:rsidR="00E23645" w:rsidRPr="00E44FDB" w:rsidRDefault="00276531">
            <w:pPr>
              <w:spacing w:line="300" w:lineRule="auto"/>
              <w:jc w:val="left"/>
              <w:rPr>
                <w:highlight w:val="green"/>
              </w:rPr>
            </w:pPr>
            <w:r w:rsidRPr="00E44FDB">
              <w:rPr>
                <w:highlight w:val="green"/>
              </w:rPr>
              <w:t>3:disconnecting</w:t>
            </w:r>
          </w:p>
          <w:p w:rsidR="00E23645" w:rsidRPr="00E44FDB" w:rsidRDefault="00E23645">
            <w:pPr>
              <w:spacing w:line="300" w:lineRule="auto"/>
              <w:ind w:left="1920"/>
              <w:jc w:val="left"/>
              <w:rPr>
                <w:highlight w:val="green"/>
              </w:rPr>
            </w:pPr>
          </w:p>
        </w:tc>
      </w:tr>
      <w:tr w:rsidR="00490E04" w:rsidRPr="00E44FDB" w:rsidTr="00465FB7">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ConnectionTime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ConnectionTime (s)</w:t>
            </w:r>
          </w:p>
        </w:tc>
      </w:tr>
      <w:tr w:rsidR="00465FB7" w:rsidRPr="00E44FDB">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highlight w:val="green"/>
              </w:rPr>
            </w:pPr>
            <w:r w:rsidRPr="00E44FDB">
              <w:rPr>
                <w:rFonts w:hint="eastAsia"/>
                <w:color w:val="auto"/>
                <w:highlight w:val="green"/>
              </w:rPr>
              <w:t>Conprofileerror</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highlight w:val="green"/>
              </w:rPr>
            </w:pPr>
            <w:r w:rsidRPr="00E44FDB">
              <w:rPr>
                <w:color w:val="auto"/>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65FB7">
            <w:pPr>
              <w:spacing w:line="300" w:lineRule="auto"/>
              <w:jc w:val="left"/>
              <w:rPr>
                <w:color w:val="auto"/>
                <w:highlight w:val="green"/>
              </w:rPr>
            </w:pPr>
            <w:r w:rsidRPr="00E44FDB">
              <w:rPr>
                <w:color w:val="auto"/>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5FB7" w:rsidRPr="00E44FDB" w:rsidRDefault="00465FB7" w:rsidP="00465FB7">
            <w:pPr>
              <w:spacing w:line="300" w:lineRule="auto"/>
              <w:jc w:val="left"/>
              <w:rPr>
                <w:color w:val="auto"/>
                <w:highlight w:val="green"/>
              </w:rPr>
            </w:pPr>
            <w:r w:rsidRPr="00E44FDB">
              <w:rPr>
                <w:color w:val="auto"/>
                <w:highlight w:val="green"/>
              </w:rPr>
              <w:t xml:space="preserve">0: </w:t>
            </w:r>
            <w:r w:rsidRPr="00E44FDB">
              <w:rPr>
                <w:color w:val="auto"/>
                <w:highlight w:val="green"/>
                <w:lang w:val="zh-CN"/>
              </w:rPr>
              <w:t>ok</w:t>
            </w:r>
          </w:p>
          <w:p w:rsidR="00465FB7" w:rsidRPr="00E44FDB" w:rsidRDefault="00465FB7" w:rsidP="00465FB7">
            <w:pPr>
              <w:spacing w:line="300" w:lineRule="auto"/>
              <w:jc w:val="left"/>
              <w:rPr>
                <w:color w:val="auto"/>
                <w:highlight w:val="green"/>
              </w:rPr>
            </w:pPr>
            <w:r w:rsidRPr="00E44FDB">
              <w:rPr>
                <w:color w:val="auto"/>
                <w:highlight w:val="green"/>
              </w:rPr>
              <w:t xml:space="preserve">1: </w:t>
            </w:r>
            <w:r w:rsidRPr="00E44FDB">
              <w:rPr>
                <w:color w:val="auto"/>
                <w:highlight w:val="green"/>
                <w:lang w:val="zh-CN"/>
              </w:rPr>
              <w:t>apn</w:t>
            </w:r>
            <w:r w:rsidRPr="00E44FDB">
              <w:rPr>
                <w:rFonts w:hint="eastAsia"/>
                <w:color w:val="auto"/>
                <w:highlight w:val="green"/>
                <w:lang w:val="zh-CN"/>
              </w:rPr>
              <w:t xml:space="preserve"> </w:t>
            </w:r>
            <w:r w:rsidRPr="00E44FDB">
              <w:rPr>
                <w:color w:val="auto"/>
                <w:highlight w:val="green"/>
                <w:lang w:val="zh-CN"/>
              </w:rPr>
              <w:t>abnormal</w:t>
            </w:r>
          </w:p>
          <w:p w:rsidR="00490E04" w:rsidRPr="00E44FDB" w:rsidRDefault="00465FB7">
            <w:pPr>
              <w:spacing w:line="300" w:lineRule="auto"/>
              <w:jc w:val="left"/>
              <w:rPr>
                <w:color w:val="auto"/>
                <w:highlight w:val="green"/>
              </w:rPr>
            </w:pPr>
            <w:r w:rsidRPr="00E44FDB">
              <w:rPr>
                <w:color w:val="auto"/>
                <w:highlight w:val="green"/>
              </w:rPr>
              <w:t>2:</w:t>
            </w:r>
            <w:r w:rsidRPr="00E44FDB">
              <w:rPr>
                <w:rFonts w:ascii="华文楷体" w:eastAsia="华文楷体" w:hAnsi="Calibri" w:cs="华文楷体"/>
                <w:color w:val="auto"/>
                <w:sz w:val="29"/>
                <w:szCs w:val="29"/>
                <w:highlight w:val="green"/>
                <w:lang w:val="zh-CN"/>
              </w:rPr>
              <w:t xml:space="preserve"> </w:t>
            </w:r>
            <w:r w:rsidRPr="00E44FDB">
              <w:rPr>
                <w:color w:val="auto"/>
                <w:highlight w:val="green"/>
                <w:lang w:val="zh-CN"/>
              </w:rPr>
              <w:t>pdp</w:t>
            </w:r>
            <w:r w:rsidRPr="00E44FDB">
              <w:rPr>
                <w:rFonts w:hint="eastAsia"/>
                <w:color w:val="auto"/>
                <w:highlight w:val="green"/>
                <w:lang w:val="zh-CN"/>
              </w:rPr>
              <w:t xml:space="preserve"> </w:t>
            </w:r>
            <w:r w:rsidRPr="00E44FDB">
              <w:rPr>
                <w:color w:val="auto"/>
                <w:highlight w:val="green"/>
                <w:lang w:val="zh-CN"/>
              </w:rPr>
              <w:t>abnormal</w:t>
            </w:r>
          </w:p>
        </w:tc>
      </w:tr>
      <w:tr w:rsidR="00490E04" w:rsidRPr="00E44FDB" w:rsidTr="00465FB7">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DlBytes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Download bytes(B)</w:t>
            </w:r>
          </w:p>
        </w:tc>
      </w:tr>
      <w:tr w:rsidR="00490E04" w:rsidRPr="00E44FDB" w:rsidTr="00465FB7">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DlRate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Current download rate (bps)</w:t>
            </w:r>
          </w:p>
        </w:tc>
      </w:tr>
      <w:tr w:rsidR="00490E04" w:rsidRPr="00E44FDB" w:rsidTr="00465FB7">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IPv4Adrress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Connected ipv4 address</w:t>
            </w:r>
          </w:p>
        </w:tc>
      </w:tr>
      <w:tr w:rsidR="00490E04" w:rsidTr="00465FB7">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IPv6Adrress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Default="00490E04" w:rsidP="00465FB7">
            <w:pPr>
              <w:spacing w:line="300" w:lineRule="auto"/>
              <w:jc w:val="left"/>
            </w:pPr>
            <w:r w:rsidRPr="00E44FDB">
              <w:rPr>
                <w:highlight w:val="green"/>
              </w:rPr>
              <w:t>Connected ipv6 address</w:t>
            </w:r>
          </w:p>
        </w:tc>
      </w:tr>
      <w:tr w:rsidR="00465FB7" w:rsidRPr="00E44FDB">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highlight w:val="red"/>
              </w:rPr>
            </w:pPr>
            <w:r w:rsidRPr="00E44FDB">
              <w:rPr>
                <w:color w:val="auto"/>
                <w:highlight w:val="red"/>
              </w:rPr>
              <w:t>Speed_Dl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highlight w:val="red"/>
              </w:rPr>
            </w:pPr>
            <w:r w:rsidRPr="00E44FDB">
              <w:rPr>
                <w:color w:val="auto"/>
                <w:highlight w:val="red"/>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65FB7">
            <w:pPr>
              <w:spacing w:line="300" w:lineRule="auto"/>
              <w:jc w:val="left"/>
              <w:rPr>
                <w:color w:val="auto"/>
                <w:highlight w:val="red"/>
              </w:rPr>
            </w:pPr>
            <w:r w:rsidRPr="00E44FDB">
              <w:rPr>
                <w:color w:val="auto"/>
                <w:highlight w:val="red"/>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highlight w:val="red"/>
              </w:rPr>
            </w:pPr>
          </w:p>
        </w:tc>
      </w:tr>
      <w:tr w:rsidR="00465FB7" w:rsidRPr="00E44FDB">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highlight w:val="red"/>
              </w:rPr>
            </w:pPr>
            <w:r w:rsidRPr="00E44FDB">
              <w:rPr>
                <w:color w:val="auto"/>
                <w:highlight w:val="red"/>
              </w:rPr>
              <w:t>Speed_Ul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highlight w:val="red"/>
              </w:rPr>
            </w:pPr>
            <w:r w:rsidRPr="00E44FDB">
              <w:rPr>
                <w:color w:val="auto"/>
                <w:highlight w:val="red"/>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65FB7">
            <w:pPr>
              <w:spacing w:line="300" w:lineRule="auto"/>
              <w:jc w:val="left"/>
              <w:rPr>
                <w:color w:val="auto"/>
              </w:rPr>
            </w:pPr>
            <w:r w:rsidRPr="00E44FDB">
              <w:rPr>
                <w:color w:val="auto"/>
                <w:highlight w:val="red"/>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pPr>
              <w:spacing w:line="300" w:lineRule="auto"/>
              <w:jc w:val="left"/>
              <w:rPr>
                <w:color w:val="auto"/>
              </w:rPr>
            </w:pPr>
          </w:p>
        </w:tc>
      </w:tr>
      <w:tr w:rsidR="00490E04" w:rsidTr="00465FB7">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UlBytes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Upload bytes</w:t>
            </w:r>
            <w:bookmarkStart w:id="254" w:name="OLE_LINK3"/>
            <w:bookmarkEnd w:id="254"/>
            <w:r w:rsidRPr="00E44FDB">
              <w:rPr>
                <w:highlight w:val="green"/>
              </w:rPr>
              <w:t>(B)</w:t>
            </w:r>
          </w:p>
        </w:tc>
      </w:tr>
      <w:tr w:rsidR="00490E04" w:rsidTr="00465FB7">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UlRate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90E04" w:rsidRPr="00E44FDB" w:rsidRDefault="00490E04" w:rsidP="00465FB7">
            <w:pPr>
              <w:spacing w:line="300" w:lineRule="auto"/>
              <w:jc w:val="left"/>
              <w:rPr>
                <w:highlight w:val="green"/>
              </w:rPr>
            </w:pPr>
            <w:r w:rsidRPr="00E44FDB">
              <w:rPr>
                <w:highlight w:val="green"/>
              </w:rPr>
              <w:t>Current upload rate (bps)</w:t>
            </w:r>
          </w:p>
        </w:tc>
      </w:tr>
    </w:tbl>
    <w:p w:rsidR="00E23645" w:rsidRPr="00E44FDB" w:rsidRDefault="00276531">
      <w:pPr>
        <w:pStyle w:val="4"/>
        <w:numPr>
          <w:ilvl w:val="3"/>
          <w:numId w:val="1"/>
        </w:numPr>
        <w:rPr>
          <w:highlight w:val="green"/>
        </w:rPr>
      </w:pPr>
      <w:r w:rsidRPr="00E44FDB">
        <w:rPr>
          <w:highlight w:val="green"/>
        </w:rPr>
        <w:lastRenderedPageBreak/>
        <w:t>Response with error</w:t>
      </w:r>
    </w:p>
    <w:p w:rsidR="00E23645" w:rsidRPr="00E44FDB" w:rsidRDefault="00276531">
      <w:pPr>
        <w:rPr>
          <w:highlight w:val="green"/>
        </w:rPr>
      </w:pPr>
      <w:r w:rsidRPr="00E44FDB">
        <w:rPr>
          <w:highlight w:val="green"/>
        </w:rPr>
        <w:t>{</w:t>
      </w:r>
    </w:p>
    <w:p w:rsidR="00E23645" w:rsidRPr="00E44FDB" w:rsidRDefault="00276531">
      <w:pPr>
        <w:ind w:firstLine="420"/>
        <w:rPr>
          <w:highlight w:val="green"/>
        </w:rPr>
      </w:pPr>
      <w:r w:rsidRPr="00E44FDB">
        <w:rPr>
          <w:highlight w:val="green"/>
        </w:rPr>
        <w:t>"jsonrpc": "2.0",</w:t>
      </w:r>
    </w:p>
    <w:p w:rsidR="00E23645" w:rsidRPr="00E44FDB" w:rsidRDefault="00276531">
      <w:pPr>
        <w:ind w:firstLine="420"/>
        <w:rPr>
          <w:highlight w:val="green"/>
        </w:rPr>
      </w:pPr>
      <w:r w:rsidRPr="00E44FDB">
        <w:rPr>
          <w:highlight w:val="green"/>
        </w:rPr>
        <w:t>"error": {</w:t>
      </w:r>
    </w:p>
    <w:p w:rsidR="00E23645" w:rsidRPr="00E44FDB" w:rsidRDefault="00276531">
      <w:pPr>
        <w:ind w:left="840" w:firstLine="420"/>
        <w:rPr>
          <w:highlight w:val="green"/>
        </w:rPr>
      </w:pPr>
      <w:r w:rsidRPr="00E44FDB">
        <w:rPr>
          <w:highlight w:val="green"/>
        </w:rPr>
        <w:t>"code": "030101",</w:t>
      </w:r>
    </w:p>
    <w:p w:rsidR="00E23645" w:rsidRPr="00E44FDB" w:rsidRDefault="00276531">
      <w:pPr>
        <w:ind w:left="840" w:firstLine="420"/>
        <w:rPr>
          <w:highlight w:val="green"/>
        </w:rPr>
      </w:pPr>
      <w:r w:rsidRPr="00E44FDB">
        <w:rPr>
          <w:highlight w:val="green"/>
        </w:rPr>
        <w:t>"message": "Get connection state</w:t>
      </w:r>
      <w:r w:rsidR="00427793" w:rsidRPr="00E44FDB">
        <w:rPr>
          <w:rFonts w:hint="eastAsia"/>
          <w:highlight w:val="green"/>
        </w:rPr>
        <w:t xml:space="preserve"> </w:t>
      </w:r>
      <w:r w:rsidRPr="00E44FDB">
        <w:rPr>
          <w:highlight w:val="green"/>
        </w:rPr>
        <w:t>failed. "</w:t>
      </w:r>
    </w:p>
    <w:p w:rsidR="00E23645" w:rsidRPr="00E44FDB" w:rsidRDefault="00276531">
      <w:pPr>
        <w:ind w:left="840" w:firstLine="420"/>
        <w:rPr>
          <w:highlight w:val="green"/>
        </w:rPr>
      </w:pPr>
      <w:r w:rsidRPr="00E44FDB">
        <w:rPr>
          <w:highlight w:val="green"/>
        </w:rPr>
        <w:t xml:space="preserve">}, </w:t>
      </w:r>
    </w:p>
    <w:p w:rsidR="00E23645" w:rsidRPr="00E44FDB" w:rsidRDefault="00276531">
      <w:pPr>
        <w:ind w:firstLine="420"/>
        <w:rPr>
          <w:highlight w:val="green"/>
        </w:rPr>
      </w:pPr>
      <w:r w:rsidRPr="00E44FDB">
        <w:rPr>
          <w:highlight w:val="green"/>
        </w:rPr>
        <w:t>"id": "3.1"</w:t>
      </w:r>
    </w:p>
    <w:p w:rsidR="00E23645" w:rsidRPr="00E44FDB" w:rsidRDefault="00276531">
      <w:pPr>
        <w:rPr>
          <w:highlight w:val="green"/>
        </w:rPr>
      </w:pPr>
      <w:r w:rsidRPr="00E44FDB">
        <w:rPr>
          <w:highlight w:val="green"/>
        </w:rPr>
        <w:t>}</w:t>
      </w:r>
    </w:p>
    <w:p w:rsidR="00E23645" w:rsidRPr="00E44FDB"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E44FD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pStyle w:val="TextBody"/>
              <w:widowControl w:val="0"/>
              <w:rPr>
                <w:rFonts w:ascii="Times New Roman" w:hAnsi="Times New Roman"/>
                <w:highlight w:val="green"/>
                <w:lang w:val="en-US" w:eastAsia="zh-CN"/>
              </w:rPr>
            </w:pPr>
            <w:r w:rsidRPr="00E44FDB">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pStyle w:val="TextBody"/>
              <w:widowControl w:val="0"/>
              <w:rPr>
                <w:rFonts w:ascii="Times New Roman" w:hAnsi="Times New Roman"/>
                <w:highlight w:val="green"/>
                <w:lang w:val="en-US" w:eastAsia="zh-CN"/>
              </w:rPr>
            </w:pPr>
            <w:r w:rsidRPr="00E44FDB">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pStyle w:val="TextBody"/>
              <w:widowControl w:val="0"/>
              <w:rPr>
                <w:rFonts w:ascii="Times New Roman" w:hAnsi="Times New Roman"/>
                <w:highlight w:val="green"/>
                <w:lang w:val="en-US" w:eastAsia="zh-CN"/>
              </w:rPr>
            </w:pPr>
            <w:r w:rsidRPr="00E44FDB">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rPr>
                <w:szCs w:val="20"/>
                <w:highlight w:val="green"/>
              </w:rPr>
            </w:pPr>
            <w:r w:rsidRPr="00E44FDB">
              <w:rPr>
                <w:szCs w:val="20"/>
                <w:highlight w:val="green"/>
              </w:rPr>
              <w:t>030101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E44FDB" w:rsidRDefault="00276531">
            <w:pPr>
              <w:rPr>
                <w:szCs w:val="20"/>
                <w:highlight w:val="green"/>
              </w:rPr>
            </w:pPr>
            <w:r w:rsidRPr="00E44FDB">
              <w:rPr>
                <w:szCs w:val="20"/>
                <w:highlight w:val="green"/>
              </w:rPr>
              <w:t>Get connection state</w:t>
            </w:r>
            <w:r w:rsidR="00427793" w:rsidRPr="00E44FDB">
              <w:rPr>
                <w:rFonts w:hint="eastAsia"/>
                <w:szCs w:val="20"/>
                <w:highlight w:val="green"/>
              </w:rPr>
              <w:t xml:space="preserve"> </w:t>
            </w:r>
            <w:r w:rsidRPr="00E44FDB">
              <w:rPr>
                <w:szCs w:val="20"/>
                <w:highlight w:val="green"/>
              </w:rPr>
              <w:t>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E44FDB">
              <w:rPr>
                <w:szCs w:val="20"/>
                <w:highlight w:val="green"/>
              </w:rPr>
              <w:t>Get connection state</w:t>
            </w:r>
            <w:r w:rsidR="00427793" w:rsidRPr="00E44FDB">
              <w:rPr>
                <w:rFonts w:hint="eastAsia"/>
                <w:szCs w:val="20"/>
                <w:highlight w:val="green"/>
              </w:rPr>
              <w:t xml:space="preserve"> </w:t>
            </w:r>
            <w:r w:rsidRPr="00E44FDB">
              <w:rPr>
                <w:szCs w:val="20"/>
                <w:highlight w:val="green"/>
              </w:rPr>
              <w:t>failed.</w:t>
            </w:r>
          </w:p>
        </w:tc>
      </w:tr>
    </w:tbl>
    <w:p w:rsidR="00E23645" w:rsidRPr="007E0507" w:rsidRDefault="00276531">
      <w:pPr>
        <w:pStyle w:val="3"/>
        <w:numPr>
          <w:ilvl w:val="2"/>
          <w:numId w:val="1"/>
        </w:numPr>
        <w:ind w:left="964" w:right="210"/>
        <w:rPr>
          <w:highlight w:val="green"/>
        </w:rPr>
      </w:pPr>
      <w:bookmarkStart w:id="255" w:name="_Toc422502800"/>
      <w:bookmarkStart w:id="256" w:name="_Toc401747835"/>
      <w:bookmarkStart w:id="257" w:name="_Toc392062469"/>
      <w:bookmarkStart w:id="258" w:name="__RefHeading__56420_1585609034"/>
      <w:bookmarkStart w:id="259" w:name="_Toc470684633"/>
      <w:bookmarkEnd w:id="255"/>
      <w:bookmarkEnd w:id="256"/>
      <w:bookmarkEnd w:id="257"/>
      <w:bookmarkEnd w:id="258"/>
      <w:r w:rsidRPr="007E0507">
        <w:rPr>
          <w:highlight w:val="green"/>
        </w:rPr>
        <w:t>Connect</w:t>
      </w:r>
      <w:bookmarkEnd w:id="259"/>
    </w:p>
    <w:p w:rsidR="00E23645" w:rsidRPr="007E0507" w:rsidRDefault="00276531">
      <w:pPr>
        <w:pStyle w:val="4"/>
        <w:numPr>
          <w:ilvl w:val="3"/>
          <w:numId w:val="1"/>
        </w:numPr>
        <w:rPr>
          <w:highlight w:val="green"/>
        </w:rPr>
      </w:pPr>
      <w:bookmarkStart w:id="260" w:name="__RefHeading__56422_1585609034"/>
      <w:bookmarkEnd w:id="260"/>
      <w:r w:rsidRPr="007E0507">
        <w:rPr>
          <w:highlight w:val="green"/>
        </w:rPr>
        <w:t>POST Request</w:t>
      </w:r>
    </w:p>
    <w:p w:rsidR="00E23645" w:rsidRPr="007E0507" w:rsidRDefault="00276531">
      <w:pPr>
        <w:rPr>
          <w:highlight w:val="green"/>
        </w:rPr>
      </w:pPr>
      <w:r w:rsidRPr="007E0507">
        <w:rPr>
          <w:highlight w:val="green"/>
        </w:rPr>
        <w:t>{</w:t>
      </w:r>
    </w:p>
    <w:p w:rsidR="00E23645" w:rsidRPr="007E0507" w:rsidRDefault="00276531">
      <w:pPr>
        <w:ind w:left="420"/>
        <w:rPr>
          <w:highlight w:val="green"/>
        </w:rPr>
      </w:pPr>
      <w:r w:rsidRPr="007E0507">
        <w:rPr>
          <w:highlight w:val="green"/>
        </w:rPr>
        <w:t xml:space="preserve">"jsonrpc": "2.0", </w:t>
      </w:r>
    </w:p>
    <w:p w:rsidR="00E23645" w:rsidRPr="007E0507" w:rsidRDefault="00276531">
      <w:pPr>
        <w:ind w:left="420"/>
        <w:rPr>
          <w:highlight w:val="green"/>
        </w:rPr>
      </w:pPr>
      <w:r w:rsidRPr="007E0507">
        <w:rPr>
          <w:highlight w:val="green"/>
        </w:rPr>
        <w:t>"method": "Connect",</w:t>
      </w:r>
    </w:p>
    <w:p w:rsidR="00E23645" w:rsidRPr="007E0507" w:rsidRDefault="00276531">
      <w:pPr>
        <w:ind w:left="420"/>
        <w:rPr>
          <w:highlight w:val="green"/>
        </w:rPr>
      </w:pPr>
      <w:r w:rsidRPr="007E0507">
        <w:rPr>
          <w:highlight w:val="green"/>
        </w:rPr>
        <w:t>"params":{},</w:t>
      </w:r>
    </w:p>
    <w:p w:rsidR="00E23645" w:rsidRPr="007E0507" w:rsidRDefault="00276531">
      <w:pPr>
        <w:ind w:left="420"/>
        <w:rPr>
          <w:highlight w:val="green"/>
        </w:rPr>
      </w:pPr>
      <w:r w:rsidRPr="007E0507">
        <w:rPr>
          <w:highlight w:val="green"/>
        </w:rPr>
        <w:t>"id": "3.2"</w:t>
      </w:r>
    </w:p>
    <w:p w:rsidR="00E23645" w:rsidRPr="007E0507" w:rsidRDefault="00276531">
      <w:pPr>
        <w:rPr>
          <w:highlight w:val="green"/>
        </w:rPr>
      </w:pPr>
      <w:r w:rsidRPr="007E0507">
        <w:rPr>
          <w:highlight w:val="green"/>
        </w:rPr>
        <w:t>}</w:t>
      </w:r>
    </w:p>
    <w:p w:rsidR="00E23645" w:rsidRPr="007E0507" w:rsidRDefault="00276531">
      <w:pPr>
        <w:pStyle w:val="4"/>
        <w:numPr>
          <w:ilvl w:val="3"/>
          <w:numId w:val="1"/>
        </w:numPr>
        <w:rPr>
          <w:highlight w:val="green"/>
        </w:rPr>
      </w:pPr>
      <w:bookmarkStart w:id="261" w:name="__RefHeading__56424_1585609034"/>
      <w:bookmarkEnd w:id="261"/>
      <w:r w:rsidRPr="007E0507">
        <w:rPr>
          <w:highlight w:val="green"/>
        </w:rPr>
        <w:t>Response</w:t>
      </w:r>
    </w:p>
    <w:p w:rsidR="00E23645" w:rsidRPr="007E0507" w:rsidRDefault="00276531">
      <w:pPr>
        <w:rPr>
          <w:highlight w:val="green"/>
        </w:rPr>
      </w:pPr>
      <w:r w:rsidRPr="007E0507">
        <w:rPr>
          <w:highlight w:val="green"/>
        </w:rPr>
        <w:t>{</w:t>
      </w:r>
    </w:p>
    <w:p w:rsidR="00E23645" w:rsidRPr="007E0507" w:rsidRDefault="00276531">
      <w:pPr>
        <w:ind w:left="420"/>
        <w:rPr>
          <w:highlight w:val="green"/>
        </w:rPr>
      </w:pPr>
      <w:r w:rsidRPr="007E0507">
        <w:rPr>
          <w:highlight w:val="green"/>
        </w:rPr>
        <w:t xml:space="preserve">"jsonrpc": "2.0", </w:t>
      </w:r>
    </w:p>
    <w:p w:rsidR="00E23645" w:rsidRPr="007E0507" w:rsidRDefault="00276531">
      <w:pPr>
        <w:ind w:left="420"/>
        <w:rPr>
          <w:highlight w:val="green"/>
        </w:rPr>
      </w:pPr>
      <w:r w:rsidRPr="007E0507">
        <w:rPr>
          <w:highlight w:val="green"/>
        </w:rPr>
        <w:t>"result":{},</w:t>
      </w:r>
    </w:p>
    <w:p w:rsidR="00E23645" w:rsidRPr="007E0507" w:rsidRDefault="00276531">
      <w:pPr>
        <w:ind w:left="420"/>
        <w:rPr>
          <w:highlight w:val="green"/>
        </w:rPr>
      </w:pPr>
      <w:r w:rsidRPr="007E0507">
        <w:rPr>
          <w:highlight w:val="green"/>
        </w:rPr>
        <w:t>"id": "3.2"</w:t>
      </w:r>
    </w:p>
    <w:p w:rsidR="00E23645" w:rsidRPr="007E0507" w:rsidRDefault="00276531">
      <w:pPr>
        <w:rPr>
          <w:highlight w:val="green"/>
        </w:rPr>
      </w:pPr>
      <w:r w:rsidRPr="007E0507">
        <w:rPr>
          <w:highlight w:val="green"/>
        </w:rPr>
        <w:t>}</w:t>
      </w:r>
    </w:p>
    <w:p w:rsidR="00E23645" w:rsidRPr="007E0507" w:rsidRDefault="00276531">
      <w:pPr>
        <w:pStyle w:val="4"/>
        <w:numPr>
          <w:ilvl w:val="3"/>
          <w:numId w:val="1"/>
        </w:numPr>
        <w:rPr>
          <w:highlight w:val="green"/>
        </w:rPr>
      </w:pPr>
      <w:bookmarkStart w:id="262" w:name="__RefHeading__56426_1585609034"/>
      <w:bookmarkEnd w:id="262"/>
      <w:r w:rsidRPr="007E0507">
        <w:rPr>
          <w:highlight w:val="green"/>
        </w:rPr>
        <w:t>Response with error</w:t>
      </w:r>
    </w:p>
    <w:p w:rsidR="00E23645" w:rsidRPr="007E0507" w:rsidRDefault="00276531">
      <w:pPr>
        <w:rPr>
          <w:highlight w:val="green"/>
        </w:rPr>
      </w:pPr>
      <w:r w:rsidRPr="007E0507">
        <w:rPr>
          <w:highlight w:val="green"/>
        </w:rPr>
        <w:t>{</w:t>
      </w:r>
    </w:p>
    <w:p w:rsidR="00E23645" w:rsidRPr="007E0507" w:rsidRDefault="00276531">
      <w:pPr>
        <w:ind w:firstLine="420"/>
        <w:rPr>
          <w:highlight w:val="green"/>
        </w:rPr>
      </w:pPr>
      <w:r w:rsidRPr="007E0507">
        <w:rPr>
          <w:highlight w:val="green"/>
        </w:rPr>
        <w:t>"jsonrpc": "2.0",</w:t>
      </w:r>
    </w:p>
    <w:p w:rsidR="00E23645" w:rsidRPr="007E0507" w:rsidRDefault="00276531">
      <w:pPr>
        <w:ind w:firstLine="420"/>
        <w:rPr>
          <w:highlight w:val="green"/>
        </w:rPr>
      </w:pPr>
      <w:r w:rsidRPr="007E0507">
        <w:rPr>
          <w:highlight w:val="green"/>
        </w:rPr>
        <w:t>"error": {</w:t>
      </w:r>
    </w:p>
    <w:p w:rsidR="00E23645" w:rsidRPr="007E0507" w:rsidRDefault="00276531">
      <w:pPr>
        <w:ind w:left="840" w:firstLine="420"/>
        <w:rPr>
          <w:highlight w:val="green"/>
        </w:rPr>
      </w:pPr>
      <w:r w:rsidRPr="007E0507">
        <w:rPr>
          <w:highlight w:val="green"/>
        </w:rPr>
        <w:t>"code": "030201",</w:t>
      </w:r>
    </w:p>
    <w:p w:rsidR="00E23645" w:rsidRPr="007E0507" w:rsidRDefault="00276531">
      <w:pPr>
        <w:ind w:left="840" w:firstLine="420"/>
        <w:rPr>
          <w:highlight w:val="green"/>
        </w:rPr>
      </w:pPr>
      <w:r w:rsidRPr="007E0507">
        <w:rPr>
          <w:highlight w:val="green"/>
        </w:rPr>
        <w:t>"message": "Connect failed. "</w:t>
      </w:r>
    </w:p>
    <w:p w:rsidR="00E23645" w:rsidRPr="007E0507" w:rsidRDefault="00276531">
      <w:pPr>
        <w:ind w:left="840" w:firstLine="420"/>
        <w:rPr>
          <w:highlight w:val="green"/>
        </w:rPr>
      </w:pPr>
      <w:r w:rsidRPr="007E0507">
        <w:rPr>
          <w:highlight w:val="green"/>
        </w:rPr>
        <w:t xml:space="preserve">}, </w:t>
      </w:r>
    </w:p>
    <w:p w:rsidR="00E23645" w:rsidRPr="007E0507" w:rsidRDefault="00276531">
      <w:pPr>
        <w:ind w:firstLine="420"/>
        <w:rPr>
          <w:highlight w:val="green"/>
        </w:rPr>
      </w:pPr>
      <w:r w:rsidRPr="007E0507">
        <w:rPr>
          <w:highlight w:val="green"/>
        </w:rPr>
        <w:t>"id": "3.2"</w:t>
      </w:r>
    </w:p>
    <w:p w:rsidR="00E23645" w:rsidRPr="007E0507" w:rsidRDefault="00276531">
      <w:pPr>
        <w:rPr>
          <w:highlight w:val="green"/>
        </w:rPr>
      </w:pPr>
      <w:r w:rsidRPr="007E0507">
        <w:rPr>
          <w:highlight w:val="green"/>
        </w:rPr>
        <w:t>}</w:t>
      </w:r>
    </w:p>
    <w:p w:rsidR="00E23645" w:rsidRPr="007E0507"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E05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Description</w:t>
            </w:r>
          </w:p>
        </w:tc>
      </w:tr>
      <w:tr w:rsidR="00E23645" w:rsidRPr="007E05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030201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Connect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Connect to Internetfailed.</w:t>
            </w:r>
          </w:p>
        </w:tc>
      </w:tr>
      <w:tr w:rsidR="00E23645" w:rsidRPr="007E05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030202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No profile.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There is no default profile.</w:t>
            </w:r>
          </w:p>
        </w:tc>
      </w:tr>
      <w:tr w:rsidR="00E23645" w:rsidRPr="007E05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030203</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It is not disconnect status.</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It is not disconnect status.</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030204</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bookmarkStart w:id="263" w:name="OLE_LINK4"/>
            <w:bookmarkEnd w:id="263"/>
            <w:r w:rsidRPr="007E0507">
              <w:rPr>
                <w:szCs w:val="20"/>
                <w:highlight w:val="green"/>
              </w:rPr>
              <w:t>Data traffic is used out.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E0507">
              <w:rPr>
                <w:szCs w:val="20"/>
                <w:highlight w:val="green"/>
              </w:rPr>
              <w:t>Data traffic is used out.</w:t>
            </w:r>
          </w:p>
        </w:tc>
      </w:tr>
    </w:tbl>
    <w:p w:rsidR="00E23645" w:rsidRPr="007E0507" w:rsidRDefault="00276531">
      <w:pPr>
        <w:pStyle w:val="3"/>
        <w:numPr>
          <w:ilvl w:val="2"/>
          <w:numId w:val="1"/>
        </w:numPr>
        <w:ind w:left="964" w:right="210"/>
        <w:rPr>
          <w:highlight w:val="green"/>
        </w:rPr>
      </w:pPr>
      <w:bookmarkStart w:id="264" w:name="_Toc422502801"/>
      <w:bookmarkStart w:id="265" w:name="_Toc401747836"/>
      <w:bookmarkStart w:id="266" w:name="_Toc392062470"/>
      <w:bookmarkStart w:id="267" w:name="__RefHeading__56428_1585609034"/>
      <w:bookmarkStart w:id="268" w:name="_Toc470684634"/>
      <w:bookmarkEnd w:id="264"/>
      <w:bookmarkEnd w:id="265"/>
      <w:bookmarkEnd w:id="266"/>
      <w:bookmarkEnd w:id="267"/>
      <w:r w:rsidRPr="007E0507">
        <w:rPr>
          <w:highlight w:val="green"/>
        </w:rPr>
        <w:lastRenderedPageBreak/>
        <w:t>DisConnect</w:t>
      </w:r>
      <w:bookmarkEnd w:id="268"/>
    </w:p>
    <w:p w:rsidR="00E23645" w:rsidRPr="007E0507" w:rsidRDefault="00276531">
      <w:pPr>
        <w:pStyle w:val="4"/>
        <w:numPr>
          <w:ilvl w:val="3"/>
          <w:numId w:val="1"/>
        </w:numPr>
        <w:rPr>
          <w:highlight w:val="green"/>
        </w:rPr>
      </w:pPr>
      <w:bookmarkStart w:id="269" w:name="__RefHeading__56430_1585609034"/>
      <w:bookmarkEnd w:id="269"/>
      <w:r w:rsidRPr="007E0507">
        <w:rPr>
          <w:highlight w:val="green"/>
        </w:rPr>
        <w:t>POST Request</w:t>
      </w:r>
    </w:p>
    <w:p w:rsidR="00E23645" w:rsidRPr="007E0507" w:rsidRDefault="00276531">
      <w:pPr>
        <w:rPr>
          <w:highlight w:val="green"/>
        </w:rPr>
      </w:pPr>
      <w:r w:rsidRPr="007E0507">
        <w:rPr>
          <w:highlight w:val="green"/>
        </w:rPr>
        <w:t>{</w:t>
      </w:r>
    </w:p>
    <w:p w:rsidR="00E23645" w:rsidRPr="007E0507" w:rsidRDefault="00276531">
      <w:pPr>
        <w:ind w:left="420"/>
        <w:rPr>
          <w:highlight w:val="green"/>
        </w:rPr>
      </w:pPr>
      <w:r w:rsidRPr="007E0507">
        <w:rPr>
          <w:highlight w:val="green"/>
        </w:rPr>
        <w:t xml:space="preserve">"jsonrpc": "2.0", </w:t>
      </w:r>
    </w:p>
    <w:p w:rsidR="00E23645" w:rsidRPr="007E0507" w:rsidRDefault="00276531">
      <w:pPr>
        <w:ind w:left="420"/>
        <w:rPr>
          <w:highlight w:val="green"/>
        </w:rPr>
      </w:pPr>
      <w:r w:rsidRPr="007E0507">
        <w:rPr>
          <w:highlight w:val="green"/>
        </w:rPr>
        <w:t>"method": "DisConnect",</w:t>
      </w:r>
    </w:p>
    <w:p w:rsidR="00E23645" w:rsidRPr="007E0507" w:rsidRDefault="00276531">
      <w:pPr>
        <w:ind w:left="420"/>
        <w:rPr>
          <w:highlight w:val="green"/>
        </w:rPr>
      </w:pPr>
      <w:r w:rsidRPr="007E0507">
        <w:rPr>
          <w:highlight w:val="green"/>
        </w:rPr>
        <w:t>"params":{},</w:t>
      </w:r>
    </w:p>
    <w:p w:rsidR="00E23645" w:rsidRPr="007E0507" w:rsidRDefault="00276531">
      <w:pPr>
        <w:ind w:left="420"/>
        <w:rPr>
          <w:highlight w:val="green"/>
        </w:rPr>
      </w:pPr>
      <w:r w:rsidRPr="007E0507">
        <w:rPr>
          <w:highlight w:val="green"/>
        </w:rPr>
        <w:t>"id": "3.3"</w:t>
      </w:r>
    </w:p>
    <w:p w:rsidR="00E23645" w:rsidRPr="007E0507" w:rsidRDefault="00276531">
      <w:pPr>
        <w:rPr>
          <w:highlight w:val="green"/>
        </w:rPr>
      </w:pPr>
      <w:r w:rsidRPr="007E0507">
        <w:rPr>
          <w:highlight w:val="green"/>
        </w:rPr>
        <w:t>}</w:t>
      </w:r>
    </w:p>
    <w:p w:rsidR="00E23645" w:rsidRPr="007E0507" w:rsidRDefault="00276531">
      <w:pPr>
        <w:pStyle w:val="4"/>
        <w:numPr>
          <w:ilvl w:val="3"/>
          <w:numId w:val="1"/>
        </w:numPr>
        <w:rPr>
          <w:highlight w:val="green"/>
        </w:rPr>
      </w:pPr>
      <w:bookmarkStart w:id="270" w:name="__RefHeading__56432_1585609034"/>
      <w:bookmarkEnd w:id="270"/>
      <w:r w:rsidRPr="007E0507">
        <w:rPr>
          <w:highlight w:val="green"/>
        </w:rPr>
        <w:t>Response</w:t>
      </w:r>
    </w:p>
    <w:p w:rsidR="00E23645" w:rsidRPr="007E0507" w:rsidRDefault="00276531">
      <w:pPr>
        <w:rPr>
          <w:highlight w:val="green"/>
        </w:rPr>
      </w:pPr>
      <w:r w:rsidRPr="007E0507">
        <w:rPr>
          <w:highlight w:val="green"/>
        </w:rPr>
        <w:t>{</w:t>
      </w:r>
    </w:p>
    <w:p w:rsidR="00E23645" w:rsidRPr="007E0507" w:rsidRDefault="00276531">
      <w:pPr>
        <w:ind w:left="420"/>
        <w:rPr>
          <w:highlight w:val="green"/>
        </w:rPr>
      </w:pPr>
      <w:r w:rsidRPr="007E0507">
        <w:rPr>
          <w:highlight w:val="green"/>
        </w:rPr>
        <w:t xml:space="preserve">"jsonrpc": "2.0", </w:t>
      </w:r>
    </w:p>
    <w:p w:rsidR="00E23645" w:rsidRPr="007E0507" w:rsidRDefault="00276531">
      <w:pPr>
        <w:ind w:left="420"/>
        <w:rPr>
          <w:highlight w:val="green"/>
        </w:rPr>
      </w:pPr>
      <w:r w:rsidRPr="007E0507">
        <w:rPr>
          <w:highlight w:val="green"/>
        </w:rPr>
        <w:t>"result":{},</w:t>
      </w:r>
    </w:p>
    <w:p w:rsidR="00E23645" w:rsidRPr="007E0507" w:rsidRDefault="00276531">
      <w:pPr>
        <w:ind w:left="420"/>
        <w:rPr>
          <w:highlight w:val="green"/>
        </w:rPr>
      </w:pPr>
      <w:r w:rsidRPr="007E0507">
        <w:rPr>
          <w:highlight w:val="green"/>
        </w:rPr>
        <w:t>"id": "3.3"</w:t>
      </w:r>
    </w:p>
    <w:p w:rsidR="00E23645" w:rsidRPr="007E0507" w:rsidRDefault="00276531">
      <w:pPr>
        <w:rPr>
          <w:highlight w:val="green"/>
        </w:rPr>
      </w:pPr>
      <w:r w:rsidRPr="007E0507">
        <w:rPr>
          <w:highlight w:val="green"/>
        </w:rPr>
        <w:t>}</w:t>
      </w:r>
    </w:p>
    <w:p w:rsidR="00E23645" w:rsidRPr="007E0507" w:rsidRDefault="00276531">
      <w:pPr>
        <w:pStyle w:val="4"/>
        <w:numPr>
          <w:ilvl w:val="3"/>
          <w:numId w:val="1"/>
        </w:numPr>
        <w:rPr>
          <w:highlight w:val="green"/>
        </w:rPr>
      </w:pPr>
      <w:bookmarkStart w:id="271" w:name="__RefHeading__56434_1585609034"/>
      <w:bookmarkEnd w:id="271"/>
      <w:r w:rsidRPr="007E0507">
        <w:rPr>
          <w:highlight w:val="green"/>
        </w:rPr>
        <w:t>Response with error</w:t>
      </w:r>
    </w:p>
    <w:p w:rsidR="00E23645" w:rsidRPr="007E0507" w:rsidRDefault="00276531">
      <w:pPr>
        <w:rPr>
          <w:highlight w:val="green"/>
        </w:rPr>
      </w:pPr>
      <w:r w:rsidRPr="007E0507">
        <w:rPr>
          <w:highlight w:val="green"/>
        </w:rPr>
        <w:t>{</w:t>
      </w:r>
    </w:p>
    <w:p w:rsidR="00E23645" w:rsidRPr="007E0507" w:rsidRDefault="00276531">
      <w:pPr>
        <w:ind w:firstLine="420"/>
        <w:rPr>
          <w:highlight w:val="green"/>
        </w:rPr>
      </w:pPr>
      <w:r w:rsidRPr="007E0507">
        <w:rPr>
          <w:highlight w:val="green"/>
        </w:rPr>
        <w:t>"jsonrpc": "2.0",</w:t>
      </w:r>
    </w:p>
    <w:p w:rsidR="00E23645" w:rsidRPr="007E0507" w:rsidRDefault="00276531">
      <w:pPr>
        <w:ind w:firstLine="420"/>
        <w:rPr>
          <w:highlight w:val="green"/>
        </w:rPr>
      </w:pPr>
      <w:r w:rsidRPr="007E0507">
        <w:rPr>
          <w:highlight w:val="green"/>
        </w:rPr>
        <w:t>"error": {</w:t>
      </w:r>
    </w:p>
    <w:p w:rsidR="00E23645" w:rsidRPr="007E0507" w:rsidRDefault="00276531">
      <w:pPr>
        <w:ind w:left="840" w:firstLine="420"/>
        <w:rPr>
          <w:highlight w:val="green"/>
        </w:rPr>
      </w:pPr>
      <w:r w:rsidRPr="007E0507">
        <w:rPr>
          <w:highlight w:val="green"/>
        </w:rPr>
        <w:t>"code":"030301",</w:t>
      </w:r>
    </w:p>
    <w:p w:rsidR="00E23645" w:rsidRPr="007E0507" w:rsidRDefault="00276531">
      <w:pPr>
        <w:ind w:left="840" w:firstLine="420"/>
        <w:rPr>
          <w:highlight w:val="green"/>
        </w:rPr>
      </w:pPr>
      <w:r w:rsidRPr="007E0507">
        <w:rPr>
          <w:highlight w:val="green"/>
        </w:rPr>
        <w:t>"message": "DisConnect failed. "</w:t>
      </w:r>
    </w:p>
    <w:p w:rsidR="00E23645" w:rsidRPr="007E0507" w:rsidRDefault="00276531">
      <w:pPr>
        <w:ind w:left="840" w:firstLine="420"/>
        <w:rPr>
          <w:highlight w:val="green"/>
        </w:rPr>
      </w:pPr>
      <w:r w:rsidRPr="007E0507">
        <w:rPr>
          <w:highlight w:val="green"/>
        </w:rPr>
        <w:t xml:space="preserve">}, </w:t>
      </w:r>
    </w:p>
    <w:p w:rsidR="00E23645" w:rsidRPr="007E0507" w:rsidRDefault="00276531">
      <w:pPr>
        <w:ind w:firstLine="420"/>
        <w:rPr>
          <w:highlight w:val="green"/>
        </w:rPr>
      </w:pPr>
      <w:r w:rsidRPr="007E0507">
        <w:rPr>
          <w:highlight w:val="green"/>
        </w:rPr>
        <w:t>"id": "3.3"</w:t>
      </w:r>
    </w:p>
    <w:p w:rsidR="00E23645" w:rsidRPr="007E0507" w:rsidRDefault="00276531">
      <w:pPr>
        <w:rPr>
          <w:highlight w:val="green"/>
        </w:rPr>
      </w:pPr>
      <w:r w:rsidRPr="007E0507">
        <w:rPr>
          <w:highlight w:val="green"/>
        </w:rPr>
        <w:t>}</w:t>
      </w:r>
    </w:p>
    <w:p w:rsidR="00E23645" w:rsidRPr="007E0507"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E05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Description</w:t>
            </w:r>
          </w:p>
        </w:tc>
      </w:tr>
      <w:tr w:rsidR="00E23645" w:rsidRPr="007E05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030301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Disconnectfailed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Disconnect Internetfailed.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030302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rPr>
                <w:szCs w:val="20"/>
                <w:highlight w:val="green"/>
              </w:rPr>
            </w:pPr>
            <w:r w:rsidRPr="007E0507">
              <w:rPr>
                <w:szCs w:val="20"/>
                <w:highlight w:val="green"/>
              </w:rPr>
              <w:t>It is not connection status.</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E0507">
              <w:rPr>
                <w:szCs w:val="20"/>
                <w:highlight w:val="green"/>
              </w:rPr>
              <w:t>It is not connection status.</w:t>
            </w:r>
          </w:p>
        </w:tc>
      </w:tr>
    </w:tbl>
    <w:p w:rsidR="00E23645" w:rsidRDefault="00E23645"/>
    <w:p w:rsidR="00E23645" w:rsidRPr="008F79BD" w:rsidRDefault="00276531">
      <w:pPr>
        <w:pStyle w:val="3"/>
        <w:numPr>
          <w:ilvl w:val="2"/>
          <w:numId w:val="1"/>
        </w:numPr>
        <w:ind w:left="964" w:right="210"/>
        <w:rPr>
          <w:highlight w:val="green"/>
        </w:rPr>
      </w:pPr>
      <w:bookmarkStart w:id="272" w:name="_Toc422502802"/>
      <w:bookmarkStart w:id="273" w:name="_Toc401747837"/>
      <w:bookmarkStart w:id="274" w:name="_Toc392062471"/>
      <w:bookmarkStart w:id="275" w:name="__RefHeading__56436_1585609034"/>
      <w:bookmarkStart w:id="276" w:name="_Toc470684635"/>
      <w:bookmarkEnd w:id="272"/>
      <w:bookmarkEnd w:id="273"/>
      <w:bookmarkEnd w:id="274"/>
      <w:bookmarkEnd w:id="275"/>
      <w:r w:rsidRPr="008F79BD">
        <w:rPr>
          <w:highlight w:val="green"/>
        </w:rPr>
        <w:t>GetConnectionSettings</w:t>
      </w:r>
      <w:bookmarkEnd w:id="276"/>
    </w:p>
    <w:p w:rsidR="00E23645" w:rsidRPr="008F79BD" w:rsidRDefault="00276531">
      <w:pPr>
        <w:pStyle w:val="4"/>
        <w:numPr>
          <w:ilvl w:val="3"/>
          <w:numId w:val="1"/>
        </w:numPr>
        <w:rPr>
          <w:highlight w:val="green"/>
        </w:rPr>
      </w:pPr>
      <w:bookmarkStart w:id="277" w:name="__RefHeading__56438_1585609034"/>
      <w:bookmarkEnd w:id="277"/>
      <w:r w:rsidRPr="008F79BD">
        <w:rPr>
          <w:highlight w:val="green"/>
        </w:rPr>
        <w:t>POST Request</w:t>
      </w:r>
    </w:p>
    <w:p w:rsidR="00E23645" w:rsidRPr="008F79BD" w:rsidRDefault="00276531">
      <w:pPr>
        <w:rPr>
          <w:highlight w:val="green"/>
        </w:rPr>
      </w:pPr>
      <w:r w:rsidRPr="008F79BD">
        <w:rPr>
          <w:highlight w:val="green"/>
        </w:rPr>
        <w:t>{</w:t>
      </w:r>
    </w:p>
    <w:p w:rsidR="00E23645" w:rsidRPr="008F79BD" w:rsidRDefault="00276531">
      <w:pPr>
        <w:ind w:left="420"/>
        <w:rPr>
          <w:highlight w:val="green"/>
        </w:rPr>
      </w:pPr>
      <w:r w:rsidRPr="008F79BD">
        <w:rPr>
          <w:highlight w:val="green"/>
        </w:rPr>
        <w:t xml:space="preserve">"jsonrpc": "2.0", </w:t>
      </w:r>
    </w:p>
    <w:p w:rsidR="00E23645" w:rsidRPr="008F79BD" w:rsidRDefault="00276531">
      <w:pPr>
        <w:ind w:left="420"/>
        <w:rPr>
          <w:highlight w:val="green"/>
        </w:rPr>
      </w:pPr>
      <w:r w:rsidRPr="008F79BD">
        <w:rPr>
          <w:highlight w:val="green"/>
        </w:rPr>
        <w:t>"method": "GetConnectionSettings",</w:t>
      </w:r>
    </w:p>
    <w:p w:rsidR="00E23645" w:rsidRPr="008F79BD" w:rsidRDefault="00276531">
      <w:pPr>
        <w:ind w:left="420"/>
        <w:rPr>
          <w:highlight w:val="green"/>
        </w:rPr>
      </w:pPr>
      <w:r w:rsidRPr="008F79BD">
        <w:rPr>
          <w:highlight w:val="green"/>
        </w:rPr>
        <w:t>"params":{},</w:t>
      </w:r>
    </w:p>
    <w:p w:rsidR="00E23645" w:rsidRPr="008F79BD" w:rsidRDefault="00276531">
      <w:pPr>
        <w:ind w:left="420"/>
        <w:rPr>
          <w:highlight w:val="green"/>
        </w:rPr>
      </w:pPr>
      <w:r w:rsidRPr="008F79BD">
        <w:rPr>
          <w:highlight w:val="green"/>
        </w:rPr>
        <w:t>"id": "3.4"</w:t>
      </w:r>
    </w:p>
    <w:p w:rsidR="00E23645" w:rsidRPr="008F79BD" w:rsidRDefault="00276531">
      <w:pPr>
        <w:rPr>
          <w:highlight w:val="green"/>
        </w:rPr>
      </w:pPr>
      <w:r w:rsidRPr="008F79BD">
        <w:rPr>
          <w:highlight w:val="green"/>
        </w:rPr>
        <w:t>}</w:t>
      </w:r>
    </w:p>
    <w:p w:rsidR="00E23645" w:rsidRPr="008F79BD" w:rsidRDefault="00276531">
      <w:pPr>
        <w:pStyle w:val="4"/>
        <w:numPr>
          <w:ilvl w:val="3"/>
          <w:numId w:val="1"/>
        </w:numPr>
        <w:rPr>
          <w:highlight w:val="green"/>
        </w:rPr>
      </w:pPr>
      <w:bookmarkStart w:id="278" w:name="__RefHeading__56440_1585609034"/>
      <w:bookmarkEnd w:id="278"/>
      <w:r w:rsidRPr="008F79BD">
        <w:rPr>
          <w:highlight w:val="green"/>
        </w:rPr>
        <w:t>Response</w:t>
      </w:r>
    </w:p>
    <w:p w:rsidR="00E23645" w:rsidRPr="008F79BD" w:rsidRDefault="00276531">
      <w:pPr>
        <w:rPr>
          <w:highlight w:val="green"/>
        </w:rPr>
      </w:pPr>
      <w:r w:rsidRPr="008F79BD">
        <w:rPr>
          <w:highlight w:val="green"/>
        </w:rPr>
        <w:t>{</w:t>
      </w:r>
    </w:p>
    <w:p w:rsidR="00E23645" w:rsidRPr="008F79BD" w:rsidRDefault="00276531">
      <w:pPr>
        <w:ind w:left="420"/>
        <w:rPr>
          <w:highlight w:val="green"/>
        </w:rPr>
      </w:pPr>
      <w:r w:rsidRPr="008F79BD">
        <w:rPr>
          <w:highlight w:val="green"/>
        </w:rPr>
        <w:lastRenderedPageBreak/>
        <w:t xml:space="preserve">"jsonrpc": "2.0", </w:t>
      </w:r>
    </w:p>
    <w:p w:rsidR="00E23645" w:rsidRPr="008F79BD" w:rsidRDefault="00276531">
      <w:pPr>
        <w:ind w:left="420"/>
        <w:rPr>
          <w:highlight w:val="green"/>
        </w:rPr>
      </w:pPr>
      <w:r w:rsidRPr="008F79BD">
        <w:rPr>
          <w:highlight w:val="green"/>
        </w:rPr>
        <w:t>"result":</w:t>
      </w:r>
    </w:p>
    <w:p w:rsidR="00E23645" w:rsidRPr="008F79BD" w:rsidRDefault="00276531">
      <w:pPr>
        <w:ind w:left="420"/>
        <w:rPr>
          <w:highlight w:val="green"/>
        </w:rPr>
      </w:pPr>
      <w:r w:rsidRPr="008F79BD">
        <w:rPr>
          <w:highlight w:val="green"/>
        </w:rPr>
        <w:t>{</w:t>
      </w:r>
    </w:p>
    <w:p w:rsidR="00304733" w:rsidRDefault="00304733" w:rsidP="00304733">
      <w:pPr>
        <w:ind w:left="420" w:firstLine="420"/>
      </w:pPr>
      <w:r w:rsidRPr="008F79BD">
        <w:rPr>
          <w:highlight w:val="green"/>
        </w:rPr>
        <w:t>"ConnectMode":1,</w:t>
      </w:r>
    </w:p>
    <w:p w:rsidR="00304733" w:rsidRDefault="00304733" w:rsidP="00304733">
      <w:pPr>
        <w:ind w:left="420" w:firstLineChars="200" w:firstLine="420"/>
      </w:pPr>
      <w:r w:rsidRPr="00304733">
        <w:rPr>
          <w:highlight w:val="red"/>
        </w:rPr>
        <w:t>"</w:t>
      </w:r>
      <w:r>
        <w:rPr>
          <w:rFonts w:hint="eastAsia"/>
          <w:highlight w:val="red"/>
        </w:rPr>
        <w:t>ConnOffTime</w:t>
      </w:r>
      <w:r w:rsidRPr="00304733">
        <w:rPr>
          <w:highlight w:val="red"/>
        </w:rPr>
        <w:t>":</w:t>
      </w:r>
      <w:r>
        <w:rPr>
          <w:rFonts w:hint="eastAsia"/>
          <w:highlight w:val="red"/>
        </w:rPr>
        <w:t>600</w:t>
      </w:r>
      <w:r w:rsidRPr="00304733">
        <w:rPr>
          <w:highlight w:val="red"/>
        </w:rPr>
        <w:t>,</w:t>
      </w:r>
    </w:p>
    <w:p w:rsidR="008F79BD" w:rsidRPr="008F79BD" w:rsidRDefault="008F79BD" w:rsidP="008F79BD">
      <w:pPr>
        <w:ind w:left="420" w:firstLineChars="200" w:firstLine="420"/>
        <w:rPr>
          <w:highlight w:val="green"/>
        </w:rPr>
      </w:pPr>
      <w:r w:rsidRPr="008F79BD">
        <w:rPr>
          <w:highlight w:val="green"/>
        </w:rPr>
        <w:t>"</w:t>
      </w:r>
      <w:r w:rsidRPr="008F79BD">
        <w:rPr>
          <w:rFonts w:hint="eastAsia"/>
          <w:highlight w:val="green"/>
        </w:rPr>
        <w:t>PdpType</w:t>
      </w:r>
      <w:r w:rsidRPr="008F79BD">
        <w:rPr>
          <w:highlight w:val="green"/>
        </w:rPr>
        <w:t>":</w:t>
      </w:r>
      <w:r w:rsidRPr="008F79BD">
        <w:rPr>
          <w:rFonts w:hint="eastAsia"/>
          <w:highlight w:val="green"/>
        </w:rPr>
        <w:t>0</w:t>
      </w:r>
      <w:r w:rsidRPr="008F79BD">
        <w:rPr>
          <w:highlight w:val="green"/>
        </w:rPr>
        <w:t>,</w:t>
      </w:r>
    </w:p>
    <w:p w:rsidR="008F79BD" w:rsidRPr="008F79BD" w:rsidRDefault="008F79BD" w:rsidP="008F79BD">
      <w:pPr>
        <w:ind w:left="420" w:firstLine="420"/>
        <w:rPr>
          <w:highlight w:val="green"/>
          <w:shd w:val="clear" w:color="auto" w:fill="FFFF00"/>
        </w:rPr>
      </w:pPr>
      <w:r w:rsidRPr="008F79BD">
        <w:rPr>
          <w:highlight w:val="green"/>
        </w:rPr>
        <w:t>"RoamingConnect":0</w:t>
      </w:r>
    </w:p>
    <w:p w:rsidR="00E23645" w:rsidRPr="008F79BD" w:rsidRDefault="00276531">
      <w:pPr>
        <w:ind w:left="420"/>
        <w:rPr>
          <w:highlight w:val="green"/>
        </w:rPr>
      </w:pPr>
      <w:r w:rsidRPr="008F79BD">
        <w:rPr>
          <w:highlight w:val="green"/>
        </w:rPr>
        <w:t>},</w:t>
      </w:r>
    </w:p>
    <w:p w:rsidR="00E23645" w:rsidRPr="008F79BD" w:rsidRDefault="00276531">
      <w:pPr>
        <w:ind w:left="420"/>
        <w:rPr>
          <w:highlight w:val="green"/>
        </w:rPr>
      </w:pPr>
      <w:r w:rsidRPr="008F79BD">
        <w:rPr>
          <w:highlight w:val="green"/>
        </w:rPr>
        <w:t>"id": "3.4"</w:t>
      </w:r>
    </w:p>
    <w:p w:rsidR="00E23645" w:rsidRPr="008F79BD" w:rsidRDefault="00276531">
      <w:pPr>
        <w:rPr>
          <w:highlight w:val="green"/>
        </w:rPr>
      </w:pPr>
      <w:r w:rsidRPr="008F79BD">
        <w:rPr>
          <w:highlight w:val="green"/>
        </w:rPr>
        <w:t>}</w:t>
      </w:r>
    </w:p>
    <w:p w:rsidR="00E23645" w:rsidRPr="008F79BD" w:rsidRDefault="00276531" w:rsidP="008D3AD3">
      <w:pPr>
        <w:pStyle w:val="4"/>
        <w:numPr>
          <w:ilvl w:val="0"/>
          <w:numId w:val="40"/>
        </w:numPr>
        <w:ind w:left="864"/>
        <w:rPr>
          <w:highlight w:val="green"/>
        </w:rPr>
      </w:pPr>
      <w:bookmarkStart w:id="279" w:name="__RefHeading__56442_1585609034"/>
      <w:bookmarkEnd w:id="279"/>
      <w:r w:rsidRPr="008F79BD">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rsidRPr="008F79BD">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pStyle w:val="af9"/>
              <w:spacing w:before="240"/>
              <w:jc w:val="both"/>
              <w:rPr>
                <w:b/>
                <w:sz w:val="22"/>
                <w:highlight w:val="green"/>
                <w:lang w:val="en-GB"/>
              </w:rPr>
            </w:pPr>
            <w:r w:rsidRPr="008F79BD">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pStyle w:val="af9"/>
              <w:spacing w:before="240"/>
              <w:jc w:val="both"/>
              <w:rPr>
                <w:b/>
                <w:sz w:val="22"/>
                <w:highlight w:val="green"/>
                <w:lang w:val="en-GB"/>
              </w:rPr>
            </w:pPr>
            <w:r w:rsidRPr="008F79BD">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pStyle w:val="af9"/>
              <w:spacing w:before="240"/>
              <w:jc w:val="both"/>
              <w:rPr>
                <w:b/>
                <w:sz w:val="22"/>
                <w:highlight w:val="green"/>
                <w:lang w:val="en-GB"/>
              </w:rPr>
            </w:pPr>
            <w:r w:rsidRPr="008F79BD">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pStyle w:val="af9"/>
              <w:spacing w:before="240"/>
              <w:rPr>
                <w:b/>
                <w:sz w:val="22"/>
                <w:highlight w:val="green"/>
                <w:lang w:val="en-GB"/>
              </w:rPr>
            </w:pPr>
            <w:r w:rsidRPr="008F79BD">
              <w:rPr>
                <w:b/>
                <w:sz w:val="22"/>
                <w:highlight w:val="green"/>
                <w:lang w:val="en-GB"/>
              </w:rPr>
              <w:t>Description</w:t>
            </w:r>
          </w:p>
        </w:tc>
      </w:tr>
      <w:tr w:rsidR="008F79BD" w:rsidTr="004537A7">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4537A7">
            <w:pPr>
              <w:spacing w:line="300" w:lineRule="auto"/>
              <w:jc w:val="left"/>
              <w:rPr>
                <w:highlight w:val="green"/>
              </w:rPr>
            </w:pPr>
            <w:r w:rsidRPr="008F79BD">
              <w:rPr>
                <w:highlight w:val="green"/>
              </w:rPr>
              <w:t>ConnectMode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4537A7">
            <w:pPr>
              <w:spacing w:line="300" w:lineRule="auto"/>
              <w:jc w:val="left"/>
              <w:rPr>
                <w:highlight w:val="green"/>
              </w:rPr>
            </w:pPr>
            <w:r w:rsidRPr="008F79BD">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4537A7">
            <w:pPr>
              <w:spacing w:line="300" w:lineRule="auto"/>
              <w:jc w:val="left"/>
              <w:rPr>
                <w:highlight w:val="green"/>
              </w:rPr>
            </w:pPr>
            <w:r w:rsidRPr="008F79B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4537A7">
            <w:pPr>
              <w:spacing w:line="300" w:lineRule="auto"/>
              <w:jc w:val="left"/>
              <w:rPr>
                <w:highlight w:val="green"/>
              </w:rPr>
            </w:pPr>
            <w:r w:rsidRPr="008F79BD">
              <w:rPr>
                <w:highlight w:val="green"/>
              </w:rPr>
              <w:t>0: manual connect</w:t>
            </w:r>
          </w:p>
          <w:p w:rsidR="008F79BD" w:rsidRDefault="008F79BD" w:rsidP="004537A7">
            <w:pPr>
              <w:spacing w:line="300" w:lineRule="auto"/>
              <w:jc w:val="left"/>
            </w:pPr>
            <w:r w:rsidRPr="008F79BD">
              <w:rPr>
                <w:highlight w:val="green"/>
              </w:rPr>
              <w:t>1: auto connect</w:t>
            </w:r>
          </w:p>
          <w:p w:rsidR="008F79BD" w:rsidRDefault="008F79BD" w:rsidP="004537A7">
            <w:pPr>
              <w:spacing w:line="300" w:lineRule="auto"/>
              <w:jc w:val="left"/>
            </w:pPr>
          </w:p>
        </w:tc>
      </w:tr>
      <w:tr w:rsidR="008F79BD" w:rsidRPr="008F79BD">
        <w:trPr>
          <w:trHeight w:val="653"/>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pPr>
              <w:spacing w:line="300" w:lineRule="auto"/>
              <w:jc w:val="left"/>
              <w:rPr>
                <w:rFonts w:ascii="Consolas" w:hAnsi="Consolas" w:cs="Consolas"/>
                <w:color w:val="auto"/>
                <w:sz w:val="19"/>
                <w:szCs w:val="19"/>
                <w:highlight w:val="red"/>
                <w:lang w:eastAsia="de-DE"/>
              </w:rPr>
            </w:pPr>
            <w:r w:rsidRPr="008F79BD">
              <w:rPr>
                <w:rFonts w:hint="eastAsia"/>
                <w:color w:val="auto"/>
                <w:highlight w:val="red"/>
              </w:rPr>
              <w:t>ConnOffTime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pPr>
              <w:spacing w:line="300" w:lineRule="auto"/>
              <w:jc w:val="left"/>
              <w:rPr>
                <w:rFonts w:ascii="Consolas" w:hAnsi="Consolas" w:cs="Consolas"/>
                <w:color w:val="auto"/>
                <w:sz w:val="19"/>
                <w:szCs w:val="19"/>
                <w:highlight w:val="red"/>
              </w:rPr>
            </w:pP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pPr>
              <w:spacing w:line="300" w:lineRule="auto"/>
              <w:jc w:val="left"/>
              <w:rPr>
                <w:rFonts w:ascii="Consolas" w:hAnsi="Consolas" w:cs="Consolas"/>
                <w:color w:val="auto"/>
                <w:sz w:val="19"/>
                <w:szCs w:val="19"/>
                <w:highlight w:val="red"/>
              </w:rPr>
            </w:pP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pPr>
              <w:spacing w:line="300" w:lineRule="auto"/>
              <w:jc w:val="left"/>
              <w:rPr>
                <w:rFonts w:ascii="Consolas" w:hAnsi="Consolas" w:cs="Consolas"/>
                <w:color w:val="auto"/>
                <w:sz w:val="19"/>
                <w:szCs w:val="19"/>
              </w:rPr>
            </w:pPr>
          </w:p>
        </w:tc>
      </w:tr>
      <w:tr w:rsidR="008F79BD" w:rsidRPr="008F79BD" w:rsidTr="004537A7">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4537A7">
            <w:pPr>
              <w:spacing w:line="300" w:lineRule="auto"/>
              <w:jc w:val="left"/>
              <w:rPr>
                <w:highlight w:val="green"/>
                <w:shd w:val="clear" w:color="auto" w:fill="FFFF00"/>
              </w:rPr>
            </w:pPr>
            <w:r w:rsidRPr="008F79BD">
              <w:rPr>
                <w:rFonts w:hint="eastAsia"/>
                <w:highlight w:val="green"/>
              </w:rPr>
              <w:t>PdpType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4537A7">
            <w:pPr>
              <w:spacing w:line="300" w:lineRule="auto"/>
              <w:jc w:val="left"/>
              <w:rPr>
                <w:highlight w:val="green"/>
                <w:shd w:val="clear" w:color="auto" w:fill="FFFF00"/>
              </w:rPr>
            </w:pPr>
            <w:r w:rsidRPr="008F79BD">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4537A7">
            <w:pPr>
              <w:spacing w:line="300" w:lineRule="auto"/>
              <w:jc w:val="left"/>
              <w:rPr>
                <w:highlight w:val="green"/>
                <w:shd w:val="clear" w:color="auto" w:fill="FFFF00"/>
              </w:rPr>
            </w:pPr>
            <w:r w:rsidRPr="008F79B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F79BD" w:rsidRPr="008F79BD" w:rsidRDefault="008F79BD" w:rsidP="008F79BD">
            <w:pPr>
              <w:spacing w:line="300" w:lineRule="auto"/>
              <w:jc w:val="left"/>
              <w:rPr>
                <w:highlight w:val="green"/>
              </w:rPr>
            </w:pPr>
            <w:r w:rsidRPr="008F79BD">
              <w:rPr>
                <w:rFonts w:hint="eastAsia"/>
                <w:highlight w:val="green"/>
              </w:rPr>
              <w:t>PDP connection type</w:t>
            </w:r>
            <w:r w:rsidRPr="008F79BD">
              <w:rPr>
                <w:highlight w:val="green"/>
              </w:rPr>
              <w:t>:</w:t>
            </w:r>
          </w:p>
          <w:p w:rsidR="008F79BD" w:rsidRPr="008F79BD" w:rsidRDefault="008F79BD" w:rsidP="008F79BD">
            <w:pPr>
              <w:spacing w:line="300" w:lineRule="auto"/>
              <w:jc w:val="left"/>
              <w:rPr>
                <w:highlight w:val="green"/>
              </w:rPr>
            </w:pPr>
            <w:r w:rsidRPr="008F79BD">
              <w:rPr>
                <w:rFonts w:hint="eastAsia"/>
                <w:highlight w:val="green"/>
              </w:rPr>
              <w:t>PDP_TYPE_IPv4 = 0,</w:t>
            </w:r>
          </w:p>
          <w:p w:rsidR="008F79BD" w:rsidRPr="008F79BD" w:rsidRDefault="008F79BD" w:rsidP="008F79BD">
            <w:pPr>
              <w:spacing w:line="300" w:lineRule="auto"/>
              <w:jc w:val="left"/>
              <w:rPr>
                <w:highlight w:val="green"/>
              </w:rPr>
            </w:pPr>
            <w:r w:rsidRPr="008F79BD">
              <w:rPr>
                <w:rFonts w:hint="eastAsia"/>
                <w:highlight w:val="green"/>
              </w:rPr>
              <w:t>PDP_TYPE_PPP = 1,</w:t>
            </w:r>
          </w:p>
          <w:p w:rsidR="008F79BD" w:rsidRPr="008F79BD" w:rsidRDefault="008F79BD" w:rsidP="008F79BD">
            <w:pPr>
              <w:spacing w:line="300" w:lineRule="auto"/>
              <w:jc w:val="left"/>
              <w:rPr>
                <w:highlight w:val="green"/>
              </w:rPr>
            </w:pPr>
            <w:r w:rsidRPr="008F79BD">
              <w:rPr>
                <w:rFonts w:hint="eastAsia"/>
                <w:highlight w:val="green"/>
              </w:rPr>
              <w:t>PDP_TYPE_IPv6 = 2,</w:t>
            </w:r>
            <w:r w:rsidRPr="008F79BD">
              <w:rPr>
                <w:highlight w:val="green"/>
              </w:rPr>
              <w:t xml:space="preserve"> </w:t>
            </w:r>
          </w:p>
          <w:p w:rsidR="008F79BD" w:rsidRPr="008F79BD" w:rsidRDefault="008F79BD" w:rsidP="008F79BD">
            <w:pPr>
              <w:spacing w:line="300" w:lineRule="auto"/>
              <w:jc w:val="left"/>
              <w:rPr>
                <w:highlight w:val="green"/>
                <w:shd w:val="clear" w:color="auto" w:fill="FFFF00"/>
              </w:rPr>
            </w:pPr>
            <w:r w:rsidRPr="008F79BD">
              <w:rPr>
                <w:rFonts w:hint="eastAsia"/>
                <w:highlight w:val="green"/>
              </w:rPr>
              <w:t>PDP_TYPE_IPv4v6 = 3</w:t>
            </w:r>
          </w:p>
        </w:tc>
      </w:tr>
      <w:tr w:rsidR="00E23645" w:rsidRPr="008F79BD">
        <w:trPr>
          <w:trHeight w:val="1216"/>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spacing w:line="300" w:lineRule="auto"/>
              <w:jc w:val="left"/>
              <w:rPr>
                <w:highlight w:val="green"/>
              </w:rPr>
            </w:pPr>
            <w:r w:rsidRPr="008F79BD">
              <w:rPr>
                <w:highlight w:val="green"/>
              </w:rPr>
              <w:t>RoamingConnect</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spacing w:line="300" w:lineRule="auto"/>
              <w:jc w:val="left"/>
              <w:rPr>
                <w:highlight w:val="green"/>
              </w:rPr>
            </w:pPr>
            <w:r w:rsidRPr="008F79BD">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spacing w:line="300" w:lineRule="auto"/>
              <w:jc w:val="left"/>
              <w:rPr>
                <w:highlight w:val="green"/>
              </w:rPr>
            </w:pPr>
            <w:r w:rsidRPr="008F79B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spacing w:line="300" w:lineRule="auto"/>
              <w:jc w:val="left"/>
              <w:rPr>
                <w:highlight w:val="green"/>
              </w:rPr>
            </w:pPr>
            <w:r w:rsidRPr="008F79BD">
              <w:rPr>
                <w:highlight w:val="green"/>
              </w:rPr>
              <w:t>Under Roaming status if can connect:</w:t>
            </w:r>
          </w:p>
          <w:p w:rsidR="00E23645" w:rsidRPr="008F79BD" w:rsidRDefault="00276531">
            <w:pPr>
              <w:spacing w:line="300" w:lineRule="auto"/>
              <w:jc w:val="left"/>
              <w:rPr>
                <w:highlight w:val="green"/>
              </w:rPr>
            </w:pPr>
            <w:r w:rsidRPr="008F79BD">
              <w:rPr>
                <w:highlight w:val="green"/>
              </w:rPr>
              <w:t>0: when roaming can not connect</w:t>
            </w:r>
          </w:p>
          <w:p w:rsidR="00E23645" w:rsidRPr="008F79BD" w:rsidRDefault="00276531">
            <w:pPr>
              <w:spacing w:line="300" w:lineRule="auto"/>
              <w:jc w:val="left"/>
              <w:rPr>
                <w:highlight w:val="green"/>
              </w:rPr>
            </w:pPr>
            <w:r w:rsidRPr="008F79BD">
              <w:rPr>
                <w:highlight w:val="green"/>
              </w:rPr>
              <w:t>1: when roaming can connect</w:t>
            </w:r>
          </w:p>
          <w:p w:rsidR="00E23645" w:rsidRPr="008F79BD" w:rsidRDefault="00E23645">
            <w:pPr>
              <w:spacing w:line="300" w:lineRule="auto"/>
              <w:jc w:val="left"/>
              <w:rPr>
                <w:highlight w:val="green"/>
              </w:rPr>
            </w:pPr>
          </w:p>
        </w:tc>
      </w:tr>
    </w:tbl>
    <w:p w:rsidR="00E23645" w:rsidRPr="008F79BD" w:rsidRDefault="00276531">
      <w:pPr>
        <w:pStyle w:val="4"/>
        <w:numPr>
          <w:ilvl w:val="3"/>
          <w:numId w:val="1"/>
        </w:numPr>
        <w:rPr>
          <w:highlight w:val="green"/>
        </w:rPr>
      </w:pPr>
      <w:bookmarkStart w:id="280" w:name="__RefHeading__56444_1585609034"/>
      <w:bookmarkEnd w:id="280"/>
      <w:r w:rsidRPr="008F79BD">
        <w:rPr>
          <w:highlight w:val="green"/>
        </w:rPr>
        <w:t>Response with error</w:t>
      </w:r>
    </w:p>
    <w:p w:rsidR="00E23645" w:rsidRPr="008F79BD" w:rsidRDefault="00276531">
      <w:pPr>
        <w:rPr>
          <w:highlight w:val="green"/>
        </w:rPr>
      </w:pPr>
      <w:r w:rsidRPr="008F79BD">
        <w:rPr>
          <w:highlight w:val="green"/>
        </w:rPr>
        <w:t>{</w:t>
      </w:r>
    </w:p>
    <w:p w:rsidR="00E23645" w:rsidRPr="008F79BD" w:rsidRDefault="00276531">
      <w:pPr>
        <w:ind w:firstLine="420"/>
        <w:rPr>
          <w:highlight w:val="green"/>
        </w:rPr>
      </w:pPr>
      <w:r w:rsidRPr="008F79BD">
        <w:rPr>
          <w:highlight w:val="green"/>
        </w:rPr>
        <w:t>"jsonrpc": "2.0",</w:t>
      </w:r>
    </w:p>
    <w:p w:rsidR="00E23645" w:rsidRPr="008F79BD" w:rsidRDefault="00276531">
      <w:pPr>
        <w:ind w:firstLine="420"/>
        <w:rPr>
          <w:highlight w:val="green"/>
        </w:rPr>
      </w:pPr>
      <w:r w:rsidRPr="008F79BD">
        <w:rPr>
          <w:highlight w:val="green"/>
        </w:rPr>
        <w:t>"error": {</w:t>
      </w:r>
    </w:p>
    <w:p w:rsidR="00E23645" w:rsidRPr="008F79BD" w:rsidRDefault="00276531">
      <w:pPr>
        <w:ind w:left="840" w:firstLine="420"/>
        <w:rPr>
          <w:highlight w:val="green"/>
        </w:rPr>
      </w:pPr>
      <w:r w:rsidRPr="008F79BD">
        <w:rPr>
          <w:highlight w:val="green"/>
        </w:rPr>
        <w:t>"code": "030401",</w:t>
      </w:r>
    </w:p>
    <w:p w:rsidR="00E23645" w:rsidRPr="008F79BD" w:rsidRDefault="00276531">
      <w:pPr>
        <w:ind w:left="840" w:firstLine="420"/>
        <w:rPr>
          <w:highlight w:val="green"/>
        </w:rPr>
      </w:pPr>
      <w:r w:rsidRPr="008F79BD">
        <w:rPr>
          <w:highlight w:val="green"/>
        </w:rPr>
        <w:t>"message": "Get connection settingsfailed. "</w:t>
      </w:r>
    </w:p>
    <w:p w:rsidR="00E23645" w:rsidRPr="008F79BD" w:rsidRDefault="00276531">
      <w:pPr>
        <w:ind w:left="840" w:firstLine="420"/>
        <w:rPr>
          <w:highlight w:val="green"/>
        </w:rPr>
      </w:pPr>
      <w:r w:rsidRPr="008F79BD">
        <w:rPr>
          <w:highlight w:val="green"/>
        </w:rPr>
        <w:t xml:space="preserve">}, </w:t>
      </w:r>
    </w:p>
    <w:p w:rsidR="00E23645" w:rsidRPr="008F79BD" w:rsidRDefault="00276531">
      <w:pPr>
        <w:ind w:firstLine="420"/>
        <w:rPr>
          <w:highlight w:val="green"/>
        </w:rPr>
      </w:pPr>
      <w:r w:rsidRPr="008F79BD">
        <w:rPr>
          <w:highlight w:val="green"/>
        </w:rPr>
        <w:t>"id": "3.4"</w:t>
      </w:r>
    </w:p>
    <w:p w:rsidR="00E23645" w:rsidRPr="008F79BD" w:rsidRDefault="00276531">
      <w:pPr>
        <w:rPr>
          <w:highlight w:val="green"/>
        </w:rPr>
      </w:pPr>
      <w:r w:rsidRPr="008F79BD">
        <w:rPr>
          <w:highlight w:val="green"/>
        </w:rPr>
        <w:t>}</w:t>
      </w:r>
    </w:p>
    <w:p w:rsidR="00E23645" w:rsidRPr="008F79BD"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8F79BD">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pStyle w:val="TextBody"/>
              <w:widowControl w:val="0"/>
              <w:rPr>
                <w:rFonts w:ascii="Times New Roman" w:hAnsi="Times New Roman"/>
                <w:highlight w:val="green"/>
                <w:lang w:val="en-US" w:eastAsia="zh-CN"/>
              </w:rPr>
            </w:pPr>
            <w:r w:rsidRPr="008F79BD">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pStyle w:val="TextBody"/>
              <w:widowControl w:val="0"/>
              <w:rPr>
                <w:rFonts w:ascii="Times New Roman" w:hAnsi="Times New Roman"/>
                <w:highlight w:val="green"/>
                <w:lang w:val="en-US" w:eastAsia="zh-CN"/>
              </w:rPr>
            </w:pPr>
            <w:r w:rsidRPr="008F79BD">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pStyle w:val="TextBody"/>
              <w:widowControl w:val="0"/>
              <w:rPr>
                <w:rFonts w:ascii="Times New Roman" w:hAnsi="Times New Roman"/>
                <w:highlight w:val="green"/>
                <w:lang w:val="en-US" w:eastAsia="zh-CN"/>
              </w:rPr>
            </w:pPr>
            <w:r w:rsidRPr="008F79BD">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rPr>
                <w:szCs w:val="20"/>
                <w:highlight w:val="green"/>
              </w:rPr>
            </w:pPr>
            <w:r w:rsidRPr="008F79BD">
              <w:rPr>
                <w:szCs w:val="20"/>
                <w:highlight w:val="green"/>
              </w:rPr>
              <w:t>030401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F79BD" w:rsidRDefault="00276531">
            <w:pPr>
              <w:rPr>
                <w:szCs w:val="20"/>
                <w:highlight w:val="green"/>
              </w:rPr>
            </w:pPr>
            <w:r w:rsidRPr="008F79BD">
              <w:rPr>
                <w:szCs w:val="20"/>
                <w:highlight w:val="green"/>
              </w:rPr>
              <w:t>Get connection settingsfailed.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8F79BD">
              <w:rPr>
                <w:szCs w:val="20"/>
                <w:highlight w:val="green"/>
              </w:rPr>
              <w:t>Get connection statefailed.</w:t>
            </w:r>
          </w:p>
        </w:tc>
      </w:tr>
    </w:tbl>
    <w:p w:rsidR="00E23645" w:rsidRDefault="00E23645"/>
    <w:p w:rsidR="00E23645" w:rsidRPr="00233891" w:rsidRDefault="00276531">
      <w:pPr>
        <w:pStyle w:val="3"/>
        <w:numPr>
          <w:ilvl w:val="2"/>
          <w:numId w:val="1"/>
        </w:numPr>
        <w:ind w:left="964" w:right="210"/>
        <w:rPr>
          <w:highlight w:val="green"/>
        </w:rPr>
      </w:pPr>
      <w:bookmarkStart w:id="281" w:name="_Toc422502803"/>
      <w:bookmarkStart w:id="282" w:name="_Toc401747838"/>
      <w:bookmarkStart w:id="283" w:name="_Toc392062472"/>
      <w:bookmarkStart w:id="284" w:name="__RefHeading__56446_1585609034"/>
      <w:bookmarkStart w:id="285" w:name="_Toc470684636"/>
      <w:bookmarkEnd w:id="281"/>
      <w:bookmarkEnd w:id="282"/>
      <w:bookmarkEnd w:id="283"/>
      <w:bookmarkEnd w:id="284"/>
      <w:r w:rsidRPr="00233891">
        <w:rPr>
          <w:highlight w:val="green"/>
        </w:rPr>
        <w:lastRenderedPageBreak/>
        <w:t>SetConnectionSettings</w:t>
      </w:r>
      <w:bookmarkEnd w:id="285"/>
    </w:p>
    <w:p w:rsidR="00E23645" w:rsidRPr="00233891" w:rsidRDefault="00276531">
      <w:pPr>
        <w:pStyle w:val="4"/>
        <w:numPr>
          <w:ilvl w:val="3"/>
          <w:numId w:val="1"/>
        </w:numPr>
        <w:rPr>
          <w:highlight w:val="green"/>
        </w:rPr>
      </w:pPr>
      <w:bookmarkStart w:id="286" w:name="__RefHeading__56448_1585609034"/>
      <w:bookmarkEnd w:id="286"/>
      <w:r w:rsidRPr="00233891">
        <w:rPr>
          <w:highlight w:val="green"/>
        </w:rPr>
        <w:t>Request</w:t>
      </w:r>
    </w:p>
    <w:p w:rsidR="00E23645" w:rsidRPr="00233891" w:rsidRDefault="00276531">
      <w:pPr>
        <w:rPr>
          <w:highlight w:val="green"/>
        </w:rPr>
      </w:pPr>
      <w:r w:rsidRPr="00233891">
        <w:rPr>
          <w:highlight w:val="green"/>
        </w:rPr>
        <w:t>{</w:t>
      </w:r>
    </w:p>
    <w:p w:rsidR="00E23645" w:rsidRPr="00233891" w:rsidRDefault="00276531">
      <w:pPr>
        <w:ind w:left="420"/>
        <w:rPr>
          <w:highlight w:val="green"/>
        </w:rPr>
      </w:pPr>
      <w:r w:rsidRPr="00233891">
        <w:rPr>
          <w:highlight w:val="green"/>
        </w:rPr>
        <w:t xml:space="preserve">"jsonrpc": "2.0", </w:t>
      </w:r>
    </w:p>
    <w:p w:rsidR="00E23645" w:rsidRPr="00233891" w:rsidRDefault="00276531">
      <w:pPr>
        <w:ind w:left="420"/>
        <w:rPr>
          <w:highlight w:val="green"/>
        </w:rPr>
      </w:pPr>
      <w:r w:rsidRPr="00233891">
        <w:rPr>
          <w:highlight w:val="green"/>
        </w:rPr>
        <w:t>"method": "SetConnectionSettings",</w:t>
      </w:r>
    </w:p>
    <w:p w:rsidR="00E23645" w:rsidRPr="00233891" w:rsidRDefault="00276531">
      <w:pPr>
        <w:ind w:left="420"/>
        <w:rPr>
          <w:highlight w:val="green"/>
        </w:rPr>
      </w:pPr>
      <w:r w:rsidRPr="00233891">
        <w:rPr>
          <w:highlight w:val="green"/>
        </w:rPr>
        <w:t>"params":</w:t>
      </w:r>
    </w:p>
    <w:p w:rsidR="00E23645" w:rsidRPr="00233891" w:rsidRDefault="00276531">
      <w:pPr>
        <w:ind w:left="420"/>
        <w:rPr>
          <w:highlight w:val="green"/>
        </w:rPr>
      </w:pPr>
      <w:r w:rsidRPr="00233891">
        <w:rPr>
          <w:highlight w:val="green"/>
        </w:rPr>
        <w:t>{</w:t>
      </w:r>
    </w:p>
    <w:p w:rsidR="008F79BD" w:rsidRPr="00233891" w:rsidRDefault="008F79BD" w:rsidP="008F79BD">
      <w:pPr>
        <w:ind w:firstLine="945"/>
        <w:jc w:val="left"/>
        <w:rPr>
          <w:highlight w:val="green"/>
        </w:rPr>
      </w:pPr>
      <w:r w:rsidRPr="00233891">
        <w:rPr>
          <w:highlight w:val="green"/>
        </w:rPr>
        <w:t>"</w:t>
      </w:r>
      <w:r w:rsidRPr="00233891">
        <w:rPr>
          <w:rFonts w:hint="eastAsia"/>
          <w:highlight w:val="green"/>
        </w:rPr>
        <w:t>PdpType</w:t>
      </w:r>
      <w:r w:rsidRPr="00233891">
        <w:rPr>
          <w:highlight w:val="green"/>
        </w:rPr>
        <w:t>":0,</w:t>
      </w:r>
    </w:p>
    <w:p w:rsidR="008F79BD" w:rsidRPr="00233891" w:rsidRDefault="008F79BD" w:rsidP="008F79BD">
      <w:pPr>
        <w:ind w:firstLine="945"/>
        <w:jc w:val="left"/>
        <w:rPr>
          <w:highlight w:val="green"/>
        </w:rPr>
      </w:pPr>
      <w:r w:rsidRPr="00233891">
        <w:rPr>
          <w:highlight w:val="green"/>
        </w:rPr>
        <w:t>"RoamingConnect":0,</w:t>
      </w:r>
    </w:p>
    <w:p w:rsidR="00E23645" w:rsidRPr="00233891" w:rsidRDefault="008F79BD" w:rsidP="008F79BD">
      <w:pPr>
        <w:ind w:firstLine="945"/>
        <w:jc w:val="left"/>
        <w:rPr>
          <w:rFonts w:ascii="Consolas" w:hAnsi="Consolas" w:cs="Consolas"/>
          <w:color w:val="C4BC96"/>
          <w:sz w:val="19"/>
          <w:szCs w:val="19"/>
          <w:highlight w:val="green"/>
          <w:lang w:eastAsia="de-DE"/>
        </w:rPr>
      </w:pPr>
      <w:r w:rsidRPr="00233891">
        <w:rPr>
          <w:highlight w:val="green"/>
        </w:rPr>
        <w:t>"ConnectMode":1</w:t>
      </w:r>
    </w:p>
    <w:p w:rsidR="00E23645" w:rsidRPr="00233891" w:rsidRDefault="00276531">
      <w:pPr>
        <w:ind w:left="420"/>
        <w:rPr>
          <w:highlight w:val="green"/>
        </w:rPr>
      </w:pPr>
      <w:r w:rsidRPr="00233891">
        <w:rPr>
          <w:highlight w:val="green"/>
        </w:rPr>
        <w:t>},</w:t>
      </w:r>
    </w:p>
    <w:p w:rsidR="00E23645" w:rsidRPr="00233891" w:rsidRDefault="00276531">
      <w:pPr>
        <w:ind w:left="420"/>
        <w:rPr>
          <w:highlight w:val="green"/>
        </w:rPr>
      </w:pPr>
      <w:r w:rsidRPr="00233891">
        <w:rPr>
          <w:highlight w:val="green"/>
        </w:rPr>
        <w:t>"id": "3.5"</w:t>
      </w:r>
    </w:p>
    <w:p w:rsidR="00E23645" w:rsidRPr="00233891" w:rsidRDefault="00276531">
      <w:pPr>
        <w:rPr>
          <w:highlight w:val="green"/>
        </w:rPr>
      </w:pPr>
      <w:r w:rsidRPr="00233891">
        <w:rPr>
          <w:highlight w:val="green"/>
        </w:rPr>
        <w:t>}</w:t>
      </w:r>
    </w:p>
    <w:p w:rsidR="00E23645" w:rsidRPr="00233891" w:rsidRDefault="00276531">
      <w:pPr>
        <w:pStyle w:val="4"/>
        <w:numPr>
          <w:ilvl w:val="3"/>
          <w:numId w:val="1"/>
        </w:numPr>
        <w:rPr>
          <w:highlight w:val="green"/>
        </w:rPr>
      </w:pPr>
      <w:bookmarkStart w:id="287" w:name="__RefHeading__56450_1585609034"/>
      <w:bookmarkEnd w:id="287"/>
      <w:r w:rsidRPr="00233891">
        <w:rPr>
          <w:highlight w:val="green"/>
        </w:rPr>
        <w:t>Response</w:t>
      </w:r>
    </w:p>
    <w:p w:rsidR="00E23645" w:rsidRPr="00233891" w:rsidRDefault="00276531">
      <w:pPr>
        <w:rPr>
          <w:highlight w:val="green"/>
        </w:rPr>
      </w:pPr>
      <w:r w:rsidRPr="00233891">
        <w:rPr>
          <w:highlight w:val="green"/>
        </w:rPr>
        <w:t>{</w:t>
      </w:r>
    </w:p>
    <w:p w:rsidR="00E23645" w:rsidRPr="00233891" w:rsidRDefault="00276531">
      <w:pPr>
        <w:ind w:left="420"/>
        <w:rPr>
          <w:highlight w:val="green"/>
        </w:rPr>
      </w:pPr>
      <w:r w:rsidRPr="00233891">
        <w:rPr>
          <w:highlight w:val="green"/>
        </w:rPr>
        <w:t xml:space="preserve">"jsonrpc": "2.0", </w:t>
      </w:r>
    </w:p>
    <w:p w:rsidR="00E23645" w:rsidRPr="00233891" w:rsidRDefault="00276531">
      <w:pPr>
        <w:ind w:left="420"/>
        <w:rPr>
          <w:highlight w:val="green"/>
        </w:rPr>
      </w:pPr>
      <w:r w:rsidRPr="00233891">
        <w:rPr>
          <w:highlight w:val="green"/>
        </w:rPr>
        <w:t>"result":{},</w:t>
      </w:r>
    </w:p>
    <w:p w:rsidR="00E23645" w:rsidRPr="00233891" w:rsidRDefault="00276531">
      <w:pPr>
        <w:ind w:left="420"/>
        <w:rPr>
          <w:highlight w:val="green"/>
        </w:rPr>
      </w:pPr>
      <w:r w:rsidRPr="00233891">
        <w:rPr>
          <w:highlight w:val="green"/>
        </w:rPr>
        <w:t>"id": "3.5"</w:t>
      </w:r>
    </w:p>
    <w:p w:rsidR="00E23645" w:rsidRPr="00233891" w:rsidRDefault="00276531">
      <w:pPr>
        <w:rPr>
          <w:highlight w:val="green"/>
        </w:rPr>
      </w:pPr>
      <w:r w:rsidRPr="00233891">
        <w:rPr>
          <w:highlight w:val="green"/>
        </w:rPr>
        <w:t>}</w:t>
      </w:r>
    </w:p>
    <w:p w:rsidR="00E23645" w:rsidRPr="00233891" w:rsidRDefault="00276531" w:rsidP="008D3AD3">
      <w:pPr>
        <w:pStyle w:val="4"/>
        <w:numPr>
          <w:ilvl w:val="0"/>
          <w:numId w:val="40"/>
        </w:numPr>
        <w:ind w:left="864"/>
        <w:rPr>
          <w:highlight w:val="green"/>
        </w:rPr>
      </w:pPr>
      <w:bookmarkStart w:id="288" w:name="__RefHeading__56452_1585609034"/>
      <w:bookmarkEnd w:id="288"/>
      <w:r w:rsidRPr="00233891">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rsidRPr="00233891">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pStyle w:val="af9"/>
              <w:spacing w:before="240"/>
              <w:jc w:val="both"/>
              <w:rPr>
                <w:b/>
                <w:sz w:val="22"/>
                <w:highlight w:val="green"/>
                <w:lang w:val="en-GB"/>
              </w:rPr>
            </w:pPr>
            <w:r w:rsidRPr="00233891">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pStyle w:val="af9"/>
              <w:spacing w:before="240"/>
              <w:jc w:val="both"/>
              <w:rPr>
                <w:b/>
                <w:sz w:val="22"/>
                <w:highlight w:val="green"/>
                <w:lang w:val="en-GB"/>
              </w:rPr>
            </w:pPr>
            <w:r w:rsidRPr="00233891">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pStyle w:val="af9"/>
              <w:spacing w:before="240"/>
              <w:jc w:val="both"/>
              <w:rPr>
                <w:b/>
                <w:sz w:val="22"/>
                <w:highlight w:val="green"/>
                <w:lang w:val="en-GB"/>
              </w:rPr>
            </w:pPr>
            <w:r w:rsidRPr="00233891">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pStyle w:val="af9"/>
              <w:spacing w:before="240"/>
              <w:rPr>
                <w:b/>
                <w:sz w:val="22"/>
                <w:highlight w:val="green"/>
                <w:lang w:val="en-GB"/>
              </w:rPr>
            </w:pPr>
            <w:r w:rsidRPr="00233891">
              <w:rPr>
                <w:b/>
                <w:sz w:val="22"/>
                <w:highlight w:val="green"/>
                <w:lang w:val="en-GB"/>
              </w:rPr>
              <w:t>Description</w:t>
            </w:r>
          </w:p>
        </w:tc>
      </w:tr>
      <w:tr w:rsidR="00233891" w:rsidRPr="00233891" w:rsidTr="004537A7">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shd w:val="clear" w:color="auto" w:fill="FFFF00"/>
              </w:rPr>
            </w:pPr>
            <w:r w:rsidRPr="00233891">
              <w:rPr>
                <w:rFonts w:hint="eastAsia"/>
                <w:highlight w:val="green"/>
              </w:rPr>
              <w:t>PdpType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shd w:val="clear" w:color="auto" w:fill="FFFF00"/>
              </w:rPr>
            </w:pPr>
            <w:r w:rsidRPr="00233891">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shd w:val="clear" w:color="auto" w:fill="FFFF00"/>
              </w:rPr>
            </w:pPr>
            <w:r w:rsidRPr="00233891">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rFonts w:hint="eastAsia"/>
                <w:highlight w:val="green"/>
              </w:rPr>
              <w:t>PDP connection type</w:t>
            </w:r>
            <w:r w:rsidRPr="00233891">
              <w:rPr>
                <w:highlight w:val="green"/>
              </w:rPr>
              <w:t>:</w:t>
            </w:r>
          </w:p>
          <w:p w:rsidR="00233891" w:rsidRPr="00233891" w:rsidRDefault="00233891" w:rsidP="004537A7">
            <w:pPr>
              <w:spacing w:line="300" w:lineRule="auto"/>
              <w:jc w:val="left"/>
              <w:rPr>
                <w:highlight w:val="green"/>
              </w:rPr>
            </w:pPr>
            <w:r w:rsidRPr="00233891">
              <w:rPr>
                <w:rFonts w:hint="eastAsia"/>
                <w:highlight w:val="green"/>
              </w:rPr>
              <w:t>PDP_TYPE_IPv4 = 0,</w:t>
            </w:r>
          </w:p>
          <w:p w:rsidR="00233891" w:rsidRPr="00233891" w:rsidRDefault="00233891" w:rsidP="004537A7">
            <w:pPr>
              <w:spacing w:line="300" w:lineRule="auto"/>
              <w:jc w:val="left"/>
              <w:rPr>
                <w:highlight w:val="green"/>
              </w:rPr>
            </w:pPr>
            <w:r w:rsidRPr="00233891">
              <w:rPr>
                <w:rFonts w:hint="eastAsia"/>
                <w:highlight w:val="green"/>
              </w:rPr>
              <w:t>PDP_TYPE_PPP = 1,</w:t>
            </w:r>
          </w:p>
          <w:p w:rsidR="00233891" w:rsidRPr="00233891" w:rsidRDefault="00233891" w:rsidP="004537A7">
            <w:pPr>
              <w:spacing w:line="300" w:lineRule="auto"/>
              <w:jc w:val="left"/>
              <w:rPr>
                <w:highlight w:val="green"/>
              </w:rPr>
            </w:pPr>
            <w:r w:rsidRPr="00233891">
              <w:rPr>
                <w:rFonts w:hint="eastAsia"/>
                <w:highlight w:val="green"/>
              </w:rPr>
              <w:t>PDP_TYPE_IPv6 = 2,</w:t>
            </w:r>
            <w:r w:rsidRPr="00233891">
              <w:rPr>
                <w:highlight w:val="green"/>
              </w:rPr>
              <w:t xml:space="preserve"> </w:t>
            </w:r>
          </w:p>
          <w:p w:rsidR="00233891" w:rsidRPr="00233891" w:rsidRDefault="00233891" w:rsidP="004537A7">
            <w:pPr>
              <w:spacing w:line="300" w:lineRule="auto"/>
              <w:jc w:val="left"/>
              <w:rPr>
                <w:highlight w:val="green"/>
                <w:shd w:val="clear" w:color="auto" w:fill="FFFF00"/>
              </w:rPr>
            </w:pPr>
            <w:r w:rsidRPr="00233891">
              <w:rPr>
                <w:rFonts w:hint="eastAsia"/>
                <w:highlight w:val="green"/>
              </w:rPr>
              <w:t>PDP_TYPE_IPv4v6 = 3</w:t>
            </w:r>
          </w:p>
        </w:tc>
      </w:tr>
      <w:tr w:rsidR="00233891" w:rsidRPr="00233891" w:rsidTr="004537A7">
        <w:trPr>
          <w:trHeight w:val="1216"/>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RoamingConnect</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Under Roaming status if can connect:</w:t>
            </w:r>
          </w:p>
          <w:p w:rsidR="00233891" w:rsidRPr="00233891" w:rsidRDefault="00233891" w:rsidP="004537A7">
            <w:pPr>
              <w:spacing w:line="300" w:lineRule="auto"/>
              <w:jc w:val="left"/>
              <w:rPr>
                <w:highlight w:val="green"/>
              </w:rPr>
            </w:pPr>
            <w:r w:rsidRPr="00233891">
              <w:rPr>
                <w:highlight w:val="green"/>
              </w:rPr>
              <w:t>0: when roaming can not connect</w:t>
            </w:r>
          </w:p>
          <w:p w:rsidR="00233891" w:rsidRPr="00233891" w:rsidRDefault="00233891" w:rsidP="004537A7">
            <w:pPr>
              <w:spacing w:line="300" w:lineRule="auto"/>
              <w:jc w:val="left"/>
              <w:rPr>
                <w:highlight w:val="green"/>
              </w:rPr>
            </w:pPr>
            <w:r w:rsidRPr="00233891">
              <w:rPr>
                <w:highlight w:val="green"/>
              </w:rPr>
              <w:t>1: when roaming can connect</w:t>
            </w:r>
          </w:p>
        </w:tc>
      </w:tr>
      <w:tr w:rsidR="00233891" w:rsidRPr="00233891" w:rsidTr="004537A7">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ConnectMode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33891" w:rsidRPr="00233891" w:rsidRDefault="00233891" w:rsidP="004537A7">
            <w:pPr>
              <w:spacing w:line="300" w:lineRule="auto"/>
              <w:jc w:val="left"/>
              <w:rPr>
                <w:highlight w:val="green"/>
              </w:rPr>
            </w:pPr>
            <w:r w:rsidRPr="00233891">
              <w:rPr>
                <w:highlight w:val="green"/>
              </w:rPr>
              <w:t>0: manual connect</w:t>
            </w:r>
          </w:p>
          <w:p w:rsidR="00233891" w:rsidRPr="00233891" w:rsidRDefault="00233891" w:rsidP="004537A7">
            <w:pPr>
              <w:spacing w:line="300" w:lineRule="auto"/>
              <w:jc w:val="left"/>
              <w:rPr>
                <w:highlight w:val="green"/>
              </w:rPr>
            </w:pPr>
            <w:r w:rsidRPr="00233891">
              <w:rPr>
                <w:highlight w:val="green"/>
              </w:rPr>
              <w:t>1: auto connect</w:t>
            </w:r>
          </w:p>
        </w:tc>
      </w:tr>
    </w:tbl>
    <w:p w:rsidR="00E23645" w:rsidRPr="00233891" w:rsidRDefault="00276531">
      <w:pPr>
        <w:pStyle w:val="4"/>
        <w:numPr>
          <w:ilvl w:val="3"/>
          <w:numId w:val="1"/>
        </w:numPr>
        <w:rPr>
          <w:highlight w:val="green"/>
        </w:rPr>
      </w:pPr>
      <w:bookmarkStart w:id="289" w:name="__RefHeading__56454_1585609034"/>
      <w:bookmarkEnd w:id="289"/>
      <w:r w:rsidRPr="00233891">
        <w:rPr>
          <w:highlight w:val="green"/>
        </w:rPr>
        <w:t>Response with error</w:t>
      </w:r>
    </w:p>
    <w:p w:rsidR="00E23645" w:rsidRPr="00233891" w:rsidRDefault="00276531">
      <w:pPr>
        <w:rPr>
          <w:highlight w:val="green"/>
        </w:rPr>
      </w:pPr>
      <w:r w:rsidRPr="00233891">
        <w:rPr>
          <w:highlight w:val="green"/>
        </w:rPr>
        <w:t>{</w:t>
      </w:r>
    </w:p>
    <w:p w:rsidR="00E23645" w:rsidRPr="00233891" w:rsidRDefault="00276531">
      <w:pPr>
        <w:ind w:firstLine="420"/>
        <w:rPr>
          <w:highlight w:val="green"/>
        </w:rPr>
      </w:pPr>
      <w:r w:rsidRPr="00233891">
        <w:rPr>
          <w:highlight w:val="green"/>
        </w:rPr>
        <w:t>"jsonrpc": "2.0",</w:t>
      </w:r>
    </w:p>
    <w:p w:rsidR="00E23645" w:rsidRPr="00233891" w:rsidRDefault="00276531">
      <w:pPr>
        <w:ind w:firstLine="420"/>
        <w:rPr>
          <w:highlight w:val="green"/>
        </w:rPr>
      </w:pPr>
      <w:r w:rsidRPr="00233891">
        <w:rPr>
          <w:highlight w:val="green"/>
        </w:rPr>
        <w:t>"error": {</w:t>
      </w:r>
    </w:p>
    <w:p w:rsidR="00E23645" w:rsidRPr="00233891" w:rsidRDefault="00276531">
      <w:pPr>
        <w:ind w:left="840" w:firstLine="420"/>
        <w:rPr>
          <w:highlight w:val="green"/>
        </w:rPr>
      </w:pPr>
      <w:r w:rsidRPr="00233891">
        <w:rPr>
          <w:highlight w:val="green"/>
        </w:rPr>
        <w:t>"code": "030501",</w:t>
      </w:r>
    </w:p>
    <w:p w:rsidR="00E23645" w:rsidRPr="00233891" w:rsidRDefault="00276531">
      <w:pPr>
        <w:ind w:left="840" w:firstLine="420"/>
        <w:rPr>
          <w:highlight w:val="green"/>
        </w:rPr>
      </w:pPr>
      <w:r w:rsidRPr="00233891">
        <w:rPr>
          <w:highlight w:val="green"/>
        </w:rPr>
        <w:t>"message": "Set connection settingsfailed. "</w:t>
      </w:r>
    </w:p>
    <w:p w:rsidR="00E23645" w:rsidRPr="00233891" w:rsidRDefault="00276531">
      <w:pPr>
        <w:ind w:left="840" w:firstLine="420"/>
        <w:rPr>
          <w:highlight w:val="green"/>
        </w:rPr>
      </w:pPr>
      <w:r w:rsidRPr="00233891">
        <w:rPr>
          <w:highlight w:val="green"/>
        </w:rPr>
        <w:t xml:space="preserve">}, </w:t>
      </w:r>
    </w:p>
    <w:p w:rsidR="00E23645" w:rsidRPr="00233891" w:rsidRDefault="00276531">
      <w:pPr>
        <w:ind w:firstLine="420"/>
        <w:rPr>
          <w:highlight w:val="green"/>
        </w:rPr>
      </w:pPr>
      <w:r w:rsidRPr="00233891">
        <w:rPr>
          <w:highlight w:val="green"/>
        </w:rPr>
        <w:t>"id": "3.5"</w:t>
      </w:r>
    </w:p>
    <w:p w:rsidR="00E23645" w:rsidRPr="00233891" w:rsidRDefault="00276531">
      <w:pPr>
        <w:rPr>
          <w:highlight w:val="green"/>
        </w:rPr>
      </w:pPr>
      <w:r w:rsidRPr="00233891">
        <w:rPr>
          <w:highlight w:val="green"/>
        </w:rPr>
        <w:lastRenderedPageBreak/>
        <w:t>}</w:t>
      </w:r>
    </w:p>
    <w:p w:rsidR="00E23645" w:rsidRPr="00233891"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23389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pStyle w:val="TextBody"/>
              <w:widowControl w:val="0"/>
              <w:rPr>
                <w:rFonts w:ascii="Times New Roman" w:hAnsi="Times New Roman"/>
                <w:highlight w:val="green"/>
                <w:lang w:val="en-US" w:eastAsia="zh-CN"/>
              </w:rPr>
            </w:pPr>
            <w:r w:rsidRPr="00233891">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pStyle w:val="TextBody"/>
              <w:widowControl w:val="0"/>
              <w:rPr>
                <w:rFonts w:ascii="Times New Roman" w:hAnsi="Times New Roman"/>
                <w:highlight w:val="green"/>
                <w:lang w:val="en-US" w:eastAsia="zh-CN"/>
              </w:rPr>
            </w:pPr>
            <w:r w:rsidRPr="00233891">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pStyle w:val="TextBody"/>
              <w:widowControl w:val="0"/>
              <w:rPr>
                <w:rFonts w:ascii="Times New Roman" w:hAnsi="Times New Roman"/>
                <w:highlight w:val="green"/>
                <w:lang w:val="en-US" w:eastAsia="zh-CN"/>
              </w:rPr>
            </w:pPr>
            <w:r w:rsidRPr="00233891">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rPr>
                <w:szCs w:val="20"/>
                <w:highlight w:val="green"/>
              </w:rPr>
            </w:pPr>
            <w:r w:rsidRPr="00233891">
              <w:rPr>
                <w:szCs w:val="20"/>
                <w:highlight w:val="green"/>
              </w:rPr>
              <w:t>030501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33891" w:rsidRDefault="00276531">
            <w:pPr>
              <w:rPr>
                <w:szCs w:val="20"/>
                <w:highlight w:val="green"/>
              </w:rPr>
            </w:pPr>
            <w:r w:rsidRPr="00233891">
              <w:rPr>
                <w:szCs w:val="20"/>
                <w:highlight w:val="green"/>
              </w:rPr>
              <w:t>Set connection settingsfailed.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233891">
              <w:rPr>
                <w:szCs w:val="20"/>
                <w:highlight w:val="green"/>
              </w:rPr>
              <w:t>Set connection statefailed.</w:t>
            </w:r>
          </w:p>
        </w:tc>
      </w:tr>
    </w:tbl>
    <w:p w:rsidR="00306A98" w:rsidRDefault="00306A98" w:rsidP="00306A98">
      <w:pPr>
        <w:ind w:left="210"/>
        <w:rPr>
          <w:b/>
          <w:bCs/>
        </w:rPr>
      </w:pPr>
    </w:p>
    <w:p w:rsidR="00E23645" w:rsidRDefault="00276531">
      <w:pPr>
        <w:pStyle w:val="2"/>
        <w:numPr>
          <w:ilvl w:val="1"/>
          <w:numId w:val="1"/>
        </w:numPr>
      </w:pPr>
      <w:bookmarkStart w:id="290" w:name="_Toc422502804"/>
      <w:bookmarkStart w:id="291" w:name="_Toc401747839"/>
      <w:bookmarkStart w:id="292" w:name="_Toc392062415"/>
      <w:bookmarkStart w:id="293" w:name="_Toc378347887"/>
      <w:bookmarkStart w:id="294" w:name="_Toc375149395"/>
      <w:bookmarkStart w:id="295" w:name="__RefHeading__56456_1585609034"/>
      <w:bookmarkStart w:id="296" w:name="_Toc470684637"/>
      <w:bookmarkEnd w:id="290"/>
      <w:bookmarkEnd w:id="291"/>
      <w:bookmarkEnd w:id="292"/>
      <w:bookmarkEnd w:id="293"/>
      <w:bookmarkEnd w:id="294"/>
      <w:bookmarkEnd w:id="295"/>
      <w:r>
        <w:t>Network Management Requests</w:t>
      </w:r>
      <w:bookmarkEnd w:id="296"/>
    </w:p>
    <w:p w:rsidR="00E23645" w:rsidRPr="0036726F" w:rsidRDefault="00276531">
      <w:pPr>
        <w:pStyle w:val="3"/>
        <w:numPr>
          <w:ilvl w:val="2"/>
          <w:numId w:val="1"/>
        </w:numPr>
        <w:ind w:left="964" w:right="210"/>
        <w:rPr>
          <w:highlight w:val="green"/>
        </w:rPr>
      </w:pPr>
      <w:bookmarkStart w:id="297" w:name="_Toc422502805"/>
      <w:bookmarkStart w:id="298" w:name="_Toc401747840"/>
      <w:bookmarkStart w:id="299" w:name="_Toc392062416"/>
      <w:bookmarkStart w:id="300" w:name="_Toc378347889"/>
      <w:bookmarkStart w:id="301" w:name="_Toc323308826"/>
      <w:bookmarkStart w:id="302" w:name="__RefHeading__56458_1585609034"/>
      <w:bookmarkStart w:id="303" w:name="_Toc470684638"/>
      <w:bookmarkEnd w:id="297"/>
      <w:bookmarkEnd w:id="298"/>
      <w:bookmarkEnd w:id="299"/>
      <w:bookmarkEnd w:id="300"/>
      <w:bookmarkEnd w:id="301"/>
      <w:bookmarkEnd w:id="302"/>
      <w:r w:rsidRPr="0036726F">
        <w:rPr>
          <w:highlight w:val="green"/>
        </w:rPr>
        <w:t>GetNetworkInfo</w:t>
      </w:r>
      <w:bookmarkEnd w:id="303"/>
    </w:p>
    <w:p w:rsidR="00E23645" w:rsidRPr="0036726F" w:rsidRDefault="00276531">
      <w:pPr>
        <w:pStyle w:val="4"/>
        <w:numPr>
          <w:ilvl w:val="3"/>
          <w:numId w:val="1"/>
        </w:numPr>
        <w:rPr>
          <w:highlight w:val="green"/>
        </w:rPr>
      </w:pPr>
      <w:bookmarkStart w:id="304" w:name="__RefHeading__56460_1585609034"/>
      <w:bookmarkEnd w:id="304"/>
      <w:r w:rsidRPr="0036726F">
        <w:rPr>
          <w:highlight w:val="green"/>
        </w:rPr>
        <w:t xml:space="preserve">POST Request </w:t>
      </w:r>
    </w:p>
    <w:p w:rsidR="00E23645" w:rsidRPr="0036726F" w:rsidRDefault="00276531">
      <w:pPr>
        <w:ind w:left="210"/>
        <w:rPr>
          <w:highlight w:val="green"/>
        </w:rPr>
      </w:pPr>
      <w:r w:rsidRPr="0036726F">
        <w:rPr>
          <w:highlight w:val="green"/>
        </w:rPr>
        <w:t>{</w:t>
      </w:r>
    </w:p>
    <w:p w:rsidR="00E23645" w:rsidRPr="0036726F" w:rsidRDefault="00276531">
      <w:pPr>
        <w:ind w:left="420"/>
        <w:rPr>
          <w:highlight w:val="green"/>
        </w:rPr>
      </w:pPr>
      <w:r w:rsidRPr="0036726F">
        <w:rPr>
          <w:highlight w:val="green"/>
        </w:rPr>
        <w:t xml:space="preserve">"jsonrpc": "2.0", </w:t>
      </w:r>
    </w:p>
    <w:p w:rsidR="00E23645" w:rsidRPr="0036726F" w:rsidRDefault="00276531">
      <w:pPr>
        <w:ind w:left="420"/>
        <w:rPr>
          <w:highlight w:val="green"/>
        </w:rPr>
      </w:pPr>
      <w:r w:rsidRPr="0036726F">
        <w:rPr>
          <w:highlight w:val="green"/>
        </w:rPr>
        <w:t>"method": "GetNetworkInfo",</w:t>
      </w:r>
    </w:p>
    <w:p w:rsidR="00E23645" w:rsidRPr="0036726F" w:rsidRDefault="00276531">
      <w:pPr>
        <w:ind w:left="420"/>
        <w:rPr>
          <w:highlight w:val="green"/>
        </w:rPr>
      </w:pPr>
      <w:r w:rsidRPr="0036726F">
        <w:rPr>
          <w:highlight w:val="green"/>
        </w:rPr>
        <w:t>"params": {},</w:t>
      </w:r>
    </w:p>
    <w:p w:rsidR="00E23645" w:rsidRPr="0036726F" w:rsidRDefault="00276531">
      <w:pPr>
        <w:ind w:left="420"/>
        <w:rPr>
          <w:highlight w:val="green"/>
        </w:rPr>
      </w:pPr>
      <w:r w:rsidRPr="0036726F">
        <w:rPr>
          <w:highlight w:val="green"/>
        </w:rPr>
        <w:t>"id": "4.1"</w:t>
      </w:r>
    </w:p>
    <w:p w:rsidR="00E23645" w:rsidRPr="0036726F" w:rsidRDefault="00276531">
      <w:pPr>
        <w:ind w:firstLine="210"/>
        <w:jc w:val="left"/>
        <w:rPr>
          <w:highlight w:val="green"/>
        </w:rPr>
      </w:pPr>
      <w:r w:rsidRPr="0036726F">
        <w:rPr>
          <w:highlight w:val="green"/>
        </w:rPr>
        <w:t>}</w:t>
      </w:r>
    </w:p>
    <w:p w:rsidR="00E23645" w:rsidRPr="0036726F" w:rsidRDefault="00276531">
      <w:pPr>
        <w:pStyle w:val="4"/>
        <w:numPr>
          <w:ilvl w:val="3"/>
          <w:numId w:val="1"/>
        </w:numPr>
        <w:rPr>
          <w:highlight w:val="green"/>
        </w:rPr>
      </w:pPr>
      <w:bookmarkStart w:id="305" w:name="__RefHeading__56462_1585609034"/>
      <w:bookmarkEnd w:id="305"/>
      <w:r w:rsidRPr="0036726F">
        <w:rPr>
          <w:highlight w:val="green"/>
        </w:rPr>
        <w:t xml:space="preserve">Response </w:t>
      </w:r>
    </w:p>
    <w:p w:rsidR="00E23645" w:rsidRPr="0036726F" w:rsidRDefault="00276531">
      <w:pPr>
        <w:ind w:left="210"/>
        <w:jc w:val="left"/>
        <w:rPr>
          <w:highlight w:val="green"/>
        </w:rPr>
      </w:pPr>
      <w:r w:rsidRPr="0036726F">
        <w:rPr>
          <w:highlight w:val="green"/>
        </w:rPr>
        <w:t>{</w:t>
      </w:r>
    </w:p>
    <w:p w:rsidR="00E23645" w:rsidRPr="0036726F" w:rsidRDefault="00276531">
      <w:pPr>
        <w:ind w:left="210" w:firstLine="420"/>
        <w:jc w:val="left"/>
        <w:rPr>
          <w:highlight w:val="green"/>
        </w:rPr>
      </w:pPr>
      <w:r w:rsidRPr="0036726F">
        <w:rPr>
          <w:highlight w:val="green"/>
        </w:rPr>
        <w:t xml:space="preserve">"jsonrpc": "2.0", </w:t>
      </w:r>
    </w:p>
    <w:p w:rsidR="00E23645" w:rsidRPr="0036726F" w:rsidRDefault="00276531">
      <w:pPr>
        <w:ind w:left="210" w:firstLine="420"/>
        <w:jc w:val="left"/>
        <w:rPr>
          <w:highlight w:val="green"/>
        </w:rPr>
      </w:pPr>
      <w:r w:rsidRPr="0036726F">
        <w:rPr>
          <w:highlight w:val="green"/>
        </w:rPr>
        <w:t>"result": {</w:t>
      </w:r>
    </w:p>
    <w:p w:rsidR="002D2F30" w:rsidRPr="0036726F" w:rsidRDefault="002D2F30" w:rsidP="002D2F30">
      <w:pPr>
        <w:ind w:left="210" w:firstLineChars="700" w:firstLine="1470"/>
        <w:jc w:val="left"/>
        <w:rPr>
          <w:highlight w:val="green"/>
        </w:rPr>
      </w:pPr>
      <w:r w:rsidRPr="0036726F">
        <w:rPr>
          <w:highlight w:val="green"/>
        </w:rPr>
        <w:t>"</w:t>
      </w:r>
      <w:r w:rsidRPr="0036726F">
        <w:rPr>
          <w:rFonts w:hint="eastAsia"/>
          <w:highlight w:val="green"/>
        </w:rPr>
        <w:t>Band</w:t>
      </w:r>
      <w:r w:rsidRPr="0036726F">
        <w:rPr>
          <w:highlight w:val="green"/>
        </w:rPr>
        <w:t>":"",</w:t>
      </w:r>
    </w:p>
    <w:p w:rsidR="002D2F30" w:rsidRPr="0036726F" w:rsidRDefault="002D2F30" w:rsidP="002D2F30">
      <w:pPr>
        <w:ind w:left="210" w:firstLineChars="700" w:firstLine="1470"/>
        <w:jc w:val="left"/>
        <w:rPr>
          <w:highlight w:val="green"/>
        </w:rPr>
      </w:pPr>
      <w:r w:rsidRPr="0036726F">
        <w:rPr>
          <w:highlight w:val="green"/>
        </w:rPr>
        <w:t>"CellId":"",</w:t>
      </w:r>
    </w:p>
    <w:p w:rsidR="002D2F30" w:rsidRPr="0036726F" w:rsidRDefault="002D2F30" w:rsidP="002D2F30">
      <w:pPr>
        <w:ind w:left="210" w:firstLineChars="700" w:firstLine="1470"/>
        <w:jc w:val="left"/>
        <w:rPr>
          <w:highlight w:val="green"/>
        </w:rPr>
      </w:pPr>
      <w:r w:rsidRPr="0036726F">
        <w:rPr>
          <w:highlight w:val="green"/>
        </w:rPr>
        <w:t>"CenterFreq":"",</w:t>
      </w:r>
    </w:p>
    <w:p w:rsidR="002D2F30" w:rsidRPr="0036726F" w:rsidRDefault="002D2F30" w:rsidP="002D2F30">
      <w:pPr>
        <w:ind w:left="210" w:firstLineChars="700" w:firstLine="1470"/>
        <w:jc w:val="left"/>
        <w:rPr>
          <w:highlight w:val="green"/>
        </w:rPr>
      </w:pPr>
      <w:r w:rsidRPr="0036726F">
        <w:rPr>
          <w:highlight w:val="green"/>
        </w:rPr>
        <w:t>"CGI":"",</w:t>
      </w:r>
    </w:p>
    <w:p w:rsidR="002D2F30" w:rsidRDefault="002D2F30" w:rsidP="002D2F30">
      <w:pPr>
        <w:ind w:left="210" w:firstLineChars="700" w:firstLine="1470"/>
        <w:jc w:val="left"/>
      </w:pPr>
      <w:r w:rsidRPr="0036726F">
        <w:rPr>
          <w:highlight w:val="green"/>
        </w:rPr>
        <w:t>"</w:t>
      </w:r>
      <w:r w:rsidRPr="0036726F">
        <w:rPr>
          <w:rFonts w:hint="eastAsia"/>
          <w:highlight w:val="green"/>
        </w:rPr>
        <w:t>DL_channel</w:t>
      </w:r>
      <w:r w:rsidRPr="0036726F">
        <w:rPr>
          <w:highlight w:val="green"/>
        </w:rPr>
        <w:t>":"",</w:t>
      </w:r>
    </w:p>
    <w:p w:rsidR="002D2F30" w:rsidRDefault="002D2F30" w:rsidP="002D2F30">
      <w:pPr>
        <w:ind w:left="210" w:firstLineChars="700" w:firstLine="1470"/>
        <w:jc w:val="left"/>
      </w:pPr>
      <w:r w:rsidRPr="002D2F30">
        <w:rPr>
          <w:highlight w:val="red"/>
        </w:rPr>
        <w:t>"Domestic_Roaming":</w:t>
      </w:r>
      <w:r w:rsidRPr="002D2F30">
        <w:rPr>
          <w:rFonts w:hint="eastAsia"/>
          <w:highlight w:val="red"/>
        </w:rPr>
        <w:t>1</w:t>
      </w:r>
      <w:r w:rsidRPr="002D2F30">
        <w:rPr>
          <w:highlight w:val="red"/>
        </w:rPr>
        <w:t>,</w:t>
      </w:r>
    </w:p>
    <w:p w:rsidR="002D2F30" w:rsidRDefault="002D2F30" w:rsidP="002D2F30">
      <w:pPr>
        <w:ind w:left="210" w:firstLineChars="700" w:firstLine="1470"/>
        <w:jc w:val="left"/>
      </w:pPr>
      <w:r w:rsidRPr="002D2F30">
        <w:rPr>
          <w:highlight w:val="red"/>
        </w:rPr>
        <w:t>"EcIo":,</w:t>
      </w:r>
    </w:p>
    <w:p w:rsidR="002D2F30" w:rsidRPr="0036726F" w:rsidRDefault="002D2F30" w:rsidP="002D2F30">
      <w:pPr>
        <w:ind w:left="1260" w:firstLine="420"/>
        <w:jc w:val="left"/>
        <w:rPr>
          <w:highlight w:val="green"/>
        </w:rPr>
      </w:pPr>
      <w:r w:rsidRPr="0036726F">
        <w:rPr>
          <w:highlight w:val="green"/>
        </w:rPr>
        <w:t>"eNBID":"",</w:t>
      </w:r>
    </w:p>
    <w:p w:rsidR="002D2F30" w:rsidRPr="0036726F" w:rsidRDefault="002D2F30" w:rsidP="002D2F30">
      <w:pPr>
        <w:ind w:left="210" w:firstLineChars="700" w:firstLine="1470"/>
        <w:jc w:val="left"/>
        <w:rPr>
          <w:highlight w:val="green"/>
        </w:rPr>
      </w:pPr>
      <w:r w:rsidRPr="0036726F">
        <w:rPr>
          <w:highlight w:val="green"/>
        </w:rPr>
        <w:t>"LAC":"",</w:t>
      </w:r>
    </w:p>
    <w:p w:rsidR="002D2F30" w:rsidRPr="0036726F" w:rsidRDefault="002D2F30" w:rsidP="002D2F30">
      <w:pPr>
        <w:ind w:left="210" w:firstLineChars="700" w:firstLine="1470"/>
        <w:jc w:val="left"/>
        <w:rPr>
          <w:highlight w:val="green"/>
        </w:rPr>
      </w:pPr>
      <w:r w:rsidRPr="0036726F">
        <w:rPr>
          <w:highlight w:val="green"/>
        </w:rPr>
        <w:t>"</w:t>
      </w:r>
      <w:r w:rsidRPr="0036726F">
        <w:rPr>
          <w:rFonts w:hint="eastAsia"/>
          <w:highlight w:val="green"/>
        </w:rPr>
        <w:t>LTE_state</w:t>
      </w:r>
      <w:r w:rsidRPr="0036726F">
        <w:rPr>
          <w:highlight w:val="green"/>
        </w:rPr>
        <w:t>":""</w:t>
      </w:r>
      <w:r w:rsidRPr="0036726F">
        <w:rPr>
          <w:rFonts w:hint="eastAsia"/>
          <w:highlight w:val="green"/>
        </w:rPr>
        <w:t>,</w:t>
      </w:r>
    </w:p>
    <w:p w:rsidR="002D2F30" w:rsidRPr="0036726F" w:rsidRDefault="002D2F30" w:rsidP="002D2F30">
      <w:pPr>
        <w:ind w:left="210" w:firstLineChars="700" w:firstLine="1470"/>
        <w:jc w:val="left"/>
        <w:rPr>
          <w:highlight w:val="green"/>
        </w:rPr>
      </w:pPr>
      <w:r w:rsidRPr="0036726F">
        <w:rPr>
          <w:highlight w:val="green"/>
        </w:rPr>
        <w:t>"mcc":"026",</w:t>
      </w:r>
    </w:p>
    <w:p w:rsidR="002D2F30" w:rsidRPr="0036726F" w:rsidRDefault="002D2F30" w:rsidP="002D2F30">
      <w:pPr>
        <w:ind w:left="210" w:firstLine="420"/>
        <w:jc w:val="left"/>
        <w:rPr>
          <w:highlight w:val="green"/>
        </w:rPr>
      </w:pPr>
      <w:r w:rsidRPr="0036726F">
        <w:rPr>
          <w:highlight w:val="green"/>
        </w:rPr>
        <w:tab/>
      </w:r>
      <w:r w:rsidRPr="0036726F">
        <w:rPr>
          <w:highlight w:val="green"/>
        </w:rPr>
        <w:tab/>
      </w:r>
      <w:r w:rsidRPr="0036726F">
        <w:rPr>
          <w:highlight w:val="green"/>
        </w:rPr>
        <w:tab/>
        <w:t>"mnc":"333",</w:t>
      </w:r>
    </w:p>
    <w:p w:rsidR="002D2F30" w:rsidRPr="0036726F" w:rsidRDefault="002D2F30" w:rsidP="002D2F30">
      <w:pPr>
        <w:ind w:left="1260" w:firstLine="420"/>
        <w:jc w:val="left"/>
        <w:rPr>
          <w:highlight w:val="green"/>
        </w:rPr>
      </w:pPr>
      <w:r w:rsidRPr="0036726F">
        <w:rPr>
          <w:highlight w:val="green"/>
        </w:rPr>
        <w:t>"NetworkName":</w:t>
      </w:r>
      <w:bookmarkStart w:id="306" w:name="OLE_LINK6"/>
      <w:bookmarkStart w:id="307" w:name="OLE_LINK5"/>
      <w:r w:rsidRPr="0036726F">
        <w:rPr>
          <w:highlight w:val="green"/>
        </w:rPr>
        <w:t>""</w:t>
      </w:r>
      <w:bookmarkEnd w:id="306"/>
      <w:bookmarkEnd w:id="307"/>
      <w:r w:rsidRPr="0036726F">
        <w:rPr>
          <w:highlight w:val="green"/>
        </w:rPr>
        <w:t>,</w:t>
      </w:r>
    </w:p>
    <w:p w:rsidR="002D2F30" w:rsidRPr="0036726F" w:rsidRDefault="002D2F30" w:rsidP="002D2F30">
      <w:pPr>
        <w:ind w:left="210" w:firstLineChars="700" w:firstLine="1470"/>
        <w:jc w:val="left"/>
        <w:rPr>
          <w:highlight w:val="green"/>
        </w:rPr>
      </w:pPr>
      <w:r w:rsidRPr="0036726F">
        <w:rPr>
          <w:highlight w:val="green"/>
        </w:rPr>
        <w:t>"NetworkType":1,</w:t>
      </w:r>
    </w:p>
    <w:p w:rsidR="00FB03FF" w:rsidRPr="0036726F" w:rsidRDefault="00276531" w:rsidP="008B2ADE">
      <w:pPr>
        <w:ind w:left="210" w:firstLine="420"/>
        <w:jc w:val="left"/>
        <w:rPr>
          <w:highlight w:val="green"/>
        </w:rPr>
      </w:pPr>
      <w:r w:rsidRPr="0036726F">
        <w:rPr>
          <w:highlight w:val="green"/>
        </w:rPr>
        <w:tab/>
      </w:r>
      <w:r w:rsidRPr="0036726F">
        <w:rPr>
          <w:highlight w:val="green"/>
        </w:rPr>
        <w:tab/>
      </w:r>
      <w:r w:rsidRPr="0036726F">
        <w:rPr>
          <w:highlight w:val="green"/>
        </w:rPr>
        <w:tab/>
        <w:t>"PLMN":"26202",</w:t>
      </w:r>
    </w:p>
    <w:p w:rsidR="00E23645" w:rsidRPr="0036726F" w:rsidRDefault="00276531">
      <w:pPr>
        <w:ind w:left="210" w:firstLine="420"/>
        <w:jc w:val="left"/>
        <w:rPr>
          <w:highlight w:val="green"/>
        </w:rPr>
      </w:pPr>
      <w:r w:rsidRPr="0036726F">
        <w:rPr>
          <w:highlight w:val="green"/>
        </w:rPr>
        <w:tab/>
      </w:r>
      <w:r w:rsidRPr="0036726F">
        <w:rPr>
          <w:highlight w:val="green"/>
        </w:rPr>
        <w:tab/>
      </w:r>
      <w:r w:rsidRPr="0036726F">
        <w:rPr>
          <w:highlight w:val="green"/>
        </w:rPr>
        <w:tab/>
      </w:r>
      <w:r w:rsidR="002D2F30" w:rsidRPr="0036726F">
        <w:rPr>
          <w:highlight w:val="green"/>
        </w:rPr>
        <w:t>"PLMN</w:t>
      </w:r>
      <w:r w:rsidR="002D2F30" w:rsidRPr="0036726F">
        <w:rPr>
          <w:rFonts w:hint="eastAsia"/>
          <w:highlight w:val="green"/>
        </w:rPr>
        <w:t>_name</w:t>
      </w:r>
      <w:r w:rsidR="002D2F30" w:rsidRPr="0036726F">
        <w:rPr>
          <w:highlight w:val="green"/>
        </w:rPr>
        <w:t>":"</w:t>
      </w:r>
      <w:r w:rsidR="002D2F30" w:rsidRPr="0036726F">
        <w:rPr>
          <w:rFonts w:hint="eastAsia"/>
          <w:highlight w:val="green"/>
        </w:rPr>
        <w:t>china unicom</w:t>
      </w:r>
      <w:r w:rsidR="002D2F30" w:rsidRPr="0036726F">
        <w:rPr>
          <w:highlight w:val="green"/>
        </w:rPr>
        <w:t>",</w:t>
      </w:r>
    </w:p>
    <w:p w:rsidR="002D2F30" w:rsidRPr="0036726F" w:rsidRDefault="002D2F30" w:rsidP="002D2F30">
      <w:pPr>
        <w:ind w:left="210" w:firstLineChars="700" w:firstLine="1470"/>
        <w:jc w:val="left"/>
        <w:rPr>
          <w:highlight w:val="green"/>
        </w:rPr>
      </w:pPr>
      <w:r w:rsidRPr="0036726F">
        <w:rPr>
          <w:highlight w:val="green"/>
        </w:rPr>
        <w:t>"RncId":"",</w:t>
      </w:r>
    </w:p>
    <w:p w:rsidR="002D2F30" w:rsidRDefault="002D2F30" w:rsidP="002D2F30">
      <w:pPr>
        <w:ind w:left="210" w:firstLineChars="700" w:firstLine="1470"/>
        <w:jc w:val="left"/>
      </w:pPr>
      <w:r w:rsidRPr="0036726F">
        <w:rPr>
          <w:highlight w:val="green"/>
        </w:rPr>
        <w:t>"Roaming":0,</w:t>
      </w:r>
    </w:p>
    <w:p w:rsidR="002D2F30" w:rsidRDefault="002D2F30" w:rsidP="002D2F30">
      <w:pPr>
        <w:ind w:left="210" w:firstLineChars="700" w:firstLine="1470"/>
        <w:jc w:val="left"/>
      </w:pPr>
      <w:r w:rsidRPr="002D2F30">
        <w:rPr>
          <w:highlight w:val="red"/>
        </w:rPr>
        <w:t>"</w:t>
      </w:r>
      <w:r w:rsidRPr="002D2F30">
        <w:rPr>
          <w:rFonts w:hint="eastAsia"/>
          <w:highlight w:val="red"/>
        </w:rPr>
        <w:t>RSCP</w:t>
      </w:r>
      <w:r w:rsidRPr="002D2F30">
        <w:rPr>
          <w:highlight w:val="red"/>
        </w:rPr>
        <w:t>":,</w:t>
      </w:r>
    </w:p>
    <w:p w:rsidR="002D2F30" w:rsidRPr="0036726F" w:rsidRDefault="002D2F30" w:rsidP="002D2F30">
      <w:pPr>
        <w:ind w:left="1260" w:firstLine="420"/>
        <w:jc w:val="left"/>
        <w:rPr>
          <w:highlight w:val="green"/>
        </w:rPr>
      </w:pPr>
      <w:r w:rsidRPr="0036726F">
        <w:rPr>
          <w:highlight w:val="green"/>
        </w:rPr>
        <w:t>"RSRP":"",</w:t>
      </w:r>
    </w:p>
    <w:p w:rsidR="002D2F30" w:rsidRPr="0036726F" w:rsidRDefault="002D2F30" w:rsidP="002D2F30">
      <w:pPr>
        <w:ind w:left="210" w:firstLineChars="700" w:firstLine="1470"/>
        <w:jc w:val="left"/>
        <w:rPr>
          <w:highlight w:val="green"/>
        </w:rPr>
      </w:pPr>
      <w:r w:rsidRPr="0036726F">
        <w:rPr>
          <w:highlight w:val="green"/>
        </w:rPr>
        <w:t>"RSR</w:t>
      </w:r>
      <w:r w:rsidRPr="0036726F">
        <w:rPr>
          <w:rFonts w:hint="eastAsia"/>
          <w:highlight w:val="green"/>
        </w:rPr>
        <w:t>Q</w:t>
      </w:r>
      <w:r w:rsidRPr="0036726F">
        <w:rPr>
          <w:highlight w:val="green"/>
        </w:rPr>
        <w:t>":""</w:t>
      </w:r>
    </w:p>
    <w:p w:rsidR="002D2F30" w:rsidRPr="0036726F" w:rsidRDefault="002D2F30" w:rsidP="002D2F30">
      <w:pPr>
        <w:ind w:left="1260" w:firstLine="420"/>
        <w:jc w:val="left"/>
        <w:rPr>
          <w:highlight w:val="green"/>
        </w:rPr>
      </w:pPr>
      <w:r w:rsidRPr="0036726F">
        <w:rPr>
          <w:highlight w:val="green"/>
        </w:rPr>
        <w:t>"RSSI":"",</w:t>
      </w:r>
    </w:p>
    <w:p w:rsidR="002D2F30" w:rsidRPr="0036726F" w:rsidRDefault="002D2F30" w:rsidP="002D2F30">
      <w:pPr>
        <w:ind w:left="210" w:firstLineChars="700" w:firstLine="1470"/>
        <w:jc w:val="left"/>
        <w:rPr>
          <w:highlight w:val="green"/>
        </w:rPr>
      </w:pPr>
      <w:r w:rsidRPr="0036726F">
        <w:rPr>
          <w:highlight w:val="green"/>
        </w:rPr>
        <w:t>"SignalStrength":1,</w:t>
      </w:r>
    </w:p>
    <w:p w:rsidR="002D2F30" w:rsidRPr="0036726F" w:rsidRDefault="002D2F30" w:rsidP="002D2F30">
      <w:pPr>
        <w:ind w:left="1260" w:firstLine="420"/>
        <w:jc w:val="left"/>
        <w:rPr>
          <w:highlight w:val="green"/>
        </w:rPr>
      </w:pPr>
      <w:r w:rsidRPr="0036726F">
        <w:rPr>
          <w:highlight w:val="green"/>
        </w:rPr>
        <w:t>"SINR":"",</w:t>
      </w:r>
    </w:p>
    <w:p w:rsidR="002D2F30" w:rsidRPr="0036726F" w:rsidRDefault="002D2F30" w:rsidP="002D2F30">
      <w:pPr>
        <w:ind w:left="1260" w:firstLine="420"/>
        <w:jc w:val="left"/>
        <w:rPr>
          <w:highlight w:val="green"/>
        </w:rPr>
      </w:pPr>
      <w:r w:rsidRPr="0036726F">
        <w:rPr>
          <w:highlight w:val="green"/>
        </w:rPr>
        <w:t>"SpnName":"",</w:t>
      </w:r>
    </w:p>
    <w:p w:rsidR="002D2F30" w:rsidRPr="0036726F" w:rsidRDefault="002D2F30" w:rsidP="002D2F30">
      <w:pPr>
        <w:ind w:left="210" w:firstLineChars="700" w:firstLine="1470"/>
        <w:jc w:val="left"/>
        <w:rPr>
          <w:highlight w:val="green"/>
        </w:rPr>
      </w:pPr>
      <w:r w:rsidRPr="0036726F">
        <w:rPr>
          <w:highlight w:val="green"/>
        </w:rPr>
        <w:t>"TxPWR":""</w:t>
      </w:r>
      <w:r w:rsidRPr="0036726F">
        <w:rPr>
          <w:rFonts w:hint="eastAsia"/>
          <w:highlight w:val="green"/>
        </w:rPr>
        <w:t>,</w:t>
      </w:r>
    </w:p>
    <w:p w:rsidR="006C21B7" w:rsidRPr="0036726F" w:rsidRDefault="00276531" w:rsidP="002D2F30">
      <w:pPr>
        <w:jc w:val="left"/>
        <w:rPr>
          <w:rFonts w:ascii="Consolas" w:hAnsi="Consolas" w:cs="Consolas"/>
          <w:color w:val="C4BC96"/>
          <w:sz w:val="19"/>
          <w:szCs w:val="19"/>
          <w:highlight w:val="green"/>
        </w:rPr>
      </w:pPr>
      <w:r w:rsidRPr="0036726F">
        <w:rPr>
          <w:highlight w:val="green"/>
        </w:rPr>
        <w:tab/>
      </w:r>
      <w:r w:rsidRPr="0036726F">
        <w:rPr>
          <w:highlight w:val="green"/>
        </w:rPr>
        <w:tab/>
      </w:r>
      <w:r w:rsidRPr="0036726F">
        <w:rPr>
          <w:highlight w:val="green"/>
        </w:rPr>
        <w:tab/>
      </w:r>
      <w:r w:rsidRPr="0036726F">
        <w:rPr>
          <w:highlight w:val="green"/>
        </w:rPr>
        <w:tab/>
      </w:r>
      <w:r w:rsidR="002D2F30" w:rsidRPr="0036726F">
        <w:rPr>
          <w:highlight w:val="green"/>
        </w:rPr>
        <w:t>"</w:t>
      </w:r>
      <w:r w:rsidR="002D2F30" w:rsidRPr="0036726F">
        <w:rPr>
          <w:rFonts w:hint="eastAsia"/>
          <w:highlight w:val="green"/>
        </w:rPr>
        <w:t>UL_channel</w:t>
      </w:r>
      <w:r w:rsidR="002D2F30" w:rsidRPr="0036726F">
        <w:rPr>
          <w:highlight w:val="green"/>
        </w:rPr>
        <w:t>":""</w:t>
      </w:r>
    </w:p>
    <w:p w:rsidR="00E23645" w:rsidRPr="0036726F" w:rsidRDefault="00276531">
      <w:pPr>
        <w:ind w:left="1260" w:firstLine="105"/>
        <w:jc w:val="left"/>
        <w:rPr>
          <w:highlight w:val="green"/>
        </w:rPr>
      </w:pPr>
      <w:r w:rsidRPr="0036726F">
        <w:rPr>
          <w:highlight w:val="green"/>
        </w:rPr>
        <w:lastRenderedPageBreak/>
        <w:t>},</w:t>
      </w:r>
    </w:p>
    <w:p w:rsidR="00E23645" w:rsidRPr="0036726F" w:rsidRDefault="00276531">
      <w:pPr>
        <w:ind w:left="210" w:firstLine="420"/>
        <w:jc w:val="left"/>
        <w:rPr>
          <w:highlight w:val="green"/>
        </w:rPr>
      </w:pPr>
      <w:r w:rsidRPr="0036726F">
        <w:rPr>
          <w:highlight w:val="green"/>
        </w:rPr>
        <w:t xml:space="preserve">"id":"4.1" </w:t>
      </w:r>
    </w:p>
    <w:p w:rsidR="00E23645" w:rsidRPr="0036726F" w:rsidRDefault="00276531">
      <w:pPr>
        <w:ind w:firstLine="210"/>
        <w:rPr>
          <w:highlight w:val="green"/>
        </w:rPr>
      </w:pPr>
      <w:r w:rsidRPr="0036726F">
        <w:rPr>
          <w:highlight w:val="green"/>
        </w:rPr>
        <w:t>}</w:t>
      </w:r>
    </w:p>
    <w:p w:rsidR="00E23645" w:rsidRPr="0036726F" w:rsidRDefault="00E23645">
      <w:pPr>
        <w:jc w:val="left"/>
        <w:rPr>
          <w:rFonts w:ascii="Consolas" w:hAnsi="Consolas" w:cs="Consolas"/>
          <w:color w:val="0000FF"/>
          <w:sz w:val="19"/>
          <w:szCs w:val="19"/>
          <w:highlight w:val="green"/>
        </w:rPr>
      </w:pPr>
    </w:p>
    <w:p w:rsidR="00E23645" w:rsidRPr="0036726F" w:rsidRDefault="00E23645">
      <w:pPr>
        <w:jc w:val="left"/>
        <w:rPr>
          <w:rFonts w:ascii="Consolas" w:hAnsi="Consolas" w:cs="Consolas"/>
          <w:color w:val="0000FF"/>
          <w:sz w:val="19"/>
          <w:szCs w:val="19"/>
          <w:highlight w:val="green"/>
          <w:lang w:val="de-DE"/>
        </w:rPr>
      </w:pPr>
    </w:p>
    <w:p w:rsidR="00E23645" w:rsidRPr="0036726F" w:rsidRDefault="00276531" w:rsidP="008D3AD3">
      <w:pPr>
        <w:pStyle w:val="4"/>
        <w:numPr>
          <w:ilvl w:val="0"/>
          <w:numId w:val="40"/>
        </w:numPr>
        <w:ind w:left="864"/>
        <w:rPr>
          <w:highlight w:val="green"/>
        </w:rPr>
      </w:pPr>
      <w:bookmarkStart w:id="308" w:name="__RefHeading__56464_1585609034"/>
      <w:bookmarkEnd w:id="308"/>
      <w:r w:rsidRPr="0036726F">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25"/>
        <w:gridCol w:w="2060"/>
        <w:gridCol w:w="4201"/>
      </w:tblGrid>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b/>
                <w:color w:val="auto"/>
                <w:sz w:val="22"/>
                <w:highlight w:val="green"/>
                <w:lang w:val="en-GB"/>
              </w:rPr>
            </w:pPr>
            <w:r w:rsidRPr="0036726F">
              <w:rPr>
                <w:b/>
                <w:color w:val="auto"/>
                <w:sz w:val="22"/>
                <w:highlight w:val="green"/>
                <w:lang w:val="en-GB"/>
              </w:rPr>
              <w:t>Field</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b/>
                <w:color w:val="auto"/>
                <w:sz w:val="22"/>
                <w:highlight w:val="green"/>
                <w:lang w:val="en-GB"/>
              </w:rPr>
            </w:pPr>
            <w:r w:rsidRPr="0036726F">
              <w:rPr>
                <w:b/>
                <w:color w:val="auto"/>
                <w:sz w:val="22"/>
                <w:highlight w:val="green"/>
                <w:lang w:val="en-GB"/>
              </w:rPr>
              <w:t>Type</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b/>
                <w:color w:val="auto"/>
                <w:sz w:val="22"/>
                <w:highlight w:val="green"/>
                <w:lang w:val="en-GB"/>
              </w:rPr>
            </w:pPr>
            <w:r w:rsidRPr="0036726F">
              <w:rPr>
                <w:b/>
                <w:color w:val="auto"/>
                <w:sz w:val="22"/>
                <w:highlight w:val="green"/>
                <w:lang w:val="en-GB"/>
              </w:rPr>
              <w:t>Decription</w:t>
            </w: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D2F30" w:rsidRPr="0036726F" w:rsidRDefault="002D2F30"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Band</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D2F30" w:rsidRPr="0036726F" w:rsidRDefault="002D2F30"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Integer</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D2F30" w:rsidRPr="0036726F" w:rsidRDefault="002D2F30"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cs="Courier New"/>
                <w:color w:val="auto"/>
                <w:sz w:val="22"/>
                <w:highlight w:val="green"/>
                <w:lang w:val="en-GB"/>
              </w:rPr>
            </w:pPr>
            <w:r w:rsidRPr="0036726F">
              <w:rPr>
                <w:rFonts w:cs="Courier New"/>
                <w:color w:val="auto"/>
                <w:sz w:val="22"/>
                <w:highlight w:val="green"/>
                <w:lang w:val="en-GB"/>
              </w:rPr>
              <w:t>CellID</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color w:val="auto"/>
                <w:sz w:val="22"/>
                <w:highlight w:val="green"/>
                <w:lang w:val="en-GB"/>
              </w:rPr>
            </w:pPr>
            <w:r w:rsidRPr="0036726F">
              <w:rPr>
                <w:color w:val="auto"/>
                <w:sz w:val="22"/>
                <w:highlight w:val="green"/>
                <w:lang w:val="en-GB"/>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color w:val="auto"/>
                <w:sz w:val="22"/>
                <w:highlight w:val="green"/>
                <w:lang w:val="en-GB"/>
              </w:rPr>
            </w:pPr>
            <w:r w:rsidRPr="0036726F">
              <w:rPr>
                <w:color w:val="auto"/>
                <w:sz w:val="22"/>
                <w:highlight w:val="green"/>
                <w:lang w:val="en-GB"/>
              </w:rPr>
              <w:t>Cell ID as a decimal value</w:t>
            </w:r>
          </w:p>
          <w:p w:rsidR="0036726F" w:rsidRPr="0036726F" w:rsidRDefault="0036726F" w:rsidP="004537A7">
            <w:pPr>
              <w:pStyle w:val="af9"/>
              <w:spacing w:before="240"/>
              <w:jc w:val="both"/>
              <w:rPr>
                <w:rFonts w:eastAsia="宋体"/>
                <w:color w:val="auto"/>
                <w:sz w:val="22"/>
                <w:highlight w:val="green"/>
                <w:lang w:val="en-GB" w:eastAsia="zh-CN"/>
              </w:rPr>
            </w:pPr>
            <w:r w:rsidRPr="0036726F">
              <w:rPr>
                <w:rFonts w:eastAsia="宋体"/>
                <w:color w:val="auto"/>
                <w:sz w:val="22"/>
                <w:highlight w:val="green"/>
                <w:lang w:val="en-GB" w:eastAsia="zh-CN"/>
              </w:rPr>
              <w:t>Reserved this filed, not implemented. Return value is empty string currently</w:t>
            </w: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CenterFreq</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CGI</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DL_channel</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AA04B9">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r w:rsidRPr="00AA04B9">
              <w:rPr>
                <w:rFonts w:ascii="Times New Roman" w:eastAsia="宋体" w:hAnsi="Times New Roman"/>
                <w:color w:val="auto"/>
                <w:sz w:val="21"/>
                <w:szCs w:val="24"/>
                <w:highlight w:val="red"/>
                <w:lang w:val="en-US" w:eastAsia="zh-CN"/>
              </w:rPr>
              <w:t>Domestic_Roaming</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p>
        </w:tc>
      </w:tr>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r w:rsidRPr="00AA04B9">
              <w:rPr>
                <w:rFonts w:ascii="Times New Roman" w:eastAsia="宋体" w:hAnsi="Times New Roman"/>
                <w:color w:val="auto"/>
                <w:sz w:val="21"/>
                <w:szCs w:val="24"/>
                <w:highlight w:val="red"/>
                <w:lang w:val="en-US" w:eastAsia="zh-CN"/>
              </w:rPr>
              <w:t>EcIo</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eNBID</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color w:val="auto"/>
                <w:sz w:val="22"/>
                <w:highlight w:val="green"/>
                <w:lang w:val="en-GB"/>
              </w:rPr>
            </w:pPr>
            <w:r w:rsidRPr="0036726F">
              <w:rPr>
                <w:color w:val="auto"/>
                <w:sz w:val="22"/>
                <w:highlight w:val="green"/>
                <w:lang w:val="en-GB"/>
              </w:rPr>
              <w:t>LAC</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color w:val="auto"/>
                <w:sz w:val="22"/>
                <w:highlight w:val="green"/>
                <w:lang w:val="en-GB"/>
              </w:rPr>
            </w:pPr>
            <w:r w:rsidRPr="0036726F">
              <w:rPr>
                <w:color w:val="auto"/>
                <w:sz w:val="22"/>
                <w:highlight w:val="green"/>
                <w:lang w:val="en-GB"/>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eastAsia="宋体"/>
                <w:color w:val="auto"/>
                <w:sz w:val="22"/>
                <w:highlight w:val="green"/>
                <w:lang w:val="en-GB" w:eastAsia="zh-CN"/>
              </w:rPr>
            </w:pPr>
            <w:r w:rsidRPr="0036726F">
              <w:rPr>
                <w:color w:val="auto"/>
                <w:sz w:val="22"/>
                <w:highlight w:val="green"/>
                <w:lang w:val="en-GB"/>
              </w:rPr>
              <w:t>Location Area Code, a decimal value</w:t>
            </w:r>
            <w:r w:rsidRPr="0036726F">
              <w:rPr>
                <w:rFonts w:eastAsia="宋体"/>
                <w:color w:val="auto"/>
                <w:sz w:val="22"/>
                <w:highlight w:val="green"/>
                <w:lang w:val="en-GB" w:eastAsia="zh-CN"/>
              </w:rPr>
              <w:t>.</w:t>
            </w:r>
          </w:p>
          <w:p w:rsidR="0036726F" w:rsidRPr="0036726F" w:rsidRDefault="0036726F" w:rsidP="004537A7">
            <w:pPr>
              <w:pStyle w:val="af9"/>
              <w:spacing w:before="240"/>
              <w:jc w:val="both"/>
              <w:rPr>
                <w:rFonts w:eastAsia="宋体"/>
                <w:color w:val="auto"/>
                <w:sz w:val="22"/>
                <w:highlight w:val="green"/>
                <w:lang w:val="en-GB" w:eastAsia="zh-CN"/>
              </w:rPr>
            </w:pPr>
            <w:r w:rsidRPr="0036726F">
              <w:rPr>
                <w:rFonts w:eastAsia="宋体"/>
                <w:color w:val="auto"/>
                <w:sz w:val="22"/>
                <w:highlight w:val="green"/>
                <w:lang w:val="en-GB" w:eastAsia="zh-CN"/>
              </w:rPr>
              <w:t>Reserved this filed, not implemented. Return value is empty string currently</w:t>
            </w: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 xml:space="preserve">LTE_state            </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integer</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0: idle</w:t>
            </w:r>
          </w:p>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1: searching</w:t>
            </w: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AA04B9" w:rsidP="004537A7">
            <w:pPr>
              <w:pStyle w:val="af9"/>
              <w:spacing w:before="240"/>
              <w:jc w:val="both"/>
              <w:rPr>
                <w:rFonts w:ascii="Times New Roman" w:eastAsia="宋体" w:hAnsi="Times New Roman"/>
                <w:color w:val="auto"/>
                <w:sz w:val="21"/>
                <w:szCs w:val="24"/>
                <w:highlight w:val="green"/>
                <w:lang w:eastAsia="zh-CN"/>
              </w:rPr>
            </w:pPr>
            <w:r>
              <w:rPr>
                <w:rFonts w:ascii="Times New Roman" w:eastAsia="宋体" w:hAnsi="Times New Roman" w:hint="eastAsia"/>
                <w:color w:val="auto"/>
                <w:sz w:val="21"/>
                <w:szCs w:val="24"/>
                <w:highlight w:val="green"/>
                <w:lang w:eastAsia="zh-CN"/>
              </w:rPr>
              <w:t>m</w:t>
            </w:r>
            <w:r w:rsidR="0036726F" w:rsidRPr="0036726F">
              <w:rPr>
                <w:rFonts w:ascii="Times New Roman" w:eastAsia="宋体" w:hAnsi="Times New Roman"/>
                <w:color w:val="auto"/>
                <w:sz w:val="21"/>
                <w:szCs w:val="24"/>
                <w:highlight w:val="green"/>
                <w:lang w:eastAsia="zh-CN"/>
              </w:rPr>
              <w:t>cc</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AA04B9" w:rsidP="004537A7">
            <w:pPr>
              <w:pStyle w:val="af9"/>
              <w:spacing w:before="240"/>
              <w:jc w:val="both"/>
              <w:rPr>
                <w:rFonts w:ascii="Times New Roman" w:eastAsia="宋体" w:hAnsi="Times New Roman"/>
                <w:color w:val="auto"/>
                <w:sz w:val="21"/>
                <w:szCs w:val="24"/>
                <w:highlight w:val="green"/>
                <w:lang w:eastAsia="zh-CN"/>
              </w:rPr>
            </w:pPr>
            <w:r>
              <w:rPr>
                <w:rFonts w:ascii="Times New Roman" w:eastAsia="宋体" w:hAnsi="Times New Roman" w:hint="eastAsia"/>
                <w:color w:val="auto"/>
                <w:sz w:val="21"/>
                <w:szCs w:val="24"/>
                <w:highlight w:val="green"/>
                <w:lang w:eastAsia="zh-CN"/>
              </w:rPr>
              <w:t>m</w:t>
            </w:r>
            <w:r w:rsidR="0036726F" w:rsidRPr="0036726F">
              <w:rPr>
                <w:rFonts w:ascii="Times New Roman" w:eastAsia="宋体" w:hAnsi="Times New Roman"/>
                <w:color w:val="auto"/>
                <w:sz w:val="21"/>
                <w:szCs w:val="24"/>
                <w:highlight w:val="green"/>
                <w:lang w:eastAsia="zh-CN"/>
              </w:rPr>
              <w:t>nc</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NetworkName</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operator name</w:t>
            </w: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NetworkType</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Integer</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 xml:space="preserve">Network Type </w:t>
            </w:r>
          </w:p>
          <w:p w:rsidR="0036726F" w:rsidRPr="0036726F" w:rsidRDefault="0036726F" w:rsidP="004537A7">
            <w:pPr>
              <w:spacing w:line="300" w:lineRule="auto"/>
              <w:jc w:val="left"/>
              <w:rPr>
                <w:color w:val="auto"/>
                <w:highlight w:val="green"/>
              </w:rPr>
            </w:pPr>
            <w:r w:rsidRPr="0036726F">
              <w:rPr>
                <w:color w:val="auto"/>
                <w:highlight w:val="green"/>
              </w:rPr>
              <w:t>0: NO SERVER</w:t>
            </w:r>
          </w:p>
          <w:p w:rsidR="0036726F" w:rsidRPr="0036726F" w:rsidRDefault="0036726F" w:rsidP="004537A7">
            <w:pPr>
              <w:spacing w:line="300" w:lineRule="auto"/>
              <w:jc w:val="left"/>
              <w:rPr>
                <w:color w:val="auto"/>
                <w:highlight w:val="green"/>
              </w:rPr>
            </w:pPr>
            <w:r w:rsidRPr="0036726F">
              <w:rPr>
                <w:color w:val="auto"/>
                <w:highlight w:val="green"/>
              </w:rPr>
              <w:t>1: GPRS</w:t>
            </w:r>
          </w:p>
          <w:p w:rsidR="0036726F" w:rsidRPr="0036726F" w:rsidRDefault="0036726F" w:rsidP="004537A7">
            <w:pPr>
              <w:spacing w:line="300" w:lineRule="auto"/>
              <w:jc w:val="left"/>
              <w:rPr>
                <w:color w:val="auto"/>
                <w:highlight w:val="green"/>
              </w:rPr>
            </w:pPr>
            <w:r w:rsidRPr="0036726F">
              <w:rPr>
                <w:color w:val="auto"/>
                <w:highlight w:val="green"/>
              </w:rPr>
              <w:t>2: EDGE</w:t>
            </w:r>
          </w:p>
          <w:p w:rsidR="0036726F" w:rsidRPr="0036726F" w:rsidRDefault="0036726F" w:rsidP="004537A7">
            <w:pPr>
              <w:spacing w:line="300" w:lineRule="auto"/>
              <w:jc w:val="left"/>
              <w:rPr>
                <w:color w:val="auto"/>
                <w:highlight w:val="green"/>
              </w:rPr>
            </w:pPr>
            <w:r w:rsidRPr="0036726F">
              <w:rPr>
                <w:color w:val="auto"/>
                <w:highlight w:val="green"/>
              </w:rPr>
              <w:t>3: HSPA</w:t>
            </w:r>
          </w:p>
          <w:p w:rsidR="0036726F" w:rsidRPr="0036726F" w:rsidRDefault="0036726F" w:rsidP="004537A7">
            <w:pPr>
              <w:spacing w:line="300" w:lineRule="auto"/>
              <w:jc w:val="left"/>
              <w:rPr>
                <w:color w:val="auto"/>
                <w:highlight w:val="green"/>
              </w:rPr>
            </w:pPr>
            <w:r w:rsidRPr="0036726F">
              <w:rPr>
                <w:color w:val="auto"/>
                <w:highlight w:val="green"/>
              </w:rPr>
              <w:t>4: HSUPA</w:t>
            </w:r>
          </w:p>
          <w:p w:rsidR="0036726F" w:rsidRPr="0036726F" w:rsidRDefault="0036726F" w:rsidP="004537A7">
            <w:pPr>
              <w:spacing w:line="300" w:lineRule="auto"/>
              <w:jc w:val="left"/>
              <w:rPr>
                <w:color w:val="auto"/>
                <w:highlight w:val="green"/>
              </w:rPr>
            </w:pPr>
            <w:r w:rsidRPr="0036726F">
              <w:rPr>
                <w:color w:val="auto"/>
                <w:highlight w:val="green"/>
              </w:rPr>
              <w:t>5: UMTS</w:t>
            </w:r>
          </w:p>
          <w:p w:rsidR="0036726F" w:rsidRPr="0036726F" w:rsidRDefault="0036726F" w:rsidP="004537A7">
            <w:pPr>
              <w:spacing w:line="300" w:lineRule="auto"/>
              <w:jc w:val="left"/>
              <w:rPr>
                <w:color w:val="auto"/>
                <w:highlight w:val="green"/>
              </w:rPr>
            </w:pPr>
            <w:r w:rsidRPr="0036726F">
              <w:rPr>
                <w:color w:val="auto"/>
                <w:highlight w:val="green"/>
              </w:rPr>
              <w:t>6: HSPA+</w:t>
            </w:r>
          </w:p>
          <w:p w:rsidR="0036726F" w:rsidRPr="0036726F" w:rsidRDefault="0036726F" w:rsidP="004537A7">
            <w:pPr>
              <w:spacing w:line="300" w:lineRule="auto"/>
              <w:jc w:val="left"/>
              <w:rPr>
                <w:color w:val="auto"/>
                <w:highlight w:val="green"/>
              </w:rPr>
            </w:pPr>
            <w:r w:rsidRPr="0036726F">
              <w:rPr>
                <w:color w:val="auto"/>
                <w:highlight w:val="green"/>
              </w:rPr>
              <w:lastRenderedPageBreak/>
              <w:t>7: DC-HSPA+</w:t>
            </w:r>
          </w:p>
          <w:p w:rsidR="0036726F" w:rsidRPr="0036726F" w:rsidRDefault="0036726F" w:rsidP="004537A7">
            <w:pPr>
              <w:spacing w:line="300" w:lineRule="auto"/>
              <w:jc w:val="left"/>
              <w:rPr>
                <w:color w:val="auto"/>
                <w:highlight w:val="green"/>
              </w:rPr>
            </w:pPr>
            <w:bookmarkStart w:id="309" w:name="OLE_LINK38"/>
            <w:r w:rsidRPr="0036726F">
              <w:rPr>
                <w:color w:val="auto"/>
                <w:highlight w:val="green"/>
              </w:rPr>
              <w:t>8: LTE</w:t>
            </w:r>
            <w:bookmarkEnd w:id="309"/>
            <w:r w:rsidRPr="0036726F">
              <w:rPr>
                <w:color w:val="auto"/>
                <w:highlight w:val="green"/>
              </w:rPr>
              <w:t xml:space="preserve"> </w:t>
            </w:r>
          </w:p>
          <w:p w:rsidR="0036726F" w:rsidRPr="0036726F" w:rsidRDefault="0036726F" w:rsidP="004537A7">
            <w:pPr>
              <w:spacing w:line="300" w:lineRule="auto"/>
              <w:jc w:val="left"/>
              <w:rPr>
                <w:color w:val="auto"/>
                <w:highlight w:val="green"/>
              </w:rPr>
            </w:pPr>
            <w:r w:rsidRPr="0036726F">
              <w:rPr>
                <w:rFonts w:hint="eastAsia"/>
                <w:color w:val="auto"/>
                <w:highlight w:val="green"/>
              </w:rPr>
              <w:t>9: LTE+</w:t>
            </w:r>
          </w:p>
          <w:p w:rsidR="0036726F" w:rsidRPr="0036726F" w:rsidRDefault="0036726F" w:rsidP="004537A7">
            <w:pPr>
              <w:spacing w:line="300" w:lineRule="auto"/>
              <w:jc w:val="left"/>
              <w:rPr>
                <w:color w:val="auto"/>
                <w:highlight w:val="green"/>
              </w:rPr>
            </w:pPr>
            <w:r w:rsidRPr="0036726F">
              <w:rPr>
                <w:rFonts w:hint="eastAsia"/>
                <w:color w:val="auto"/>
                <w:highlight w:val="green"/>
              </w:rPr>
              <w:t>10:CDMA</w:t>
            </w:r>
          </w:p>
          <w:p w:rsidR="0036726F" w:rsidRPr="0036726F" w:rsidRDefault="0036726F" w:rsidP="004537A7">
            <w:pPr>
              <w:spacing w:line="300" w:lineRule="auto"/>
              <w:jc w:val="left"/>
              <w:rPr>
                <w:color w:val="auto"/>
                <w:highlight w:val="green"/>
              </w:rPr>
            </w:pPr>
            <w:r w:rsidRPr="0036726F">
              <w:rPr>
                <w:rFonts w:hint="eastAsia"/>
                <w:color w:val="auto"/>
                <w:highlight w:val="green"/>
              </w:rPr>
              <w:t>11:GSM</w:t>
            </w:r>
          </w:p>
          <w:p w:rsidR="0036726F" w:rsidRPr="0036726F" w:rsidRDefault="0036726F" w:rsidP="004537A7">
            <w:pPr>
              <w:spacing w:line="300" w:lineRule="auto"/>
              <w:jc w:val="left"/>
              <w:rPr>
                <w:color w:val="auto"/>
                <w:highlight w:val="green"/>
              </w:rPr>
            </w:pPr>
            <w:r w:rsidRPr="0036726F">
              <w:rPr>
                <w:rFonts w:hint="eastAsia"/>
                <w:color w:val="auto"/>
                <w:highlight w:val="green"/>
              </w:rPr>
              <w:t>12:EVDO</w:t>
            </w:r>
          </w:p>
          <w:p w:rsidR="0036726F" w:rsidRPr="0036726F" w:rsidRDefault="0036726F" w:rsidP="004537A7">
            <w:pPr>
              <w:spacing w:line="300" w:lineRule="auto"/>
              <w:jc w:val="left"/>
              <w:rPr>
                <w:color w:val="auto"/>
                <w:highlight w:val="green"/>
              </w:rPr>
            </w:pPr>
            <w:r w:rsidRPr="0036726F">
              <w:rPr>
                <w:rFonts w:hint="eastAsia"/>
                <w:color w:val="auto"/>
                <w:highlight w:val="green"/>
              </w:rPr>
              <w:t>13:LTE-FDD</w:t>
            </w:r>
          </w:p>
          <w:p w:rsidR="0036726F" w:rsidRPr="0036726F" w:rsidRDefault="0036726F" w:rsidP="004537A7">
            <w:pPr>
              <w:spacing w:line="300" w:lineRule="auto"/>
              <w:jc w:val="left"/>
              <w:rPr>
                <w:color w:val="auto"/>
                <w:highlight w:val="green"/>
              </w:rPr>
            </w:pPr>
            <w:r w:rsidRPr="0036726F">
              <w:rPr>
                <w:rFonts w:hint="eastAsia"/>
                <w:color w:val="auto"/>
                <w:highlight w:val="green"/>
              </w:rPr>
              <w:t>14:LTE-TDD</w:t>
            </w:r>
            <w:r w:rsidRPr="0036726F">
              <w:rPr>
                <w:color w:val="auto"/>
                <w:highlight w:val="green"/>
              </w:rPr>
              <w:br/>
            </w:r>
            <w:r w:rsidRPr="0036726F">
              <w:rPr>
                <w:rFonts w:hint="eastAsia"/>
                <w:color w:val="auto"/>
                <w:highlight w:val="green"/>
              </w:rPr>
              <w:t>15:</w:t>
            </w:r>
            <w:r w:rsidRPr="0036726F">
              <w:rPr>
                <w:color w:val="auto"/>
                <w:highlight w:val="green"/>
              </w:rPr>
              <w:t xml:space="preserve"> CDMA--&gt;Ehrpd </w:t>
            </w:r>
          </w:p>
        </w:tc>
      </w:tr>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lastRenderedPageBreak/>
              <w:t>PLMN</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7C13C5">
            <w:pPr>
              <w:pStyle w:val="af9"/>
              <w:spacing w:before="240"/>
              <w:jc w:val="both"/>
              <w:rPr>
                <w:rFonts w:ascii="Times New Roman" w:eastAsia="宋体" w:hAnsi="Times New Roman"/>
                <w:color w:val="auto"/>
                <w:sz w:val="21"/>
                <w:szCs w:val="24"/>
                <w:highlight w:val="green"/>
                <w:lang w:eastAsia="zh-CN"/>
              </w:rPr>
            </w:pPr>
            <w:r w:rsidRPr="007C13C5">
              <w:rPr>
                <w:rFonts w:ascii="Times New Roman" w:eastAsia="宋体" w:hAnsi="Times New Roman"/>
                <w:color w:val="auto"/>
                <w:sz w:val="21"/>
                <w:szCs w:val="24"/>
                <w:highlight w:val="green"/>
                <w:lang w:val="en-US" w:eastAsia="zh-CN"/>
              </w:rPr>
              <w:t>Public Land Mobile Network (Network)</w:t>
            </w: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PLMN</w:t>
            </w:r>
            <w:r w:rsidRPr="0036726F">
              <w:rPr>
                <w:rFonts w:ascii="Times New Roman" w:eastAsia="宋体" w:hAnsi="Times New Roman" w:hint="eastAsia"/>
                <w:color w:val="auto"/>
                <w:sz w:val="21"/>
                <w:szCs w:val="24"/>
                <w:highlight w:val="green"/>
                <w:lang w:eastAsia="zh-CN"/>
              </w:rPr>
              <w:t>_name</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color w:val="auto"/>
                <w:sz w:val="22"/>
                <w:highlight w:val="green"/>
                <w:lang w:val="en-GB"/>
              </w:rPr>
            </w:pPr>
            <w:bookmarkStart w:id="310" w:name="OLE_LINK44"/>
            <w:bookmarkStart w:id="311" w:name="OLE_LINK43"/>
            <w:bookmarkEnd w:id="310"/>
            <w:bookmarkEnd w:id="311"/>
            <w:r w:rsidRPr="0036726F">
              <w:rPr>
                <w:color w:val="auto"/>
                <w:sz w:val="22"/>
                <w:highlight w:val="green"/>
                <w:lang w:val="en-GB"/>
              </w:rPr>
              <w:t>RncID</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color w:val="auto"/>
                <w:sz w:val="22"/>
                <w:highlight w:val="green"/>
                <w:lang w:val="en-GB"/>
              </w:rPr>
            </w:pPr>
            <w:r w:rsidRPr="0036726F">
              <w:rPr>
                <w:color w:val="auto"/>
                <w:sz w:val="22"/>
                <w:highlight w:val="green"/>
                <w:lang w:val="en-GB"/>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color w:val="auto"/>
                <w:sz w:val="22"/>
                <w:highlight w:val="green"/>
                <w:lang w:val="en-GB"/>
              </w:rPr>
            </w:pPr>
            <w:r w:rsidRPr="0036726F">
              <w:rPr>
                <w:color w:val="auto"/>
                <w:sz w:val="22"/>
                <w:highlight w:val="green"/>
                <w:lang w:val="en-GB"/>
              </w:rPr>
              <w:t>RNC ID as a decimal value</w:t>
            </w:r>
          </w:p>
          <w:p w:rsidR="00E23645" w:rsidRPr="0036726F" w:rsidRDefault="00276531">
            <w:pPr>
              <w:pStyle w:val="af9"/>
              <w:spacing w:before="240"/>
              <w:jc w:val="both"/>
              <w:rPr>
                <w:rFonts w:eastAsia="宋体"/>
                <w:color w:val="auto"/>
                <w:sz w:val="22"/>
                <w:highlight w:val="green"/>
                <w:lang w:val="en-GB" w:eastAsia="zh-CN"/>
              </w:rPr>
            </w:pPr>
            <w:r w:rsidRPr="0036726F">
              <w:rPr>
                <w:rFonts w:eastAsia="宋体"/>
                <w:color w:val="auto"/>
                <w:sz w:val="22"/>
                <w:highlight w:val="green"/>
                <w:lang w:val="en-GB" w:eastAsia="zh-CN"/>
              </w:rPr>
              <w:t>Reserved this filed, not implemented. Return value is empty string currently</w:t>
            </w:r>
          </w:p>
        </w:tc>
      </w:tr>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Roaming</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Integer</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Possible Values:</w:t>
            </w:r>
          </w:p>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0: roaming</w:t>
            </w:r>
          </w:p>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1: no roaming</w:t>
            </w:r>
          </w:p>
          <w:p w:rsidR="00E23645" w:rsidRPr="0036726F" w:rsidRDefault="00E23645">
            <w:pPr>
              <w:pStyle w:val="af9"/>
              <w:rPr>
                <w:rFonts w:ascii="Times New Roman" w:eastAsia="宋体" w:hAnsi="Times New Roman"/>
                <w:color w:val="auto"/>
                <w:sz w:val="21"/>
                <w:szCs w:val="24"/>
                <w:highlight w:val="green"/>
                <w:lang w:eastAsia="zh-CN"/>
              </w:rPr>
            </w:pPr>
          </w:p>
        </w:tc>
      </w:tr>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r w:rsidRPr="00AA04B9">
              <w:rPr>
                <w:rFonts w:hint="eastAsia"/>
                <w:highlight w:val="red"/>
              </w:rPr>
              <w:t>RSCP</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pStyle w:val="af9"/>
              <w:spacing w:before="240"/>
              <w:jc w:val="both"/>
              <w:rPr>
                <w:rFonts w:ascii="Times New Roman" w:eastAsia="宋体" w:hAnsi="Times New Roman"/>
                <w:color w:val="auto"/>
                <w:sz w:val="21"/>
                <w:szCs w:val="24"/>
                <w:highlight w:val="red"/>
                <w:lang w:eastAsia="zh-CN"/>
              </w:rPr>
            </w:pP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AA04B9" w:rsidRDefault="0036726F">
            <w:pPr>
              <w:spacing w:line="300" w:lineRule="auto"/>
              <w:jc w:val="left"/>
              <w:rPr>
                <w:color w:val="auto"/>
                <w:highlight w:val="red"/>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RSRP</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RSR</w:t>
            </w:r>
            <w:r w:rsidRPr="0036726F">
              <w:rPr>
                <w:rFonts w:ascii="Times New Roman" w:eastAsia="宋体" w:hAnsi="Times New Roman" w:hint="eastAsia"/>
                <w:color w:val="auto"/>
                <w:sz w:val="21"/>
                <w:szCs w:val="24"/>
                <w:highlight w:val="green"/>
                <w:lang w:eastAsia="zh-CN"/>
              </w:rPr>
              <w:t>Q</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RSSI</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SignalStrength</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Integer</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spacing w:line="300" w:lineRule="auto"/>
              <w:jc w:val="left"/>
              <w:rPr>
                <w:color w:val="auto"/>
                <w:highlight w:val="green"/>
              </w:rPr>
            </w:pPr>
            <w:r w:rsidRPr="0036726F">
              <w:rPr>
                <w:color w:val="auto"/>
                <w:highlight w:val="green"/>
              </w:rPr>
              <w:t>RSSI value:</w:t>
            </w:r>
          </w:p>
          <w:p w:rsidR="00E23645" w:rsidRPr="0036726F" w:rsidRDefault="00276531">
            <w:pPr>
              <w:spacing w:line="300" w:lineRule="auto"/>
              <w:jc w:val="left"/>
              <w:rPr>
                <w:color w:val="auto"/>
                <w:highlight w:val="green"/>
              </w:rPr>
            </w:pPr>
            <w:r w:rsidRPr="0036726F">
              <w:rPr>
                <w:color w:val="auto"/>
                <w:highlight w:val="green"/>
              </w:rPr>
              <w:t>-1: No service</w:t>
            </w:r>
          </w:p>
          <w:p w:rsidR="00E23645" w:rsidRPr="0036726F" w:rsidRDefault="00276531">
            <w:pPr>
              <w:spacing w:line="300" w:lineRule="auto"/>
              <w:jc w:val="left"/>
              <w:rPr>
                <w:color w:val="auto"/>
                <w:highlight w:val="green"/>
              </w:rPr>
            </w:pPr>
            <w:r w:rsidRPr="0036726F">
              <w:rPr>
                <w:color w:val="auto"/>
                <w:highlight w:val="green"/>
              </w:rPr>
              <w:t>0: level 0</w:t>
            </w:r>
          </w:p>
          <w:p w:rsidR="00E23645" w:rsidRPr="0036726F" w:rsidRDefault="00276531">
            <w:pPr>
              <w:spacing w:line="300" w:lineRule="auto"/>
              <w:jc w:val="left"/>
              <w:rPr>
                <w:color w:val="auto"/>
                <w:highlight w:val="green"/>
              </w:rPr>
            </w:pPr>
            <w:r w:rsidRPr="0036726F">
              <w:rPr>
                <w:color w:val="auto"/>
                <w:highlight w:val="green"/>
              </w:rPr>
              <w:t>1: level 1</w:t>
            </w:r>
          </w:p>
          <w:p w:rsidR="00E23645" w:rsidRPr="0036726F" w:rsidRDefault="00276531">
            <w:pPr>
              <w:spacing w:line="300" w:lineRule="auto"/>
              <w:jc w:val="left"/>
              <w:rPr>
                <w:color w:val="auto"/>
                <w:highlight w:val="green"/>
              </w:rPr>
            </w:pPr>
            <w:r w:rsidRPr="0036726F">
              <w:rPr>
                <w:color w:val="auto"/>
                <w:highlight w:val="green"/>
              </w:rPr>
              <w:t>2: level 2</w:t>
            </w:r>
          </w:p>
          <w:p w:rsidR="00E23645" w:rsidRPr="0036726F" w:rsidRDefault="00276531">
            <w:pPr>
              <w:spacing w:line="300" w:lineRule="auto"/>
              <w:jc w:val="left"/>
              <w:rPr>
                <w:color w:val="auto"/>
                <w:highlight w:val="green"/>
              </w:rPr>
            </w:pPr>
            <w:r w:rsidRPr="0036726F">
              <w:rPr>
                <w:color w:val="auto"/>
                <w:highlight w:val="green"/>
              </w:rPr>
              <w:t>3: level 3</w:t>
            </w:r>
          </w:p>
          <w:p w:rsidR="00E23645" w:rsidRPr="0036726F" w:rsidRDefault="00276531">
            <w:pPr>
              <w:spacing w:line="300" w:lineRule="auto"/>
              <w:jc w:val="left"/>
              <w:rPr>
                <w:color w:val="auto"/>
                <w:highlight w:val="green"/>
              </w:rPr>
            </w:pPr>
            <w:r w:rsidRPr="0036726F">
              <w:rPr>
                <w:color w:val="auto"/>
                <w:highlight w:val="green"/>
              </w:rPr>
              <w:t>4: level 4</w:t>
            </w:r>
          </w:p>
        </w:tc>
      </w:tr>
      <w:tr w:rsidR="0036726F" w:rsidRPr="0036726F" w:rsidTr="004537A7">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SINR</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726F" w:rsidRPr="0036726F" w:rsidRDefault="0036726F" w:rsidP="004537A7">
            <w:pPr>
              <w:pStyle w:val="af9"/>
              <w:spacing w:before="240"/>
              <w:jc w:val="both"/>
              <w:rPr>
                <w:rFonts w:ascii="Times New Roman" w:eastAsia="宋体" w:hAnsi="Times New Roman"/>
                <w:color w:val="auto"/>
                <w:sz w:val="21"/>
                <w:szCs w:val="24"/>
                <w:highlight w:val="green"/>
                <w:lang w:eastAsia="zh-CN"/>
              </w:rPr>
            </w:pPr>
          </w:p>
        </w:tc>
      </w:tr>
      <w:tr w:rsidR="0036726F" w:rsidRPr="003672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SpnName</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SPN  name</w:t>
            </w:r>
          </w:p>
        </w:tc>
      </w:tr>
      <w:tr w:rsidR="0036726F" w:rsidRPr="0036726F" w:rsidTr="00361F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1F6F" w:rsidRPr="0036726F" w:rsidRDefault="00361F6F">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TxPWR</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1F6F" w:rsidRPr="0036726F" w:rsidRDefault="00361F6F">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61F6F" w:rsidRPr="0036726F" w:rsidRDefault="00361F6F">
            <w:pPr>
              <w:pStyle w:val="af9"/>
              <w:spacing w:before="240"/>
              <w:jc w:val="both"/>
              <w:rPr>
                <w:rFonts w:ascii="Times New Roman" w:eastAsia="宋体" w:hAnsi="Times New Roman"/>
                <w:color w:val="auto"/>
                <w:sz w:val="21"/>
                <w:szCs w:val="24"/>
                <w:highlight w:val="green"/>
                <w:lang w:eastAsia="zh-CN"/>
              </w:rPr>
            </w:pPr>
          </w:p>
        </w:tc>
      </w:tr>
      <w:tr w:rsidR="0036726F" w:rsidRPr="0036726F" w:rsidTr="00361F6F">
        <w:tc>
          <w:tcPr>
            <w:tcW w:w="30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F13ED" w:rsidRPr="0036726F" w:rsidRDefault="001F13ED" w:rsidP="00626F83">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UL_channel</w:t>
            </w:r>
          </w:p>
        </w:tc>
        <w:tc>
          <w:tcPr>
            <w:tcW w:w="20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F13ED" w:rsidRPr="0036726F" w:rsidRDefault="004B0F3C">
            <w:pPr>
              <w:pStyle w:val="af9"/>
              <w:spacing w:before="240"/>
              <w:jc w:val="both"/>
              <w:rPr>
                <w:rFonts w:ascii="Times New Roman" w:eastAsia="宋体" w:hAnsi="Times New Roman"/>
                <w:color w:val="auto"/>
                <w:sz w:val="21"/>
                <w:szCs w:val="24"/>
                <w:highlight w:val="green"/>
                <w:lang w:eastAsia="zh-CN"/>
              </w:rPr>
            </w:pPr>
            <w:r w:rsidRPr="0036726F">
              <w:rPr>
                <w:rFonts w:ascii="Times New Roman" w:eastAsia="宋体" w:hAnsi="Times New Roman" w:hint="eastAsia"/>
                <w:color w:val="auto"/>
                <w:sz w:val="21"/>
                <w:szCs w:val="24"/>
                <w:highlight w:val="green"/>
                <w:lang w:eastAsia="zh-CN"/>
              </w:rPr>
              <w:t>string</w:t>
            </w:r>
          </w:p>
        </w:tc>
        <w:tc>
          <w:tcPr>
            <w:tcW w:w="42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F13ED" w:rsidRPr="0036726F" w:rsidRDefault="001F13ED">
            <w:pPr>
              <w:pStyle w:val="af9"/>
              <w:spacing w:before="240"/>
              <w:jc w:val="both"/>
              <w:rPr>
                <w:rFonts w:ascii="Times New Roman" w:eastAsia="宋体" w:hAnsi="Times New Roman"/>
                <w:color w:val="auto"/>
                <w:sz w:val="21"/>
                <w:szCs w:val="24"/>
                <w:highlight w:val="green"/>
                <w:lang w:eastAsia="zh-CN"/>
              </w:rPr>
            </w:pPr>
          </w:p>
        </w:tc>
      </w:tr>
    </w:tbl>
    <w:p w:rsidR="00E23645" w:rsidRPr="0036726F" w:rsidRDefault="00E23645">
      <w:pPr>
        <w:jc w:val="left"/>
        <w:rPr>
          <w:rFonts w:ascii="Consolas" w:hAnsi="Consolas" w:cs="Consolas"/>
          <w:sz w:val="19"/>
          <w:szCs w:val="19"/>
          <w:highlight w:val="green"/>
        </w:rPr>
      </w:pPr>
    </w:p>
    <w:p w:rsidR="00E23645" w:rsidRPr="0036726F" w:rsidRDefault="00276531">
      <w:pPr>
        <w:pStyle w:val="4"/>
        <w:numPr>
          <w:ilvl w:val="3"/>
          <w:numId w:val="1"/>
        </w:numPr>
        <w:rPr>
          <w:highlight w:val="green"/>
        </w:rPr>
      </w:pPr>
      <w:bookmarkStart w:id="312" w:name="__RefHeading__56466_1585609034"/>
      <w:bookmarkEnd w:id="312"/>
      <w:r w:rsidRPr="0036726F">
        <w:rPr>
          <w:highlight w:val="green"/>
        </w:rPr>
        <w:lastRenderedPageBreak/>
        <w:t>Response with error</w:t>
      </w:r>
    </w:p>
    <w:p w:rsidR="00E23645" w:rsidRPr="0036726F" w:rsidRDefault="00276531">
      <w:pPr>
        <w:rPr>
          <w:highlight w:val="green"/>
        </w:rPr>
      </w:pPr>
      <w:r w:rsidRPr="0036726F">
        <w:rPr>
          <w:highlight w:val="green"/>
        </w:rPr>
        <w:t>{</w:t>
      </w:r>
    </w:p>
    <w:p w:rsidR="00E23645" w:rsidRPr="0036726F" w:rsidRDefault="00276531">
      <w:pPr>
        <w:ind w:firstLine="420"/>
        <w:rPr>
          <w:highlight w:val="green"/>
        </w:rPr>
      </w:pPr>
      <w:r w:rsidRPr="0036726F">
        <w:rPr>
          <w:highlight w:val="green"/>
        </w:rPr>
        <w:t>"jsonrpc": "2.0",</w:t>
      </w:r>
    </w:p>
    <w:p w:rsidR="00E23645" w:rsidRPr="0036726F" w:rsidRDefault="00276531">
      <w:pPr>
        <w:ind w:firstLine="420"/>
        <w:rPr>
          <w:highlight w:val="green"/>
        </w:rPr>
      </w:pPr>
      <w:r w:rsidRPr="0036726F">
        <w:rPr>
          <w:highlight w:val="green"/>
        </w:rPr>
        <w:t>"error": {</w:t>
      </w:r>
    </w:p>
    <w:p w:rsidR="00E23645" w:rsidRPr="0036726F" w:rsidRDefault="00276531">
      <w:pPr>
        <w:ind w:left="840" w:firstLine="420"/>
        <w:rPr>
          <w:highlight w:val="green"/>
        </w:rPr>
      </w:pPr>
      <w:r w:rsidRPr="0036726F">
        <w:rPr>
          <w:highlight w:val="green"/>
        </w:rPr>
        <w:t>"code": "040101",</w:t>
      </w:r>
    </w:p>
    <w:p w:rsidR="00E23645" w:rsidRPr="0036726F" w:rsidRDefault="00276531">
      <w:pPr>
        <w:ind w:left="840" w:firstLine="420"/>
        <w:rPr>
          <w:highlight w:val="green"/>
        </w:rPr>
      </w:pPr>
      <w:r w:rsidRPr="0036726F">
        <w:rPr>
          <w:highlight w:val="green"/>
        </w:rPr>
        <w:t>"message": "Get network information data error."</w:t>
      </w:r>
    </w:p>
    <w:p w:rsidR="00E23645" w:rsidRPr="0036726F" w:rsidRDefault="00276531">
      <w:pPr>
        <w:ind w:left="840" w:firstLine="420"/>
        <w:rPr>
          <w:highlight w:val="green"/>
        </w:rPr>
      </w:pPr>
      <w:r w:rsidRPr="0036726F">
        <w:rPr>
          <w:highlight w:val="green"/>
        </w:rPr>
        <w:t xml:space="preserve">}, </w:t>
      </w:r>
    </w:p>
    <w:p w:rsidR="00E23645" w:rsidRPr="0036726F" w:rsidRDefault="00276531">
      <w:pPr>
        <w:ind w:firstLine="420"/>
        <w:rPr>
          <w:highlight w:val="green"/>
        </w:rPr>
      </w:pPr>
      <w:r w:rsidRPr="0036726F">
        <w:rPr>
          <w:highlight w:val="green"/>
        </w:rPr>
        <w:t>"id": "4.1"</w:t>
      </w:r>
    </w:p>
    <w:p w:rsidR="00E23645" w:rsidRPr="0036726F" w:rsidRDefault="00276531">
      <w:pPr>
        <w:rPr>
          <w:highlight w:val="green"/>
        </w:rPr>
      </w:pPr>
      <w:r w:rsidRPr="0036726F">
        <w:rPr>
          <w:highlight w:val="green"/>
        </w:rPr>
        <w:t>}</w:t>
      </w:r>
    </w:p>
    <w:p w:rsidR="00E23645" w:rsidRPr="0036726F"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683"/>
        <w:gridCol w:w="3941"/>
      </w:tblGrid>
      <w:tr w:rsidR="00E23645" w:rsidRPr="0036726F">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TextBody"/>
              <w:widowControl w:val="0"/>
              <w:rPr>
                <w:rFonts w:ascii="Times New Roman" w:hAnsi="Times New Roman"/>
                <w:highlight w:val="green"/>
                <w:lang w:val="en-US" w:eastAsia="zh-CN"/>
              </w:rPr>
            </w:pPr>
            <w:r w:rsidRPr="0036726F">
              <w:rPr>
                <w:rFonts w:ascii="Times New Roman" w:hAnsi="Times New Roman"/>
                <w:highlight w:val="green"/>
                <w:lang w:val="en-US" w:eastAsia="zh-CN"/>
              </w:rPr>
              <w:t>Error Code</w:t>
            </w:r>
          </w:p>
        </w:tc>
        <w:tc>
          <w:tcPr>
            <w:tcW w:w="36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TextBody"/>
              <w:widowControl w:val="0"/>
              <w:rPr>
                <w:rFonts w:ascii="Times New Roman" w:hAnsi="Times New Roman"/>
                <w:highlight w:val="green"/>
                <w:lang w:val="en-US" w:eastAsia="zh-CN"/>
              </w:rPr>
            </w:pPr>
            <w:r w:rsidRPr="0036726F">
              <w:rPr>
                <w:rFonts w:ascii="Times New Roman" w:hAnsi="Times New Roman"/>
                <w:highlight w:val="green"/>
                <w:lang w:val="en-US" w:eastAsia="zh-CN"/>
              </w:rPr>
              <w:t>Error Message</w:t>
            </w:r>
          </w:p>
        </w:tc>
        <w:tc>
          <w:tcPr>
            <w:tcW w:w="39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pStyle w:val="TextBody"/>
              <w:widowControl w:val="0"/>
              <w:rPr>
                <w:rFonts w:ascii="Times New Roman" w:hAnsi="Times New Roman"/>
                <w:highlight w:val="green"/>
                <w:lang w:val="en-US" w:eastAsia="zh-CN"/>
              </w:rPr>
            </w:pPr>
            <w:r w:rsidRPr="0036726F">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rPr>
                <w:szCs w:val="20"/>
                <w:highlight w:val="green"/>
              </w:rPr>
            </w:pPr>
            <w:r w:rsidRPr="0036726F">
              <w:rPr>
                <w:szCs w:val="20"/>
                <w:highlight w:val="green"/>
              </w:rPr>
              <w:t>040101</w:t>
            </w:r>
          </w:p>
        </w:tc>
        <w:tc>
          <w:tcPr>
            <w:tcW w:w="36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36726F" w:rsidRDefault="00276531">
            <w:pPr>
              <w:rPr>
                <w:szCs w:val="20"/>
                <w:highlight w:val="green"/>
              </w:rPr>
            </w:pPr>
            <w:r w:rsidRPr="0036726F">
              <w:rPr>
                <w:szCs w:val="20"/>
                <w:highlight w:val="green"/>
              </w:rPr>
              <w:t>Get network information data error.</w:t>
            </w:r>
          </w:p>
        </w:tc>
        <w:tc>
          <w:tcPr>
            <w:tcW w:w="39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36726F">
              <w:rPr>
                <w:szCs w:val="20"/>
                <w:highlight w:val="green"/>
              </w:rPr>
              <w:t>Get network information data error.</w:t>
            </w:r>
          </w:p>
        </w:tc>
      </w:tr>
    </w:tbl>
    <w:p w:rsidR="00E23645" w:rsidRPr="00AD0EC7" w:rsidRDefault="00276531">
      <w:pPr>
        <w:pStyle w:val="3"/>
        <w:numPr>
          <w:ilvl w:val="2"/>
          <w:numId w:val="1"/>
        </w:numPr>
        <w:ind w:left="964" w:right="210"/>
        <w:rPr>
          <w:highlight w:val="green"/>
        </w:rPr>
      </w:pPr>
      <w:bookmarkStart w:id="313" w:name="_Toc422502806"/>
      <w:bookmarkStart w:id="314" w:name="_Toc401747841"/>
      <w:bookmarkStart w:id="315" w:name="_Toc392062417"/>
      <w:bookmarkStart w:id="316" w:name="__RefHeading__56468_1585609034"/>
      <w:bookmarkStart w:id="317" w:name="_Toc470684639"/>
      <w:bookmarkEnd w:id="313"/>
      <w:bookmarkEnd w:id="314"/>
      <w:bookmarkEnd w:id="315"/>
      <w:bookmarkEnd w:id="316"/>
      <w:r w:rsidRPr="00AD0EC7">
        <w:rPr>
          <w:highlight w:val="green"/>
        </w:rPr>
        <w:t>SearchNetwork</w:t>
      </w:r>
      <w:bookmarkEnd w:id="317"/>
    </w:p>
    <w:p w:rsidR="00E23645" w:rsidRPr="00AD0EC7" w:rsidRDefault="00276531">
      <w:pPr>
        <w:pStyle w:val="4"/>
        <w:numPr>
          <w:ilvl w:val="3"/>
          <w:numId w:val="1"/>
        </w:numPr>
        <w:rPr>
          <w:highlight w:val="green"/>
        </w:rPr>
      </w:pPr>
      <w:bookmarkStart w:id="318" w:name="__RefHeading__56470_1585609034"/>
      <w:bookmarkEnd w:id="318"/>
      <w:r w:rsidRPr="00AD0EC7">
        <w:rPr>
          <w:highlight w:val="green"/>
        </w:rPr>
        <w:t>POST Request</w:t>
      </w:r>
    </w:p>
    <w:p w:rsidR="00E23645" w:rsidRPr="00AD0EC7" w:rsidRDefault="00276531">
      <w:pPr>
        <w:ind w:left="210"/>
        <w:rPr>
          <w:highlight w:val="green"/>
        </w:rPr>
      </w:pPr>
      <w:r w:rsidRPr="00AD0EC7">
        <w:rPr>
          <w:highlight w:val="green"/>
        </w:rPr>
        <w:t>{</w:t>
      </w:r>
    </w:p>
    <w:p w:rsidR="00E23645" w:rsidRPr="00AD0EC7" w:rsidRDefault="00276531">
      <w:pPr>
        <w:ind w:left="420"/>
        <w:rPr>
          <w:highlight w:val="green"/>
        </w:rPr>
      </w:pPr>
      <w:r w:rsidRPr="00AD0EC7">
        <w:rPr>
          <w:highlight w:val="green"/>
        </w:rPr>
        <w:t xml:space="preserve">"jsonrpc": "2.0", </w:t>
      </w:r>
    </w:p>
    <w:p w:rsidR="00E23645" w:rsidRPr="00AD0EC7" w:rsidRDefault="00276531">
      <w:pPr>
        <w:ind w:left="420"/>
        <w:rPr>
          <w:highlight w:val="green"/>
        </w:rPr>
      </w:pPr>
      <w:r w:rsidRPr="00AD0EC7">
        <w:rPr>
          <w:highlight w:val="green"/>
        </w:rPr>
        <w:t>"method": "SearchNetwork",</w:t>
      </w:r>
    </w:p>
    <w:p w:rsidR="00E23645" w:rsidRPr="00AD0EC7" w:rsidRDefault="00276531">
      <w:pPr>
        <w:ind w:left="420"/>
        <w:rPr>
          <w:highlight w:val="green"/>
        </w:rPr>
      </w:pPr>
      <w:r w:rsidRPr="00AD0EC7">
        <w:rPr>
          <w:highlight w:val="green"/>
        </w:rPr>
        <w:t>"params":{},</w:t>
      </w:r>
    </w:p>
    <w:p w:rsidR="00E23645" w:rsidRPr="00AD0EC7" w:rsidRDefault="00276531">
      <w:pPr>
        <w:ind w:left="420"/>
        <w:rPr>
          <w:highlight w:val="green"/>
        </w:rPr>
      </w:pPr>
      <w:r w:rsidRPr="00AD0EC7">
        <w:rPr>
          <w:highlight w:val="green"/>
        </w:rPr>
        <w:t>"id": "4.2"</w:t>
      </w:r>
    </w:p>
    <w:p w:rsidR="00E23645" w:rsidRPr="00AD0EC7" w:rsidRDefault="00276531">
      <w:pPr>
        <w:ind w:firstLine="210"/>
        <w:jc w:val="left"/>
        <w:rPr>
          <w:highlight w:val="green"/>
        </w:rPr>
      </w:pPr>
      <w:r w:rsidRPr="00AD0EC7">
        <w:rPr>
          <w:highlight w:val="green"/>
        </w:rPr>
        <w:t>}</w:t>
      </w:r>
    </w:p>
    <w:p w:rsidR="00E23645" w:rsidRPr="00AD0EC7" w:rsidRDefault="00276531">
      <w:pPr>
        <w:pStyle w:val="4"/>
        <w:numPr>
          <w:ilvl w:val="3"/>
          <w:numId w:val="1"/>
        </w:numPr>
        <w:rPr>
          <w:highlight w:val="green"/>
        </w:rPr>
      </w:pPr>
      <w:bookmarkStart w:id="319" w:name="__RefHeading__56472_1585609034"/>
      <w:bookmarkEnd w:id="319"/>
      <w:r w:rsidRPr="00AD0EC7">
        <w:rPr>
          <w:highlight w:val="green"/>
        </w:rPr>
        <w:t>Response</w:t>
      </w:r>
    </w:p>
    <w:p w:rsidR="00E23645" w:rsidRPr="00AD0EC7" w:rsidRDefault="00276531">
      <w:pPr>
        <w:ind w:left="210"/>
        <w:jc w:val="left"/>
        <w:rPr>
          <w:highlight w:val="green"/>
        </w:rPr>
      </w:pPr>
      <w:r w:rsidRPr="00AD0EC7">
        <w:rPr>
          <w:highlight w:val="green"/>
        </w:rPr>
        <w:t>{</w:t>
      </w:r>
    </w:p>
    <w:p w:rsidR="00E23645" w:rsidRPr="00AD0EC7" w:rsidRDefault="00276531">
      <w:pPr>
        <w:ind w:left="210" w:firstLine="420"/>
        <w:jc w:val="left"/>
        <w:rPr>
          <w:highlight w:val="green"/>
        </w:rPr>
      </w:pPr>
      <w:r w:rsidRPr="00AD0EC7">
        <w:rPr>
          <w:highlight w:val="green"/>
        </w:rPr>
        <w:t xml:space="preserve">"jsonrpc": "2.0", </w:t>
      </w:r>
    </w:p>
    <w:p w:rsidR="00E23645" w:rsidRPr="00AD0EC7" w:rsidRDefault="00276531">
      <w:pPr>
        <w:ind w:left="210" w:firstLine="420"/>
        <w:jc w:val="left"/>
        <w:rPr>
          <w:highlight w:val="green"/>
        </w:rPr>
      </w:pPr>
      <w:r w:rsidRPr="00AD0EC7">
        <w:rPr>
          <w:highlight w:val="green"/>
        </w:rPr>
        <w:t>"result": {},</w:t>
      </w:r>
    </w:p>
    <w:p w:rsidR="00E23645" w:rsidRPr="00AD0EC7" w:rsidRDefault="00276531">
      <w:pPr>
        <w:ind w:left="210" w:firstLine="420"/>
        <w:jc w:val="left"/>
        <w:rPr>
          <w:highlight w:val="green"/>
        </w:rPr>
      </w:pPr>
      <w:r w:rsidRPr="00AD0EC7">
        <w:rPr>
          <w:highlight w:val="green"/>
        </w:rPr>
        <w:t xml:space="preserve">"id":"4.2" </w:t>
      </w:r>
    </w:p>
    <w:p w:rsidR="00E23645" w:rsidRPr="00AD0EC7" w:rsidRDefault="00276531">
      <w:pPr>
        <w:ind w:firstLine="210"/>
        <w:rPr>
          <w:highlight w:val="green"/>
        </w:rPr>
      </w:pPr>
      <w:r w:rsidRPr="00AD0EC7">
        <w:rPr>
          <w:highlight w:val="green"/>
        </w:rPr>
        <w:t>}</w:t>
      </w:r>
    </w:p>
    <w:p w:rsidR="00E23645" w:rsidRPr="00AD0EC7" w:rsidRDefault="00276531">
      <w:pPr>
        <w:pStyle w:val="4"/>
        <w:numPr>
          <w:ilvl w:val="3"/>
          <w:numId w:val="1"/>
        </w:numPr>
        <w:rPr>
          <w:highlight w:val="green"/>
        </w:rPr>
      </w:pPr>
      <w:bookmarkStart w:id="320" w:name="__RefHeading__56474_1585609034"/>
      <w:bookmarkEnd w:id="320"/>
      <w:r w:rsidRPr="00AD0EC7">
        <w:rPr>
          <w:highlight w:val="green"/>
        </w:rPr>
        <w:t>Response with error</w:t>
      </w:r>
    </w:p>
    <w:p w:rsidR="00E23645" w:rsidRPr="00AD0EC7" w:rsidRDefault="00276531">
      <w:pPr>
        <w:rPr>
          <w:highlight w:val="green"/>
        </w:rPr>
      </w:pPr>
      <w:r w:rsidRPr="00AD0EC7">
        <w:rPr>
          <w:highlight w:val="green"/>
        </w:rPr>
        <w:t>{</w:t>
      </w:r>
    </w:p>
    <w:p w:rsidR="00E23645" w:rsidRPr="00AD0EC7" w:rsidRDefault="00276531">
      <w:pPr>
        <w:ind w:firstLine="420"/>
        <w:rPr>
          <w:highlight w:val="green"/>
        </w:rPr>
      </w:pPr>
      <w:r w:rsidRPr="00AD0EC7">
        <w:rPr>
          <w:highlight w:val="green"/>
        </w:rPr>
        <w:t>"jsonrpc": "2.0",</w:t>
      </w:r>
    </w:p>
    <w:p w:rsidR="00E23645" w:rsidRPr="00AD0EC7" w:rsidRDefault="00276531">
      <w:pPr>
        <w:ind w:firstLine="420"/>
        <w:rPr>
          <w:highlight w:val="green"/>
        </w:rPr>
      </w:pPr>
      <w:r w:rsidRPr="00AD0EC7">
        <w:rPr>
          <w:highlight w:val="green"/>
        </w:rPr>
        <w:t>"error": {</w:t>
      </w:r>
    </w:p>
    <w:p w:rsidR="00E23645" w:rsidRPr="00AD0EC7" w:rsidRDefault="00276531">
      <w:pPr>
        <w:ind w:left="840" w:firstLine="420"/>
        <w:rPr>
          <w:highlight w:val="green"/>
        </w:rPr>
      </w:pPr>
      <w:r w:rsidRPr="00AD0EC7">
        <w:rPr>
          <w:highlight w:val="green"/>
        </w:rPr>
        <w:t>"code": "040201",</w:t>
      </w:r>
    </w:p>
    <w:p w:rsidR="00E23645" w:rsidRPr="00AD0EC7" w:rsidRDefault="00276531">
      <w:pPr>
        <w:ind w:left="840" w:firstLine="420"/>
        <w:rPr>
          <w:highlight w:val="green"/>
        </w:rPr>
      </w:pPr>
      <w:r w:rsidRPr="00AD0EC7">
        <w:rPr>
          <w:highlight w:val="green"/>
        </w:rPr>
        <w:t>"message": " Search network failed."</w:t>
      </w:r>
    </w:p>
    <w:p w:rsidR="00E23645" w:rsidRPr="00AD0EC7" w:rsidRDefault="00276531">
      <w:pPr>
        <w:ind w:left="840" w:firstLine="420"/>
        <w:rPr>
          <w:highlight w:val="green"/>
        </w:rPr>
      </w:pPr>
      <w:r w:rsidRPr="00AD0EC7">
        <w:rPr>
          <w:highlight w:val="green"/>
        </w:rPr>
        <w:t xml:space="preserve">}, </w:t>
      </w:r>
    </w:p>
    <w:p w:rsidR="00E23645" w:rsidRPr="00AD0EC7" w:rsidRDefault="00276531">
      <w:pPr>
        <w:ind w:firstLine="420"/>
        <w:rPr>
          <w:highlight w:val="green"/>
        </w:rPr>
      </w:pPr>
      <w:r w:rsidRPr="00AD0EC7">
        <w:rPr>
          <w:highlight w:val="green"/>
        </w:rPr>
        <w:t>"id": "4.2"</w:t>
      </w:r>
    </w:p>
    <w:p w:rsidR="00E23645" w:rsidRPr="00AD0EC7" w:rsidRDefault="00276531">
      <w:pPr>
        <w:rPr>
          <w:highlight w:val="green"/>
        </w:rPr>
      </w:pPr>
      <w:r w:rsidRPr="00AD0EC7">
        <w:rPr>
          <w:highlight w:val="green"/>
        </w:rPr>
        <w:t>}</w:t>
      </w:r>
    </w:p>
    <w:p w:rsidR="00E23645" w:rsidRPr="00AD0EC7"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AD0EC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D0EC7" w:rsidRDefault="00276531">
            <w:pPr>
              <w:pStyle w:val="TextBody"/>
              <w:widowControl w:val="0"/>
              <w:rPr>
                <w:rFonts w:ascii="Times New Roman" w:hAnsi="Times New Roman"/>
                <w:highlight w:val="green"/>
                <w:lang w:val="en-US" w:eastAsia="zh-CN"/>
              </w:rPr>
            </w:pPr>
            <w:r w:rsidRPr="00AD0EC7">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D0EC7" w:rsidRDefault="00276531">
            <w:pPr>
              <w:pStyle w:val="TextBody"/>
              <w:widowControl w:val="0"/>
              <w:rPr>
                <w:rFonts w:ascii="Times New Roman" w:hAnsi="Times New Roman"/>
                <w:highlight w:val="green"/>
                <w:lang w:val="en-US" w:eastAsia="zh-CN"/>
              </w:rPr>
            </w:pPr>
            <w:r w:rsidRPr="00AD0EC7">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D0EC7" w:rsidRDefault="00276531">
            <w:pPr>
              <w:pStyle w:val="TextBody"/>
              <w:widowControl w:val="0"/>
              <w:rPr>
                <w:rFonts w:ascii="Times New Roman" w:hAnsi="Times New Roman"/>
                <w:highlight w:val="green"/>
                <w:lang w:val="en-US" w:eastAsia="zh-CN"/>
              </w:rPr>
            </w:pPr>
            <w:r w:rsidRPr="00AD0EC7">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D0EC7" w:rsidRDefault="00276531">
            <w:pPr>
              <w:rPr>
                <w:szCs w:val="20"/>
                <w:highlight w:val="green"/>
              </w:rPr>
            </w:pPr>
            <w:r w:rsidRPr="00AD0EC7">
              <w:rPr>
                <w:szCs w:val="20"/>
                <w:highlight w:val="green"/>
              </w:rPr>
              <w:t>040201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D0EC7" w:rsidRDefault="00276531">
            <w:pPr>
              <w:rPr>
                <w:szCs w:val="20"/>
                <w:highlight w:val="green"/>
              </w:rPr>
            </w:pPr>
            <w:r w:rsidRPr="00AD0EC7">
              <w:rPr>
                <w:szCs w:val="20"/>
                <w:highlight w:val="green"/>
              </w:rPr>
              <w:t>Search network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AD0EC7">
              <w:rPr>
                <w:szCs w:val="20"/>
                <w:highlight w:val="green"/>
              </w:rPr>
              <w:t>Search network failed.</w:t>
            </w:r>
          </w:p>
        </w:tc>
      </w:tr>
    </w:tbl>
    <w:p w:rsidR="00E23645" w:rsidRPr="00094A3B" w:rsidRDefault="00276531">
      <w:pPr>
        <w:pStyle w:val="3"/>
        <w:numPr>
          <w:ilvl w:val="2"/>
          <w:numId w:val="1"/>
        </w:numPr>
        <w:ind w:left="964" w:right="210"/>
        <w:rPr>
          <w:highlight w:val="green"/>
        </w:rPr>
      </w:pPr>
      <w:bookmarkStart w:id="321" w:name="_Toc422502807"/>
      <w:bookmarkStart w:id="322" w:name="_Toc401747842"/>
      <w:bookmarkStart w:id="323" w:name="_Toc392062418"/>
      <w:bookmarkStart w:id="324" w:name="__RefHeading__56476_1585609034"/>
      <w:bookmarkStart w:id="325" w:name="_Toc470684640"/>
      <w:bookmarkEnd w:id="321"/>
      <w:bookmarkEnd w:id="322"/>
      <w:bookmarkEnd w:id="323"/>
      <w:bookmarkEnd w:id="324"/>
      <w:r w:rsidRPr="00094A3B">
        <w:rPr>
          <w:highlight w:val="green"/>
        </w:rPr>
        <w:lastRenderedPageBreak/>
        <w:t>SearchNetworkResult</w:t>
      </w:r>
      <w:bookmarkEnd w:id="325"/>
    </w:p>
    <w:p w:rsidR="00E23645" w:rsidRPr="00094A3B" w:rsidRDefault="00276531">
      <w:pPr>
        <w:pStyle w:val="4"/>
        <w:numPr>
          <w:ilvl w:val="3"/>
          <w:numId w:val="1"/>
        </w:numPr>
        <w:rPr>
          <w:highlight w:val="green"/>
        </w:rPr>
      </w:pPr>
      <w:bookmarkStart w:id="326" w:name="__RefHeading__56478_1585609034"/>
      <w:bookmarkEnd w:id="326"/>
      <w:r w:rsidRPr="00094A3B">
        <w:rPr>
          <w:highlight w:val="green"/>
        </w:rPr>
        <w:t>POST Request</w:t>
      </w:r>
    </w:p>
    <w:p w:rsidR="00E23645" w:rsidRPr="00094A3B" w:rsidRDefault="00276531">
      <w:pPr>
        <w:ind w:left="210"/>
        <w:rPr>
          <w:highlight w:val="green"/>
        </w:rPr>
      </w:pPr>
      <w:r w:rsidRPr="00094A3B">
        <w:rPr>
          <w:highlight w:val="green"/>
        </w:rPr>
        <w:t>{</w:t>
      </w:r>
    </w:p>
    <w:p w:rsidR="00E23645" w:rsidRPr="00094A3B" w:rsidRDefault="00276531">
      <w:pPr>
        <w:ind w:left="420"/>
        <w:rPr>
          <w:highlight w:val="green"/>
        </w:rPr>
      </w:pPr>
      <w:r w:rsidRPr="00094A3B">
        <w:rPr>
          <w:highlight w:val="green"/>
        </w:rPr>
        <w:t xml:space="preserve">"jsonrpc": "2.0", </w:t>
      </w:r>
    </w:p>
    <w:p w:rsidR="00E23645" w:rsidRPr="00094A3B" w:rsidRDefault="00276531">
      <w:pPr>
        <w:ind w:left="420"/>
        <w:rPr>
          <w:highlight w:val="green"/>
        </w:rPr>
      </w:pPr>
      <w:r w:rsidRPr="00094A3B">
        <w:rPr>
          <w:highlight w:val="green"/>
        </w:rPr>
        <w:t>"method": "SearchNetworkResult",</w:t>
      </w:r>
    </w:p>
    <w:p w:rsidR="00E23645" w:rsidRDefault="00276531">
      <w:pPr>
        <w:ind w:left="420"/>
      </w:pPr>
      <w:r w:rsidRPr="00094A3B">
        <w:rPr>
          <w:highlight w:val="green"/>
        </w:rPr>
        <w:t>"params":{},</w:t>
      </w:r>
    </w:p>
    <w:p w:rsidR="00E23645" w:rsidRDefault="00276531">
      <w:pPr>
        <w:ind w:left="420"/>
      </w:pPr>
      <w:r w:rsidRPr="00F927F4">
        <w:rPr>
          <w:color w:val="auto"/>
          <w:highlight w:val="green"/>
        </w:rPr>
        <w:t>"id": "4.3"</w:t>
      </w:r>
    </w:p>
    <w:p w:rsidR="00E23645" w:rsidRDefault="00276531">
      <w:pPr>
        <w:ind w:firstLine="210"/>
        <w:jc w:val="left"/>
      </w:pPr>
      <w:r w:rsidRPr="00094A3B">
        <w:rPr>
          <w:highlight w:val="green"/>
        </w:rPr>
        <w:t>}</w:t>
      </w:r>
    </w:p>
    <w:p w:rsidR="00E23645" w:rsidRPr="00094A3B" w:rsidRDefault="00276531">
      <w:pPr>
        <w:pStyle w:val="4"/>
        <w:numPr>
          <w:ilvl w:val="3"/>
          <w:numId w:val="1"/>
        </w:numPr>
        <w:rPr>
          <w:highlight w:val="green"/>
        </w:rPr>
      </w:pPr>
      <w:bookmarkStart w:id="327" w:name="__RefHeading__56480_1585609034"/>
      <w:bookmarkEnd w:id="327"/>
      <w:r w:rsidRPr="00094A3B">
        <w:rPr>
          <w:highlight w:val="green"/>
        </w:rPr>
        <w:t>Response</w:t>
      </w:r>
    </w:p>
    <w:p w:rsidR="00E23645" w:rsidRPr="00094A3B" w:rsidRDefault="00276531">
      <w:pPr>
        <w:ind w:left="210"/>
        <w:jc w:val="left"/>
        <w:rPr>
          <w:highlight w:val="green"/>
        </w:rPr>
      </w:pPr>
      <w:r w:rsidRPr="00094A3B">
        <w:rPr>
          <w:highlight w:val="green"/>
        </w:rPr>
        <w:t>{</w:t>
      </w:r>
    </w:p>
    <w:p w:rsidR="00E23645" w:rsidRPr="00094A3B" w:rsidRDefault="00276531">
      <w:pPr>
        <w:ind w:left="210" w:firstLine="420"/>
        <w:jc w:val="left"/>
        <w:rPr>
          <w:highlight w:val="green"/>
        </w:rPr>
      </w:pPr>
      <w:r w:rsidRPr="00094A3B">
        <w:rPr>
          <w:highlight w:val="green"/>
        </w:rPr>
        <w:t xml:space="preserve">"jsonrpc": "2.0", </w:t>
      </w:r>
    </w:p>
    <w:p w:rsidR="00E23645" w:rsidRPr="00094A3B" w:rsidRDefault="00276531">
      <w:pPr>
        <w:ind w:left="210" w:firstLine="420"/>
        <w:jc w:val="left"/>
        <w:rPr>
          <w:highlight w:val="green"/>
        </w:rPr>
      </w:pPr>
      <w:r w:rsidRPr="00094A3B">
        <w:rPr>
          <w:highlight w:val="green"/>
        </w:rPr>
        <w:t xml:space="preserve">"result": </w:t>
      </w:r>
    </w:p>
    <w:p w:rsidR="00E23645" w:rsidRPr="00094A3B" w:rsidRDefault="00276531" w:rsidP="00AD0EC7">
      <w:pPr>
        <w:ind w:left="210" w:firstLine="420"/>
        <w:jc w:val="left"/>
        <w:rPr>
          <w:highlight w:val="green"/>
        </w:rPr>
      </w:pPr>
      <w:r w:rsidRPr="00094A3B">
        <w:rPr>
          <w:highlight w:val="green"/>
        </w:rPr>
        <w:t>{</w:t>
      </w:r>
    </w:p>
    <w:p w:rsidR="00AD0EC7" w:rsidRPr="00094A3B" w:rsidRDefault="00276531">
      <w:pPr>
        <w:ind w:left="840"/>
        <w:jc w:val="left"/>
        <w:rPr>
          <w:highlight w:val="green"/>
        </w:rPr>
      </w:pPr>
      <w:r w:rsidRPr="00094A3B">
        <w:rPr>
          <w:highlight w:val="green"/>
        </w:rPr>
        <w:t>"ListNetworkItem":[{</w:t>
      </w:r>
    </w:p>
    <w:p w:rsidR="00AD0EC7" w:rsidRDefault="00AD0EC7" w:rsidP="00AD0EC7">
      <w:pPr>
        <w:ind w:left="840" w:firstLineChars="200" w:firstLine="420"/>
        <w:jc w:val="left"/>
      </w:pPr>
      <w:r w:rsidRPr="00094A3B">
        <w:rPr>
          <w:highlight w:val="green"/>
        </w:rPr>
        <w:t>"FullName":"",</w:t>
      </w:r>
    </w:p>
    <w:p w:rsidR="00AD0EC7" w:rsidRDefault="00AD0EC7" w:rsidP="00AD0EC7">
      <w:pPr>
        <w:ind w:left="840" w:firstLineChars="200" w:firstLine="420"/>
        <w:jc w:val="left"/>
      </w:pPr>
      <w:r w:rsidRPr="00AD0EC7">
        <w:rPr>
          <w:highlight w:val="red"/>
        </w:rPr>
        <w:t>"</w:t>
      </w:r>
      <w:r>
        <w:rPr>
          <w:rFonts w:hint="eastAsia"/>
          <w:highlight w:val="red"/>
        </w:rPr>
        <w:t>mcc</w:t>
      </w:r>
      <w:r w:rsidRPr="00AD0EC7">
        <w:rPr>
          <w:highlight w:val="red"/>
        </w:rPr>
        <w:t>":"",</w:t>
      </w:r>
    </w:p>
    <w:p w:rsidR="00AD0EC7" w:rsidRDefault="00AD0EC7" w:rsidP="00AD0EC7">
      <w:pPr>
        <w:ind w:left="840" w:firstLineChars="200" w:firstLine="420"/>
        <w:jc w:val="left"/>
      </w:pPr>
      <w:r w:rsidRPr="00AD0EC7">
        <w:rPr>
          <w:highlight w:val="red"/>
        </w:rPr>
        <w:t>"</w:t>
      </w:r>
      <w:r>
        <w:rPr>
          <w:rFonts w:hint="eastAsia"/>
          <w:highlight w:val="red"/>
        </w:rPr>
        <w:t>mnc</w:t>
      </w:r>
      <w:r w:rsidRPr="00AD0EC7">
        <w:rPr>
          <w:highlight w:val="red"/>
        </w:rPr>
        <w:t>":"",</w:t>
      </w:r>
    </w:p>
    <w:p w:rsidR="00AD0EC7" w:rsidRPr="00094A3B" w:rsidRDefault="00276531" w:rsidP="00AD0EC7">
      <w:pPr>
        <w:ind w:left="840" w:firstLineChars="200" w:firstLine="420"/>
        <w:jc w:val="left"/>
        <w:rPr>
          <w:highlight w:val="green"/>
        </w:rPr>
      </w:pPr>
      <w:r w:rsidRPr="00094A3B">
        <w:rPr>
          <w:highlight w:val="green"/>
        </w:rPr>
        <w:t>"NetworkID":12,</w:t>
      </w:r>
    </w:p>
    <w:p w:rsidR="00AD0EC7" w:rsidRPr="00094A3B" w:rsidRDefault="00AD0EC7" w:rsidP="00AD0EC7">
      <w:pPr>
        <w:ind w:left="840" w:firstLineChars="200" w:firstLine="420"/>
        <w:jc w:val="left"/>
        <w:rPr>
          <w:highlight w:val="green"/>
        </w:rPr>
      </w:pPr>
      <w:r w:rsidRPr="00094A3B">
        <w:rPr>
          <w:highlight w:val="green"/>
        </w:rPr>
        <w:t>"Numberic":"46001",</w:t>
      </w:r>
    </w:p>
    <w:p w:rsidR="00AD0EC7" w:rsidRPr="00094A3B" w:rsidRDefault="00AD0EC7" w:rsidP="00AD0EC7">
      <w:pPr>
        <w:ind w:left="840" w:firstLineChars="200" w:firstLine="420"/>
        <w:jc w:val="left"/>
        <w:rPr>
          <w:highlight w:val="green"/>
        </w:rPr>
      </w:pPr>
      <w:r w:rsidRPr="00094A3B">
        <w:rPr>
          <w:highlight w:val="green"/>
        </w:rPr>
        <w:t>"Rat":"",</w:t>
      </w:r>
    </w:p>
    <w:p w:rsidR="00AD0EC7" w:rsidRPr="00094A3B" w:rsidRDefault="00AD0EC7" w:rsidP="00AD0EC7">
      <w:pPr>
        <w:ind w:left="840" w:firstLineChars="200" w:firstLine="420"/>
        <w:jc w:val="left"/>
        <w:rPr>
          <w:highlight w:val="green"/>
        </w:rPr>
      </w:pPr>
      <w:r w:rsidRPr="00094A3B">
        <w:rPr>
          <w:highlight w:val="green"/>
        </w:rPr>
        <w:t>"ShortName":""</w:t>
      </w:r>
      <w:r w:rsidRPr="00094A3B">
        <w:rPr>
          <w:rFonts w:hint="eastAsia"/>
          <w:highlight w:val="green"/>
        </w:rPr>
        <w:t>,</w:t>
      </w:r>
    </w:p>
    <w:p w:rsidR="00AD0EC7" w:rsidRPr="00094A3B" w:rsidRDefault="00276531" w:rsidP="00AD0EC7">
      <w:pPr>
        <w:ind w:left="840" w:firstLineChars="200" w:firstLine="420"/>
        <w:jc w:val="left"/>
        <w:rPr>
          <w:highlight w:val="green"/>
        </w:rPr>
      </w:pPr>
      <w:r w:rsidRPr="00094A3B">
        <w:rPr>
          <w:highlight w:val="green"/>
        </w:rPr>
        <w:t>"State":0,</w:t>
      </w:r>
    </w:p>
    <w:p w:rsidR="00AD0EC7" w:rsidRPr="00094A3B" w:rsidRDefault="00AD0EC7" w:rsidP="00AD0EC7">
      <w:pPr>
        <w:ind w:left="840" w:firstLineChars="200" w:firstLine="420"/>
        <w:jc w:val="left"/>
        <w:rPr>
          <w:highlight w:val="green"/>
        </w:rPr>
      </w:pPr>
    </w:p>
    <w:p w:rsidR="00E23645" w:rsidRDefault="00276531">
      <w:pPr>
        <w:ind w:left="840"/>
        <w:jc w:val="left"/>
      </w:pPr>
      <w:r w:rsidRPr="00094A3B">
        <w:rPr>
          <w:highlight w:val="green"/>
        </w:rPr>
        <w:t>},...]</w:t>
      </w:r>
      <w:r w:rsidR="00AD0EC7" w:rsidRPr="00094A3B">
        <w:rPr>
          <w:rFonts w:hint="eastAsia"/>
          <w:highlight w:val="green"/>
        </w:rPr>
        <w:t>,</w:t>
      </w:r>
    </w:p>
    <w:p w:rsidR="00AD0EC7" w:rsidRDefault="00AD0EC7">
      <w:pPr>
        <w:ind w:left="840"/>
        <w:jc w:val="left"/>
      </w:pPr>
      <w:r w:rsidRPr="00094A3B">
        <w:rPr>
          <w:highlight w:val="red"/>
        </w:rPr>
        <w:t>"</w:t>
      </w:r>
      <w:r w:rsidR="00094A3B" w:rsidRPr="00094A3B">
        <w:rPr>
          <w:highlight w:val="red"/>
        </w:rPr>
        <w:t xml:space="preserve"> nw_list_len </w:t>
      </w:r>
      <w:r w:rsidRPr="00094A3B">
        <w:rPr>
          <w:highlight w:val="red"/>
        </w:rPr>
        <w:t>":</w:t>
      </w:r>
      <w:r w:rsidRPr="00094A3B">
        <w:rPr>
          <w:rFonts w:hint="eastAsia"/>
          <w:highlight w:val="red"/>
        </w:rPr>
        <w:t>0</w:t>
      </w:r>
      <w:r w:rsidRPr="00094A3B">
        <w:rPr>
          <w:highlight w:val="red"/>
        </w:rPr>
        <w:t>,</w:t>
      </w:r>
    </w:p>
    <w:p w:rsidR="00AD0EC7" w:rsidRPr="00094A3B" w:rsidRDefault="00AD0EC7">
      <w:pPr>
        <w:ind w:left="840"/>
        <w:jc w:val="left"/>
        <w:rPr>
          <w:highlight w:val="green"/>
        </w:rPr>
      </w:pPr>
      <w:r w:rsidRPr="00094A3B">
        <w:rPr>
          <w:highlight w:val="green"/>
        </w:rPr>
        <w:t>"SearchState":0</w:t>
      </w:r>
    </w:p>
    <w:p w:rsidR="00E23645" w:rsidRPr="00094A3B" w:rsidRDefault="00276531">
      <w:pPr>
        <w:ind w:left="210" w:firstLine="420"/>
        <w:jc w:val="left"/>
        <w:rPr>
          <w:highlight w:val="green"/>
        </w:rPr>
      </w:pPr>
      <w:r w:rsidRPr="00094A3B">
        <w:rPr>
          <w:highlight w:val="green"/>
        </w:rPr>
        <w:t>},</w:t>
      </w:r>
    </w:p>
    <w:p w:rsidR="00E23645" w:rsidRPr="00094A3B" w:rsidRDefault="00276531">
      <w:pPr>
        <w:ind w:left="210" w:firstLine="420"/>
        <w:jc w:val="left"/>
        <w:rPr>
          <w:highlight w:val="green"/>
        </w:rPr>
      </w:pPr>
      <w:r w:rsidRPr="00094A3B">
        <w:rPr>
          <w:highlight w:val="green"/>
        </w:rPr>
        <w:t xml:space="preserve">"id":"4.3" </w:t>
      </w:r>
    </w:p>
    <w:p w:rsidR="00E23645" w:rsidRDefault="00276531">
      <w:pPr>
        <w:ind w:firstLine="210"/>
      </w:pPr>
      <w:r w:rsidRPr="00094A3B">
        <w:rPr>
          <w:highlight w:val="green"/>
        </w:rPr>
        <w:t>}</w:t>
      </w:r>
    </w:p>
    <w:p w:rsidR="00E23645" w:rsidRPr="00094A3B" w:rsidRDefault="00276531" w:rsidP="008D3AD3">
      <w:pPr>
        <w:pStyle w:val="4"/>
        <w:numPr>
          <w:ilvl w:val="0"/>
          <w:numId w:val="40"/>
        </w:numPr>
        <w:ind w:left="864"/>
        <w:rPr>
          <w:highlight w:val="green"/>
        </w:rPr>
      </w:pPr>
      <w:bookmarkStart w:id="328" w:name="__RefHeading__56482_1585609034"/>
      <w:bookmarkEnd w:id="328"/>
      <w:r w:rsidRPr="00094A3B">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4"/>
        <w:gridCol w:w="1273"/>
        <w:gridCol w:w="1418"/>
        <w:gridCol w:w="4511"/>
      </w:tblGrid>
      <w:tr w:rsidR="00E23645" w:rsidRPr="00094A3B" w:rsidTr="00AD0EC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jc w:val="both"/>
              <w:rPr>
                <w:b/>
                <w:sz w:val="22"/>
                <w:highlight w:val="green"/>
                <w:lang w:val="en-GB"/>
              </w:rPr>
            </w:pPr>
            <w:r w:rsidRPr="00094A3B">
              <w:rPr>
                <w:b/>
                <w:sz w:val="22"/>
                <w:highlight w:val="green"/>
                <w:lang w:val="en-GB"/>
              </w:rPr>
              <w:t>Field</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jc w:val="both"/>
              <w:rPr>
                <w:b/>
                <w:sz w:val="22"/>
                <w:highlight w:val="green"/>
                <w:lang w:val="en-GB"/>
              </w:rPr>
            </w:pPr>
            <w:r w:rsidRPr="00094A3B">
              <w:rPr>
                <w:b/>
                <w:sz w:val="22"/>
                <w:highlight w:val="green"/>
                <w:lang w:val="en-GB"/>
              </w:rPr>
              <w:t>Type</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jc w:val="both"/>
              <w:rPr>
                <w:b/>
                <w:sz w:val="22"/>
                <w:highlight w:val="green"/>
                <w:lang w:val="en-GB"/>
              </w:rPr>
            </w:pPr>
            <w:r w:rsidRPr="00094A3B">
              <w:rPr>
                <w:b/>
                <w:sz w:val="22"/>
                <w:highlight w:val="green"/>
                <w:lang w:val="en-GB"/>
              </w:rPr>
              <w:t>Changable</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rPr>
                <w:b/>
                <w:sz w:val="22"/>
                <w:highlight w:val="green"/>
                <w:lang w:val="en-GB"/>
              </w:rPr>
            </w:pPr>
            <w:r w:rsidRPr="00094A3B">
              <w:rPr>
                <w:b/>
                <w:sz w:val="22"/>
                <w:highlight w:val="green"/>
                <w:lang w:val="en-GB"/>
              </w:rPr>
              <w:t>Description</w:t>
            </w:r>
          </w:p>
        </w:tc>
      </w:tr>
      <w:tr w:rsidR="00AD0EC7" w:rsidTr="00AD0EC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FullName</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String</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Yes</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Default="00AD0EC7" w:rsidP="004537A7">
            <w:pPr>
              <w:jc w:val="left"/>
            </w:pPr>
            <w:r w:rsidRPr="00094A3B">
              <w:rPr>
                <w:highlight w:val="green"/>
              </w:rPr>
              <w:t>network full name</w:t>
            </w:r>
          </w:p>
        </w:tc>
      </w:tr>
      <w:tr w:rsidR="00AD0EC7" w:rsidRPr="00AD0EC7" w:rsidTr="00AD0EC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AD0EC7" w:rsidRDefault="00AA04B9">
            <w:pPr>
              <w:jc w:val="left"/>
              <w:rPr>
                <w:highlight w:val="red"/>
              </w:rPr>
            </w:pPr>
            <w:r>
              <w:rPr>
                <w:rFonts w:hint="eastAsia"/>
                <w:highlight w:val="red"/>
              </w:rPr>
              <w:t>mcc</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AD0EC7" w:rsidRDefault="00AD0EC7">
            <w:pPr>
              <w:jc w:val="left"/>
              <w:rPr>
                <w:highlight w:val="red"/>
              </w:rPr>
            </w:pP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AD0EC7" w:rsidRDefault="00AD0EC7">
            <w:pPr>
              <w:jc w:val="left"/>
              <w:rPr>
                <w:highlight w:val="red"/>
              </w:rPr>
            </w:pP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AD0EC7" w:rsidRDefault="00AD0EC7">
            <w:pPr>
              <w:jc w:val="left"/>
              <w:rPr>
                <w:highlight w:val="red"/>
              </w:rPr>
            </w:pPr>
          </w:p>
        </w:tc>
      </w:tr>
      <w:tr w:rsidR="00AD0EC7" w:rsidTr="00AD0EC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Default="00AA04B9">
            <w:pPr>
              <w:jc w:val="left"/>
            </w:pPr>
            <w:r>
              <w:rPr>
                <w:rFonts w:hint="eastAsia"/>
                <w:highlight w:val="red"/>
              </w:rPr>
              <w:t>m</w:t>
            </w:r>
            <w:r w:rsidR="00AD0EC7" w:rsidRPr="00AD0EC7">
              <w:rPr>
                <w:highlight w:val="red"/>
              </w:rPr>
              <w:t>nc</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Default="00AD0EC7">
            <w:pPr>
              <w:jc w:val="left"/>
            </w:pP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Default="00AD0EC7">
            <w:pPr>
              <w:jc w:val="left"/>
            </w:pP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Default="00AD0EC7">
            <w:pPr>
              <w:jc w:val="left"/>
            </w:pPr>
          </w:p>
        </w:tc>
      </w:tr>
      <w:tr w:rsidR="00AD0EC7" w:rsidTr="004537A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NetworkID</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Integer</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Yes</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Network ID</w:t>
            </w:r>
          </w:p>
        </w:tc>
      </w:tr>
      <w:tr w:rsidR="00AD0EC7" w:rsidTr="004537A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Numberic</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 xml:space="preserve">String </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Yes</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Current network PLMN</w:t>
            </w:r>
          </w:p>
        </w:tc>
      </w:tr>
      <w:tr w:rsidR="00AD0EC7" w:rsidTr="004537A7">
        <w:trPr>
          <w:trHeight w:val="1289"/>
        </w:trPr>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Rat</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Integer</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Yes</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D0EC7" w:rsidRPr="00094A3B" w:rsidRDefault="00AD0EC7" w:rsidP="004537A7">
            <w:pPr>
              <w:jc w:val="left"/>
              <w:rPr>
                <w:highlight w:val="green"/>
              </w:rPr>
            </w:pPr>
            <w:r w:rsidRPr="00094A3B">
              <w:rPr>
                <w:highlight w:val="green"/>
              </w:rPr>
              <w:t xml:space="preserve">1: GSM </w:t>
            </w:r>
          </w:p>
          <w:p w:rsidR="00AD0EC7" w:rsidRPr="00094A3B" w:rsidRDefault="00AD0EC7" w:rsidP="004537A7">
            <w:pPr>
              <w:jc w:val="left"/>
              <w:rPr>
                <w:highlight w:val="green"/>
              </w:rPr>
            </w:pPr>
            <w:r w:rsidRPr="00094A3B">
              <w:rPr>
                <w:highlight w:val="green"/>
              </w:rPr>
              <w:t>2: UMTS</w:t>
            </w:r>
          </w:p>
          <w:p w:rsidR="00AD0EC7" w:rsidRPr="00094A3B" w:rsidRDefault="00AD0EC7" w:rsidP="004537A7">
            <w:pPr>
              <w:jc w:val="left"/>
              <w:rPr>
                <w:highlight w:val="green"/>
              </w:rPr>
            </w:pPr>
            <w:r w:rsidRPr="00094A3B">
              <w:rPr>
                <w:highlight w:val="green"/>
              </w:rPr>
              <w:t>3:LTE</w:t>
            </w:r>
          </w:p>
          <w:p w:rsidR="00AD0EC7" w:rsidRPr="00094A3B" w:rsidRDefault="00AD0EC7" w:rsidP="004537A7">
            <w:pPr>
              <w:jc w:val="left"/>
              <w:rPr>
                <w:highlight w:val="green"/>
              </w:rPr>
            </w:pPr>
            <w:r w:rsidRPr="00094A3B">
              <w:rPr>
                <w:rFonts w:hint="eastAsia"/>
                <w:highlight w:val="green"/>
              </w:rPr>
              <w:t>4:CDMA</w:t>
            </w:r>
          </w:p>
          <w:p w:rsidR="00AD0EC7" w:rsidRPr="00094A3B" w:rsidRDefault="00AD0EC7" w:rsidP="004537A7">
            <w:pPr>
              <w:jc w:val="left"/>
              <w:rPr>
                <w:highlight w:val="green"/>
              </w:rPr>
            </w:pPr>
            <w:r w:rsidRPr="00094A3B">
              <w:rPr>
                <w:rFonts w:hint="eastAsia"/>
                <w:highlight w:val="green"/>
              </w:rPr>
              <w:t>5</w:t>
            </w:r>
            <w:r w:rsidRPr="00094A3B">
              <w:rPr>
                <w:highlight w:val="green"/>
              </w:rPr>
              <w:t>:unknown</w:t>
            </w:r>
          </w:p>
        </w:tc>
      </w:tr>
      <w:tr w:rsidR="00094A3B" w:rsidTr="004537A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t>ShortName</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t>String</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t>Yes</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t>network short name</w:t>
            </w:r>
          </w:p>
        </w:tc>
      </w:tr>
      <w:tr w:rsidR="00094A3B" w:rsidTr="004537A7">
        <w:trPr>
          <w:trHeight w:val="1013"/>
        </w:trPr>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lastRenderedPageBreak/>
              <w:t>State</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t>Integer</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t>Yes</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Pr="00094A3B" w:rsidRDefault="00094A3B" w:rsidP="004537A7">
            <w:pPr>
              <w:jc w:val="left"/>
              <w:rPr>
                <w:highlight w:val="green"/>
              </w:rPr>
            </w:pPr>
            <w:r w:rsidRPr="00094A3B">
              <w:rPr>
                <w:highlight w:val="green"/>
              </w:rPr>
              <w:t>0: network unknown</w:t>
            </w:r>
          </w:p>
          <w:p w:rsidR="00094A3B" w:rsidRPr="00094A3B" w:rsidRDefault="00094A3B" w:rsidP="004537A7">
            <w:pPr>
              <w:jc w:val="left"/>
              <w:rPr>
                <w:highlight w:val="green"/>
              </w:rPr>
            </w:pPr>
            <w:r w:rsidRPr="00094A3B">
              <w:rPr>
                <w:highlight w:val="green"/>
              </w:rPr>
              <w:t>1: network available</w:t>
            </w:r>
          </w:p>
          <w:p w:rsidR="00094A3B" w:rsidRPr="00094A3B" w:rsidRDefault="00094A3B" w:rsidP="004537A7">
            <w:pPr>
              <w:jc w:val="left"/>
              <w:rPr>
                <w:highlight w:val="green"/>
              </w:rPr>
            </w:pPr>
            <w:r w:rsidRPr="00094A3B">
              <w:rPr>
                <w:highlight w:val="green"/>
              </w:rPr>
              <w:t>2: current register network</w:t>
            </w:r>
          </w:p>
          <w:p w:rsidR="00094A3B" w:rsidRPr="00094A3B" w:rsidRDefault="00094A3B" w:rsidP="004537A7">
            <w:pPr>
              <w:jc w:val="left"/>
              <w:rPr>
                <w:highlight w:val="green"/>
              </w:rPr>
            </w:pPr>
            <w:r w:rsidRPr="00094A3B">
              <w:rPr>
                <w:highlight w:val="green"/>
              </w:rPr>
              <w:t>3: forbidden network</w:t>
            </w:r>
          </w:p>
        </w:tc>
      </w:tr>
      <w:tr w:rsidR="00094A3B" w:rsidTr="00AD0EC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Default="00094A3B">
            <w:pPr>
              <w:jc w:val="left"/>
            </w:pPr>
            <w:r w:rsidRPr="00094A3B">
              <w:rPr>
                <w:highlight w:val="red"/>
              </w:rPr>
              <w:t>nw_list_len</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Default="00094A3B">
            <w:pPr>
              <w:jc w:val="left"/>
            </w:pP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Default="00094A3B">
            <w:pPr>
              <w:jc w:val="left"/>
            </w:pP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94A3B" w:rsidRDefault="00094A3B">
            <w:pPr>
              <w:jc w:val="left"/>
            </w:pPr>
          </w:p>
        </w:tc>
      </w:tr>
      <w:tr w:rsidR="00E23645" w:rsidTr="00AD0EC7">
        <w:tc>
          <w:tcPr>
            <w:tcW w:w="208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jc w:val="left"/>
              <w:rPr>
                <w:highlight w:val="green"/>
              </w:rPr>
            </w:pPr>
            <w:r w:rsidRPr="00094A3B">
              <w:rPr>
                <w:highlight w:val="green"/>
              </w:rPr>
              <w:t>SearchState</w:t>
            </w:r>
          </w:p>
        </w:tc>
        <w:tc>
          <w:tcPr>
            <w:tcW w:w="1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jc w:val="left"/>
              <w:rPr>
                <w:highlight w:val="green"/>
              </w:rPr>
            </w:pPr>
            <w:r w:rsidRPr="00094A3B">
              <w:rPr>
                <w:highlight w:val="green"/>
              </w:rPr>
              <w:t>Integer</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jc w:val="left"/>
              <w:rPr>
                <w:highlight w:val="green"/>
              </w:rPr>
            </w:pPr>
            <w:r w:rsidRPr="00094A3B">
              <w:rPr>
                <w:highlight w:val="green"/>
              </w:rPr>
              <w:t>Yes</w:t>
            </w:r>
          </w:p>
        </w:tc>
        <w:tc>
          <w:tcPr>
            <w:tcW w:w="45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jc w:val="left"/>
              <w:rPr>
                <w:highlight w:val="green"/>
              </w:rPr>
            </w:pPr>
            <w:r w:rsidRPr="00094A3B">
              <w:rPr>
                <w:highlight w:val="green"/>
              </w:rPr>
              <w:t>0: search not network</w:t>
            </w:r>
          </w:p>
          <w:p w:rsidR="00E23645" w:rsidRPr="00094A3B" w:rsidRDefault="00276531">
            <w:pPr>
              <w:jc w:val="left"/>
              <w:rPr>
                <w:highlight w:val="green"/>
              </w:rPr>
            </w:pPr>
            <w:r w:rsidRPr="00094A3B">
              <w:rPr>
                <w:highlight w:val="green"/>
              </w:rPr>
              <w:t>1: searching</w:t>
            </w:r>
          </w:p>
          <w:p w:rsidR="00E23645" w:rsidRPr="00094A3B" w:rsidRDefault="00276531">
            <w:pPr>
              <w:jc w:val="left"/>
              <w:rPr>
                <w:highlight w:val="green"/>
              </w:rPr>
            </w:pPr>
            <w:r w:rsidRPr="00094A3B">
              <w:rPr>
                <w:highlight w:val="green"/>
              </w:rPr>
              <w:t>2: search successful</w:t>
            </w:r>
          </w:p>
          <w:p w:rsidR="00E23645" w:rsidRPr="00094A3B" w:rsidRDefault="00276531">
            <w:pPr>
              <w:jc w:val="left"/>
              <w:rPr>
                <w:highlight w:val="green"/>
              </w:rPr>
            </w:pPr>
            <w:r w:rsidRPr="00094A3B">
              <w:rPr>
                <w:highlight w:val="green"/>
              </w:rPr>
              <w:t>3: search failed</w:t>
            </w:r>
          </w:p>
        </w:tc>
      </w:tr>
    </w:tbl>
    <w:p w:rsidR="00E23645" w:rsidRDefault="00E23645"/>
    <w:p w:rsidR="00E23645" w:rsidRPr="00094A3B" w:rsidRDefault="00276531">
      <w:pPr>
        <w:pStyle w:val="4"/>
        <w:numPr>
          <w:ilvl w:val="3"/>
          <w:numId w:val="1"/>
        </w:numPr>
        <w:rPr>
          <w:highlight w:val="green"/>
        </w:rPr>
      </w:pPr>
      <w:bookmarkStart w:id="329" w:name="__RefHeading__56484_1585609034"/>
      <w:bookmarkEnd w:id="329"/>
      <w:r w:rsidRPr="00094A3B">
        <w:rPr>
          <w:highlight w:val="green"/>
        </w:rPr>
        <w:t>Response with error</w:t>
      </w:r>
    </w:p>
    <w:p w:rsidR="00E23645" w:rsidRPr="00094A3B" w:rsidRDefault="00276531">
      <w:pPr>
        <w:rPr>
          <w:highlight w:val="green"/>
        </w:rPr>
      </w:pPr>
      <w:r w:rsidRPr="00094A3B">
        <w:rPr>
          <w:highlight w:val="green"/>
        </w:rPr>
        <w:t>{</w:t>
      </w:r>
    </w:p>
    <w:p w:rsidR="00E23645" w:rsidRPr="00094A3B" w:rsidRDefault="00276531">
      <w:pPr>
        <w:ind w:firstLine="420"/>
        <w:rPr>
          <w:highlight w:val="green"/>
        </w:rPr>
      </w:pPr>
      <w:r w:rsidRPr="00094A3B">
        <w:rPr>
          <w:highlight w:val="green"/>
        </w:rPr>
        <w:t>"jsonrpc": "2.0",</w:t>
      </w:r>
    </w:p>
    <w:p w:rsidR="00E23645" w:rsidRPr="00094A3B" w:rsidRDefault="00276531">
      <w:pPr>
        <w:ind w:firstLine="420"/>
        <w:rPr>
          <w:highlight w:val="green"/>
        </w:rPr>
      </w:pPr>
      <w:r w:rsidRPr="00094A3B">
        <w:rPr>
          <w:highlight w:val="green"/>
        </w:rPr>
        <w:t>"error": {</w:t>
      </w:r>
    </w:p>
    <w:p w:rsidR="00E23645" w:rsidRPr="00094A3B" w:rsidRDefault="00276531">
      <w:pPr>
        <w:ind w:left="840" w:firstLine="420"/>
        <w:rPr>
          <w:highlight w:val="green"/>
        </w:rPr>
      </w:pPr>
      <w:r w:rsidRPr="00094A3B">
        <w:rPr>
          <w:highlight w:val="green"/>
        </w:rPr>
        <w:t>"code": "040301",</w:t>
      </w:r>
    </w:p>
    <w:p w:rsidR="00E23645" w:rsidRPr="00094A3B" w:rsidRDefault="00276531">
      <w:pPr>
        <w:ind w:left="840" w:firstLine="420"/>
        <w:rPr>
          <w:highlight w:val="green"/>
        </w:rPr>
      </w:pPr>
      <w:r w:rsidRPr="00094A3B">
        <w:rPr>
          <w:highlight w:val="green"/>
        </w:rPr>
        <w:t>"message": "Get resultfailed."</w:t>
      </w:r>
    </w:p>
    <w:p w:rsidR="00E23645" w:rsidRPr="00094A3B" w:rsidRDefault="00276531">
      <w:pPr>
        <w:ind w:left="840" w:firstLine="420"/>
        <w:rPr>
          <w:highlight w:val="green"/>
        </w:rPr>
      </w:pPr>
      <w:r w:rsidRPr="00094A3B">
        <w:rPr>
          <w:highlight w:val="green"/>
        </w:rPr>
        <w:t xml:space="preserve">}, </w:t>
      </w:r>
    </w:p>
    <w:p w:rsidR="00E23645" w:rsidRPr="00094A3B" w:rsidRDefault="00276531">
      <w:pPr>
        <w:ind w:firstLine="420"/>
        <w:rPr>
          <w:highlight w:val="green"/>
        </w:rPr>
      </w:pPr>
      <w:r w:rsidRPr="00094A3B">
        <w:rPr>
          <w:highlight w:val="green"/>
        </w:rPr>
        <w:t>"id": "4.3"</w:t>
      </w:r>
    </w:p>
    <w:p w:rsidR="00E23645" w:rsidRPr="00094A3B" w:rsidRDefault="00276531">
      <w:pPr>
        <w:rPr>
          <w:highlight w:val="green"/>
        </w:rPr>
      </w:pPr>
      <w:r w:rsidRPr="00094A3B">
        <w:rPr>
          <w:highlight w:val="green"/>
        </w:rPr>
        <w:t>}</w:t>
      </w:r>
    </w:p>
    <w:p w:rsidR="00E23645" w:rsidRPr="00094A3B"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094A3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rPr>
                <w:szCs w:val="20"/>
                <w:highlight w:val="green"/>
              </w:rPr>
            </w:pPr>
            <w:r w:rsidRPr="00094A3B">
              <w:rPr>
                <w:szCs w:val="20"/>
                <w:highlight w:val="green"/>
              </w:rPr>
              <w:t>040301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rPr>
                <w:szCs w:val="20"/>
                <w:highlight w:val="green"/>
              </w:rPr>
            </w:pPr>
            <w:r w:rsidRPr="00094A3B">
              <w:rPr>
                <w:szCs w:val="20"/>
                <w:highlight w:val="green"/>
              </w:rPr>
              <w:t>Get result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94A3B">
              <w:rPr>
                <w:szCs w:val="20"/>
                <w:highlight w:val="green"/>
              </w:rPr>
              <w:t>Get result failed.</w:t>
            </w:r>
          </w:p>
        </w:tc>
      </w:tr>
    </w:tbl>
    <w:p w:rsidR="00E23645" w:rsidRPr="00094A3B" w:rsidRDefault="00276531">
      <w:pPr>
        <w:pStyle w:val="3"/>
        <w:numPr>
          <w:ilvl w:val="2"/>
          <w:numId w:val="1"/>
        </w:numPr>
        <w:ind w:left="964" w:right="210"/>
        <w:rPr>
          <w:highlight w:val="green"/>
        </w:rPr>
      </w:pPr>
      <w:bookmarkStart w:id="330" w:name="_Toc422502808"/>
      <w:bookmarkStart w:id="331" w:name="_Toc401747843"/>
      <w:bookmarkStart w:id="332" w:name="_Toc392062419"/>
      <w:bookmarkStart w:id="333" w:name="__RefHeading__56486_1585609034"/>
      <w:bookmarkStart w:id="334" w:name="_Toc470684641"/>
      <w:bookmarkEnd w:id="330"/>
      <w:bookmarkEnd w:id="331"/>
      <w:bookmarkEnd w:id="332"/>
      <w:bookmarkEnd w:id="333"/>
      <w:r w:rsidRPr="00094A3B">
        <w:rPr>
          <w:highlight w:val="green"/>
        </w:rPr>
        <w:t>RegisterNetwork</w:t>
      </w:r>
      <w:bookmarkEnd w:id="334"/>
    </w:p>
    <w:p w:rsidR="00E23645" w:rsidRPr="00094A3B" w:rsidRDefault="00276531">
      <w:pPr>
        <w:pStyle w:val="4"/>
        <w:numPr>
          <w:ilvl w:val="3"/>
          <w:numId w:val="1"/>
        </w:numPr>
        <w:rPr>
          <w:highlight w:val="green"/>
        </w:rPr>
      </w:pPr>
      <w:bookmarkStart w:id="335" w:name="__RefHeading__56488_1585609034"/>
      <w:bookmarkEnd w:id="335"/>
      <w:r w:rsidRPr="00094A3B">
        <w:rPr>
          <w:highlight w:val="green"/>
        </w:rPr>
        <w:t>POST Request</w:t>
      </w:r>
    </w:p>
    <w:p w:rsidR="00E23645" w:rsidRPr="00094A3B" w:rsidRDefault="00276531">
      <w:pPr>
        <w:ind w:left="210"/>
        <w:rPr>
          <w:highlight w:val="green"/>
        </w:rPr>
      </w:pPr>
      <w:r w:rsidRPr="00094A3B">
        <w:rPr>
          <w:highlight w:val="green"/>
        </w:rPr>
        <w:t>{</w:t>
      </w:r>
    </w:p>
    <w:p w:rsidR="00E23645" w:rsidRPr="00094A3B" w:rsidRDefault="00276531">
      <w:pPr>
        <w:ind w:left="420"/>
        <w:rPr>
          <w:highlight w:val="green"/>
        </w:rPr>
      </w:pPr>
      <w:r w:rsidRPr="00094A3B">
        <w:rPr>
          <w:highlight w:val="green"/>
        </w:rPr>
        <w:t xml:space="preserve">"jsonrpc": "2.0", </w:t>
      </w:r>
    </w:p>
    <w:p w:rsidR="00E23645" w:rsidRPr="00094A3B" w:rsidRDefault="00276531">
      <w:pPr>
        <w:ind w:left="420"/>
        <w:rPr>
          <w:highlight w:val="green"/>
        </w:rPr>
      </w:pPr>
      <w:r w:rsidRPr="00094A3B">
        <w:rPr>
          <w:highlight w:val="green"/>
        </w:rPr>
        <w:t>"method": "RegisterNetwork",</w:t>
      </w:r>
    </w:p>
    <w:p w:rsidR="00E23645" w:rsidRPr="00094A3B" w:rsidRDefault="00276531">
      <w:pPr>
        <w:ind w:left="420"/>
        <w:rPr>
          <w:highlight w:val="green"/>
        </w:rPr>
      </w:pPr>
      <w:r w:rsidRPr="00094A3B">
        <w:rPr>
          <w:highlight w:val="green"/>
        </w:rPr>
        <w:t>"params":</w:t>
      </w:r>
    </w:p>
    <w:p w:rsidR="00E23645" w:rsidRPr="00094A3B" w:rsidRDefault="00276531">
      <w:pPr>
        <w:ind w:left="420"/>
        <w:rPr>
          <w:highlight w:val="green"/>
        </w:rPr>
      </w:pPr>
      <w:r w:rsidRPr="00094A3B">
        <w:rPr>
          <w:highlight w:val="green"/>
        </w:rPr>
        <w:t>{</w:t>
      </w:r>
    </w:p>
    <w:p w:rsidR="00E23645" w:rsidRPr="00094A3B" w:rsidRDefault="00276531">
      <w:pPr>
        <w:spacing w:line="300" w:lineRule="auto"/>
        <w:ind w:left="420" w:firstLine="420"/>
        <w:jc w:val="left"/>
        <w:rPr>
          <w:highlight w:val="green"/>
        </w:rPr>
      </w:pPr>
      <w:r w:rsidRPr="00094A3B">
        <w:rPr>
          <w:highlight w:val="green"/>
        </w:rPr>
        <w:tab/>
        <w:t>"NetworkID":"1",</w:t>
      </w:r>
    </w:p>
    <w:p w:rsidR="00E23645" w:rsidRPr="00094A3B" w:rsidRDefault="00276531">
      <w:pPr>
        <w:ind w:left="420"/>
        <w:rPr>
          <w:highlight w:val="green"/>
        </w:rPr>
      </w:pPr>
      <w:r w:rsidRPr="00094A3B">
        <w:rPr>
          <w:highlight w:val="green"/>
        </w:rPr>
        <w:t>},</w:t>
      </w:r>
    </w:p>
    <w:p w:rsidR="00E23645" w:rsidRPr="00094A3B" w:rsidRDefault="00276531">
      <w:pPr>
        <w:ind w:left="420"/>
        <w:rPr>
          <w:highlight w:val="green"/>
        </w:rPr>
      </w:pPr>
      <w:r w:rsidRPr="00094A3B">
        <w:rPr>
          <w:highlight w:val="green"/>
        </w:rPr>
        <w:t>"id": "4.4"</w:t>
      </w:r>
    </w:p>
    <w:p w:rsidR="00E23645" w:rsidRPr="00094A3B" w:rsidRDefault="00276531">
      <w:pPr>
        <w:ind w:firstLine="210"/>
        <w:jc w:val="left"/>
        <w:rPr>
          <w:highlight w:val="green"/>
        </w:rPr>
      </w:pPr>
      <w:r w:rsidRPr="00094A3B">
        <w:rPr>
          <w:highlight w:val="green"/>
        </w:rPr>
        <w:t>}</w:t>
      </w:r>
    </w:p>
    <w:p w:rsidR="00E23645" w:rsidRPr="00094A3B" w:rsidRDefault="00276531">
      <w:pPr>
        <w:pStyle w:val="4"/>
        <w:numPr>
          <w:ilvl w:val="3"/>
          <w:numId w:val="1"/>
        </w:numPr>
        <w:rPr>
          <w:highlight w:val="green"/>
        </w:rPr>
      </w:pPr>
      <w:bookmarkStart w:id="336" w:name="__RefHeading__56490_1585609034"/>
      <w:bookmarkEnd w:id="336"/>
      <w:r w:rsidRPr="00094A3B">
        <w:rPr>
          <w:highlight w:val="green"/>
        </w:rPr>
        <w:t>Response</w:t>
      </w:r>
    </w:p>
    <w:p w:rsidR="00E23645" w:rsidRPr="00094A3B" w:rsidRDefault="00276531">
      <w:pPr>
        <w:ind w:left="210"/>
        <w:jc w:val="left"/>
        <w:rPr>
          <w:highlight w:val="green"/>
        </w:rPr>
      </w:pPr>
      <w:r w:rsidRPr="00094A3B">
        <w:rPr>
          <w:highlight w:val="green"/>
        </w:rPr>
        <w:t>{</w:t>
      </w:r>
    </w:p>
    <w:p w:rsidR="00E23645" w:rsidRPr="00094A3B" w:rsidRDefault="00276531">
      <w:pPr>
        <w:ind w:left="210" w:firstLine="420"/>
        <w:jc w:val="left"/>
        <w:rPr>
          <w:highlight w:val="green"/>
        </w:rPr>
      </w:pPr>
      <w:r w:rsidRPr="00094A3B">
        <w:rPr>
          <w:highlight w:val="green"/>
        </w:rPr>
        <w:t xml:space="preserve">"jsonrpc": "2.0", </w:t>
      </w:r>
    </w:p>
    <w:p w:rsidR="00E23645" w:rsidRPr="00094A3B" w:rsidRDefault="00276531">
      <w:pPr>
        <w:ind w:left="210" w:firstLine="420"/>
        <w:jc w:val="left"/>
        <w:rPr>
          <w:highlight w:val="green"/>
        </w:rPr>
      </w:pPr>
      <w:r w:rsidRPr="00094A3B">
        <w:rPr>
          <w:highlight w:val="green"/>
        </w:rPr>
        <w:t>"result": {},</w:t>
      </w:r>
    </w:p>
    <w:p w:rsidR="00E23645" w:rsidRPr="00094A3B" w:rsidRDefault="00276531">
      <w:pPr>
        <w:ind w:left="210" w:firstLine="420"/>
        <w:jc w:val="left"/>
        <w:rPr>
          <w:highlight w:val="green"/>
        </w:rPr>
      </w:pPr>
      <w:r w:rsidRPr="00094A3B">
        <w:rPr>
          <w:highlight w:val="green"/>
        </w:rPr>
        <w:t xml:space="preserve">"id":"4.4" </w:t>
      </w:r>
    </w:p>
    <w:p w:rsidR="00E23645" w:rsidRPr="00094A3B" w:rsidRDefault="00276531">
      <w:pPr>
        <w:ind w:firstLine="210"/>
        <w:rPr>
          <w:highlight w:val="green"/>
        </w:rPr>
      </w:pPr>
      <w:r w:rsidRPr="00094A3B">
        <w:rPr>
          <w:highlight w:val="green"/>
        </w:rPr>
        <w:t>}</w:t>
      </w:r>
    </w:p>
    <w:p w:rsidR="00E23645" w:rsidRPr="00094A3B" w:rsidRDefault="00276531">
      <w:pPr>
        <w:pStyle w:val="4"/>
        <w:numPr>
          <w:ilvl w:val="3"/>
          <w:numId w:val="1"/>
        </w:numPr>
        <w:rPr>
          <w:highlight w:val="green"/>
        </w:rPr>
      </w:pPr>
      <w:bookmarkStart w:id="337" w:name="__RefHeading__56492_1585609034"/>
      <w:bookmarkEnd w:id="337"/>
      <w:r w:rsidRPr="00094A3B">
        <w:rPr>
          <w:highlight w:val="green"/>
        </w:rPr>
        <w:t>Response with error</w:t>
      </w:r>
    </w:p>
    <w:p w:rsidR="00E23645" w:rsidRPr="00094A3B" w:rsidRDefault="00276531">
      <w:pPr>
        <w:rPr>
          <w:highlight w:val="green"/>
        </w:rPr>
      </w:pPr>
      <w:r w:rsidRPr="00094A3B">
        <w:rPr>
          <w:highlight w:val="green"/>
        </w:rPr>
        <w:t>{</w:t>
      </w:r>
    </w:p>
    <w:p w:rsidR="00E23645" w:rsidRPr="00094A3B" w:rsidRDefault="00276531">
      <w:pPr>
        <w:ind w:firstLine="420"/>
        <w:rPr>
          <w:highlight w:val="green"/>
        </w:rPr>
      </w:pPr>
      <w:r w:rsidRPr="00094A3B">
        <w:rPr>
          <w:highlight w:val="green"/>
        </w:rPr>
        <w:lastRenderedPageBreak/>
        <w:t>"jsonrpc": "2.0",</w:t>
      </w:r>
    </w:p>
    <w:p w:rsidR="00E23645" w:rsidRPr="00094A3B" w:rsidRDefault="00276531">
      <w:pPr>
        <w:ind w:firstLine="420"/>
        <w:rPr>
          <w:highlight w:val="green"/>
        </w:rPr>
      </w:pPr>
      <w:r w:rsidRPr="00094A3B">
        <w:rPr>
          <w:highlight w:val="green"/>
        </w:rPr>
        <w:t>"error": {</w:t>
      </w:r>
    </w:p>
    <w:p w:rsidR="00E23645" w:rsidRPr="00094A3B" w:rsidRDefault="00276531">
      <w:pPr>
        <w:ind w:left="840" w:firstLine="420"/>
        <w:rPr>
          <w:highlight w:val="green"/>
        </w:rPr>
      </w:pPr>
      <w:r w:rsidRPr="00094A3B">
        <w:rPr>
          <w:highlight w:val="green"/>
        </w:rPr>
        <w:t>"code":"040401",</w:t>
      </w:r>
    </w:p>
    <w:p w:rsidR="00E23645" w:rsidRPr="00094A3B" w:rsidRDefault="00276531">
      <w:pPr>
        <w:ind w:left="840" w:firstLine="420"/>
        <w:rPr>
          <w:highlight w:val="green"/>
        </w:rPr>
      </w:pPr>
      <w:r w:rsidRPr="00094A3B">
        <w:rPr>
          <w:highlight w:val="green"/>
        </w:rPr>
        <w:t>"message": " Register network fail."</w:t>
      </w:r>
    </w:p>
    <w:p w:rsidR="00E23645" w:rsidRPr="00094A3B" w:rsidRDefault="00276531">
      <w:pPr>
        <w:ind w:left="840" w:firstLine="420"/>
        <w:rPr>
          <w:highlight w:val="green"/>
        </w:rPr>
      </w:pPr>
      <w:r w:rsidRPr="00094A3B">
        <w:rPr>
          <w:highlight w:val="green"/>
        </w:rPr>
        <w:t xml:space="preserve">}, </w:t>
      </w:r>
    </w:p>
    <w:p w:rsidR="00E23645" w:rsidRPr="00094A3B" w:rsidRDefault="00276531">
      <w:pPr>
        <w:ind w:firstLine="420"/>
        <w:rPr>
          <w:highlight w:val="green"/>
        </w:rPr>
      </w:pPr>
      <w:r w:rsidRPr="00094A3B">
        <w:rPr>
          <w:highlight w:val="green"/>
        </w:rPr>
        <w:t>"id": "4.4"</w:t>
      </w:r>
    </w:p>
    <w:p w:rsidR="00E23645" w:rsidRPr="00094A3B" w:rsidRDefault="00276531">
      <w:pPr>
        <w:rPr>
          <w:highlight w:val="green"/>
        </w:rPr>
      </w:pPr>
      <w:r w:rsidRPr="00094A3B">
        <w:rPr>
          <w:highlight w:val="green"/>
        </w:rPr>
        <w:t>}</w:t>
      </w:r>
    </w:p>
    <w:p w:rsidR="00E23645" w:rsidRPr="00094A3B"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094A3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rPr>
                <w:szCs w:val="20"/>
                <w:highlight w:val="green"/>
              </w:rPr>
            </w:pPr>
            <w:r w:rsidRPr="00094A3B">
              <w:rPr>
                <w:szCs w:val="20"/>
                <w:highlight w:val="green"/>
              </w:rPr>
              <w:t>040401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rPr>
                <w:szCs w:val="20"/>
                <w:highlight w:val="green"/>
              </w:rPr>
            </w:pPr>
            <w:r w:rsidRPr="00094A3B">
              <w:rPr>
                <w:szCs w:val="20"/>
                <w:highlight w:val="green"/>
              </w:rPr>
              <w:t>Register network 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94A3B">
              <w:rPr>
                <w:szCs w:val="20"/>
                <w:highlight w:val="green"/>
              </w:rPr>
              <w:t>Register network fail.</w:t>
            </w:r>
          </w:p>
        </w:tc>
      </w:tr>
    </w:tbl>
    <w:p w:rsidR="00E23645" w:rsidRPr="00094A3B" w:rsidRDefault="00276531">
      <w:pPr>
        <w:pStyle w:val="3"/>
        <w:numPr>
          <w:ilvl w:val="2"/>
          <w:numId w:val="1"/>
        </w:numPr>
        <w:ind w:left="964" w:right="210"/>
        <w:rPr>
          <w:highlight w:val="green"/>
        </w:rPr>
      </w:pPr>
      <w:bookmarkStart w:id="338" w:name="_Toc422502809"/>
      <w:bookmarkStart w:id="339" w:name="_Toc401747844"/>
      <w:bookmarkStart w:id="340" w:name="_Toc392062420"/>
      <w:bookmarkStart w:id="341" w:name="__RefHeading__56494_1585609034"/>
      <w:bookmarkStart w:id="342" w:name="_Toc470684642"/>
      <w:bookmarkEnd w:id="338"/>
      <w:bookmarkEnd w:id="339"/>
      <w:bookmarkEnd w:id="340"/>
      <w:bookmarkEnd w:id="341"/>
      <w:r w:rsidRPr="00094A3B">
        <w:rPr>
          <w:highlight w:val="green"/>
        </w:rPr>
        <w:t>GetNetworkRegisterState</w:t>
      </w:r>
      <w:bookmarkEnd w:id="342"/>
    </w:p>
    <w:p w:rsidR="00E23645" w:rsidRPr="00094A3B" w:rsidRDefault="00276531">
      <w:pPr>
        <w:pStyle w:val="4"/>
        <w:numPr>
          <w:ilvl w:val="3"/>
          <w:numId w:val="1"/>
        </w:numPr>
        <w:rPr>
          <w:highlight w:val="green"/>
        </w:rPr>
      </w:pPr>
      <w:bookmarkStart w:id="343" w:name="__RefHeading__56496_1585609034"/>
      <w:bookmarkEnd w:id="343"/>
      <w:r w:rsidRPr="00094A3B">
        <w:rPr>
          <w:highlight w:val="green"/>
        </w:rPr>
        <w:t>POST Request</w:t>
      </w:r>
    </w:p>
    <w:p w:rsidR="00E23645" w:rsidRPr="00094A3B" w:rsidRDefault="00276531">
      <w:pPr>
        <w:ind w:left="210"/>
        <w:rPr>
          <w:highlight w:val="green"/>
        </w:rPr>
      </w:pPr>
      <w:r w:rsidRPr="00094A3B">
        <w:rPr>
          <w:highlight w:val="green"/>
        </w:rPr>
        <w:t>{</w:t>
      </w:r>
    </w:p>
    <w:p w:rsidR="00E23645" w:rsidRPr="00094A3B" w:rsidRDefault="00276531">
      <w:pPr>
        <w:ind w:left="420"/>
        <w:rPr>
          <w:highlight w:val="green"/>
        </w:rPr>
      </w:pPr>
      <w:r w:rsidRPr="00094A3B">
        <w:rPr>
          <w:highlight w:val="green"/>
        </w:rPr>
        <w:t xml:space="preserve">"jsonrpc": "2.0", </w:t>
      </w:r>
    </w:p>
    <w:p w:rsidR="00E23645" w:rsidRPr="00094A3B" w:rsidRDefault="00276531">
      <w:pPr>
        <w:ind w:left="420"/>
        <w:rPr>
          <w:highlight w:val="green"/>
        </w:rPr>
      </w:pPr>
      <w:r w:rsidRPr="00094A3B">
        <w:rPr>
          <w:highlight w:val="green"/>
        </w:rPr>
        <w:t>"method": "GetNetworkRegisterState",</w:t>
      </w:r>
    </w:p>
    <w:p w:rsidR="00E23645" w:rsidRDefault="00276531">
      <w:pPr>
        <w:ind w:left="420"/>
      </w:pPr>
      <w:r w:rsidRPr="00094A3B">
        <w:rPr>
          <w:highlight w:val="green"/>
        </w:rPr>
        <w:t>"params":{},</w:t>
      </w:r>
    </w:p>
    <w:p w:rsidR="00E23645" w:rsidRPr="00F927F4" w:rsidRDefault="00276531">
      <w:pPr>
        <w:ind w:left="420"/>
        <w:rPr>
          <w:color w:val="auto"/>
        </w:rPr>
      </w:pPr>
      <w:r w:rsidRPr="00F927F4">
        <w:rPr>
          <w:color w:val="auto"/>
          <w:highlight w:val="green"/>
        </w:rPr>
        <w:t>"id": "4.5"</w:t>
      </w:r>
      <w:r w:rsidR="00F927F4" w:rsidRPr="00F927F4">
        <w:rPr>
          <w:rFonts w:hint="eastAsia"/>
          <w:color w:val="auto"/>
        </w:rPr>
        <w:t xml:space="preserve"> </w:t>
      </w:r>
    </w:p>
    <w:p w:rsidR="00E23645" w:rsidRPr="00094A3B" w:rsidRDefault="00276531">
      <w:pPr>
        <w:ind w:firstLine="210"/>
        <w:jc w:val="left"/>
        <w:rPr>
          <w:highlight w:val="green"/>
        </w:rPr>
      </w:pPr>
      <w:r w:rsidRPr="00094A3B">
        <w:rPr>
          <w:highlight w:val="green"/>
        </w:rPr>
        <w:t>}</w:t>
      </w:r>
    </w:p>
    <w:p w:rsidR="00E23645" w:rsidRPr="00094A3B" w:rsidRDefault="00276531">
      <w:pPr>
        <w:pStyle w:val="4"/>
        <w:numPr>
          <w:ilvl w:val="3"/>
          <w:numId w:val="1"/>
        </w:numPr>
        <w:rPr>
          <w:highlight w:val="green"/>
        </w:rPr>
      </w:pPr>
      <w:bookmarkStart w:id="344" w:name="__RefHeading__56498_1585609034"/>
      <w:bookmarkEnd w:id="344"/>
      <w:r w:rsidRPr="00094A3B">
        <w:rPr>
          <w:highlight w:val="green"/>
        </w:rPr>
        <w:t>Response</w:t>
      </w:r>
    </w:p>
    <w:p w:rsidR="00E23645" w:rsidRPr="00094A3B" w:rsidRDefault="00276531">
      <w:pPr>
        <w:ind w:left="210"/>
        <w:jc w:val="left"/>
        <w:rPr>
          <w:highlight w:val="green"/>
        </w:rPr>
      </w:pPr>
      <w:r w:rsidRPr="00094A3B">
        <w:rPr>
          <w:highlight w:val="green"/>
        </w:rPr>
        <w:t>{</w:t>
      </w:r>
    </w:p>
    <w:p w:rsidR="00E23645" w:rsidRPr="00094A3B" w:rsidRDefault="00276531">
      <w:pPr>
        <w:ind w:left="210" w:firstLine="420"/>
        <w:jc w:val="left"/>
        <w:rPr>
          <w:highlight w:val="green"/>
        </w:rPr>
      </w:pPr>
      <w:r w:rsidRPr="00094A3B">
        <w:rPr>
          <w:highlight w:val="green"/>
        </w:rPr>
        <w:t xml:space="preserve">"jsonrpc": "2.0", </w:t>
      </w:r>
    </w:p>
    <w:p w:rsidR="00E23645" w:rsidRPr="00094A3B" w:rsidRDefault="00276531">
      <w:pPr>
        <w:ind w:left="210" w:firstLine="420"/>
        <w:jc w:val="left"/>
        <w:rPr>
          <w:highlight w:val="green"/>
        </w:rPr>
      </w:pPr>
      <w:r w:rsidRPr="00094A3B">
        <w:rPr>
          <w:highlight w:val="green"/>
        </w:rPr>
        <w:t xml:space="preserve">"result": </w:t>
      </w:r>
    </w:p>
    <w:p w:rsidR="00E23645" w:rsidRPr="00094A3B" w:rsidRDefault="00276531">
      <w:pPr>
        <w:ind w:left="210" w:firstLine="420"/>
        <w:jc w:val="left"/>
        <w:rPr>
          <w:highlight w:val="green"/>
        </w:rPr>
      </w:pPr>
      <w:r w:rsidRPr="00094A3B">
        <w:rPr>
          <w:highlight w:val="green"/>
        </w:rPr>
        <w:t>{</w:t>
      </w:r>
    </w:p>
    <w:p w:rsidR="00E23645" w:rsidRPr="00094A3B" w:rsidRDefault="00276531">
      <w:pPr>
        <w:ind w:left="420" w:firstLine="420"/>
        <w:jc w:val="left"/>
        <w:rPr>
          <w:highlight w:val="green"/>
        </w:rPr>
      </w:pPr>
      <w:r w:rsidRPr="00094A3B">
        <w:rPr>
          <w:highlight w:val="green"/>
        </w:rPr>
        <w:t>" regist_state ":0,</w:t>
      </w:r>
    </w:p>
    <w:p w:rsidR="00E23645" w:rsidRPr="00094A3B" w:rsidRDefault="00276531">
      <w:pPr>
        <w:ind w:left="210" w:firstLine="420"/>
        <w:jc w:val="left"/>
        <w:rPr>
          <w:highlight w:val="green"/>
        </w:rPr>
      </w:pPr>
      <w:r w:rsidRPr="00094A3B">
        <w:rPr>
          <w:highlight w:val="green"/>
        </w:rPr>
        <w:t>},</w:t>
      </w:r>
    </w:p>
    <w:p w:rsidR="00E23645" w:rsidRPr="00094A3B" w:rsidRDefault="00276531">
      <w:pPr>
        <w:ind w:left="210" w:firstLine="420"/>
        <w:jc w:val="left"/>
        <w:rPr>
          <w:highlight w:val="green"/>
        </w:rPr>
      </w:pPr>
      <w:r w:rsidRPr="00094A3B">
        <w:rPr>
          <w:highlight w:val="green"/>
        </w:rPr>
        <w:t xml:space="preserve">"id":"4.5" </w:t>
      </w:r>
    </w:p>
    <w:p w:rsidR="00E23645" w:rsidRPr="00094A3B" w:rsidRDefault="00276531">
      <w:pPr>
        <w:ind w:firstLine="210"/>
        <w:rPr>
          <w:highlight w:val="green"/>
        </w:rPr>
      </w:pPr>
      <w:r w:rsidRPr="00094A3B">
        <w:rPr>
          <w:highlight w:val="green"/>
        </w:rPr>
        <w:t>}</w:t>
      </w:r>
    </w:p>
    <w:p w:rsidR="00E23645" w:rsidRPr="00094A3B" w:rsidRDefault="00276531" w:rsidP="008D3AD3">
      <w:pPr>
        <w:pStyle w:val="4"/>
        <w:numPr>
          <w:ilvl w:val="0"/>
          <w:numId w:val="40"/>
        </w:numPr>
        <w:ind w:left="864"/>
        <w:rPr>
          <w:highlight w:val="green"/>
        </w:rPr>
      </w:pPr>
      <w:bookmarkStart w:id="345" w:name="__RefHeading__56500_1585609034"/>
      <w:bookmarkEnd w:id="345"/>
      <w:r w:rsidRPr="00094A3B">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1"/>
        <w:gridCol w:w="1274"/>
        <w:gridCol w:w="1417"/>
        <w:gridCol w:w="4514"/>
      </w:tblGrid>
      <w:tr w:rsidR="00E23645" w:rsidRPr="00094A3B">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jc w:val="both"/>
              <w:rPr>
                <w:b/>
                <w:sz w:val="22"/>
                <w:highlight w:val="green"/>
                <w:lang w:val="en-GB"/>
              </w:rPr>
            </w:pPr>
            <w:r w:rsidRPr="00094A3B">
              <w:rPr>
                <w:b/>
                <w:sz w:val="22"/>
                <w:highlight w:val="green"/>
                <w:lang w:val="en-GB"/>
              </w:rPr>
              <w:t>Field</w:t>
            </w:r>
          </w:p>
        </w:tc>
        <w:tc>
          <w:tcPr>
            <w:tcW w:w="12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jc w:val="both"/>
              <w:rPr>
                <w:b/>
                <w:sz w:val="22"/>
                <w:highlight w:val="green"/>
                <w:lang w:val="en-GB"/>
              </w:rPr>
            </w:pPr>
            <w:r w:rsidRPr="00094A3B">
              <w:rPr>
                <w:b/>
                <w:sz w:val="22"/>
                <w:highlight w:val="green"/>
                <w:lang w:val="en-GB"/>
              </w:rPr>
              <w:t>Type</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jc w:val="both"/>
              <w:rPr>
                <w:b/>
                <w:sz w:val="22"/>
                <w:highlight w:val="green"/>
                <w:lang w:val="en-GB"/>
              </w:rPr>
            </w:pPr>
            <w:r w:rsidRPr="00094A3B">
              <w:rPr>
                <w:b/>
                <w:sz w:val="22"/>
                <w:highlight w:val="green"/>
                <w:lang w:val="en-GB"/>
              </w:rPr>
              <w:t>Changable</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af9"/>
              <w:spacing w:before="240"/>
              <w:rPr>
                <w:b/>
                <w:sz w:val="22"/>
                <w:highlight w:val="green"/>
                <w:lang w:val="en-GB"/>
              </w:rPr>
            </w:pPr>
            <w:r w:rsidRPr="00094A3B">
              <w:rPr>
                <w:b/>
                <w:sz w:val="22"/>
                <w:highlight w:val="green"/>
                <w:lang w:val="en-GB"/>
              </w:rPr>
              <w:t>Description</w:t>
            </w:r>
          </w:p>
        </w:tc>
      </w:tr>
      <w:tr w:rsidR="00E23645" w:rsidRPr="00094A3B">
        <w:trPr>
          <w:trHeight w:val="1351"/>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094A3B">
            <w:pPr>
              <w:jc w:val="left"/>
              <w:rPr>
                <w:highlight w:val="green"/>
              </w:rPr>
            </w:pPr>
            <w:r w:rsidRPr="00094A3B">
              <w:rPr>
                <w:highlight w:val="green"/>
              </w:rPr>
              <w:t>regist_state</w:t>
            </w:r>
          </w:p>
        </w:tc>
        <w:tc>
          <w:tcPr>
            <w:tcW w:w="12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jc w:val="left"/>
              <w:rPr>
                <w:highlight w:val="green"/>
              </w:rPr>
            </w:pPr>
            <w:r w:rsidRPr="00094A3B">
              <w:rPr>
                <w:highlight w:val="green"/>
              </w:rPr>
              <w:t>Integer</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jc w:val="left"/>
              <w:rPr>
                <w:highlight w:val="green"/>
              </w:rPr>
            </w:pPr>
            <w:r w:rsidRPr="00094A3B">
              <w:rPr>
                <w:highlight w:val="green"/>
              </w:rPr>
              <w:t>Yes</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jc w:val="left"/>
              <w:rPr>
                <w:highlight w:val="green"/>
              </w:rPr>
            </w:pPr>
            <w:r w:rsidRPr="00094A3B">
              <w:rPr>
                <w:highlight w:val="green"/>
              </w:rPr>
              <w:t>0: not regiseter</w:t>
            </w:r>
          </w:p>
          <w:p w:rsidR="00E23645" w:rsidRPr="00094A3B" w:rsidRDefault="00276531">
            <w:pPr>
              <w:jc w:val="left"/>
              <w:rPr>
                <w:highlight w:val="green"/>
              </w:rPr>
            </w:pPr>
            <w:r w:rsidRPr="00094A3B">
              <w:rPr>
                <w:highlight w:val="green"/>
              </w:rPr>
              <w:t>1: registting</w:t>
            </w:r>
          </w:p>
          <w:p w:rsidR="00E23645" w:rsidRPr="00094A3B" w:rsidRDefault="00276531">
            <w:pPr>
              <w:jc w:val="left"/>
              <w:rPr>
                <w:highlight w:val="green"/>
              </w:rPr>
            </w:pPr>
            <w:r w:rsidRPr="00094A3B">
              <w:rPr>
                <w:highlight w:val="green"/>
              </w:rPr>
              <w:t>2: register successful</w:t>
            </w:r>
          </w:p>
          <w:p w:rsidR="00E23645" w:rsidRPr="00094A3B" w:rsidRDefault="00276531">
            <w:pPr>
              <w:jc w:val="left"/>
              <w:rPr>
                <w:highlight w:val="green"/>
              </w:rPr>
            </w:pPr>
            <w:r w:rsidRPr="00094A3B">
              <w:rPr>
                <w:highlight w:val="green"/>
              </w:rPr>
              <w:t>3: registration failed</w:t>
            </w:r>
          </w:p>
        </w:tc>
      </w:tr>
    </w:tbl>
    <w:p w:rsidR="00E23645" w:rsidRPr="00094A3B" w:rsidRDefault="00E23645">
      <w:pPr>
        <w:rPr>
          <w:highlight w:val="green"/>
        </w:rPr>
      </w:pPr>
    </w:p>
    <w:p w:rsidR="00E23645" w:rsidRPr="00094A3B" w:rsidRDefault="00276531">
      <w:pPr>
        <w:pStyle w:val="4"/>
        <w:numPr>
          <w:ilvl w:val="3"/>
          <w:numId w:val="1"/>
        </w:numPr>
        <w:rPr>
          <w:highlight w:val="green"/>
        </w:rPr>
      </w:pPr>
      <w:bookmarkStart w:id="346" w:name="__RefHeading__56502_1585609034"/>
      <w:bookmarkEnd w:id="346"/>
      <w:r w:rsidRPr="00094A3B">
        <w:rPr>
          <w:highlight w:val="green"/>
        </w:rPr>
        <w:t>Response with error</w:t>
      </w:r>
    </w:p>
    <w:p w:rsidR="00E23645" w:rsidRPr="00094A3B" w:rsidRDefault="00276531">
      <w:pPr>
        <w:rPr>
          <w:highlight w:val="green"/>
        </w:rPr>
      </w:pPr>
      <w:r w:rsidRPr="00094A3B">
        <w:rPr>
          <w:highlight w:val="green"/>
        </w:rPr>
        <w:t>{</w:t>
      </w:r>
    </w:p>
    <w:p w:rsidR="00E23645" w:rsidRPr="00094A3B" w:rsidRDefault="00276531">
      <w:pPr>
        <w:ind w:firstLine="420"/>
        <w:rPr>
          <w:highlight w:val="green"/>
        </w:rPr>
      </w:pPr>
      <w:r w:rsidRPr="00094A3B">
        <w:rPr>
          <w:highlight w:val="green"/>
        </w:rPr>
        <w:t>"jsonrpc": "2.0",</w:t>
      </w:r>
    </w:p>
    <w:p w:rsidR="00E23645" w:rsidRPr="00094A3B" w:rsidRDefault="00276531">
      <w:pPr>
        <w:ind w:firstLine="420"/>
        <w:rPr>
          <w:highlight w:val="green"/>
        </w:rPr>
      </w:pPr>
      <w:r w:rsidRPr="00094A3B">
        <w:rPr>
          <w:highlight w:val="green"/>
        </w:rPr>
        <w:t>"error": {</w:t>
      </w:r>
    </w:p>
    <w:p w:rsidR="00E23645" w:rsidRPr="00094A3B" w:rsidRDefault="00276531">
      <w:pPr>
        <w:ind w:left="840" w:firstLine="420"/>
        <w:rPr>
          <w:highlight w:val="green"/>
        </w:rPr>
      </w:pPr>
      <w:r w:rsidRPr="00094A3B">
        <w:rPr>
          <w:highlight w:val="green"/>
        </w:rPr>
        <w:t>"code": "040501",</w:t>
      </w:r>
    </w:p>
    <w:p w:rsidR="00E23645" w:rsidRPr="00094A3B" w:rsidRDefault="00276531">
      <w:pPr>
        <w:ind w:left="840" w:firstLine="420"/>
        <w:rPr>
          <w:highlight w:val="green"/>
        </w:rPr>
      </w:pPr>
      <w:r w:rsidRPr="00094A3B">
        <w:rPr>
          <w:highlight w:val="green"/>
        </w:rPr>
        <w:lastRenderedPageBreak/>
        <w:t>"message": "Getregister network state failed."</w:t>
      </w:r>
    </w:p>
    <w:p w:rsidR="00E23645" w:rsidRPr="00094A3B" w:rsidRDefault="00276531">
      <w:pPr>
        <w:ind w:left="840" w:firstLine="420"/>
        <w:rPr>
          <w:highlight w:val="green"/>
        </w:rPr>
      </w:pPr>
      <w:r w:rsidRPr="00094A3B">
        <w:rPr>
          <w:highlight w:val="green"/>
        </w:rPr>
        <w:t xml:space="preserve">}, </w:t>
      </w:r>
    </w:p>
    <w:p w:rsidR="00E23645" w:rsidRPr="00094A3B" w:rsidRDefault="00276531">
      <w:pPr>
        <w:ind w:firstLine="420"/>
        <w:rPr>
          <w:highlight w:val="green"/>
        </w:rPr>
      </w:pPr>
      <w:r w:rsidRPr="00094A3B">
        <w:rPr>
          <w:highlight w:val="green"/>
        </w:rPr>
        <w:t>"id": "4.5"</w:t>
      </w:r>
    </w:p>
    <w:p w:rsidR="00E23645" w:rsidRPr="00094A3B" w:rsidRDefault="00276531">
      <w:pPr>
        <w:rPr>
          <w:highlight w:val="green"/>
        </w:rPr>
      </w:pPr>
      <w:r w:rsidRPr="00094A3B">
        <w:rPr>
          <w:highlight w:val="green"/>
        </w:rPr>
        <w:t>}</w:t>
      </w:r>
    </w:p>
    <w:p w:rsidR="00E23645" w:rsidRPr="00094A3B"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094A3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pStyle w:val="TextBody"/>
              <w:widowControl w:val="0"/>
              <w:rPr>
                <w:rFonts w:ascii="Times New Roman" w:hAnsi="Times New Roman"/>
                <w:highlight w:val="green"/>
                <w:lang w:val="en-US" w:eastAsia="zh-CN"/>
              </w:rPr>
            </w:pPr>
            <w:r w:rsidRPr="00094A3B">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rPr>
                <w:szCs w:val="20"/>
                <w:highlight w:val="green"/>
              </w:rPr>
            </w:pPr>
            <w:r w:rsidRPr="00094A3B">
              <w:rPr>
                <w:szCs w:val="20"/>
                <w:highlight w:val="green"/>
              </w:rPr>
              <w:t>040501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94A3B" w:rsidRDefault="00276531">
            <w:pPr>
              <w:rPr>
                <w:szCs w:val="20"/>
                <w:highlight w:val="green"/>
              </w:rPr>
            </w:pPr>
            <w:r w:rsidRPr="00094A3B">
              <w:rPr>
                <w:szCs w:val="20"/>
                <w:highlight w:val="green"/>
              </w:rPr>
              <w:t>Get register network state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94A3B">
              <w:rPr>
                <w:szCs w:val="20"/>
                <w:highlight w:val="green"/>
              </w:rPr>
              <w:t>Get register network state failed.</w:t>
            </w:r>
          </w:p>
        </w:tc>
      </w:tr>
    </w:tbl>
    <w:p w:rsidR="00E23645" w:rsidRPr="00625655" w:rsidRDefault="00276531">
      <w:pPr>
        <w:pStyle w:val="3"/>
        <w:numPr>
          <w:ilvl w:val="2"/>
          <w:numId w:val="1"/>
        </w:numPr>
        <w:ind w:left="964" w:right="210"/>
        <w:rPr>
          <w:highlight w:val="green"/>
        </w:rPr>
      </w:pPr>
      <w:bookmarkStart w:id="347" w:name="_Toc422502810"/>
      <w:bookmarkStart w:id="348" w:name="_Toc401747845"/>
      <w:bookmarkStart w:id="349" w:name="_Toc392062421"/>
      <w:bookmarkStart w:id="350" w:name="__RefHeading__56504_1585609034"/>
      <w:bookmarkStart w:id="351" w:name="_Toc470684643"/>
      <w:bookmarkEnd w:id="347"/>
      <w:bookmarkEnd w:id="348"/>
      <w:bookmarkEnd w:id="349"/>
      <w:bookmarkEnd w:id="350"/>
      <w:r w:rsidRPr="00625655">
        <w:rPr>
          <w:highlight w:val="green"/>
        </w:rPr>
        <w:t>GetNetworkSettings</w:t>
      </w:r>
      <w:bookmarkEnd w:id="351"/>
    </w:p>
    <w:p w:rsidR="00E23645" w:rsidRPr="00625655" w:rsidRDefault="00276531">
      <w:pPr>
        <w:pStyle w:val="4"/>
        <w:numPr>
          <w:ilvl w:val="3"/>
          <w:numId w:val="1"/>
        </w:numPr>
        <w:rPr>
          <w:highlight w:val="green"/>
        </w:rPr>
      </w:pPr>
      <w:bookmarkStart w:id="352" w:name="__RefHeading__56506_1585609034"/>
      <w:bookmarkEnd w:id="352"/>
      <w:r w:rsidRPr="00625655">
        <w:rPr>
          <w:highlight w:val="green"/>
        </w:rPr>
        <w:t>POST Request</w:t>
      </w:r>
    </w:p>
    <w:p w:rsidR="00E23645" w:rsidRPr="00625655" w:rsidRDefault="00276531">
      <w:pPr>
        <w:ind w:left="210"/>
        <w:rPr>
          <w:highlight w:val="green"/>
        </w:rPr>
      </w:pPr>
      <w:r w:rsidRPr="00625655">
        <w:rPr>
          <w:highlight w:val="green"/>
        </w:rPr>
        <w:t>{</w:t>
      </w:r>
    </w:p>
    <w:p w:rsidR="00E23645" w:rsidRPr="00625655" w:rsidRDefault="00276531">
      <w:pPr>
        <w:ind w:left="420"/>
        <w:rPr>
          <w:highlight w:val="green"/>
        </w:rPr>
      </w:pPr>
      <w:r w:rsidRPr="00625655">
        <w:rPr>
          <w:highlight w:val="green"/>
        </w:rPr>
        <w:t xml:space="preserve">"jsonrpc": "2.0", </w:t>
      </w:r>
    </w:p>
    <w:p w:rsidR="00E23645" w:rsidRPr="00625655" w:rsidRDefault="00276531">
      <w:pPr>
        <w:ind w:left="420"/>
        <w:rPr>
          <w:highlight w:val="green"/>
        </w:rPr>
      </w:pPr>
      <w:r w:rsidRPr="00625655">
        <w:rPr>
          <w:highlight w:val="green"/>
        </w:rPr>
        <w:t>"method": "GetNetworkSettings",</w:t>
      </w:r>
    </w:p>
    <w:p w:rsidR="00E23645" w:rsidRPr="00625655" w:rsidRDefault="00276531">
      <w:pPr>
        <w:ind w:left="420"/>
        <w:rPr>
          <w:highlight w:val="green"/>
        </w:rPr>
      </w:pPr>
      <w:r w:rsidRPr="00625655">
        <w:rPr>
          <w:highlight w:val="green"/>
        </w:rPr>
        <w:t>"params":{},</w:t>
      </w:r>
    </w:p>
    <w:p w:rsidR="00E23645" w:rsidRPr="00625655" w:rsidRDefault="00276531">
      <w:pPr>
        <w:ind w:left="420"/>
        <w:rPr>
          <w:highlight w:val="green"/>
        </w:rPr>
      </w:pPr>
      <w:r w:rsidRPr="00625655">
        <w:rPr>
          <w:highlight w:val="green"/>
        </w:rPr>
        <w:t>"id": "4.6"</w:t>
      </w:r>
    </w:p>
    <w:p w:rsidR="00E23645" w:rsidRPr="00625655" w:rsidRDefault="00276531">
      <w:pPr>
        <w:ind w:firstLine="210"/>
        <w:jc w:val="left"/>
        <w:rPr>
          <w:highlight w:val="green"/>
        </w:rPr>
      </w:pPr>
      <w:r w:rsidRPr="00625655">
        <w:rPr>
          <w:highlight w:val="green"/>
        </w:rPr>
        <w:t>}</w:t>
      </w:r>
    </w:p>
    <w:p w:rsidR="00E23645" w:rsidRPr="00625655" w:rsidRDefault="00276531">
      <w:pPr>
        <w:pStyle w:val="4"/>
        <w:numPr>
          <w:ilvl w:val="3"/>
          <w:numId w:val="1"/>
        </w:numPr>
        <w:rPr>
          <w:highlight w:val="green"/>
        </w:rPr>
      </w:pPr>
      <w:bookmarkStart w:id="353" w:name="__RefHeading__56508_1585609034"/>
      <w:bookmarkEnd w:id="353"/>
      <w:r w:rsidRPr="00625655">
        <w:rPr>
          <w:highlight w:val="green"/>
        </w:rPr>
        <w:t>Response</w:t>
      </w:r>
    </w:p>
    <w:p w:rsidR="00E23645" w:rsidRPr="00625655" w:rsidRDefault="00276531">
      <w:pPr>
        <w:ind w:left="210"/>
        <w:jc w:val="left"/>
        <w:rPr>
          <w:highlight w:val="green"/>
        </w:rPr>
      </w:pPr>
      <w:r w:rsidRPr="00625655">
        <w:rPr>
          <w:highlight w:val="green"/>
        </w:rPr>
        <w:t>{</w:t>
      </w:r>
    </w:p>
    <w:p w:rsidR="00E23645" w:rsidRPr="00625655" w:rsidRDefault="00276531">
      <w:pPr>
        <w:ind w:left="210" w:firstLine="420"/>
        <w:jc w:val="left"/>
        <w:rPr>
          <w:highlight w:val="green"/>
        </w:rPr>
      </w:pPr>
      <w:r w:rsidRPr="00625655">
        <w:rPr>
          <w:highlight w:val="green"/>
        </w:rPr>
        <w:t xml:space="preserve">"jsonrpc": "2.0", </w:t>
      </w:r>
    </w:p>
    <w:p w:rsidR="00E23645" w:rsidRPr="00625655" w:rsidRDefault="00276531">
      <w:pPr>
        <w:ind w:left="210" w:firstLine="420"/>
        <w:jc w:val="left"/>
        <w:rPr>
          <w:highlight w:val="green"/>
        </w:rPr>
      </w:pPr>
      <w:r w:rsidRPr="00625655">
        <w:rPr>
          <w:highlight w:val="green"/>
        </w:rPr>
        <w:t xml:space="preserve">"result": </w:t>
      </w:r>
    </w:p>
    <w:p w:rsidR="00E23645" w:rsidRPr="00625655" w:rsidRDefault="00276531">
      <w:pPr>
        <w:ind w:left="210" w:firstLine="420"/>
        <w:jc w:val="left"/>
        <w:rPr>
          <w:highlight w:val="green"/>
        </w:rPr>
      </w:pPr>
      <w:r w:rsidRPr="00625655">
        <w:rPr>
          <w:highlight w:val="green"/>
        </w:rPr>
        <w:t>{</w:t>
      </w:r>
    </w:p>
    <w:p w:rsidR="00625655" w:rsidRPr="00625655" w:rsidRDefault="00625655" w:rsidP="00625655">
      <w:pPr>
        <w:ind w:firstLine="855"/>
        <w:jc w:val="left"/>
        <w:rPr>
          <w:rFonts w:ascii="Consolas" w:hAnsi="Consolas" w:cs="Consolas"/>
          <w:color w:val="auto"/>
          <w:sz w:val="19"/>
          <w:szCs w:val="19"/>
          <w:highlight w:val="green"/>
        </w:rPr>
      </w:pPr>
      <w:r w:rsidRPr="00625655">
        <w:rPr>
          <w:color w:val="auto"/>
          <w:highlight w:val="green"/>
        </w:rPr>
        <w:t>"</w:t>
      </w:r>
      <w:r w:rsidRPr="00625655">
        <w:rPr>
          <w:rFonts w:ascii="Consolas" w:hAnsi="Consolas" w:cs="Consolas" w:hint="eastAsia"/>
          <w:color w:val="auto"/>
          <w:sz w:val="19"/>
          <w:szCs w:val="19"/>
          <w:highlight w:val="green"/>
        </w:rPr>
        <w:t>DomesticRoam</w:t>
      </w:r>
      <w:r w:rsidRPr="00625655">
        <w:rPr>
          <w:color w:val="auto"/>
          <w:highlight w:val="green"/>
        </w:rPr>
        <w:t>"</w:t>
      </w:r>
      <w:r w:rsidRPr="00625655">
        <w:rPr>
          <w:rFonts w:ascii="Consolas" w:hAnsi="Consolas" w:cs="Consolas" w:hint="eastAsia"/>
          <w:color w:val="auto"/>
          <w:sz w:val="19"/>
          <w:szCs w:val="19"/>
          <w:highlight w:val="green"/>
        </w:rPr>
        <w:t>:0,</w:t>
      </w:r>
    </w:p>
    <w:p w:rsidR="00625655" w:rsidRPr="00625655" w:rsidRDefault="00625655" w:rsidP="00625655">
      <w:pPr>
        <w:ind w:firstLine="855"/>
        <w:jc w:val="left"/>
        <w:rPr>
          <w:rFonts w:ascii="Consolas" w:hAnsi="Consolas" w:cs="Consolas"/>
          <w:color w:val="auto"/>
          <w:sz w:val="19"/>
          <w:szCs w:val="19"/>
          <w:highlight w:val="green"/>
        </w:rPr>
      </w:pPr>
      <w:r w:rsidRPr="00625655">
        <w:rPr>
          <w:color w:val="auto"/>
          <w:highlight w:val="green"/>
        </w:rPr>
        <w:t>"</w:t>
      </w:r>
      <w:r w:rsidRPr="00625655">
        <w:rPr>
          <w:rFonts w:ascii="Consolas" w:hAnsi="Consolas" w:cs="Consolas" w:hint="eastAsia"/>
          <w:color w:val="auto"/>
          <w:sz w:val="19"/>
          <w:szCs w:val="19"/>
          <w:highlight w:val="green"/>
        </w:rPr>
        <w:t>DomesticRoamGuard</w:t>
      </w:r>
      <w:r w:rsidRPr="00625655">
        <w:rPr>
          <w:color w:val="auto"/>
          <w:highlight w:val="green"/>
        </w:rPr>
        <w:t>"</w:t>
      </w:r>
      <w:r w:rsidRPr="00625655">
        <w:rPr>
          <w:rFonts w:ascii="Consolas" w:hAnsi="Consolas" w:cs="Consolas" w:hint="eastAsia"/>
          <w:color w:val="auto"/>
          <w:sz w:val="19"/>
          <w:szCs w:val="19"/>
          <w:highlight w:val="green"/>
        </w:rPr>
        <w:t>:0</w:t>
      </w:r>
    </w:p>
    <w:p w:rsidR="00625655" w:rsidRPr="00625655" w:rsidRDefault="00625655" w:rsidP="00625655">
      <w:pPr>
        <w:ind w:left="420" w:firstLine="420"/>
        <w:rPr>
          <w:highlight w:val="green"/>
        </w:rPr>
      </w:pPr>
      <w:r w:rsidRPr="00625655">
        <w:rPr>
          <w:highlight w:val="green"/>
        </w:rPr>
        <w:t>"NetselectionMode":"0",</w:t>
      </w:r>
    </w:p>
    <w:p w:rsidR="00625655" w:rsidRPr="00625655" w:rsidRDefault="00625655" w:rsidP="00625655">
      <w:pPr>
        <w:ind w:left="210" w:firstLineChars="300" w:firstLine="630"/>
        <w:jc w:val="left"/>
        <w:rPr>
          <w:highlight w:val="green"/>
        </w:rPr>
      </w:pPr>
      <w:r w:rsidRPr="00625655">
        <w:rPr>
          <w:highlight w:val="green"/>
        </w:rPr>
        <w:t>"</w:t>
      </w:r>
      <w:bookmarkStart w:id="354" w:name="OLE_LINK8"/>
      <w:bookmarkStart w:id="355" w:name="OLE_LINK7"/>
      <w:r w:rsidRPr="00625655">
        <w:rPr>
          <w:highlight w:val="green"/>
        </w:rPr>
        <w:t>NetworkBand</w:t>
      </w:r>
      <w:bookmarkEnd w:id="354"/>
      <w:bookmarkEnd w:id="355"/>
      <w:r w:rsidRPr="00625655">
        <w:rPr>
          <w:highlight w:val="green"/>
        </w:rPr>
        <w:t>":"0"</w:t>
      </w:r>
      <w:r w:rsidRPr="00625655">
        <w:rPr>
          <w:rFonts w:hint="eastAsia"/>
          <w:highlight w:val="green"/>
        </w:rPr>
        <w:t>,</w:t>
      </w:r>
    </w:p>
    <w:p w:rsidR="00E23645" w:rsidRPr="00625655" w:rsidRDefault="00625655" w:rsidP="00625655">
      <w:pPr>
        <w:ind w:left="210" w:firstLineChars="300" w:firstLine="630"/>
        <w:jc w:val="left"/>
        <w:rPr>
          <w:highlight w:val="green"/>
        </w:rPr>
      </w:pPr>
      <w:r w:rsidRPr="00625655">
        <w:rPr>
          <w:highlight w:val="green"/>
        </w:rPr>
        <w:t>"NetworkMode":"0"</w:t>
      </w:r>
    </w:p>
    <w:p w:rsidR="00E23645" w:rsidRPr="00625655" w:rsidRDefault="00276531">
      <w:pPr>
        <w:ind w:left="210" w:firstLine="420"/>
        <w:jc w:val="left"/>
        <w:rPr>
          <w:highlight w:val="green"/>
        </w:rPr>
      </w:pPr>
      <w:r w:rsidRPr="00625655">
        <w:rPr>
          <w:highlight w:val="green"/>
        </w:rPr>
        <w:t>},</w:t>
      </w:r>
    </w:p>
    <w:p w:rsidR="00E23645" w:rsidRPr="00625655" w:rsidRDefault="00276531">
      <w:pPr>
        <w:ind w:left="210" w:firstLine="420"/>
        <w:jc w:val="left"/>
        <w:rPr>
          <w:highlight w:val="green"/>
        </w:rPr>
      </w:pPr>
      <w:r w:rsidRPr="00625655">
        <w:rPr>
          <w:highlight w:val="green"/>
        </w:rPr>
        <w:t xml:space="preserve">"id":"4.6" </w:t>
      </w:r>
    </w:p>
    <w:p w:rsidR="00E23645" w:rsidRPr="00625655" w:rsidRDefault="00276531">
      <w:pPr>
        <w:ind w:firstLine="210"/>
        <w:rPr>
          <w:highlight w:val="green"/>
        </w:rPr>
      </w:pPr>
      <w:r w:rsidRPr="00625655">
        <w:rPr>
          <w:highlight w:val="green"/>
        </w:rPr>
        <w:t>}</w:t>
      </w:r>
    </w:p>
    <w:p w:rsidR="00E23645" w:rsidRPr="00625655" w:rsidRDefault="00276531" w:rsidP="008D3AD3">
      <w:pPr>
        <w:pStyle w:val="4"/>
        <w:numPr>
          <w:ilvl w:val="0"/>
          <w:numId w:val="40"/>
        </w:numPr>
        <w:ind w:left="864"/>
        <w:rPr>
          <w:highlight w:val="green"/>
        </w:rPr>
      </w:pPr>
      <w:bookmarkStart w:id="356" w:name="__RefHeading__56510_1585609034"/>
      <w:bookmarkEnd w:id="356"/>
      <w:r w:rsidRPr="00625655">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50"/>
        <w:gridCol w:w="1130"/>
        <w:gridCol w:w="2258"/>
        <w:gridCol w:w="3248"/>
      </w:tblGrid>
      <w:tr w:rsidR="00E23645" w:rsidRPr="00625655" w:rsidTr="007954E1">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pStyle w:val="af9"/>
              <w:spacing w:before="240"/>
              <w:jc w:val="both"/>
              <w:rPr>
                <w:b/>
                <w:sz w:val="22"/>
                <w:highlight w:val="green"/>
                <w:lang w:val="en-GB"/>
              </w:rPr>
            </w:pPr>
            <w:r w:rsidRPr="00625655">
              <w:rPr>
                <w:b/>
                <w:sz w:val="22"/>
                <w:highlight w:val="green"/>
                <w:lang w:val="en-GB"/>
              </w:rPr>
              <w:t>Field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pStyle w:val="af9"/>
              <w:spacing w:before="240"/>
              <w:jc w:val="both"/>
              <w:rPr>
                <w:b/>
                <w:sz w:val="22"/>
                <w:highlight w:val="green"/>
                <w:lang w:val="en-GB"/>
              </w:rPr>
            </w:pPr>
            <w:r w:rsidRPr="00625655">
              <w:rPr>
                <w:b/>
                <w:sz w:val="22"/>
                <w:highlight w:val="green"/>
                <w:lang w:val="en-GB"/>
              </w:rPr>
              <w:t>Type</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pStyle w:val="af9"/>
              <w:spacing w:before="240"/>
              <w:jc w:val="both"/>
              <w:rPr>
                <w:b/>
                <w:sz w:val="22"/>
                <w:highlight w:val="green"/>
                <w:lang w:val="en-GB"/>
              </w:rPr>
            </w:pPr>
            <w:r w:rsidRPr="00625655">
              <w:rPr>
                <w:b/>
                <w:sz w:val="22"/>
                <w:highlight w:val="green"/>
                <w:lang w:val="en-GB"/>
              </w:rPr>
              <w:t>Changable</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pStyle w:val="af9"/>
              <w:spacing w:before="240"/>
              <w:rPr>
                <w:b/>
                <w:sz w:val="22"/>
                <w:highlight w:val="green"/>
                <w:lang w:val="en-GB"/>
              </w:rPr>
            </w:pPr>
            <w:r w:rsidRPr="00625655">
              <w:rPr>
                <w:b/>
                <w:sz w:val="22"/>
                <w:highlight w:val="green"/>
                <w:lang w:val="en-GB"/>
              </w:rPr>
              <w:t>Description</w:t>
            </w:r>
          </w:p>
        </w:tc>
      </w:tr>
      <w:tr w:rsidR="00625655" w:rsidRPr="00625655" w:rsidTr="004537A7">
        <w:trPr>
          <w:trHeight w:val="79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 xml:space="preserve"> </w:t>
            </w:r>
            <w:r w:rsidRPr="00625655">
              <w:rPr>
                <w:rFonts w:hint="eastAsia"/>
                <w:highlight w:val="green"/>
              </w:rPr>
              <w:t>DomesticRoam</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rFonts w:hint="eastAsia"/>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rFonts w:hint="eastAsia"/>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rFonts w:hint="eastAsia"/>
                <w:highlight w:val="green"/>
              </w:rPr>
              <w:t>For Y856 Sprint</w:t>
            </w:r>
          </w:p>
          <w:p w:rsidR="00625655" w:rsidRPr="00625655" w:rsidRDefault="00625655" w:rsidP="004537A7">
            <w:pPr>
              <w:jc w:val="left"/>
              <w:rPr>
                <w:highlight w:val="green"/>
              </w:rPr>
            </w:pPr>
          </w:p>
          <w:p w:rsidR="00625655" w:rsidRPr="00625655" w:rsidRDefault="00625655" w:rsidP="004537A7">
            <w:pPr>
              <w:jc w:val="left"/>
              <w:rPr>
                <w:highlight w:val="green"/>
              </w:rPr>
            </w:pPr>
            <w:r w:rsidRPr="00625655">
              <w:rPr>
                <w:rFonts w:hint="eastAsia"/>
                <w:highlight w:val="green"/>
              </w:rPr>
              <w:t>0: off;</w:t>
            </w:r>
          </w:p>
          <w:p w:rsidR="00625655" w:rsidRPr="00625655" w:rsidRDefault="00625655" w:rsidP="004537A7">
            <w:pPr>
              <w:jc w:val="left"/>
              <w:rPr>
                <w:highlight w:val="green"/>
              </w:rPr>
            </w:pPr>
            <w:r w:rsidRPr="00625655">
              <w:rPr>
                <w:rFonts w:hint="eastAsia"/>
                <w:highlight w:val="green"/>
              </w:rPr>
              <w:t>1:on</w:t>
            </w:r>
          </w:p>
        </w:tc>
      </w:tr>
      <w:tr w:rsidR="00625655" w:rsidRPr="00625655" w:rsidTr="004537A7">
        <w:trPr>
          <w:trHeight w:val="79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rFonts w:hint="eastAsia"/>
                <w:highlight w:val="green"/>
              </w:rPr>
              <w:t>DomesticRoamGuard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rFonts w:hint="eastAsia"/>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rFonts w:hint="eastAsia"/>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rFonts w:hint="eastAsia"/>
                <w:highlight w:val="green"/>
              </w:rPr>
              <w:t>For Y856 Sprint</w:t>
            </w:r>
          </w:p>
          <w:p w:rsidR="00625655" w:rsidRPr="00625655" w:rsidRDefault="00625655" w:rsidP="004537A7">
            <w:pPr>
              <w:jc w:val="left"/>
              <w:rPr>
                <w:highlight w:val="green"/>
              </w:rPr>
            </w:pPr>
          </w:p>
          <w:p w:rsidR="00625655" w:rsidRPr="00625655" w:rsidRDefault="00625655" w:rsidP="004537A7">
            <w:pPr>
              <w:jc w:val="left"/>
              <w:rPr>
                <w:highlight w:val="green"/>
              </w:rPr>
            </w:pPr>
            <w:r w:rsidRPr="00625655">
              <w:rPr>
                <w:rFonts w:hint="eastAsia"/>
                <w:highlight w:val="green"/>
              </w:rPr>
              <w:t>0: off;</w:t>
            </w:r>
          </w:p>
          <w:p w:rsidR="00625655" w:rsidRPr="00625655" w:rsidRDefault="00625655" w:rsidP="004537A7">
            <w:pPr>
              <w:jc w:val="left"/>
              <w:rPr>
                <w:highlight w:val="green"/>
              </w:rPr>
            </w:pPr>
            <w:r w:rsidRPr="00625655">
              <w:rPr>
                <w:rFonts w:hint="eastAsia"/>
                <w:highlight w:val="green"/>
              </w:rPr>
              <w:t>1:on</w:t>
            </w:r>
          </w:p>
        </w:tc>
      </w:tr>
      <w:tr w:rsidR="00625655" w:rsidRPr="00625655" w:rsidTr="004537A7">
        <w:trPr>
          <w:trHeight w:val="79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NetselectionMode</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 xml:space="preserve">0: auto </w:t>
            </w:r>
          </w:p>
          <w:p w:rsidR="00625655" w:rsidRPr="00625655" w:rsidRDefault="00625655" w:rsidP="004537A7">
            <w:pPr>
              <w:jc w:val="left"/>
              <w:rPr>
                <w:highlight w:val="green"/>
              </w:rPr>
            </w:pPr>
            <w:r w:rsidRPr="00625655">
              <w:rPr>
                <w:highlight w:val="green"/>
              </w:rPr>
              <w:t xml:space="preserve">1: manual </w:t>
            </w:r>
          </w:p>
        </w:tc>
      </w:tr>
      <w:tr w:rsidR="00625655" w:rsidRPr="00625655" w:rsidTr="004537A7">
        <w:trPr>
          <w:trHeight w:val="79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lastRenderedPageBreak/>
              <w:t>NetworkBand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No</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25655" w:rsidRPr="00625655" w:rsidRDefault="00625655" w:rsidP="004537A7">
            <w:pPr>
              <w:jc w:val="left"/>
              <w:rPr>
                <w:highlight w:val="green"/>
              </w:rPr>
            </w:pPr>
            <w:r w:rsidRPr="00625655">
              <w:rPr>
                <w:highlight w:val="green"/>
              </w:rPr>
              <w:t>0: all band</w:t>
            </w:r>
            <w:r w:rsidRPr="00625655">
              <w:rPr>
                <w:rFonts w:hint="eastAsia"/>
                <w:highlight w:val="green"/>
              </w:rPr>
              <w:t>(1+6+10 Group)</w:t>
            </w:r>
          </w:p>
          <w:p w:rsidR="00625655" w:rsidRPr="00625655" w:rsidRDefault="00625655" w:rsidP="004537A7">
            <w:pPr>
              <w:jc w:val="left"/>
              <w:rPr>
                <w:highlight w:val="green"/>
              </w:rPr>
            </w:pPr>
            <w:r w:rsidRPr="00625655">
              <w:rPr>
                <w:highlight w:val="green"/>
              </w:rPr>
              <w:t>1: GSM all band</w:t>
            </w:r>
            <w:r w:rsidRPr="00625655">
              <w:rPr>
                <w:rFonts w:hint="eastAsia"/>
                <w:highlight w:val="green"/>
              </w:rPr>
              <w:t>(2+3+4+5 Group)</w:t>
            </w:r>
          </w:p>
          <w:p w:rsidR="00625655" w:rsidRPr="00625655" w:rsidRDefault="00625655" w:rsidP="004537A7">
            <w:pPr>
              <w:jc w:val="left"/>
              <w:rPr>
                <w:highlight w:val="green"/>
              </w:rPr>
            </w:pPr>
            <w:r w:rsidRPr="00625655">
              <w:rPr>
                <w:highlight w:val="green"/>
              </w:rPr>
              <w:t>2:GSM850</w:t>
            </w:r>
          </w:p>
          <w:p w:rsidR="00625655" w:rsidRPr="00625655" w:rsidRDefault="00625655" w:rsidP="004537A7">
            <w:pPr>
              <w:jc w:val="left"/>
              <w:rPr>
                <w:highlight w:val="green"/>
              </w:rPr>
            </w:pPr>
            <w:r w:rsidRPr="00625655">
              <w:rPr>
                <w:highlight w:val="green"/>
              </w:rPr>
              <w:t>3:GSM900</w:t>
            </w:r>
          </w:p>
          <w:p w:rsidR="00625655" w:rsidRPr="00625655" w:rsidRDefault="00625655" w:rsidP="004537A7">
            <w:pPr>
              <w:jc w:val="left"/>
              <w:rPr>
                <w:highlight w:val="green"/>
              </w:rPr>
            </w:pPr>
            <w:r w:rsidRPr="00625655">
              <w:rPr>
                <w:highlight w:val="green"/>
              </w:rPr>
              <w:t>4:GSM1800</w:t>
            </w:r>
          </w:p>
          <w:p w:rsidR="00625655" w:rsidRPr="00625655" w:rsidRDefault="00625655" w:rsidP="004537A7">
            <w:pPr>
              <w:jc w:val="left"/>
              <w:rPr>
                <w:highlight w:val="green"/>
              </w:rPr>
            </w:pPr>
            <w:r w:rsidRPr="00625655">
              <w:rPr>
                <w:highlight w:val="green"/>
              </w:rPr>
              <w:t>5:GSM1900</w:t>
            </w:r>
          </w:p>
          <w:p w:rsidR="00625655" w:rsidRPr="00625655" w:rsidRDefault="00625655" w:rsidP="004537A7">
            <w:pPr>
              <w:jc w:val="left"/>
              <w:rPr>
                <w:highlight w:val="green"/>
              </w:rPr>
            </w:pPr>
            <w:r w:rsidRPr="00625655">
              <w:rPr>
                <w:highlight w:val="green"/>
              </w:rPr>
              <w:t>6: WCDMA all band</w:t>
            </w:r>
            <w:r w:rsidRPr="00625655">
              <w:rPr>
                <w:rFonts w:hint="eastAsia"/>
                <w:highlight w:val="green"/>
              </w:rPr>
              <w:t>(7+8+9 Group)</w:t>
            </w:r>
          </w:p>
          <w:p w:rsidR="00625655" w:rsidRPr="00625655" w:rsidRDefault="00625655" w:rsidP="004537A7">
            <w:pPr>
              <w:jc w:val="left"/>
              <w:rPr>
                <w:highlight w:val="green"/>
              </w:rPr>
            </w:pPr>
            <w:r w:rsidRPr="00625655">
              <w:rPr>
                <w:highlight w:val="green"/>
              </w:rPr>
              <w:t>7: WCDMA 900</w:t>
            </w:r>
          </w:p>
          <w:p w:rsidR="00625655" w:rsidRPr="00625655" w:rsidRDefault="00625655" w:rsidP="004537A7">
            <w:pPr>
              <w:jc w:val="left"/>
              <w:rPr>
                <w:highlight w:val="green"/>
              </w:rPr>
            </w:pPr>
            <w:r w:rsidRPr="00625655">
              <w:rPr>
                <w:highlight w:val="green"/>
              </w:rPr>
              <w:t>8:WCDMA1800</w:t>
            </w:r>
          </w:p>
          <w:p w:rsidR="00625655" w:rsidRPr="00625655" w:rsidRDefault="00625655" w:rsidP="004537A7">
            <w:pPr>
              <w:jc w:val="left"/>
              <w:rPr>
                <w:highlight w:val="green"/>
              </w:rPr>
            </w:pPr>
            <w:r w:rsidRPr="00625655">
              <w:rPr>
                <w:highlight w:val="green"/>
              </w:rPr>
              <w:t>9:WCDMA2100</w:t>
            </w:r>
          </w:p>
          <w:p w:rsidR="00625655" w:rsidRPr="00625655" w:rsidRDefault="00625655" w:rsidP="004537A7">
            <w:pPr>
              <w:jc w:val="left"/>
              <w:rPr>
                <w:highlight w:val="green"/>
              </w:rPr>
            </w:pPr>
            <w:r w:rsidRPr="00625655">
              <w:rPr>
                <w:highlight w:val="green"/>
              </w:rPr>
              <w:t>10:LTE all band</w:t>
            </w:r>
            <w:r w:rsidRPr="00625655">
              <w:rPr>
                <w:rFonts w:hint="eastAsia"/>
                <w:highlight w:val="green"/>
              </w:rPr>
              <w:t>(11+12+13+14 Group)</w:t>
            </w:r>
          </w:p>
          <w:p w:rsidR="00625655" w:rsidRPr="00625655" w:rsidRDefault="00625655" w:rsidP="004537A7">
            <w:pPr>
              <w:jc w:val="left"/>
              <w:rPr>
                <w:highlight w:val="green"/>
              </w:rPr>
            </w:pPr>
            <w:r w:rsidRPr="00625655">
              <w:rPr>
                <w:highlight w:val="green"/>
              </w:rPr>
              <w:t>11:LTE800</w:t>
            </w:r>
            <w:r w:rsidRPr="00625655">
              <w:rPr>
                <w:rFonts w:hint="eastAsia"/>
                <w:highlight w:val="green"/>
              </w:rPr>
              <w:t>(LTE Band20)</w:t>
            </w:r>
          </w:p>
          <w:p w:rsidR="00625655" w:rsidRPr="00625655" w:rsidRDefault="00625655" w:rsidP="004537A7">
            <w:pPr>
              <w:jc w:val="left"/>
              <w:rPr>
                <w:highlight w:val="green"/>
              </w:rPr>
            </w:pPr>
            <w:r w:rsidRPr="00625655">
              <w:rPr>
                <w:highlight w:val="green"/>
              </w:rPr>
              <w:t>12:LTE900</w:t>
            </w:r>
            <w:r w:rsidRPr="00625655">
              <w:rPr>
                <w:rFonts w:hint="eastAsia"/>
                <w:highlight w:val="green"/>
              </w:rPr>
              <w:t>(LTE Band8)</w:t>
            </w:r>
          </w:p>
          <w:p w:rsidR="00625655" w:rsidRPr="00625655" w:rsidRDefault="00625655" w:rsidP="004537A7">
            <w:pPr>
              <w:jc w:val="left"/>
              <w:rPr>
                <w:highlight w:val="green"/>
              </w:rPr>
            </w:pPr>
            <w:r w:rsidRPr="00625655">
              <w:rPr>
                <w:highlight w:val="green"/>
              </w:rPr>
              <w:t>13:LTE1800</w:t>
            </w:r>
            <w:r w:rsidRPr="00625655">
              <w:rPr>
                <w:rFonts w:hint="eastAsia"/>
                <w:highlight w:val="green"/>
              </w:rPr>
              <w:t>(LTE Band3)</w:t>
            </w:r>
          </w:p>
          <w:p w:rsidR="00625655" w:rsidRDefault="00625655" w:rsidP="004537A7">
            <w:pPr>
              <w:jc w:val="left"/>
              <w:rPr>
                <w:highlight w:val="green"/>
              </w:rPr>
            </w:pPr>
            <w:r w:rsidRPr="00625655">
              <w:rPr>
                <w:highlight w:val="green"/>
              </w:rPr>
              <w:t xml:space="preserve">14:LTE2600 </w:t>
            </w:r>
            <w:r w:rsidRPr="00625655">
              <w:rPr>
                <w:rFonts w:hint="eastAsia"/>
                <w:highlight w:val="green"/>
              </w:rPr>
              <w:t>(LTE Band7)</w:t>
            </w:r>
          </w:p>
          <w:p w:rsidR="00576ED3" w:rsidRPr="00625655" w:rsidRDefault="00576ED3" w:rsidP="004537A7">
            <w:pPr>
              <w:jc w:val="left"/>
              <w:rPr>
                <w:highlight w:val="green"/>
              </w:rPr>
            </w:pPr>
            <w:r>
              <w:rPr>
                <w:highlight w:val="green"/>
              </w:rPr>
              <w:t>1</w:t>
            </w:r>
            <w:r>
              <w:rPr>
                <w:rFonts w:hint="eastAsia"/>
                <w:highlight w:val="green"/>
              </w:rPr>
              <w:t>5</w:t>
            </w:r>
            <w:r>
              <w:rPr>
                <w:highlight w:val="green"/>
              </w:rPr>
              <w:t>:LTE2</w:t>
            </w:r>
            <w:r>
              <w:rPr>
                <w:rFonts w:hint="eastAsia"/>
                <w:highlight w:val="green"/>
              </w:rPr>
              <w:t>1</w:t>
            </w:r>
            <w:r w:rsidRPr="00625655">
              <w:rPr>
                <w:highlight w:val="green"/>
              </w:rPr>
              <w:t xml:space="preserve">00 </w:t>
            </w:r>
            <w:r>
              <w:rPr>
                <w:rFonts w:hint="eastAsia"/>
                <w:highlight w:val="green"/>
              </w:rPr>
              <w:t>(LTE Band1</w:t>
            </w:r>
            <w:r w:rsidRPr="00625655">
              <w:rPr>
                <w:rFonts w:hint="eastAsia"/>
                <w:highlight w:val="green"/>
              </w:rPr>
              <w:t>)</w:t>
            </w:r>
          </w:p>
          <w:p w:rsidR="00625655" w:rsidRPr="00625655" w:rsidRDefault="00576ED3" w:rsidP="004537A7">
            <w:pPr>
              <w:jc w:val="left"/>
              <w:rPr>
                <w:highlight w:val="green"/>
              </w:rPr>
            </w:pPr>
            <w:r>
              <w:rPr>
                <w:rFonts w:hint="eastAsia"/>
                <w:highlight w:val="green"/>
              </w:rPr>
              <w:t>16</w:t>
            </w:r>
            <w:r w:rsidR="00625655" w:rsidRPr="00625655">
              <w:rPr>
                <w:rFonts w:hint="eastAsia"/>
                <w:highlight w:val="green"/>
              </w:rPr>
              <w:t>:LTE850(LTE Band26)</w:t>
            </w:r>
          </w:p>
          <w:p w:rsidR="00625655" w:rsidRPr="00625655" w:rsidRDefault="00576ED3" w:rsidP="004537A7">
            <w:pPr>
              <w:jc w:val="left"/>
              <w:rPr>
                <w:highlight w:val="green"/>
              </w:rPr>
            </w:pPr>
            <w:r>
              <w:rPr>
                <w:rFonts w:hint="eastAsia"/>
                <w:highlight w:val="green"/>
              </w:rPr>
              <w:t>17</w:t>
            </w:r>
            <w:r w:rsidR="00625655" w:rsidRPr="00625655">
              <w:rPr>
                <w:rFonts w:hint="eastAsia"/>
                <w:highlight w:val="green"/>
              </w:rPr>
              <w:t>:LTE1900(LTE Band25)</w:t>
            </w:r>
          </w:p>
          <w:p w:rsidR="00625655" w:rsidRPr="00625655" w:rsidRDefault="00576ED3" w:rsidP="004537A7">
            <w:pPr>
              <w:jc w:val="left"/>
              <w:rPr>
                <w:highlight w:val="green"/>
              </w:rPr>
            </w:pPr>
            <w:r>
              <w:rPr>
                <w:rFonts w:hint="eastAsia"/>
                <w:highlight w:val="green"/>
              </w:rPr>
              <w:t>18</w:t>
            </w:r>
            <w:r w:rsidR="00625655" w:rsidRPr="00625655">
              <w:rPr>
                <w:rFonts w:hint="eastAsia"/>
                <w:highlight w:val="green"/>
              </w:rPr>
              <w:t>:LTE2600(LTE Band41)</w:t>
            </w:r>
          </w:p>
          <w:p w:rsidR="00625655" w:rsidRPr="00625655" w:rsidRDefault="00576ED3" w:rsidP="004537A7">
            <w:pPr>
              <w:jc w:val="left"/>
              <w:rPr>
                <w:highlight w:val="green"/>
              </w:rPr>
            </w:pPr>
            <w:r>
              <w:rPr>
                <w:rFonts w:hint="eastAsia"/>
                <w:highlight w:val="green"/>
              </w:rPr>
              <w:t>19</w:t>
            </w:r>
            <w:r w:rsidR="00625655" w:rsidRPr="00625655">
              <w:rPr>
                <w:rFonts w:hint="eastAsia"/>
                <w:highlight w:val="green"/>
              </w:rPr>
              <w:t>:CDMA BC0</w:t>
            </w:r>
          </w:p>
          <w:p w:rsidR="00625655" w:rsidRPr="00625655" w:rsidRDefault="00576ED3" w:rsidP="004537A7">
            <w:pPr>
              <w:jc w:val="left"/>
              <w:rPr>
                <w:highlight w:val="green"/>
              </w:rPr>
            </w:pPr>
            <w:r>
              <w:rPr>
                <w:rFonts w:hint="eastAsia"/>
                <w:highlight w:val="green"/>
              </w:rPr>
              <w:t>20</w:t>
            </w:r>
            <w:r w:rsidR="00625655" w:rsidRPr="00625655">
              <w:rPr>
                <w:rFonts w:hint="eastAsia"/>
                <w:highlight w:val="green"/>
              </w:rPr>
              <w:t>:CDMA BC1</w:t>
            </w:r>
          </w:p>
          <w:p w:rsidR="00625655" w:rsidRPr="00625655" w:rsidRDefault="00576ED3" w:rsidP="004537A7">
            <w:pPr>
              <w:jc w:val="left"/>
              <w:rPr>
                <w:highlight w:val="green"/>
              </w:rPr>
            </w:pPr>
            <w:r>
              <w:rPr>
                <w:rFonts w:hint="eastAsia"/>
                <w:highlight w:val="green"/>
              </w:rPr>
              <w:t>21</w:t>
            </w:r>
            <w:r w:rsidR="00625655" w:rsidRPr="00625655">
              <w:rPr>
                <w:rFonts w:hint="eastAsia"/>
                <w:highlight w:val="green"/>
              </w:rPr>
              <w:t>:CDMA BC10</w:t>
            </w:r>
          </w:p>
          <w:p w:rsidR="00576ED3" w:rsidRDefault="00576ED3" w:rsidP="004537A7">
            <w:pPr>
              <w:jc w:val="left"/>
              <w:rPr>
                <w:highlight w:val="green"/>
              </w:rPr>
            </w:pPr>
            <w:r>
              <w:rPr>
                <w:rFonts w:hint="eastAsia"/>
                <w:highlight w:val="green"/>
              </w:rPr>
              <w:t>22</w:t>
            </w:r>
            <w:r w:rsidR="00625655" w:rsidRPr="00625655">
              <w:rPr>
                <w:rFonts w:hint="eastAsia"/>
                <w:highlight w:val="green"/>
              </w:rPr>
              <w:t>:LTE_Band25_Band26_Band41</w:t>
            </w:r>
          </w:p>
          <w:p w:rsidR="00576ED3" w:rsidRDefault="00576ED3" w:rsidP="004537A7">
            <w:pPr>
              <w:jc w:val="left"/>
            </w:pPr>
            <w:r>
              <w:rPr>
                <w:rFonts w:hint="eastAsia"/>
                <w:highlight w:val="green"/>
              </w:rPr>
              <w:t>23:</w:t>
            </w:r>
            <w:r>
              <w:t xml:space="preserve"> </w:t>
            </w:r>
            <w:r w:rsidRPr="00576ED3">
              <w:t>LTE_TDD_BAND38_2600</w:t>
            </w:r>
          </w:p>
          <w:p w:rsidR="00576ED3" w:rsidRDefault="00576ED3" w:rsidP="004537A7">
            <w:pPr>
              <w:jc w:val="left"/>
            </w:pPr>
            <w:r>
              <w:rPr>
                <w:rFonts w:hint="eastAsia"/>
              </w:rPr>
              <w:t>24:</w:t>
            </w:r>
            <w:r>
              <w:t xml:space="preserve"> </w:t>
            </w:r>
            <w:r w:rsidRPr="00576ED3">
              <w:t>LTE_TDD_BAND40_2300</w:t>
            </w:r>
          </w:p>
          <w:p w:rsidR="00576ED3" w:rsidRDefault="00576ED3" w:rsidP="004537A7">
            <w:pPr>
              <w:jc w:val="left"/>
            </w:pPr>
            <w:r>
              <w:rPr>
                <w:rFonts w:hint="eastAsia"/>
              </w:rPr>
              <w:t>25:</w:t>
            </w:r>
            <w:r>
              <w:t xml:space="preserve"> </w:t>
            </w:r>
            <w:r w:rsidRPr="00576ED3">
              <w:t>LTE_TDD_BAND41_2600</w:t>
            </w:r>
          </w:p>
          <w:p w:rsidR="00576ED3" w:rsidRDefault="00576ED3" w:rsidP="004537A7">
            <w:pPr>
              <w:jc w:val="left"/>
            </w:pPr>
            <w:r>
              <w:rPr>
                <w:rFonts w:hint="eastAsia"/>
              </w:rPr>
              <w:t>26:</w:t>
            </w:r>
            <w:r>
              <w:t xml:space="preserve"> WCDMA</w:t>
            </w:r>
            <w:r w:rsidRPr="00576ED3">
              <w:t>850</w:t>
            </w:r>
          </w:p>
          <w:p w:rsidR="00576ED3" w:rsidRDefault="00576ED3" w:rsidP="004537A7">
            <w:pPr>
              <w:jc w:val="left"/>
            </w:pPr>
            <w:r>
              <w:rPr>
                <w:rFonts w:hint="eastAsia"/>
              </w:rPr>
              <w:t>27:</w:t>
            </w:r>
            <w:r>
              <w:t xml:space="preserve"> WCDMA</w:t>
            </w:r>
            <w:r w:rsidRPr="00576ED3">
              <w:t>1900</w:t>
            </w:r>
          </w:p>
          <w:p w:rsidR="00576ED3" w:rsidRDefault="00576ED3" w:rsidP="004537A7">
            <w:pPr>
              <w:jc w:val="left"/>
            </w:pPr>
            <w:r>
              <w:rPr>
                <w:rFonts w:hint="eastAsia"/>
              </w:rPr>
              <w:t>28:</w:t>
            </w:r>
            <w:r>
              <w:t xml:space="preserve"> LTE700</w:t>
            </w:r>
            <w:r>
              <w:rPr>
                <w:rFonts w:hint="eastAsia"/>
              </w:rPr>
              <w:t xml:space="preserve">(LTE </w:t>
            </w:r>
            <w:r w:rsidRPr="00576ED3">
              <w:t>BAND17</w:t>
            </w:r>
            <w:r>
              <w:rPr>
                <w:rFonts w:hint="eastAsia"/>
              </w:rPr>
              <w:t>)</w:t>
            </w:r>
          </w:p>
          <w:p w:rsidR="00576ED3" w:rsidRDefault="00576ED3" w:rsidP="004537A7">
            <w:pPr>
              <w:jc w:val="left"/>
            </w:pPr>
            <w:r>
              <w:rPr>
                <w:rFonts w:hint="eastAsia"/>
              </w:rPr>
              <w:t>29:</w:t>
            </w:r>
            <w:r>
              <w:t xml:space="preserve"> LTE</w:t>
            </w:r>
            <w:r w:rsidRPr="00576ED3">
              <w:t>700</w:t>
            </w:r>
            <w:r>
              <w:rPr>
                <w:rFonts w:hint="eastAsia"/>
              </w:rPr>
              <w:t xml:space="preserve">(LTE </w:t>
            </w:r>
            <w:r w:rsidRPr="00576ED3">
              <w:t>BAND28</w:t>
            </w:r>
            <w:r>
              <w:rPr>
                <w:rFonts w:hint="eastAsia"/>
              </w:rPr>
              <w:t>)</w:t>
            </w:r>
          </w:p>
          <w:p w:rsidR="00576ED3" w:rsidRPr="00576ED3" w:rsidRDefault="00576ED3" w:rsidP="00576ED3">
            <w:pPr>
              <w:jc w:val="left"/>
            </w:pPr>
            <w:r>
              <w:rPr>
                <w:rFonts w:hint="eastAsia"/>
              </w:rPr>
              <w:t>30:</w:t>
            </w:r>
            <w:r>
              <w:t xml:space="preserve"> LTE</w:t>
            </w:r>
            <w:r w:rsidRPr="00576ED3">
              <w:t>1700</w:t>
            </w:r>
            <w:r>
              <w:rPr>
                <w:rFonts w:hint="eastAsia"/>
              </w:rPr>
              <w:t xml:space="preserve">(LTE </w:t>
            </w:r>
            <w:r w:rsidRPr="00576ED3">
              <w:t>BAND4</w:t>
            </w:r>
            <w:r>
              <w:rPr>
                <w:rFonts w:hint="eastAsia"/>
              </w:rPr>
              <w:t>)</w:t>
            </w:r>
          </w:p>
        </w:tc>
      </w:tr>
      <w:tr w:rsidR="00E23645" w:rsidRPr="00625655" w:rsidTr="007954E1">
        <w:trPr>
          <w:trHeight w:val="135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jc w:val="left"/>
              <w:rPr>
                <w:highlight w:val="green"/>
              </w:rPr>
            </w:pPr>
            <w:r w:rsidRPr="00625655">
              <w:rPr>
                <w:highlight w:val="green"/>
              </w:rPr>
              <w:t>NetworkMode</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jc w:val="left"/>
              <w:rPr>
                <w:highlight w:val="green"/>
              </w:rPr>
            </w:pPr>
            <w:r w:rsidRPr="00625655">
              <w:rPr>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jc w:val="left"/>
              <w:rPr>
                <w:highlight w:val="green"/>
              </w:rPr>
            </w:pPr>
            <w:r w:rsidRPr="00625655">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jc w:val="left"/>
              <w:rPr>
                <w:highlight w:val="green"/>
              </w:rPr>
            </w:pPr>
            <w:r w:rsidRPr="00625655">
              <w:rPr>
                <w:highlight w:val="green"/>
              </w:rPr>
              <w:t>0: auto mode</w:t>
            </w:r>
          </w:p>
          <w:p w:rsidR="00E23645" w:rsidRPr="00625655" w:rsidRDefault="00276531">
            <w:pPr>
              <w:jc w:val="left"/>
              <w:rPr>
                <w:highlight w:val="green"/>
              </w:rPr>
            </w:pPr>
            <w:r w:rsidRPr="00625655">
              <w:rPr>
                <w:highlight w:val="green"/>
              </w:rPr>
              <w:t>1: 2G only</w:t>
            </w:r>
          </w:p>
          <w:p w:rsidR="00E23645" w:rsidRPr="00625655" w:rsidRDefault="00276531">
            <w:pPr>
              <w:jc w:val="left"/>
              <w:rPr>
                <w:highlight w:val="green"/>
              </w:rPr>
            </w:pPr>
            <w:r w:rsidRPr="00625655">
              <w:rPr>
                <w:highlight w:val="green"/>
              </w:rPr>
              <w:t>2: 3G only</w:t>
            </w:r>
          </w:p>
          <w:p w:rsidR="00E23645" w:rsidRPr="00625655" w:rsidRDefault="00276531">
            <w:pPr>
              <w:jc w:val="left"/>
              <w:rPr>
                <w:highlight w:val="green"/>
              </w:rPr>
            </w:pPr>
            <w:r w:rsidRPr="00625655">
              <w:rPr>
                <w:highlight w:val="green"/>
              </w:rPr>
              <w:t>3: LTE only</w:t>
            </w:r>
          </w:p>
          <w:p w:rsidR="00E23645" w:rsidRPr="00625655" w:rsidRDefault="00276531">
            <w:pPr>
              <w:jc w:val="left"/>
              <w:rPr>
                <w:highlight w:val="green"/>
              </w:rPr>
            </w:pPr>
            <w:r w:rsidRPr="00625655">
              <w:rPr>
                <w:highlight w:val="green"/>
              </w:rPr>
              <w:t>4: GSM_LTE</w:t>
            </w:r>
          </w:p>
          <w:p w:rsidR="00E23645" w:rsidRPr="00625655" w:rsidRDefault="00276531">
            <w:pPr>
              <w:jc w:val="left"/>
              <w:rPr>
                <w:highlight w:val="green"/>
              </w:rPr>
            </w:pPr>
            <w:r w:rsidRPr="00625655">
              <w:rPr>
                <w:highlight w:val="green"/>
              </w:rPr>
              <w:t>5: UMTS_LTE</w:t>
            </w:r>
          </w:p>
          <w:p w:rsidR="00E23645" w:rsidRPr="00625655" w:rsidRDefault="00276531">
            <w:pPr>
              <w:jc w:val="left"/>
              <w:rPr>
                <w:highlight w:val="green"/>
              </w:rPr>
            </w:pPr>
            <w:r w:rsidRPr="00625655">
              <w:rPr>
                <w:highlight w:val="green"/>
              </w:rPr>
              <w:t>6: GSM_UMTS</w:t>
            </w:r>
          </w:p>
          <w:p w:rsidR="00757F53" w:rsidRPr="00625655" w:rsidRDefault="00757F53" w:rsidP="00757F53">
            <w:pPr>
              <w:jc w:val="left"/>
              <w:rPr>
                <w:highlight w:val="green"/>
              </w:rPr>
            </w:pPr>
            <w:r w:rsidRPr="00625655">
              <w:rPr>
                <w:rFonts w:hint="eastAsia"/>
                <w:highlight w:val="green"/>
              </w:rPr>
              <w:t>7:CDMA</w:t>
            </w:r>
            <w:r w:rsidR="0082426A" w:rsidRPr="00625655">
              <w:rPr>
                <w:rFonts w:hint="eastAsia"/>
                <w:highlight w:val="green"/>
              </w:rPr>
              <w:t>_EVDO</w:t>
            </w:r>
            <w:r w:rsidRPr="00625655">
              <w:rPr>
                <w:rFonts w:hint="eastAsia"/>
                <w:highlight w:val="green"/>
              </w:rPr>
              <w:t xml:space="preserve"> : for Y856 Sprint</w:t>
            </w:r>
          </w:p>
          <w:p w:rsidR="00CB3E38" w:rsidRPr="00625655" w:rsidRDefault="009B4CA0" w:rsidP="00757F53">
            <w:pPr>
              <w:jc w:val="left"/>
              <w:rPr>
                <w:highlight w:val="green"/>
              </w:rPr>
            </w:pPr>
            <w:r w:rsidRPr="00625655">
              <w:rPr>
                <w:rFonts w:hint="eastAsia"/>
                <w:highlight w:val="green"/>
              </w:rPr>
              <w:t>8:LTE_CDMA_EVDO</w:t>
            </w:r>
            <w:r w:rsidR="00757F53" w:rsidRPr="00625655">
              <w:rPr>
                <w:rFonts w:hint="eastAsia"/>
                <w:highlight w:val="green"/>
              </w:rPr>
              <w:t xml:space="preserve">: for Y856 </w:t>
            </w:r>
          </w:p>
          <w:p w:rsidR="00CB3E38" w:rsidRPr="00625655" w:rsidRDefault="00CB3E38" w:rsidP="00CB3E38">
            <w:pPr>
              <w:jc w:val="left"/>
              <w:rPr>
                <w:highlight w:val="green"/>
              </w:rPr>
            </w:pPr>
            <w:r w:rsidRPr="00625655">
              <w:rPr>
                <w:highlight w:val="green"/>
              </w:rPr>
              <w:t>9: EVDO ONLY</w:t>
            </w:r>
          </w:p>
          <w:p w:rsidR="00CB3E38" w:rsidRPr="00625655" w:rsidRDefault="00CB3E38" w:rsidP="00CB3E38">
            <w:pPr>
              <w:jc w:val="left"/>
              <w:rPr>
                <w:highlight w:val="green"/>
              </w:rPr>
            </w:pPr>
            <w:r w:rsidRPr="00625655">
              <w:rPr>
                <w:highlight w:val="green"/>
              </w:rPr>
              <w:t>10: CDMA_Ehrpd</w:t>
            </w:r>
          </w:p>
          <w:p w:rsidR="00CB3E38" w:rsidRPr="00625655" w:rsidRDefault="00CB3E38" w:rsidP="00CB3E38">
            <w:pPr>
              <w:jc w:val="left"/>
              <w:rPr>
                <w:highlight w:val="green"/>
              </w:rPr>
            </w:pPr>
            <w:r w:rsidRPr="00625655">
              <w:rPr>
                <w:highlight w:val="green"/>
              </w:rPr>
              <w:t>11: CDMA Only</w:t>
            </w:r>
            <w:r w:rsidR="00404668" w:rsidRPr="00625655">
              <w:rPr>
                <w:rFonts w:hint="eastAsia"/>
                <w:highlight w:val="green"/>
              </w:rPr>
              <w:t>(1x)</w:t>
            </w:r>
          </w:p>
          <w:p w:rsidR="00757F53" w:rsidRPr="00625655" w:rsidRDefault="00757F53" w:rsidP="00757F53">
            <w:pPr>
              <w:jc w:val="left"/>
              <w:rPr>
                <w:highlight w:val="green"/>
              </w:rPr>
            </w:pPr>
            <w:r w:rsidRPr="00625655">
              <w:rPr>
                <w:rFonts w:hint="eastAsia"/>
                <w:highlight w:val="green"/>
              </w:rPr>
              <w:t>Sprint</w:t>
            </w:r>
          </w:p>
        </w:tc>
      </w:tr>
    </w:tbl>
    <w:p w:rsidR="00E23645" w:rsidRPr="00625655" w:rsidRDefault="00E23645">
      <w:pPr>
        <w:rPr>
          <w:highlight w:val="green"/>
        </w:rPr>
      </w:pPr>
      <w:bookmarkStart w:id="357" w:name="OLE_LINK10"/>
      <w:bookmarkStart w:id="358" w:name="OLE_LINK9"/>
      <w:bookmarkStart w:id="359" w:name="OLE_LINK101"/>
      <w:bookmarkStart w:id="360" w:name="OLE_LINK91"/>
      <w:bookmarkEnd w:id="357"/>
      <w:bookmarkEnd w:id="358"/>
      <w:bookmarkEnd w:id="359"/>
      <w:bookmarkEnd w:id="360"/>
    </w:p>
    <w:p w:rsidR="00E23645" w:rsidRPr="00625655" w:rsidRDefault="00276531">
      <w:pPr>
        <w:pStyle w:val="4"/>
        <w:numPr>
          <w:ilvl w:val="3"/>
          <w:numId w:val="1"/>
        </w:numPr>
        <w:rPr>
          <w:highlight w:val="green"/>
        </w:rPr>
      </w:pPr>
      <w:bookmarkStart w:id="361" w:name="__RefHeading__56512_1585609034"/>
      <w:bookmarkEnd w:id="361"/>
      <w:r w:rsidRPr="00625655">
        <w:rPr>
          <w:highlight w:val="green"/>
        </w:rPr>
        <w:t>Response with error</w:t>
      </w:r>
    </w:p>
    <w:p w:rsidR="00E23645" w:rsidRPr="00625655" w:rsidRDefault="00276531">
      <w:pPr>
        <w:rPr>
          <w:highlight w:val="green"/>
        </w:rPr>
      </w:pPr>
      <w:r w:rsidRPr="00625655">
        <w:rPr>
          <w:highlight w:val="green"/>
        </w:rPr>
        <w:t>{</w:t>
      </w:r>
    </w:p>
    <w:p w:rsidR="00E23645" w:rsidRPr="00625655" w:rsidRDefault="00276531">
      <w:pPr>
        <w:ind w:firstLine="420"/>
        <w:rPr>
          <w:highlight w:val="green"/>
        </w:rPr>
      </w:pPr>
      <w:r w:rsidRPr="00625655">
        <w:rPr>
          <w:highlight w:val="green"/>
        </w:rPr>
        <w:t>"jsonrpc": "2.0",</w:t>
      </w:r>
    </w:p>
    <w:p w:rsidR="00E23645" w:rsidRPr="00625655" w:rsidRDefault="00276531">
      <w:pPr>
        <w:ind w:firstLine="420"/>
        <w:rPr>
          <w:highlight w:val="green"/>
        </w:rPr>
      </w:pPr>
      <w:r w:rsidRPr="00625655">
        <w:rPr>
          <w:highlight w:val="green"/>
        </w:rPr>
        <w:t>"error": {</w:t>
      </w:r>
    </w:p>
    <w:p w:rsidR="00E23645" w:rsidRPr="00625655" w:rsidRDefault="00276531">
      <w:pPr>
        <w:ind w:left="840" w:firstLine="420"/>
        <w:rPr>
          <w:highlight w:val="green"/>
        </w:rPr>
      </w:pPr>
      <w:r w:rsidRPr="00625655">
        <w:rPr>
          <w:highlight w:val="green"/>
        </w:rPr>
        <w:t>"code": "040601",</w:t>
      </w:r>
    </w:p>
    <w:p w:rsidR="00E23645" w:rsidRPr="00625655" w:rsidRDefault="00276531">
      <w:pPr>
        <w:ind w:left="840" w:firstLine="420"/>
        <w:rPr>
          <w:highlight w:val="green"/>
        </w:rPr>
      </w:pPr>
      <w:r w:rsidRPr="00625655">
        <w:rPr>
          <w:highlight w:val="green"/>
        </w:rPr>
        <w:t>"message": "Get network setting failed."</w:t>
      </w:r>
    </w:p>
    <w:p w:rsidR="00E23645" w:rsidRPr="00625655" w:rsidRDefault="00276531">
      <w:pPr>
        <w:ind w:left="840" w:firstLine="420"/>
        <w:rPr>
          <w:highlight w:val="green"/>
        </w:rPr>
      </w:pPr>
      <w:r w:rsidRPr="00625655">
        <w:rPr>
          <w:highlight w:val="green"/>
        </w:rPr>
        <w:t xml:space="preserve">}, </w:t>
      </w:r>
    </w:p>
    <w:p w:rsidR="00E23645" w:rsidRPr="00625655" w:rsidRDefault="00276531">
      <w:pPr>
        <w:ind w:firstLine="420"/>
        <w:rPr>
          <w:highlight w:val="green"/>
        </w:rPr>
      </w:pPr>
      <w:r w:rsidRPr="00625655">
        <w:rPr>
          <w:highlight w:val="green"/>
        </w:rPr>
        <w:t>"id": "4.6"</w:t>
      </w:r>
    </w:p>
    <w:p w:rsidR="00E23645" w:rsidRPr="00625655" w:rsidRDefault="00276531">
      <w:pPr>
        <w:rPr>
          <w:highlight w:val="green"/>
        </w:rPr>
      </w:pPr>
      <w:r w:rsidRPr="00625655">
        <w:rPr>
          <w:highlight w:val="green"/>
        </w:rPr>
        <w:lastRenderedPageBreak/>
        <w:t>}</w:t>
      </w:r>
    </w:p>
    <w:p w:rsidR="00E23645" w:rsidRPr="00625655"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62565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pStyle w:val="TextBody"/>
              <w:widowControl w:val="0"/>
              <w:rPr>
                <w:rFonts w:ascii="Times New Roman" w:hAnsi="Times New Roman"/>
                <w:highlight w:val="green"/>
                <w:lang w:val="en-US" w:eastAsia="zh-CN"/>
              </w:rPr>
            </w:pPr>
            <w:r w:rsidRPr="00625655">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pStyle w:val="TextBody"/>
              <w:widowControl w:val="0"/>
              <w:rPr>
                <w:rFonts w:ascii="Times New Roman" w:hAnsi="Times New Roman"/>
                <w:highlight w:val="green"/>
                <w:lang w:val="en-US" w:eastAsia="zh-CN"/>
              </w:rPr>
            </w:pPr>
            <w:r w:rsidRPr="00625655">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pStyle w:val="TextBody"/>
              <w:widowControl w:val="0"/>
              <w:rPr>
                <w:rFonts w:ascii="Times New Roman" w:hAnsi="Times New Roman"/>
                <w:highlight w:val="green"/>
                <w:lang w:val="en-US" w:eastAsia="zh-CN"/>
              </w:rPr>
            </w:pPr>
            <w:r w:rsidRPr="00625655">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rPr>
                <w:szCs w:val="20"/>
                <w:highlight w:val="green"/>
              </w:rPr>
            </w:pPr>
            <w:r w:rsidRPr="00625655">
              <w:rPr>
                <w:szCs w:val="20"/>
                <w:highlight w:val="green"/>
              </w:rPr>
              <w:t>040601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25655" w:rsidRDefault="00276531">
            <w:pPr>
              <w:rPr>
                <w:szCs w:val="20"/>
                <w:highlight w:val="green"/>
              </w:rPr>
            </w:pPr>
            <w:r w:rsidRPr="00625655">
              <w:rPr>
                <w:szCs w:val="20"/>
                <w:highlight w:val="green"/>
              </w:rPr>
              <w:t>Get network setting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625655">
              <w:rPr>
                <w:szCs w:val="20"/>
                <w:highlight w:val="green"/>
              </w:rPr>
              <w:t>Getnetwork setting failed.</w:t>
            </w:r>
          </w:p>
        </w:tc>
      </w:tr>
    </w:tbl>
    <w:p w:rsidR="00E23645" w:rsidRPr="000F4A40" w:rsidRDefault="00276531">
      <w:pPr>
        <w:pStyle w:val="3"/>
        <w:numPr>
          <w:ilvl w:val="2"/>
          <w:numId w:val="1"/>
        </w:numPr>
        <w:ind w:left="964" w:right="210"/>
        <w:rPr>
          <w:highlight w:val="green"/>
        </w:rPr>
      </w:pPr>
      <w:bookmarkStart w:id="362" w:name="_Toc422502811"/>
      <w:bookmarkStart w:id="363" w:name="_Toc401747846"/>
      <w:bookmarkStart w:id="364" w:name="_Toc392062422"/>
      <w:bookmarkStart w:id="365" w:name="__RefHeading__56514_1585609034"/>
      <w:bookmarkStart w:id="366" w:name="_Toc470684644"/>
      <w:bookmarkEnd w:id="362"/>
      <w:bookmarkEnd w:id="363"/>
      <w:bookmarkEnd w:id="364"/>
      <w:bookmarkEnd w:id="365"/>
      <w:r w:rsidRPr="000F4A40">
        <w:rPr>
          <w:highlight w:val="green"/>
        </w:rPr>
        <w:t>SetNetworkSettings</w:t>
      </w:r>
      <w:bookmarkEnd w:id="366"/>
    </w:p>
    <w:p w:rsidR="00E23645" w:rsidRPr="000F4A40" w:rsidRDefault="00276531">
      <w:pPr>
        <w:pStyle w:val="4"/>
        <w:numPr>
          <w:ilvl w:val="3"/>
          <w:numId w:val="1"/>
        </w:numPr>
        <w:rPr>
          <w:highlight w:val="green"/>
        </w:rPr>
      </w:pPr>
      <w:bookmarkStart w:id="367" w:name="__RefHeading__56516_1585609034"/>
      <w:bookmarkEnd w:id="367"/>
      <w:r w:rsidRPr="000F4A40">
        <w:rPr>
          <w:highlight w:val="green"/>
        </w:rPr>
        <w:t>POST Request</w:t>
      </w:r>
    </w:p>
    <w:p w:rsidR="00E23645" w:rsidRPr="000F4A40" w:rsidRDefault="00276531">
      <w:pPr>
        <w:ind w:left="210"/>
        <w:rPr>
          <w:highlight w:val="green"/>
        </w:rPr>
      </w:pPr>
      <w:r w:rsidRPr="000F4A40">
        <w:rPr>
          <w:highlight w:val="green"/>
        </w:rPr>
        <w:t>{</w:t>
      </w:r>
    </w:p>
    <w:p w:rsidR="00E23645" w:rsidRPr="000F4A40" w:rsidRDefault="00276531">
      <w:pPr>
        <w:ind w:left="420"/>
        <w:rPr>
          <w:highlight w:val="green"/>
        </w:rPr>
      </w:pPr>
      <w:r w:rsidRPr="000F4A40">
        <w:rPr>
          <w:highlight w:val="green"/>
        </w:rPr>
        <w:t xml:space="preserve">"jsonrpc": "2.0", </w:t>
      </w:r>
    </w:p>
    <w:p w:rsidR="00E23645" w:rsidRPr="000F4A40" w:rsidRDefault="00276531">
      <w:pPr>
        <w:ind w:left="420"/>
        <w:rPr>
          <w:highlight w:val="green"/>
        </w:rPr>
      </w:pPr>
      <w:r w:rsidRPr="000F4A40">
        <w:rPr>
          <w:highlight w:val="green"/>
        </w:rPr>
        <w:t>"method": "SetNetworkSettings",</w:t>
      </w:r>
    </w:p>
    <w:p w:rsidR="00E23645" w:rsidRPr="000F4A40" w:rsidRDefault="00276531">
      <w:pPr>
        <w:ind w:left="420"/>
        <w:rPr>
          <w:highlight w:val="green"/>
        </w:rPr>
      </w:pPr>
      <w:r w:rsidRPr="000F4A40">
        <w:rPr>
          <w:highlight w:val="green"/>
        </w:rPr>
        <w:t>"params":</w:t>
      </w:r>
    </w:p>
    <w:p w:rsidR="00E23645" w:rsidRPr="000F4A40" w:rsidRDefault="00276531">
      <w:pPr>
        <w:ind w:left="420"/>
        <w:rPr>
          <w:highlight w:val="green"/>
        </w:rPr>
      </w:pPr>
      <w:r w:rsidRPr="000F4A40">
        <w:rPr>
          <w:highlight w:val="green"/>
        </w:rPr>
        <w:t>{</w:t>
      </w:r>
    </w:p>
    <w:p w:rsidR="00E23645" w:rsidRPr="000F4A40" w:rsidRDefault="000F4A40">
      <w:pPr>
        <w:ind w:left="420"/>
        <w:rPr>
          <w:highlight w:val="green"/>
        </w:rPr>
      </w:pPr>
      <w:r w:rsidRPr="000F4A40">
        <w:rPr>
          <w:highlight w:val="green"/>
        </w:rPr>
        <w:tab/>
        <w:t>"NetworkMode":0</w:t>
      </w:r>
      <w:r w:rsidR="00276531" w:rsidRPr="000F4A40">
        <w:rPr>
          <w:highlight w:val="green"/>
        </w:rPr>
        <w:t>,</w:t>
      </w:r>
    </w:p>
    <w:p w:rsidR="00510190" w:rsidRDefault="00276531" w:rsidP="000F4A40">
      <w:pPr>
        <w:ind w:left="420" w:firstLine="420"/>
        <w:rPr>
          <w:highlight w:val="green"/>
        </w:rPr>
      </w:pPr>
      <w:r w:rsidRPr="000F4A40">
        <w:rPr>
          <w:highlight w:val="green"/>
        </w:rPr>
        <w:t>"NetselectionMode":</w:t>
      </w:r>
      <w:r w:rsidR="000F4A40" w:rsidRPr="000F4A40">
        <w:rPr>
          <w:highlight w:val="green"/>
        </w:rPr>
        <w:t>0</w:t>
      </w:r>
    </w:p>
    <w:p w:rsidR="00E4505E" w:rsidRPr="000F4A40" w:rsidRDefault="00E4505E" w:rsidP="000F4A40">
      <w:pPr>
        <w:ind w:left="420" w:firstLine="420"/>
        <w:rPr>
          <w:rFonts w:ascii="Consolas" w:hAnsi="Consolas" w:cs="Consolas"/>
          <w:color w:val="auto"/>
          <w:sz w:val="19"/>
          <w:szCs w:val="19"/>
          <w:highlight w:val="green"/>
        </w:rPr>
      </w:pPr>
      <w:r>
        <w:rPr>
          <w:highlight w:val="green"/>
        </w:rPr>
        <w:t>“</w:t>
      </w:r>
      <w:r w:rsidRPr="00625655">
        <w:rPr>
          <w:highlight w:val="green"/>
        </w:rPr>
        <w:t>NetworkBand</w:t>
      </w:r>
      <w:r>
        <w:rPr>
          <w:highlight w:val="green"/>
        </w:rPr>
        <w:t>”</w:t>
      </w:r>
      <w:r>
        <w:rPr>
          <w:rFonts w:hint="eastAsia"/>
          <w:highlight w:val="green"/>
        </w:rPr>
        <w:t>:0</w:t>
      </w:r>
    </w:p>
    <w:p w:rsidR="00E23645" w:rsidRPr="000F4A40" w:rsidRDefault="00276531">
      <w:pPr>
        <w:ind w:left="420"/>
        <w:rPr>
          <w:highlight w:val="green"/>
        </w:rPr>
      </w:pPr>
      <w:r w:rsidRPr="000F4A40">
        <w:rPr>
          <w:highlight w:val="green"/>
        </w:rPr>
        <w:t>},</w:t>
      </w:r>
    </w:p>
    <w:p w:rsidR="00E23645" w:rsidRPr="000F4A40" w:rsidRDefault="00276531">
      <w:pPr>
        <w:ind w:left="420"/>
        <w:rPr>
          <w:highlight w:val="green"/>
        </w:rPr>
      </w:pPr>
      <w:r w:rsidRPr="000F4A40">
        <w:rPr>
          <w:highlight w:val="green"/>
        </w:rPr>
        <w:t>"id": "4.7"</w:t>
      </w:r>
    </w:p>
    <w:p w:rsidR="00E23645" w:rsidRPr="000F4A40" w:rsidRDefault="00276531">
      <w:pPr>
        <w:ind w:firstLine="210"/>
        <w:jc w:val="left"/>
        <w:rPr>
          <w:highlight w:val="green"/>
        </w:rPr>
      </w:pPr>
      <w:r w:rsidRPr="000F4A40">
        <w:rPr>
          <w:highlight w:val="green"/>
        </w:rPr>
        <w:t>}</w:t>
      </w:r>
    </w:p>
    <w:p w:rsidR="00E23645" w:rsidRPr="000F4A40" w:rsidRDefault="00276531">
      <w:pPr>
        <w:pStyle w:val="4"/>
        <w:numPr>
          <w:ilvl w:val="3"/>
          <w:numId w:val="1"/>
        </w:numPr>
        <w:rPr>
          <w:highlight w:val="green"/>
        </w:rPr>
      </w:pPr>
      <w:bookmarkStart w:id="368" w:name="__RefHeading__56518_1585609034"/>
      <w:bookmarkEnd w:id="368"/>
      <w:r w:rsidRPr="000F4A40">
        <w:rPr>
          <w:highlight w:val="green"/>
        </w:rPr>
        <w:t>Response</w:t>
      </w:r>
    </w:p>
    <w:p w:rsidR="00E23645" w:rsidRPr="000F4A40" w:rsidRDefault="00276531">
      <w:pPr>
        <w:ind w:left="210"/>
        <w:jc w:val="left"/>
        <w:rPr>
          <w:highlight w:val="green"/>
        </w:rPr>
      </w:pPr>
      <w:r w:rsidRPr="000F4A40">
        <w:rPr>
          <w:highlight w:val="green"/>
        </w:rPr>
        <w:t>{</w:t>
      </w:r>
    </w:p>
    <w:p w:rsidR="00E23645" w:rsidRPr="000F4A40" w:rsidRDefault="00276531">
      <w:pPr>
        <w:ind w:left="210" w:firstLine="420"/>
        <w:jc w:val="left"/>
        <w:rPr>
          <w:highlight w:val="green"/>
        </w:rPr>
      </w:pPr>
      <w:r w:rsidRPr="000F4A40">
        <w:rPr>
          <w:highlight w:val="green"/>
        </w:rPr>
        <w:t xml:space="preserve">"jsonrpc": "2.0", </w:t>
      </w:r>
    </w:p>
    <w:p w:rsidR="00E23645" w:rsidRPr="000F4A40" w:rsidRDefault="00276531">
      <w:pPr>
        <w:ind w:left="210" w:firstLine="420"/>
        <w:jc w:val="left"/>
        <w:rPr>
          <w:highlight w:val="green"/>
        </w:rPr>
      </w:pPr>
      <w:r w:rsidRPr="000F4A40">
        <w:rPr>
          <w:highlight w:val="green"/>
        </w:rPr>
        <w:t>"result": {},</w:t>
      </w:r>
    </w:p>
    <w:p w:rsidR="00E23645" w:rsidRPr="000F4A40" w:rsidRDefault="00276531">
      <w:pPr>
        <w:ind w:left="210" w:firstLine="420"/>
        <w:jc w:val="left"/>
        <w:rPr>
          <w:highlight w:val="green"/>
        </w:rPr>
      </w:pPr>
      <w:r w:rsidRPr="000F4A40">
        <w:rPr>
          <w:highlight w:val="green"/>
        </w:rPr>
        <w:t xml:space="preserve">"id":"4.7" </w:t>
      </w:r>
    </w:p>
    <w:p w:rsidR="00E23645" w:rsidRPr="000F4A40" w:rsidRDefault="00276531">
      <w:pPr>
        <w:ind w:firstLine="210"/>
        <w:rPr>
          <w:highlight w:val="green"/>
        </w:rPr>
      </w:pPr>
      <w:r w:rsidRPr="000F4A40">
        <w:rPr>
          <w:highlight w:val="green"/>
        </w:rPr>
        <w:t>}</w:t>
      </w:r>
    </w:p>
    <w:p w:rsidR="00E23645" w:rsidRPr="000F4A40" w:rsidRDefault="00276531" w:rsidP="008D3AD3">
      <w:pPr>
        <w:pStyle w:val="4"/>
        <w:numPr>
          <w:ilvl w:val="0"/>
          <w:numId w:val="40"/>
        </w:numPr>
        <w:ind w:left="864"/>
        <w:rPr>
          <w:highlight w:val="green"/>
        </w:rPr>
      </w:pPr>
      <w:bookmarkStart w:id="369" w:name="__RefHeading__56520_1585609034"/>
      <w:bookmarkEnd w:id="369"/>
      <w:r w:rsidRPr="000F4A40">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50"/>
        <w:gridCol w:w="1130"/>
        <w:gridCol w:w="2258"/>
        <w:gridCol w:w="3248"/>
      </w:tblGrid>
      <w:tr w:rsidR="00E23645" w:rsidRPr="000F4A40" w:rsidTr="00890BFF">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jc w:val="both"/>
              <w:rPr>
                <w:b/>
                <w:sz w:val="22"/>
                <w:highlight w:val="green"/>
                <w:lang w:val="en-GB"/>
              </w:rPr>
            </w:pPr>
            <w:r w:rsidRPr="000F4A40">
              <w:rPr>
                <w:b/>
                <w:sz w:val="22"/>
                <w:highlight w:val="green"/>
                <w:lang w:val="en-GB"/>
              </w:rPr>
              <w:t>Field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jc w:val="both"/>
              <w:rPr>
                <w:b/>
                <w:sz w:val="22"/>
                <w:highlight w:val="green"/>
                <w:lang w:val="en-GB"/>
              </w:rPr>
            </w:pPr>
            <w:r w:rsidRPr="000F4A40">
              <w:rPr>
                <w:b/>
                <w:sz w:val="22"/>
                <w:highlight w:val="green"/>
                <w:lang w:val="en-GB"/>
              </w:rPr>
              <w:t>Type</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jc w:val="both"/>
              <w:rPr>
                <w:b/>
                <w:sz w:val="22"/>
                <w:highlight w:val="green"/>
                <w:lang w:val="en-GB"/>
              </w:rPr>
            </w:pPr>
            <w:r w:rsidRPr="000F4A40">
              <w:rPr>
                <w:b/>
                <w:sz w:val="22"/>
                <w:highlight w:val="green"/>
                <w:lang w:val="en-GB"/>
              </w:rPr>
              <w:t>Changable</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rPr>
                <w:b/>
                <w:sz w:val="22"/>
                <w:highlight w:val="green"/>
                <w:lang w:val="en-GB"/>
              </w:rPr>
            </w:pPr>
            <w:r w:rsidRPr="000F4A40">
              <w:rPr>
                <w:b/>
                <w:sz w:val="22"/>
                <w:highlight w:val="green"/>
                <w:lang w:val="en-GB"/>
              </w:rPr>
              <w:t>Description</w:t>
            </w:r>
          </w:p>
        </w:tc>
      </w:tr>
      <w:tr w:rsidR="00E23645" w:rsidRPr="000F4A40" w:rsidTr="00890BFF">
        <w:trPr>
          <w:trHeight w:val="135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jc w:val="left"/>
              <w:rPr>
                <w:highlight w:val="green"/>
              </w:rPr>
            </w:pPr>
            <w:r w:rsidRPr="000F4A40">
              <w:rPr>
                <w:highlight w:val="green"/>
              </w:rPr>
              <w:t>NetworkMode</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jc w:val="left"/>
              <w:rPr>
                <w:highlight w:val="green"/>
              </w:rPr>
            </w:pPr>
            <w:r w:rsidRPr="000F4A40">
              <w:rPr>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jc w:val="left"/>
              <w:rPr>
                <w:highlight w:val="green"/>
              </w:rPr>
            </w:pPr>
            <w:r w:rsidRPr="000F4A40">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10190" w:rsidRPr="000F4A40" w:rsidRDefault="00510190" w:rsidP="00510190">
            <w:pPr>
              <w:jc w:val="left"/>
              <w:rPr>
                <w:highlight w:val="green"/>
              </w:rPr>
            </w:pPr>
            <w:r w:rsidRPr="000F4A40">
              <w:rPr>
                <w:highlight w:val="green"/>
              </w:rPr>
              <w:t>0: auto mode</w:t>
            </w:r>
          </w:p>
          <w:p w:rsidR="00510190" w:rsidRPr="000F4A40" w:rsidRDefault="00510190" w:rsidP="00510190">
            <w:pPr>
              <w:jc w:val="left"/>
              <w:rPr>
                <w:highlight w:val="green"/>
              </w:rPr>
            </w:pPr>
            <w:r w:rsidRPr="000F4A40">
              <w:rPr>
                <w:highlight w:val="green"/>
              </w:rPr>
              <w:t>1: 2G only</w:t>
            </w:r>
          </w:p>
          <w:p w:rsidR="00510190" w:rsidRPr="000F4A40" w:rsidRDefault="00510190" w:rsidP="00510190">
            <w:pPr>
              <w:jc w:val="left"/>
              <w:rPr>
                <w:highlight w:val="green"/>
              </w:rPr>
            </w:pPr>
            <w:r w:rsidRPr="000F4A40">
              <w:rPr>
                <w:highlight w:val="green"/>
              </w:rPr>
              <w:t>2: 3G only</w:t>
            </w:r>
          </w:p>
          <w:p w:rsidR="00510190" w:rsidRPr="000F4A40" w:rsidRDefault="00510190" w:rsidP="00510190">
            <w:pPr>
              <w:jc w:val="left"/>
              <w:rPr>
                <w:highlight w:val="green"/>
              </w:rPr>
            </w:pPr>
            <w:r w:rsidRPr="000F4A40">
              <w:rPr>
                <w:highlight w:val="green"/>
              </w:rPr>
              <w:t>3: LTE only</w:t>
            </w:r>
          </w:p>
          <w:p w:rsidR="00510190" w:rsidRPr="000F4A40" w:rsidRDefault="00510190" w:rsidP="00510190">
            <w:pPr>
              <w:jc w:val="left"/>
              <w:rPr>
                <w:highlight w:val="green"/>
              </w:rPr>
            </w:pPr>
            <w:r w:rsidRPr="000F4A40">
              <w:rPr>
                <w:highlight w:val="green"/>
              </w:rPr>
              <w:t>4: GSM_LTE</w:t>
            </w:r>
          </w:p>
          <w:p w:rsidR="00510190" w:rsidRPr="000F4A40" w:rsidRDefault="00510190" w:rsidP="00510190">
            <w:pPr>
              <w:jc w:val="left"/>
              <w:rPr>
                <w:highlight w:val="green"/>
              </w:rPr>
            </w:pPr>
            <w:r w:rsidRPr="000F4A40">
              <w:rPr>
                <w:highlight w:val="green"/>
              </w:rPr>
              <w:t>5: UMTS_LTE</w:t>
            </w:r>
          </w:p>
          <w:p w:rsidR="00510190" w:rsidRPr="000F4A40" w:rsidRDefault="00510190" w:rsidP="00510190">
            <w:pPr>
              <w:jc w:val="left"/>
              <w:rPr>
                <w:highlight w:val="green"/>
              </w:rPr>
            </w:pPr>
            <w:r w:rsidRPr="000F4A40">
              <w:rPr>
                <w:highlight w:val="green"/>
              </w:rPr>
              <w:t>6: GSM_UMTS</w:t>
            </w:r>
          </w:p>
          <w:p w:rsidR="003F37EC" w:rsidRPr="000F4A40" w:rsidRDefault="003F37EC" w:rsidP="003F37EC">
            <w:pPr>
              <w:jc w:val="left"/>
              <w:rPr>
                <w:highlight w:val="green"/>
              </w:rPr>
            </w:pPr>
            <w:r w:rsidRPr="000F4A40">
              <w:rPr>
                <w:rFonts w:hint="eastAsia"/>
                <w:highlight w:val="green"/>
              </w:rPr>
              <w:t>7:CDMA_EVDO : for Y856 Sprint</w:t>
            </w:r>
          </w:p>
          <w:p w:rsidR="007932D7" w:rsidRPr="000F4A40" w:rsidRDefault="003F37EC" w:rsidP="003F37EC">
            <w:pPr>
              <w:jc w:val="left"/>
              <w:rPr>
                <w:highlight w:val="green"/>
              </w:rPr>
            </w:pPr>
            <w:r w:rsidRPr="000F4A40">
              <w:rPr>
                <w:rFonts w:hint="eastAsia"/>
                <w:highlight w:val="green"/>
              </w:rPr>
              <w:t xml:space="preserve">8:LTE_CDMA_EVDO: for Y856 </w:t>
            </w:r>
          </w:p>
          <w:p w:rsidR="007932D7" w:rsidRPr="000F4A40" w:rsidRDefault="007932D7" w:rsidP="007932D7">
            <w:pPr>
              <w:jc w:val="left"/>
              <w:rPr>
                <w:highlight w:val="green"/>
              </w:rPr>
            </w:pPr>
            <w:r w:rsidRPr="000F4A40">
              <w:rPr>
                <w:highlight w:val="green"/>
              </w:rPr>
              <w:t>9: EVDO ONLY</w:t>
            </w:r>
          </w:p>
          <w:p w:rsidR="007932D7" w:rsidRPr="000F4A40" w:rsidRDefault="007932D7" w:rsidP="007932D7">
            <w:pPr>
              <w:jc w:val="left"/>
              <w:rPr>
                <w:highlight w:val="green"/>
              </w:rPr>
            </w:pPr>
            <w:r w:rsidRPr="000F4A40">
              <w:rPr>
                <w:highlight w:val="green"/>
              </w:rPr>
              <w:t>10: CDMA_Ehrpd</w:t>
            </w:r>
          </w:p>
          <w:p w:rsidR="007932D7" w:rsidRPr="000F4A40" w:rsidRDefault="007932D7" w:rsidP="007932D7">
            <w:pPr>
              <w:jc w:val="left"/>
              <w:rPr>
                <w:highlight w:val="green"/>
              </w:rPr>
            </w:pPr>
            <w:r w:rsidRPr="000F4A40">
              <w:rPr>
                <w:highlight w:val="green"/>
              </w:rPr>
              <w:t>11: CDMA Only</w:t>
            </w:r>
            <w:r w:rsidR="00C81EBB" w:rsidRPr="000F4A40">
              <w:rPr>
                <w:rFonts w:hint="eastAsia"/>
                <w:highlight w:val="green"/>
              </w:rPr>
              <w:t>(1x)</w:t>
            </w:r>
          </w:p>
          <w:p w:rsidR="00E23645" w:rsidRPr="000F4A40" w:rsidRDefault="003F37EC" w:rsidP="003F37EC">
            <w:pPr>
              <w:jc w:val="left"/>
              <w:rPr>
                <w:highlight w:val="green"/>
              </w:rPr>
            </w:pPr>
            <w:r w:rsidRPr="000F4A40">
              <w:rPr>
                <w:rFonts w:hint="eastAsia"/>
                <w:highlight w:val="green"/>
              </w:rPr>
              <w:t>Sprint</w:t>
            </w:r>
          </w:p>
        </w:tc>
      </w:tr>
      <w:tr w:rsidR="00E23645" w:rsidRPr="000F4A40" w:rsidTr="00890BFF">
        <w:trPr>
          <w:trHeight w:val="79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jc w:val="left"/>
              <w:rPr>
                <w:highlight w:val="green"/>
              </w:rPr>
            </w:pPr>
            <w:r w:rsidRPr="000F4A40">
              <w:rPr>
                <w:highlight w:val="green"/>
              </w:rPr>
              <w:t>NetselectionMode</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jc w:val="left"/>
              <w:rPr>
                <w:highlight w:val="green"/>
              </w:rPr>
            </w:pPr>
            <w:r w:rsidRPr="000F4A40">
              <w:rPr>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jc w:val="left"/>
              <w:rPr>
                <w:highlight w:val="green"/>
              </w:rPr>
            </w:pPr>
            <w:r w:rsidRPr="000F4A40">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jc w:val="left"/>
              <w:rPr>
                <w:highlight w:val="green"/>
              </w:rPr>
            </w:pPr>
            <w:r w:rsidRPr="000F4A40">
              <w:rPr>
                <w:highlight w:val="green"/>
              </w:rPr>
              <w:t xml:space="preserve">0: auto </w:t>
            </w:r>
          </w:p>
          <w:p w:rsidR="00E23645" w:rsidRPr="000F4A40" w:rsidRDefault="00276531">
            <w:pPr>
              <w:jc w:val="left"/>
              <w:rPr>
                <w:highlight w:val="green"/>
              </w:rPr>
            </w:pPr>
            <w:r w:rsidRPr="000F4A40">
              <w:rPr>
                <w:highlight w:val="green"/>
              </w:rPr>
              <w:t xml:space="preserve">1: manual </w:t>
            </w:r>
          </w:p>
        </w:tc>
      </w:tr>
      <w:tr w:rsidR="007F3CC1" w:rsidRPr="000F4A40" w:rsidTr="00890BFF">
        <w:trPr>
          <w:trHeight w:val="791"/>
        </w:trPr>
        <w:tc>
          <w:tcPr>
            <w:tcW w:w="2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F3CC1" w:rsidRPr="00625655" w:rsidRDefault="007F3CC1" w:rsidP="009615C3">
            <w:pPr>
              <w:jc w:val="left"/>
              <w:rPr>
                <w:highlight w:val="green"/>
              </w:rPr>
            </w:pPr>
            <w:r w:rsidRPr="00625655">
              <w:rPr>
                <w:highlight w:val="green"/>
              </w:rPr>
              <w:lastRenderedPageBreak/>
              <w:t>NetworkBand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F3CC1" w:rsidRPr="00625655" w:rsidRDefault="007F3CC1" w:rsidP="009615C3">
            <w:pPr>
              <w:jc w:val="left"/>
              <w:rPr>
                <w:highlight w:val="green"/>
              </w:rPr>
            </w:pPr>
            <w:r w:rsidRPr="00625655">
              <w:rPr>
                <w:highlight w:val="green"/>
              </w:rPr>
              <w:t>Integer</w:t>
            </w:r>
          </w:p>
        </w:tc>
        <w:tc>
          <w:tcPr>
            <w:tcW w:w="2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F3CC1" w:rsidRPr="00625655" w:rsidRDefault="007F3CC1" w:rsidP="009615C3">
            <w:pPr>
              <w:jc w:val="left"/>
              <w:rPr>
                <w:highlight w:val="green"/>
              </w:rPr>
            </w:pPr>
            <w:r w:rsidRPr="00625655">
              <w:rPr>
                <w:highlight w:val="green"/>
              </w:rPr>
              <w:t>No</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F3CC1" w:rsidRPr="00625655" w:rsidRDefault="007F3CC1" w:rsidP="009615C3">
            <w:pPr>
              <w:jc w:val="left"/>
              <w:rPr>
                <w:highlight w:val="green"/>
              </w:rPr>
            </w:pPr>
            <w:r w:rsidRPr="00625655">
              <w:rPr>
                <w:highlight w:val="green"/>
              </w:rPr>
              <w:t>0: all band</w:t>
            </w:r>
            <w:r w:rsidRPr="00625655">
              <w:rPr>
                <w:rFonts w:hint="eastAsia"/>
                <w:highlight w:val="green"/>
              </w:rPr>
              <w:t>(1+6+10 Group)</w:t>
            </w:r>
          </w:p>
          <w:p w:rsidR="007F3CC1" w:rsidRPr="00625655" w:rsidRDefault="007F3CC1" w:rsidP="009615C3">
            <w:pPr>
              <w:jc w:val="left"/>
              <w:rPr>
                <w:highlight w:val="green"/>
              </w:rPr>
            </w:pPr>
            <w:r w:rsidRPr="00625655">
              <w:rPr>
                <w:highlight w:val="green"/>
              </w:rPr>
              <w:t>1: GSM all band</w:t>
            </w:r>
            <w:r w:rsidRPr="00625655">
              <w:rPr>
                <w:rFonts w:hint="eastAsia"/>
                <w:highlight w:val="green"/>
              </w:rPr>
              <w:t>(2+3+4+5 Group)</w:t>
            </w:r>
          </w:p>
          <w:p w:rsidR="007F3CC1" w:rsidRPr="00625655" w:rsidRDefault="007F3CC1" w:rsidP="009615C3">
            <w:pPr>
              <w:jc w:val="left"/>
              <w:rPr>
                <w:highlight w:val="green"/>
              </w:rPr>
            </w:pPr>
            <w:r w:rsidRPr="00625655">
              <w:rPr>
                <w:highlight w:val="green"/>
              </w:rPr>
              <w:t>2:GSM850</w:t>
            </w:r>
          </w:p>
          <w:p w:rsidR="007F3CC1" w:rsidRPr="00625655" w:rsidRDefault="007F3CC1" w:rsidP="009615C3">
            <w:pPr>
              <w:jc w:val="left"/>
              <w:rPr>
                <w:highlight w:val="green"/>
              </w:rPr>
            </w:pPr>
            <w:r w:rsidRPr="00625655">
              <w:rPr>
                <w:highlight w:val="green"/>
              </w:rPr>
              <w:t>3:GSM900</w:t>
            </w:r>
          </w:p>
          <w:p w:rsidR="007F3CC1" w:rsidRPr="00625655" w:rsidRDefault="007F3CC1" w:rsidP="009615C3">
            <w:pPr>
              <w:jc w:val="left"/>
              <w:rPr>
                <w:highlight w:val="green"/>
              </w:rPr>
            </w:pPr>
            <w:r w:rsidRPr="00625655">
              <w:rPr>
                <w:highlight w:val="green"/>
              </w:rPr>
              <w:t>4:GSM1800</w:t>
            </w:r>
          </w:p>
          <w:p w:rsidR="007F3CC1" w:rsidRPr="00625655" w:rsidRDefault="007F3CC1" w:rsidP="009615C3">
            <w:pPr>
              <w:jc w:val="left"/>
              <w:rPr>
                <w:highlight w:val="green"/>
              </w:rPr>
            </w:pPr>
            <w:r w:rsidRPr="00625655">
              <w:rPr>
                <w:highlight w:val="green"/>
              </w:rPr>
              <w:t>5:GSM1900</w:t>
            </w:r>
          </w:p>
          <w:p w:rsidR="007F3CC1" w:rsidRPr="00625655" w:rsidRDefault="007F3CC1" w:rsidP="009615C3">
            <w:pPr>
              <w:jc w:val="left"/>
              <w:rPr>
                <w:highlight w:val="green"/>
              </w:rPr>
            </w:pPr>
            <w:r w:rsidRPr="00625655">
              <w:rPr>
                <w:highlight w:val="green"/>
              </w:rPr>
              <w:t>6: WCDMA all band</w:t>
            </w:r>
            <w:r w:rsidRPr="00625655">
              <w:rPr>
                <w:rFonts w:hint="eastAsia"/>
                <w:highlight w:val="green"/>
              </w:rPr>
              <w:t>(7+8+9 Group)</w:t>
            </w:r>
          </w:p>
          <w:p w:rsidR="007F3CC1" w:rsidRPr="00625655" w:rsidRDefault="007F3CC1" w:rsidP="009615C3">
            <w:pPr>
              <w:jc w:val="left"/>
              <w:rPr>
                <w:highlight w:val="green"/>
              </w:rPr>
            </w:pPr>
            <w:r w:rsidRPr="00625655">
              <w:rPr>
                <w:highlight w:val="green"/>
              </w:rPr>
              <w:t>7: WCDMA 900</w:t>
            </w:r>
          </w:p>
          <w:p w:rsidR="007F3CC1" w:rsidRPr="00625655" w:rsidRDefault="007F3CC1" w:rsidP="009615C3">
            <w:pPr>
              <w:jc w:val="left"/>
              <w:rPr>
                <w:highlight w:val="green"/>
              </w:rPr>
            </w:pPr>
            <w:r w:rsidRPr="00625655">
              <w:rPr>
                <w:highlight w:val="green"/>
              </w:rPr>
              <w:t>8:WCDMA1800</w:t>
            </w:r>
          </w:p>
          <w:p w:rsidR="007F3CC1" w:rsidRPr="00625655" w:rsidRDefault="007F3CC1" w:rsidP="009615C3">
            <w:pPr>
              <w:jc w:val="left"/>
              <w:rPr>
                <w:highlight w:val="green"/>
              </w:rPr>
            </w:pPr>
            <w:r w:rsidRPr="00625655">
              <w:rPr>
                <w:highlight w:val="green"/>
              </w:rPr>
              <w:t>9:WCDMA2100</w:t>
            </w:r>
          </w:p>
          <w:p w:rsidR="007F3CC1" w:rsidRPr="00625655" w:rsidRDefault="007F3CC1" w:rsidP="009615C3">
            <w:pPr>
              <w:jc w:val="left"/>
              <w:rPr>
                <w:highlight w:val="green"/>
              </w:rPr>
            </w:pPr>
            <w:r w:rsidRPr="00625655">
              <w:rPr>
                <w:highlight w:val="green"/>
              </w:rPr>
              <w:t>10:LTE all band</w:t>
            </w:r>
            <w:r w:rsidRPr="00625655">
              <w:rPr>
                <w:rFonts w:hint="eastAsia"/>
                <w:highlight w:val="green"/>
              </w:rPr>
              <w:t>(11+12+13+14 Group)</w:t>
            </w:r>
          </w:p>
          <w:p w:rsidR="007F3CC1" w:rsidRPr="00625655" w:rsidRDefault="007F3CC1" w:rsidP="009615C3">
            <w:pPr>
              <w:jc w:val="left"/>
              <w:rPr>
                <w:highlight w:val="green"/>
              </w:rPr>
            </w:pPr>
            <w:r w:rsidRPr="00625655">
              <w:rPr>
                <w:highlight w:val="green"/>
              </w:rPr>
              <w:t>11:LTE800</w:t>
            </w:r>
            <w:r w:rsidRPr="00625655">
              <w:rPr>
                <w:rFonts w:hint="eastAsia"/>
                <w:highlight w:val="green"/>
              </w:rPr>
              <w:t>(LTE Band20)</w:t>
            </w:r>
          </w:p>
          <w:p w:rsidR="007F3CC1" w:rsidRPr="00625655" w:rsidRDefault="007F3CC1" w:rsidP="009615C3">
            <w:pPr>
              <w:jc w:val="left"/>
              <w:rPr>
                <w:highlight w:val="green"/>
              </w:rPr>
            </w:pPr>
            <w:r w:rsidRPr="00625655">
              <w:rPr>
                <w:highlight w:val="green"/>
              </w:rPr>
              <w:t>12:LTE900</w:t>
            </w:r>
            <w:r w:rsidRPr="00625655">
              <w:rPr>
                <w:rFonts w:hint="eastAsia"/>
                <w:highlight w:val="green"/>
              </w:rPr>
              <w:t>(LTE Band8)</w:t>
            </w:r>
          </w:p>
          <w:p w:rsidR="007F3CC1" w:rsidRPr="00625655" w:rsidRDefault="007F3CC1" w:rsidP="009615C3">
            <w:pPr>
              <w:jc w:val="left"/>
              <w:rPr>
                <w:highlight w:val="green"/>
              </w:rPr>
            </w:pPr>
            <w:r w:rsidRPr="00625655">
              <w:rPr>
                <w:highlight w:val="green"/>
              </w:rPr>
              <w:t>13:LTE1800</w:t>
            </w:r>
            <w:r w:rsidRPr="00625655">
              <w:rPr>
                <w:rFonts w:hint="eastAsia"/>
                <w:highlight w:val="green"/>
              </w:rPr>
              <w:t>(LTE Band3)</w:t>
            </w:r>
          </w:p>
          <w:p w:rsidR="007F3CC1" w:rsidRDefault="007F3CC1" w:rsidP="009615C3">
            <w:pPr>
              <w:jc w:val="left"/>
              <w:rPr>
                <w:highlight w:val="green"/>
              </w:rPr>
            </w:pPr>
            <w:r w:rsidRPr="00625655">
              <w:rPr>
                <w:highlight w:val="green"/>
              </w:rPr>
              <w:t xml:space="preserve">14:LTE2600 </w:t>
            </w:r>
            <w:r w:rsidRPr="00625655">
              <w:rPr>
                <w:rFonts w:hint="eastAsia"/>
                <w:highlight w:val="green"/>
              </w:rPr>
              <w:t>(LTE Band7)</w:t>
            </w:r>
          </w:p>
          <w:p w:rsidR="007F3CC1" w:rsidRPr="00625655" w:rsidRDefault="007F3CC1" w:rsidP="009615C3">
            <w:pPr>
              <w:jc w:val="left"/>
              <w:rPr>
                <w:highlight w:val="green"/>
              </w:rPr>
            </w:pPr>
            <w:r>
              <w:rPr>
                <w:highlight w:val="green"/>
              </w:rPr>
              <w:t>1</w:t>
            </w:r>
            <w:r>
              <w:rPr>
                <w:rFonts w:hint="eastAsia"/>
                <w:highlight w:val="green"/>
              </w:rPr>
              <w:t>5</w:t>
            </w:r>
            <w:r>
              <w:rPr>
                <w:highlight w:val="green"/>
              </w:rPr>
              <w:t>:LTE2</w:t>
            </w:r>
            <w:r>
              <w:rPr>
                <w:rFonts w:hint="eastAsia"/>
                <w:highlight w:val="green"/>
              </w:rPr>
              <w:t>1</w:t>
            </w:r>
            <w:r w:rsidRPr="00625655">
              <w:rPr>
                <w:highlight w:val="green"/>
              </w:rPr>
              <w:t xml:space="preserve">00 </w:t>
            </w:r>
            <w:r>
              <w:rPr>
                <w:rFonts w:hint="eastAsia"/>
                <w:highlight w:val="green"/>
              </w:rPr>
              <w:t>(LTE Band1</w:t>
            </w:r>
            <w:r w:rsidRPr="00625655">
              <w:rPr>
                <w:rFonts w:hint="eastAsia"/>
                <w:highlight w:val="green"/>
              </w:rPr>
              <w:t>)</w:t>
            </w:r>
          </w:p>
          <w:p w:rsidR="007F3CC1" w:rsidRPr="00625655" w:rsidRDefault="007F3CC1" w:rsidP="009615C3">
            <w:pPr>
              <w:jc w:val="left"/>
              <w:rPr>
                <w:highlight w:val="green"/>
              </w:rPr>
            </w:pPr>
            <w:r>
              <w:rPr>
                <w:rFonts w:hint="eastAsia"/>
                <w:highlight w:val="green"/>
              </w:rPr>
              <w:t>16</w:t>
            </w:r>
            <w:r w:rsidRPr="00625655">
              <w:rPr>
                <w:rFonts w:hint="eastAsia"/>
                <w:highlight w:val="green"/>
              </w:rPr>
              <w:t>:LTE850(LTE Band26)</w:t>
            </w:r>
          </w:p>
          <w:p w:rsidR="007F3CC1" w:rsidRPr="00625655" w:rsidRDefault="007F3CC1" w:rsidP="009615C3">
            <w:pPr>
              <w:jc w:val="left"/>
              <w:rPr>
                <w:highlight w:val="green"/>
              </w:rPr>
            </w:pPr>
            <w:r>
              <w:rPr>
                <w:rFonts w:hint="eastAsia"/>
                <w:highlight w:val="green"/>
              </w:rPr>
              <w:t>17</w:t>
            </w:r>
            <w:r w:rsidRPr="00625655">
              <w:rPr>
                <w:rFonts w:hint="eastAsia"/>
                <w:highlight w:val="green"/>
              </w:rPr>
              <w:t>:LTE1900(LTE Band25)</w:t>
            </w:r>
          </w:p>
          <w:p w:rsidR="007F3CC1" w:rsidRPr="00625655" w:rsidRDefault="007F3CC1" w:rsidP="009615C3">
            <w:pPr>
              <w:jc w:val="left"/>
              <w:rPr>
                <w:highlight w:val="green"/>
              </w:rPr>
            </w:pPr>
            <w:r>
              <w:rPr>
                <w:rFonts w:hint="eastAsia"/>
                <w:highlight w:val="green"/>
              </w:rPr>
              <w:t>18</w:t>
            </w:r>
            <w:r w:rsidRPr="00625655">
              <w:rPr>
                <w:rFonts w:hint="eastAsia"/>
                <w:highlight w:val="green"/>
              </w:rPr>
              <w:t>:LTE2600(LTE Band41)</w:t>
            </w:r>
          </w:p>
          <w:p w:rsidR="007F3CC1" w:rsidRPr="00625655" w:rsidRDefault="007F3CC1" w:rsidP="009615C3">
            <w:pPr>
              <w:jc w:val="left"/>
              <w:rPr>
                <w:highlight w:val="green"/>
              </w:rPr>
            </w:pPr>
            <w:r>
              <w:rPr>
                <w:rFonts w:hint="eastAsia"/>
                <w:highlight w:val="green"/>
              </w:rPr>
              <w:t>19</w:t>
            </w:r>
            <w:r w:rsidRPr="00625655">
              <w:rPr>
                <w:rFonts w:hint="eastAsia"/>
                <w:highlight w:val="green"/>
              </w:rPr>
              <w:t>:CDMA BC0</w:t>
            </w:r>
          </w:p>
          <w:p w:rsidR="007F3CC1" w:rsidRPr="00625655" w:rsidRDefault="007F3CC1" w:rsidP="009615C3">
            <w:pPr>
              <w:jc w:val="left"/>
              <w:rPr>
                <w:highlight w:val="green"/>
              </w:rPr>
            </w:pPr>
            <w:r>
              <w:rPr>
                <w:rFonts w:hint="eastAsia"/>
                <w:highlight w:val="green"/>
              </w:rPr>
              <w:t>20</w:t>
            </w:r>
            <w:r w:rsidRPr="00625655">
              <w:rPr>
                <w:rFonts w:hint="eastAsia"/>
                <w:highlight w:val="green"/>
              </w:rPr>
              <w:t>:CDMA BC1</w:t>
            </w:r>
          </w:p>
          <w:p w:rsidR="007F3CC1" w:rsidRPr="00625655" w:rsidRDefault="007F3CC1" w:rsidP="009615C3">
            <w:pPr>
              <w:jc w:val="left"/>
              <w:rPr>
                <w:highlight w:val="green"/>
              </w:rPr>
            </w:pPr>
            <w:r>
              <w:rPr>
                <w:rFonts w:hint="eastAsia"/>
                <w:highlight w:val="green"/>
              </w:rPr>
              <w:t>21</w:t>
            </w:r>
            <w:r w:rsidRPr="00625655">
              <w:rPr>
                <w:rFonts w:hint="eastAsia"/>
                <w:highlight w:val="green"/>
              </w:rPr>
              <w:t>:CDMA BC10</w:t>
            </w:r>
          </w:p>
          <w:p w:rsidR="007F3CC1" w:rsidRDefault="007F3CC1" w:rsidP="009615C3">
            <w:pPr>
              <w:jc w:val="left"/>
              <w:rPr>
                <w:highlight w:val="green"/>
              </w:rPr>
            </w:pPr>
            <w:r>
              <w:rPr>
                <w:rFonts w:hint="eastAsia"/>
                <w:highlight w:val="green"/>
              </w:rPr>
              <w:t>22</w:t>
            </w:r>
            <w:r w:rsidRPr="00625655">
              <w:rPr>
                <w:rFonts w:hint="eastAsia"/>
                <w:highlight w:val="green"/>
              </w:rPr>
              <w:t>:LTE_Band25_Band26_Band41</w:t>
            </w:r>
          </w:p>
          <w:p w:rsidR="007F3CC1" w:rsidRDefault="007F3CC1" w:rsidP="009615C3">
            <w:pPr>
              <w:jc w:val="left"/>
            </w:pPr>
            <w:r>
              <w:rPr>
                <w:rFonts w:hint="eastAsia"/>
                <w:highlight w:val="green"/>
              </w:rPr>
              <w:t>23:</w:t>
            </w:r>
            <w:r>
              <w:t xml:space="preserve"> </w:t>
            </w:r>
            <w:r w:rsidRPr="00576ED3">
              <w:t>LTE_TDD_BAND38_2600</w:t>
            </w:r>
          </w:p>
          <w:p w:rsidR="007F3CC1" w:rsidRDefault="007F3CC1" w:rsidP="009615C3">
            <w:pPr>
              <w:jc w:val="left"/>
            </w:pPr>
            <w:r>
              <w:rPr>
                <w:rFonts w:hint="eastAsia"/>
              </w:rPr>
              <w:t>24:</w:t>
            </w:r>
            <w:r>
              <w:t xml:space="preserve"> </w:t>
            </w:r>
            <w:r w:rsidRPr="00576ED3">
              <w:t>LTE_TDD_BAND40_2300</w:t>
            </w:r>
          </w:p>
          <w:p w:rsidR="007F3CC1" w:rsidRDefault="007F3CC1" w:rsidP="009615C3">
            <w:pPr>
              <w:jc w:val="left"/>
            </w:pPr>
            <w:r>
              <w:rPr>
                <w:rFonts w:hint="eastAsia"/>
              </w:rPr>
              <w:t>25:</w:t>
            </w:r>
            <w:r>
              <w:t xml:space="preserve"> </w:t>
            </w:r>
            <w:r w:rsidRPr="00576ED3">
              <w:t>LTE_TDD_BAND41_2600</w:t>
            </w:r>
          </w:p>
          <w:p w:rsidR="007F3CC1" w:rsidRDefault="007F3CC1" w:rsidP="009615C3">
            <w:pPr>
              <w:jc w:val="left"/>
            </w:pPr>
            <w:r>
              <w:rPr>
                <w:rFonts w:hint="eastAsia"/>
              </w:rPr>
              <w:t>26:</w:t>
            </w:r>
            <w:r>
              <w:t xml:space="preserve"> WCDMA</w:t>
            </w:r>
            <w:r w:rsidRPr="00576ED3">
              <w:t>850</w:t>
            </w:r>
          </w:p>
          <w:p w:rsidR="007F3CC1" w:rsidRDefault="007F3CC1" w:rsidP="009615C3">
            <w:pPr>
              <w:jc w:val="left"/>
            </w:pPr>
            <w:r>
              <w:rPr>
                <w:rFonts w:hint="eastAsia"/>
              </w:rPr>
              <w:t>27:</w:t>
            </w:r>
            <w:r>
              <w:t xml:space="preserve"> WCDMA</w:t>
            </w:r>
            <w:r w:rsidRPr="00576ED3">
              <w:t>1900</w:t>
            </w:r>
          </w:p>
          <w:p w:rsidR="007F3CC1" w:rsidRDefault="007F3CC1" w:rsidP="009615C3">
            <w:pPr>
              <w:jc w:val="left"/>
            </w:pPr>
            <w:r>
              <w:rPr>
                <w:rFonts w:hint="eastAsia"/>
              </w:rPr>
              <w:t>28:</w:t>
            </w:r>
            <w:r>
              <w:t xml:space="preserve"> LTE700</w:t>
            </w:r>
            <w:r>
              <w:rPr>
                <w:rFonts w:hint="eastAsia"/>
              </w:rPr>
              <w:t xml:space="preserve">(LTE </w:t>
            </w:r>
            <w:r w:rsidRPr="00576ED3">
              <w:t>BAND17</w:t>
            </w:r>
            <w:r>
              <w:rPr>
                <w:rFonts w:hint="eastAsia"/>
              </w:rPr>
              <w:t>)</w:t>
            </w:r>
          </w:p>
          <w:p w:rsidR="007F3CC1" w:rsidRDefault="007F3CC1" w:rsidP="009615C3">
            <w:pPr>
              <w:jc w:val="left"/>
            </w:pPr>
            <w:r>
              <w:rPr>
                <w:rFonts w:hint="eastAsia"/>
              </w:rPr>
              <w:t>29:</w:t>
            </w:r>
            <w:r>
              <w:t xml:space="preserve"> LTE</w:t>
            </w:r>
            <w:r w:rsidRPr="00576ED3">
              <w:t>700</w:t>
            </w:r>
            <w:r>
              <w:rPr>
                <w:rFonts w:hint="eastAsia"/>
              </w:rPr>
              <w:t xml:space="preserve">(LTE </w:t>
            </w:r>
            <w:r w:rsidRPr="00576ED3">
              <w:t>BAND28</w:t>
            </w:r>
            <w:r>
              <w:rPr>
                <w:rFonts w:hint="eastAsia"/>
              </w:rPr>
              <w:t>)</w:t>
            </w:r>
          </w:p>
          <w:p w:rsidR="007F3CC1" w:rsidRPr="00576ED3" w:rsidRDefault="007F3CC1" w:rsidP="009615C3">
            <w:pPr>
              <w:jc w:val="left"/>
            </w:pPr>
            <w:r>
              <w:rPr>
                <w:rFonts w:hint="eastAsia"/>
              </w:rPr>
              <w:t>30:</w:t>
            </w:r>
            <w:r>
              <w:t xml:space="preserve"> LTE</w:t>
            </w:r>
            <w:r w:rsidRPr="00576ED3">
              <w:t>1700</w:t>
            </w:r>
            <w:r>
              <w:rPr>
                <w:rFonts w:hint="eastAsia"/>
              </w:rPr>
              <w:t xml:space="preserve">(LTE </w:t>
            </w:r>
            <w:r w:rsidRPr="00576ED3">
              <w:t>BAND4</w:t>
            </w:r>
            <w:r>
              <w:rPr>
                <w:rFonts w:hint="eastAsia"/>
              </w:rPr>
              <w:t>)</w:t>
            </w:r>
          </w:p>
        </w:tc>
      </w:tr>
    </w:tbl>
    <w:p w:rsidR="00E23645" w:rsidRPr="000F4A40" w:rsidRDefault="00E23645">
      <w:pPr>
        <w:rPr>
          <w:highlight w:val="green"/>
        </w:rPr>
      </w:pPr>
    </w:p>
    <w:p w:rsidR="00E23645" w:rsidRPr="000F4A40" w:rsidRDefault="00276531">
      <w:pPr>
        <w:pStyle w:val="4"/>
        <w:numPr>
          <w:ilvl w:val="3"/>
          <w:numId w:val="1"/>
        </w:numPr>
        <w:rPr>
          <w:highlight w:val="green"/>
        </w:rPr>
      </w:pPr>
      <w:bookmarkStart w:id="370" w:name="__RefHeading__56522_1585609034"/>
      <w:bookmarkEnd w:id="370"/>
      <w:r w:rsidRPr="000F4A40">
        <w:rPr>
          <w:highlight w:val="green"/>
        </w:rPr>
        <w:t>Response with error</w:t>
      </w:r>
    </w:p>
    <w:p w:rsidR="00E23645" w:rsidRPr="000F4A40" w:rsidRDefault="00276531">
      <w:pPr>
        <w:rPr>
          <w:highlight w:val="green"/>
        </w:rPr>
      </w:pPr>
      <w:r w:rsidRPr="000F4A40">
        <w:rPr>
          <w:highlight w:val="green"/>
        </w:rPr>
        <w:t>{</w:t>
      </w:r>
    </w:p>
    <w:p w:rsidR="00E23645" w:rsidRPr="000F4A40" w:rsidRDefault="00276531">
      <w:pPr>
        <w:ind w:firstLine="420"/>
        <w:rPr>
          <w:highlight w:val="green"/>
        </w:rPr>
      </w:pPr>
      <w:r w:rsidRPr="000F4A40">
        <w:rPr>
          <w:highlight w:val="green"/>
        </w:rPr>
        <w:t>"jsonrpc": "2.0",</w:t>
      </w:r>
    </w:p>
    <w:p w:rsidR="00E23645" w:rsidRPr="000F4A40" w:rsidRDefault="00276531">
      <w:pPr>
        <w:ind w:firstLine="420"/>
        <w:rPr>
          <w:highlight w:val="green"/>
        </w:rPr>
      </w:pPr>
      <w:r w:rsidRPr="000F4A40">
        <w:rPr>
          <w:highlight w:val="green"/>
        </w:rPr>
        <w:t>"error": {</w:t>
      </w:r>
    </w:p>
    <w:p w:rsidR="00E23645" w:rsidRPr="000F4A40" w:rsidRDefault="00276531">
      <w:pPr>
        <w:ind w:left="840" w:firstLine="420"/>
        <w:rPr>
          <w:highlight w:val="green"/>
        </w:rPr>
      </w:pPr>
      <w:r w:rsidRPr="000F4A40">
        <w:rPr>
          <w:highlight w:val="green"/>
        </w:rPr>
        <w:t>"code": "040701",</w:t>
      </w:r>
    </w:p>
    <w:p w:rsidR="00E23645" w:rsidRPr="000F4A40" w:rsidRDefault="00276531">
      <w:pPr>
        <w:ind w:left="840" w:firstLine="420"/>
        <w:rPr>
          <w:highlight w:val="green"/>
        </w:rPr>
      </w:pPr>
      <w:r w:rsidRPr="000F4A40">
        <w:rPr>
          <w:highlight w:val="green"/>
        </w:rPr>
        <w:t>"message": "Set network setting failed."</w:t>
      </w:r>
    </w:p>
    <w:p w:rsidR="00E23645" w:rsidRPr="000F4A40" w:rsidRDefault="00276531">
      <w:pPr>
        <w:ind w:left="840" w:firstLine="420"/>
        <w:rPr>
          <w:highlight w:val="green"/>
        </w:rPr>
      </w:pPr>
      <w:r w:rsidRPr="000F4A40">
        <w:rPr>
          <w:highlight w:val="green"/>
        </w:rPr>
        <w:t xml:space="preserve">}, </w:t>
      </w:r>
    </w:p>
    <w:p w:rsidR="00E23645" w:rsidRPr="000F4A40" w:rsidRDefault="00276531">
      <w:pPr>
        <w:ind w:firstLine="420"/>
        <w:rPr>
          <w:highlight w:val="green"/>
        </w:rPr>
      </w:pPr>
      <w:r w:rsidRPr="000F4A40">
        <w:rPr>
          <w:highlight w:val="green"/>
        </w:rPr>
        <w:t>"id": "4.7"</w:t>
      </w:r>
    </w:p>
    <w:p w:rsidR="00E23645" w:rsidRPr="000F4A40" w:rsidRDefault="00276531">
      <w:pPr>
        <w:rPr>
          <w:highlight w:val="green"/>
        </w:rPr>
      </w:pPr>
      <w:r w:rsidRPr="000F4A40">
        <w:rPr>
          <w:highlight w:val="green"/>
        </w:rPr>
        <w:t>}</w:t>
      </w:r>
    </w:p>
    <w:p w:rsidR="00E23645" w:rsidRPr="000F4A40"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0F4A40">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TextBody"/>
              <w:widowControl w:val="0"/>
              <w:rPr>
                <w:rFonts w:ascii="Times New Roman" w:hAnsi="Times New Roman"/>
                <w:highlight w:val="green"/>
                <w:lang w:val="en-US" w:eastAsia="zh-CN"/>
              </w:rPr>
            </w:pPr>
            <w:r w:rsidRPr="000F4A40">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TextBody"/>
              <w:widowControl w:val="0"/>
              <w:rPr>
                <w:rFonts w:ascii="Times New Roman" w:hAnsi="Times New Roman"/>
                <w:highlight w:val="green"/>
                <w:lang w:val="en-US" w:eastAsia="zh-CN"/>
              </w:rPr>
            </w:pPr>
            <w:r w:rsidRPr="000F4A40">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TextBody"/>
              <w:widowControl w:val="0"/>
              <w:rPr>
                <w:rFonts w:ascii="Times New Roman" w:hAnsi="Times New Roman"/>
                <w:highlight w:val="green"/>
                <w:lang w:val="en-US" w:eastAsia="zh-CN"/>
              </w:rPr>
            </w:pPr>
            <w:r w:rsidRPr="000F4A40">
              <w:rPr>
                <w:rFonts w:ascii="Times New Roman" w:hAnsi="Times New Roman"/>
                <w:highlight w:val="green"/>
                <w:lang w:val="en-US" w:eastAsia="zh-CN"/>
              </w:rPr>
              <w:t>Error Description</w:t>
            </w:r>
          </w:p>
        </w:tc>
      </w:tr>
      <w:tr w:rsidR="00E23645" w:rsidRPr="000F4A40">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rPr>
                <w:szCs w:val="20"/>
                <w:highlight w:val="green"/>
              </w:rPr>
            </w:pPr>
            <w:r w:rsidRPr="000F4A40">
              <w:rPr>
                <w:szCs w:val="20"/>
                <w:highlight w:val="green"/>
              </w:rPr>
              <w:t>040701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rPr>
                <w:szCs w:val="20"/>
                <w:highlight w:val="green"/>
              </w:rPr>
            </w:pPr>
            <w:r w:rsidRPr="000F4A40">
              <w:rPr>
                <w:szCs w:val="20"/>
                <w:highlight w:val="green"/>
              </w:rPr>
              <w:t>Set network setting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rPr>
                <w:szCs w:val="20"/>
                <w:highlight w:val="green"/>
              </w:rPr>
            </w:pPr>
            <w:r w:rsidRPr="000F4A40">
              <w:rPr>
                <w:szCs w:val="20"/>
                <w:highlight w:val="green"/>
              </w:rPr>
              <w:t>Set network setting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rPr>
                <w:szCs w:val="20"/>
                <w:highlight w:val="green"/>
              </w:rPr>
            </w:pPr>
            <w:r w:rsidRPr="000F4A40">
              <w:rPr>
                <w:szCs w:val="20"/>
                <w:highlight w:val="green"/>
              </w:rPr>
              <w:t>040702</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rPr>
                <w:szCs w:val="20"/>
                <w:highlight w:val="green"/>
              </w:rPr>
            </w:pPr>
            <w:bookmarkStart w:id="371" w:name="OLE_LINK12"/>
            <w:bookmarkStart w:id="372" w:name="OLE_LINK11"/>
            <w:bookmarkEnd w:id="371"/>
            <w:bookmarkEnd w:id="372"/>
            <w:r w:rsidRPr="000F4A40">
              <w:rPr>
                <w:szCs w:val="20"/>
                <w:highlight w:val="green"/>
              </w:rPr>
              <w:t>Just can set when disconnected.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F4A40">
              <w:rPr>
                <w:szCs w:val="20"/>
                <w:highlight w:val="green"/>
              </w:rPr>
              <w:t>Just can set when disconnected.</w:t>
            </w:r>
          </w:p>
        </w:tc>
      </w:tr>
    </w:tbl>
    <w:p w:rsidR="00F066F8" w:rsidRDefault="00F066F8" w:rsidP="00F066F8"/>
    <w:p w:rsidR="00F066F8" w:rsidRDefault="00F066F8" w:rsidP="00F066F8">
      <w:pPr>
        <w:pStyle w:val="3"/>
        <w:numPr>
          <w:ilvl w:val="2"/>
          <w:numId w:val="1"/>
        </w:numPr>
        <w:ind w:left="964" w:right="210"/>
      </w:pPr>
      <w:bookmarkStart w:id="373" w:name="_Toc470684645"/>
      <w:r>
        <w:lastRenderedPageBreak/>
        <w:t>GetNetwork</w:t>
      </w:r>
      <w:r>
        <w:rPr>
          <w:rFonts w:eastAsiaTheme="minorEastAsia" w:hint="eastAsia"/>
          <w:lang w:eastAsia="zh-CN"/>
        </w:rPr>
        <w:t>ModeListType</w:t>
      </w:r>
      <w:r w:rsidR="00F927F4" w:rsidRPr="00F927F4">
        <w:rPr>
          <w:rFonts w:asciiTheme="minorEastAsia" w:eastAsiaTheme="minorEastAsia" w:hAnsiTheme="minorEastAsia" w:hint="eastAsia"/>
          <w:color w:val="FF0000"/>
          <w:lang w:eastAsia="zh-CN"/>
        </w:rPr>
        <w:t>————</w:t>
      </w:r>
      <w:r w:rsidR="002F29ED">
        <w:rPr>
          <w:rFonts w:asciiTheme="minorEastAsia" w:eastAsiaTheme="minorEastAsia" w:hAnsiTheme="minorEastAsia" w:hint="eastAsia"/>
          <w:color w:val="FF0000"/>
          <w:lang w:eastAsia="zh-CN"/>
        </w:rPr>
        <w:t>Firmware端实现，</w:t>
      </w:r>
      <w:r w:rsidR="002F29ED" w:rsidRPr="00F927F4">
        <w:rPr>
          <w:rFonts w:asciiTheme="minorEastAsia" w:eastAsiaTheme="minorEastAsia" w:hAnsiTheme="minorEastAsia" w:hint="eastAsia"/>
          <w:color w:val="FF0000"/>
          <w:lang w:eastAsia="zh-CN"/>
        </w:rPr>
        <w:t>UI</w:t>
      </w:r>
      <w:r w:rsidR="002F29ED">
        <w:rPr>
          <w:rFonts w:asciiTheme="minorEastAsia" w:eastAsiaTheme="minorEastAsia" w:hAnsiTheme="minorEastAsia" w:hint="eastAsia"/>
          <w:color w:val="FF0000"/>
          <w:lang w:eastAsia="zh-CN"/>
        </w:rPr>
        <w:t>未调用</w:t>
      </w:r>
      <w:r w:rsidR="002F29ED" w:rsidRPr="00F927F4">
        <w:rPr>
          <w:rFonts w:asciiTheme="minorEastAsia" w:eastAsiaTheme="minorEastAsia" w:hAnsiTheme="minorEastAsia" w:hint="eastAsia"/>
          <w:color w:val="FF0000"/>
          <w:lang w:eastAsia="zh-CN"/>
        </w:rPr>
        <w:t>接口</w:t>
      </w:r>
      <w:bookmarkEnd w:id="373"/>
    </w:p>
    <w:p w:rsidR="00F066F8" w:rsidRDefault="00F066F8" w:rsidP="00F066F8">
      <w:pPr>
        <w:pStyle w:val="4"/>
        <w:numPr>
          <w:ilvl w:val="3"/>
          <w:numId w:val="1"/>
        </w:numPr>
      </w:pPr>
      <w:r>
        <w:t>POST Request</w:t>
      </w:r>
    </w:p>
    <w:p w:rsidR="00F066F8" w:rsidRDefault="00F066F8" w:rsidP="00F066F8">
      <w:pPr>
        <w:ind w:left="210"/>
      </w:pPr>
      <w:r>
        <w:t>{</w:t>
      </w:r>
    </w:p>
    <w:p w:rsidR="00F066F8" w:rsidRDefault="00F066F8" w:rsidP="00F066F8">
      <w:pPr>
        <w:ind w:left="420"/>
      </w:pPr>
      <w:r>
        <w:t xml:space="preserve">"jsonrpc": "2.0", </w:t>
      </w:r>
    </w:p>
    <w:p w:rsidR="00F066F8" w:rsidRDefault="00F066F8" w:rsidP="00F066F8">
      <w:pPr>
        <w:ind w:left="420"/>
      </w:pPr>
      <w:r>
        <w:t>"method": "GetNetwork</w:t>
      </w:r>
      <w:r>
        <w:rPr>
          <w:rFonts w:hint="eastAsia"/>
        </w:rPr>
        <w:t>ModeListType</w:t>
      </w:r>
      <w:r>
        <w:t>",</w:t>
      </w:r>
    </w:p>
    <w:p w:rsidR="00F066F8" w:rsidRDefault="00F066F8" w:rsidP="00F066F8">
      <w:pPr>
        <w:ind w:left="420"/>
      </w:pPr>
      <w:r>
        <w:t>"params":{},</w:t>
      </w:r>
    </w:p>
    <w:p w:rsidR="00F066F8" w:rsidRDefault="00F066F8" w:rsidP="00F066F8">
      <w:pPr>
        <w:ind w:left="420"/>
      </w:pPr>
      <w:r>
        <w:t>"id": "4.</w:t>
      </w:r>
      <w:r>
        <w:rPr>
          <w:rFonts w:hint="eastAsia"/>
        </w:rPr>
        <w:t>8</w:t>
      </w:r>
      <w:r>
        <w:t>"</w:t>
      </w:r>
    </w:p>
    <w:p w:rsidR="00F066F8" w:rsidRDefault="00F066F8" w:rsidP="00F066F8">
      <w:pPr>
        <w:ind w:firstLine="210"/>
        <w:jc w:val="left"/>
      </w:pPr>
      <w:r>
        <w:t>}</w:t>
      </w:r>
    </w:p>
    <w:p w:rsidR="00F066F8" w:rsidRDefault="00F066F8" w:rsidP="00F066F8">
      <w:pPr>
        <w:pStyle w:val="4"/>
        <w:numPr>
          <w:ilvl w:val="3"/>
          <w:numId w:val="1"/>
        </w:numPr>
      </w:pPr>
      <w:r>
        <w:t>Response</w:t>
      </w:r>
    </w:p>
    <w:p w:rsidR="00F066F8" w:rsidRDefault="00F066F8" w:rsidP="00F066F8">
      <w:pPr>
        <w:ind w:left="210"/>
        <w:jc w:val="left"/>
      </w:pPr>
      <w:r>
        <w:t>{</w:t>
      </w:r>
    </w:p>
    <w:p w:rsidR="00F066F8" w:rsidRDefault="00F066F8" w:rsidP="00F066F8">
      <w:pPr>
        <w:ind w:left="210" w:firstLine="420"/>
        <w:jc w:val="left"/>
      </w:pPr>
      <w:r>
        <w:t xml:space="preserve">"jsonrpc": "2.0", </w:t>
      </w:r>
    </w:p>
    <w:p w:rsidR="00F066F8" w:rsidRDefault="00F066F8" w:rsidP="00F066F8">
      <w:pPr>
        <w:ind w:left="210" w:firstLine="420"/>
        <w:jc w:val="left"/>
      </w:pPr>
      <w:r>
        <w:t xml:space="preserve">"result": </w:t>
      </w:r>
    </w:p>
    <w:p w:rsidR="00F066F8" w:rsidRDefault="00F066F8" w:rsidP="00F066F8">
      <w:pPr>
        <w:ind w:left="210" w:firstLine="420"/>
        <w:jc w:val="left"/>
      </w:pPr>
      <w:r>
        <w:t>{</w:t>
      </w:r>
    </w:p>
    <w:p w:rsidR="00F066F8" w:rsidRDefault="00F066F8" w:rsidP="00F066F8">
      <w:pPr>
        <w:ind w:left="420" w:firstLine="420"/>
        <w:jc w:val="left"/>
      </w:pPr>
      <w:r>
        <w:t xml:space="preserve">" </w:t>
      </w:r>
      <w:r w:rsidR="002738DC" w:rsidRPr="002738DC">
        <w:rPr>
          <w:lang w:val="zh-CN"/>
        </w:rPr>
        <w:t>NetworkModeListType</w:t>
      </w:r>
      <w:r>
        <w:t xml:space="preserve"> ":0,</w:t>
      </w:r>
    </w:p>
    <w:p w:rsidR="00F066F8" w:rsidRDefault="00F066F8" w:rsidP="00F066F8">
      <w:pPr>
        <w:ind w:left="210" w:firstLine="420"/>
        <w:jc w:val="left"/>
      </w:pPr>
      <w:r>
        <w:t>},</w:t>
      </w:r>
    </w:p>
    <w:p w:rsidR="00F066F8" w:rsidRDefault="00F066F8" w:rsidP="00F066F8">
      <w:pPr>
        <w:ind w:left="210" w:firstLine="420"/>
        <w:jc w:val="left"/>
      </w:pPr>
      <w:r>
        <w:t>"id":"4.</w:t>
      </w:r>
      <w:r>
        <w:rPr>
          <w:rFonts w:hint="eastAsia"/>
        </w:rPr>
        <w:t>8</w:t>
      </w:r>
      <w:r>
        <w:t xml:space="preserve">" </w:t>
      </w:r>
    </w:p>
    <w:p w:rsidR="00F066F8" w:rsidRDefault="00F066F8" w:rsidP="00F066F8">
      <w:pPr>
        <w:ind w:firstLine="210"/>
      </w:pPr>
      <w:r>
        <w:t>}</w:t>
      </w:r>
    </w:p>
    <w:p w:rsidR="00F066F8" w:rsidRDefault="00F066F8" w:rsidP="008D3AD3">
      <w:pPr>
        <w:pStyle w:val="4"/>
        <w:numPr>
          <w:ilvl w:val="0"/>
          <w:numId w:val="40"/>
        </w:numPr>
        <w:ind w:left="864"/>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179"/>
        <w:gridCol w:w="1260"/>
        <w:gridCol w:w="1415"/>
        <w:gridCol w:w="4432"/>
      </w:tblGrid>
      <w:tr w:rsidR="00F066F8" w:rsidTr="00F758B5">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pStyle w:val="af9"/>
              <w:spacing w:before="240"/>
              <w:jc w:val="both"/>
              <w:rPr>
                <w:b/>
                <w:sz w:val="22"/>
                <w:lang w:val="en-GB"/>
              </w:rPr>
            </w:pPr>
            <w:r>
              <w:rPr>
                <w:b/>
                <w:sz w:val="22"/>
                <w:lang w:val="en-GB"/>
              </w:rPr>
              <w:t>Field</w:t>
            </w:r>
          </w:p>
        </w:tc>
        <w:tc>
          <w:tcPr>
            <w:tcW w:w="12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pStyle w:val="af9"/>
              <w:spacing w:before="240"/>
              <w:jc w:val="both"/>
              <w:rPr>
                <w:b/>
                <w:sz w:val="22"/>
                <w:lang w:val="en-GB"/>
              </w:rPr>
            </w:pPr>
            <w:r>
              <w:rPr>
                <w:b/>
                <w:sz w:val="22"/>
                <w:lang w:val="en-GB"/>
              </w:rPr>
              <w:t>Type</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pStyle w:val="af9"/>
              <w:spacing w:before="240"/>
              <w:jc w:val="both"/>
              <w:rPr>
                <w:b/>
                <w:sz w:val="22"/>
                <w:lang w:val="en-GB"/>
              </w:rPr>
            </w:pPr>
            <w:r>
              <w:rPr>
                <w:b/>
                <w:sz w:val="22"/>
                <w:lang w:val="en-GB"/>
              </w:rPr>
              <w:t>Changable</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pStyle w:val="af9"/>
              <w:spacing w:before="240"/>
              <w:rPr>
                <w:b/>
                <w:sz w:val="22"/>
                <w:lang w:val="en-GB"/>
              </w:rPr>
            </w:pPr>
            <w:r>
              <w:rPr>
                <w:b/>
                <w:sz w:val="22"/>
                <w:lang w:val="en-GB"/>
              </w:rPr>
              <w:t>Description</w:t>
            </w:r>
          </w:p>
        </w:tc>
      </w:tr>
      <w:tr w:rsidR="00F066F8" w:rsidTr="00F758B5">
        <w:trPr>
          <w:trHeight w:val="1351"/>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316377" w:rsidP="00F758B5">
            <w:pPr>
              <w:jc w:val="left"/>
            </w:pPr>
            <w:r w:rsidRPr="002738DC">
              <w:rPr>
                <w:lang w:val="zh-CN"/>
              </w:rPr>
              <w:t>NetworkModeListType</w:t>
            </w:r>
          </w:p>
        </w:tc>
        <w:tc>
          <w:tcPr>
            <w:tcW w:w="12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jc w:val="left"/>
            </w:pPr>
            <w:r>
              <w:t>Integer</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jc w:val="left"/>
            </w:pPr>
            <w:r>
              <w:t>Yes</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jc w:val="left"/>
            </w:pPr>
            <w:r>
              <w:t xml:space="preserve">0: </w:t>
            </w:r>
            <w:r>
              <w:rPr>
                <w:rFonts w:hint="eastAsia"/>
              </w:rPr>
              <w:t>LTE_CDMA-EVDO,CDMA-EVDO only,LTE only</w:t>
            </w:r>
          </w:p>
          <w:p w:rsidR="00F066F8" w:rsidRDefault="00F066F8" w:rsidP="00F758B5">
            <w:pPr>
              <w:jc w:val="left"/>
            </w:pPr>
            <w:r>
              <w:t xml:space="preserve">1: </w:t>
            </w:r>
            <w:r>
              <w:rPr>
                <w:rFonts w:hint="eastAsia"/>
              </w:rPr>
              <w:t>CDMA-EVDO only</w:t>
            </w:r>
          </w:p>
          <w:p w:rsidR="00F066F8" w:rsidRDefault="00F066F8" w:rsidP="00F758B5">
            <w:pPr>
              <w:jc w:val="left"/>
            </w:pPr>
            <w:r>
              <w:t xml:space="preserve">2: </w:t>
            </w:r>
            <w:r>
              <w:rPr>
                <w:rFonts w:hint="eastAsia"/>
              </w:rPr>
              <w:t>LTE only</w:t>
            </w:r>
          </w:p>
        </w:tc>
      </w:tr>
    </w:tbl>
    <w:p w:rsidR="00F066F8" w:rsidRDefault="00F066F8" w:rsidP="00F066F8"/>
    <w:p w:rsidR="00F066F8" w:rsidRDefault="00F066F8" w:rsidP="00F066F8">
      <w:pPr>
        <w:pStyle w:val="4"/>
        <w:numPr>
          <w:ilvl w:val="3"/>
          <w:numId w:val="1"/>
        </w:numPr>
      </w:pPr>
      <w:r>
        <w:t>Response with error</w:t>
      </w:r>
    </w:p>
    <w:p w:rsidR="00F066F8" w:rsidRDefault="00F066F8" w:rsidP="00F066F8">
      <w:r>
        <w:t>{</w:t>
      </w:r>
    </w:p>
    <w:p w:rsidR="00F066F8" w:rsidRDefault="00F066F8" w:rsidP="00F066F8">
      <w:pPr>
        <w:ind w:firstLine="420"/>
      </w:pPr>
      <w:r>
        <w:t>"jsonrpc": "2.0",</w:t>
      </w:r>
    </w:p>
    <w:p w:rsidR="00F066F8" w:rsidRDefault="00F066F8" w:rsidP="00F066F8">
      <w:pPr>
        <w:ind w:firstLine="420"/>
      </w:pPr>
      <w:r>
        <w:t>"error": {</w:t>
      </w:r>
    </w:p>
    <w:p w:rsidR="00F066F8" w:rsidRDefault="00F066F8" w:rsidP="00F066F8">
      <w:pPr>
        <w:ind w:left="840" w:firstLine="420"/>
      </w:pPr>
      <w:r>
        <w:t>"code": "040</w:t>
      </w:r>
      <w:r>
        <w:rPr>
          <w:rFonts w:hint="eastAsia"/>
        </w:rPr>
        <w:t>8</w:t>
      </w:r>
      <w:r>
        <w:t>01",</w:t>
      </w:r>
    </w:p>
    <w:p w:rsidR="00F066F8" w:rsidRDefault="00F066F8" w:rsidP="00F066F8">
      <w:pPr>
        <w:ind w:left="840" w:firstLine="420"/>
      </w:pPr>
      <w:r>
        <w:t xml:space="preserve">"message": "Get </w:t>
      </w:r>
      <w:r>
        <w:rPr>
          <w:rFonts w:hint="eastAsia"/>
        </w:rPr>
        <w:t>N</w:t>
      </w:r>
      <w:r>
        <w:t>etwork</w:t>
      </w:r>
      <w:r>
        <w:rPr>
          <w:rFonts w:hint="eastAsia"/>
        </w:rPr>
        <w:t>ModeListType</w:t>
      </w:r>
      <w:r>
        <w:t xml:space="preserve"> failed."</w:t>
      </w:r>
    </w:p>
    <w:p w:rsidR="00F066F8" w:rsidRDefault="00F066F8" w:rsidP="00F066F8">
      <w:pPr>
        <w:ind w:left="840" w:firstLine="420"/>
      </w:pPr>
      <w:r>
        <w:t xml:space="preserve">}, </w:t>
      </w:r>
    </w:p>
    <w:p w:rsidR="00F066F8" w:rsidRDefault="00316377" w:rsidP="00F066F8">
      <w:pPr>
        <w:ind w:firstLine="420"/>
      </w:pPr>
      <w:r>
        <w:t>"id": "4.</w:t>
      </w:r>
      <w:r>
        <w:rPr>
          <w:rFonts w:hint="eastAsia"/>
        </w:rPr>
        <w:t>8</w:t>
      </w:r>
      <w:r w:rsidR="00F066F8">
        <w:t>"</w:t>
      </w:r>
    </w:p>
    <w:p w:rsidR="00F066F8" w:rsidRDefault="00F066F8" w:rsidP="00F066F8">
      <w:r>
        <w:t>}</w:t>
      </w:r>
    </w:p>
    <w:p w:rsidR="00F066F8" w:rsidRDefault="00F066F8" w:rsidP="00F066F8">
      <w:pPr>
        <w:rPr>
          <w:strike/>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124"/>
        <w:gridCol w:w="4500"/>
      </w:tblGrid>
      <w:tr w:rsidR="00F066F8" w:rsidTr="00F758B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1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5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F066F8" w:rsidTr="00F758B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rPr>
                <w:szCs w:val="20"/>
              </w:rPr>
            </w:pPr>
            <w:r>
              <w:rPr>
                <w:szCs w:val="20"/>
              </w:rPr>
              <w:t>040</w:t>
            </w:r>
            <w:r>
              <w:rPr>
                <w:rFonts w:hint="eastAsia"/>
                <w:szCs w:val="20"/>
              </w:rPr>
              <w:t>8</w:t>
            </w:r>
            <w:r>
              <w:rPr>
                <w:szCs w:val="20"/>
              </w:rPr>
              <w:t>01</w:t>
            </w:r>
          </w:p>
        </w:tc>
        <w:tc>
          <w:tcPr>
            <w:tcW w:w="31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rPr>
                <w:szCs w:val="20"/>
              </w:rPr>
            </w:pPr>
            <w:r>
              <w:t>Get</w:t>
            </w:r>
            <w:r>
              <w:rPr>
                <w:rFonts w:hint="eastAsia"/>
              </w:rPr>
              <w:t xml:space="preserve"> N</w:t>
            </w:r>
            <w:r>
              <w:t>etwork</w:t>
            </w:r>
            <w:r>
              <w:rPr>
                <w:rFonts w:hint="eastAsia"/>
              </w:rPr>
              <w:t>ModeListType</w:t>
            </w:r>
            <w:r>
              <w:t xml:space="preserve"> failed.</w:t>
            </w:r>
          </w:p>
        </w:tc>
        <w:tc>
          <w:tcPr>
            <w:tcW w:w="45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066F8" w:rsidRDefault="00F066F8" w:rsidP="00F758B5">
            <w:pPr>
              <w:rPr>
                <w:szCs w:val="20"/>
              </w:rPr>
            </w:pPr>
            <w:r>
              <w:t xml:space="preserve">Get </w:t>
            </w:r>
            <w:r>
              <w:rPr>
                <w:rFonts w:hint="eastAsia"/>
              </w:rPr>
              <w:t>N</w:t>
            </w:r>
            <w:r>
              <w:t>etwork</w:t>
            </w:r>
            <w:r>
              <w:rPr>
                <w:rFonts w:hint="eastAsia"/>
              </w:rPr>
              <w:t>ModeListType</w:t>
            </w:r>
            <w:r>
              <w:t xml:space="preserve"> failed.</w:t>
            </w:r>
          </w:p>
        </w:tc>
      </w:tr>
    </w:tbl>
    <w:p w:rsidR="00F066F8" w:rsidRDefault="00F066F8"/>
    <w:p w:rsidR="004665BE" w:rsidRDefault="004665BE"/>
    <w:p w:rsidR="004665BE" w:rsidRDefault="004665BE" w:rsidP="004665BE">
      <w:pPr>
        <w:pStyle w:val="3"/>
        <w:numPr>
          <w:ilvl w:val="2"/>
          <w:numId w:val="1"/>
        </w:numPr>
        <w:ind w:left="964" w:right="210"/>
      </w:pPr>
      <w:bookmarkStart w:id="374" w:name="_Toc470684646"/>
      <w:r>
        <w:lastRenderedPageBreak/>
        <w:t>Get</w:t>
      </w:r>
      <w:r w:rsidR="005D671C">
        <w:rPr>
          <w:rFonts w:asciiTheme="minorEastAsia" w:eastAsiaTheme="minorEastAsia" w:hAnsiTheme="minorEastAsia" w:hint="eastAsia"/>
          <w:lang w:eastAsia="zh-CN"/>
        </w:rPr>
        <w:t>DomRoamGuardForced</w:t>
      </w:r>
      <w:r w:rsidR="00F927F4" w:rsidRPr="00F927F4">
        <w:rPr>
          <w:rFonts w:asciiTheme="minorEastAsia" w:eastAsiaTheme="minorEastAsia" w:hAnsiTheme="minorEastAsia" w:hint="eastAsia"/>
          <w:color w:val="FF0000"/>
          <w:lang w:eastAsia="zh-CN"/>
        </w:rPr>
        <w:t>————</w:t>
      </w:r>
      <w:r w:rsidR="002F29ED">
        <w:rPr>
          <w:rFonts w:asciiTheme="minorEastAsia" w:eastAsiaTheme="minorEastAsia" w:hAnsiTheme="minorEastAsia" w:hint="eastAsia"/>
          <w:color w:val="FF0000"/>
          <w:lang w:eastAsia="zh-CN"/>
        </w:rPr>
        <w:t>Firmware端实现，</w:t>
      </w:r>
      <w:r w:rsidR="00F927F4" w:rsidRPr="00F927F4">
        <w:rPr>
          <w:rFonts w:asciiTheme="minorEastAsia" w:eastAsiaTheme="minorEastAsia" w:hAnsiTheme="minorEastAsia" w:hint="eastAsia"/>
          <w:color w:val="FF0000"/>
          <w:lang w:eastAsia="zh-CN"/>
        </w:rPr>
        <w:t>UI</w:t>
      </w:r>
      <w:r w:rsidR="002F29ED">
        <w:rPr>
          <w:rFonts w:asciiTheme="minorEastAsia" w:eastAsiaTheme="minorEastAsia" w:hAnsiTheme="minorEastAsia" w:hint="eastAsia"/>
          <w:color w:val="FF0000"/>
          <w:lang w:eastAsia="zh-CN"/>
        </w:rPr>
        <w:t>未调用</w:t>
      </w:r>
      <w:r w:rsidR="00F927F4" w:rsidRPr="00F927F4">
        <w:rPr>
          <w:rFonts w:asciiTheme="minorEastAsia" w:eastAsiaTheme="minorEastAsia" w:hAnsiTheme="minorEastAsia" w:hint="eastAsia"/>
          <w:color w:val="FF0000"/>
          <w:lang w:eastAsia="zh-CN"/>
        </w:rPr>
        <w:t>接口</w:t>
      </w:r>
      <w:bookmarkEnd w:id="374"/>
    </w:p>
    <w:p w:rsidR="004665BE" w:rsidRDefault="004665BE" w:rsidP="004665BE">
      <w:pPr>
        <w:pStyle w:val="4"/>
        <w:numPr>
          <w:ilvl w:val="3"/>
          <w:numId w:val="1"/>
        </w:numPr>
      </w:pPr>
      <w:r>
        <w:t>POST Request</w:t>
      </w:r>
    </w:p>
    <w:p w:rsidR="004665BE" w:rsidRDefault="004665BE" w:rsidP="004665BE">
      <w:pPr>
        <w:ind w:left="210"/>
      </w:pPr>
      <w:r>
        <w:t>{</w:t>
      </w:r>
    </w:p>
    <w:p w:rsidR="004665BE" w:rsidRDefault="004665BE" w:rsidP="004665BE">
      <w:pPr>
        <w:ind w:left="420"/>
      </w:pPr>
      <w:r>
        <w:t xml:space="preserve">"jsonrpc": "2.0", </w:t>
      </w:r>
    </w:p>
    <w:p w:rsidR="004665BE" w:rsidRDefault="004665BE" w:rsidP="004665BE">
      <w:pPr>
        <w:ind w:left="420"/>
      </w:pPr>
      <w:r>
        <w:t>"method": "Get</w:t>
      </w:r>
      <w:r w:rsidR="00AC3F61" w:rsidRPr="00AC3F61">
        <w:t>DomRoamGuardForced</w:t>
      </w:r>
      <w:r>
        <w:t>",</w:t>
      </w:r>
    </w:p>
    <w:p w:rsidR="004665BE" w:rsidRDefault="004665BE" w:rsidP="004665BE">
      <w:pPr>
        <w:ind w:left="420"/>
      </w:pPr>
      <w:r>
        <w:t>"params":{},</w:t>
      </w:r>
    </w:p>
    <w:p w:rsidR="004665BE" w:rsidRDefault="004665BE" w:rsidP="004665BE">
      <w:pPr>
        <w:ind w:left="420"/>
      </w:pPr>
      <w:r>
        <w:t>"id": "4.</w:t>
      </w:r>
      <w:r w:rsidR="00AC3F61">
        <w:rPr>
          <w:rFonts w:hint="eastAsia"/>
        </w:rPr>
        <w:t>9</w:t>
      </w:r>
      <w:r>
        <w:t>"</w:t>
      </w:r>
    </w:p>
    <w:p w:rsidR="004665BE" w:rsidRDefault="004665BE" w:rsidP="004665BE">
      <w:pPr>
        <w:ind w:firstLine="210"/>
        <w:jc w:val="left"/>
      </w:pPr>
      <w:r>
        <w:t>}</w:t>
      </w:r>
    </w:p>
    <w:p w:rsidR="004665BE" w:rsidRDefault="004665BE" w:rsidP="004665BE">
      <w:pPr>
        <w:pStyle w:val="4"/>
        <w:numPr>
          <w:ilvl w:val="3"/>
          <w:numId w:val="1"/>
        </w:numPr>
      </w:pPr>
      <w:r>
        <w:t>Response</w:t>
      </w:r>
    </w:p>
    <w:p w:rsidR="004665BE" w:rsidRDefault="004665BE" w:rsidP="004665BE">
      <w:pPr>
        <w:ind w:left="210"/>
        <w:jc w:val="left"/>
      </w:pPr>
      <w:r>
        <w:t>{</w:t>
      </w:r>
    </w:p>
    <w:p w:rsidR="004665BE" w:rsidRDefault="004665BE" w:rsidP="004665BE">
      <w:pPr>
        <w:ind w:left="210" w:firstLine="420"/>
        <w:jc w:val="left"/>
      </w:pPr>
      <w:r>
        <w:t xml:space="preserve">"jsonrpc": "2.0", </w:t>
      </w:r>
    </w:p>
    <w:p w:rsidR="004665BE" w:rsidRDefault="004665BE" w:rsidP="004665BE">
      <w:pPr>
        <w:ind w:left="210" w:firstLine="420"/>
        <w:jc w:val="left"/>
      </w:pPr>
      <w:r>
        <w:t xml:space="preserve">"result": </w:t>
      </w:r>
    </w:p>
    <w:p w:rsidR="004665BE" w:rsidRDefault="004665BE" w:rsidP="004665BE">
      <w:pPr>
        <w:ind w:left="210" w:firstLine="420"/>
        <w:jc w:val="left"/>
      </w:pPr>
      <w:r>
        <w:t>{</w:t>
      </w:r>
    </w:p>
    <w:p w:rsidR="004665BE" w:rsidRDefault="004665BE" w:rsidP="004665BE">
      <w:pPr>
        <w:ind w:left="420" w:firstLine="420"/>
        <w:jc w:val="left"/>
      </w:pPr>
      <w:r>
        <w:t xml:space="preserve">" </w:t>
      </w:r>
      <w:r w:rsidR="00B67540" w:rsidRPr="00AC3F61">
        <w:t>DomRoamGuardForced</w:t>
      </w:r>
      <w:r>
        <w:t xml:space="preserve"> ":0,</w:t>
      </w:r>
    </w:p>
    <w:p w:rsidR="004665BE" w:rsidRDefault="004665BE" w:rsidP="004665BE">
      <w:pPr>
        <w:ind w:left="210" w:firstLine="420"/>
        <w:jc w:val="left"/>
      </w:pPr>
      <w:r>
        <w:t>},</w:t>
      </w:r>
    </w:p>
    <w:p w:rsidR="004665BE" w:rsidRDefault="004665BE" w:rsidP="004665BE">
      <w:pPr>
        <w:ind w:left="210" w:firstLine="420"/>
        <w:jc w:val="left"/>
      </w:pPr>
      <w:r>
        <w:t>"id":"4.</w:t>
      </w:r>
      <w:r w:rsidR="00E45D22">
        <w:rPr>
          <w:rFonts w:hint="eastAsia"/>
        </w:rPr>
        <w:t>9</w:t>
      </w:r>
      <w:r>
        <w:t xml:space="preserve">" </w:t>
      </w:r>
    </w:p>
    <w:p w:rsidR="004665BE" w:rsidRDefault="004665BE" w:rsidP="004665BE">
      <w:pPr>
        <w:ind w:firstLine="210"/>
      </w:pPr>
      <w:r>
        <w:t>}</w:t>
      </w:r>
    </w:p>
    <w:p w:rsidR="004665BE" w:rsidRDefault="004665BE" w:rsidP="008D3AD3">
      <w:pPr>
        <w:pStyle w:val="4"/>
        <w:numPr>
          <w:ilvl w:val="0"/>
          <w:numId w:val="40"/>
        </w:numPr>
        <w:ind w:left="864"/>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26"/>
        <w:gridCol w:w="1254"/>
        <w:gridCol w:w="1414"/>
        <w:gridCol w:w="4392"/>
      </w:tblGrid>
      <w:tr w:rsidR="004665BE" w:rsidTr="00F758B5">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4665BE" w:rsidP="00F758B5">
            <w:pPr>
              <w:pStyle w:val="af9"/>
              <w:spacing w:before="240"/>
              <w:jc w:val="both"/>
              <w:rPr>
                <w:b/>
                <w:sz w:val="22"/>
                <w:lang w:val="en-GB"/>
              </w:rPr>
            </w:pPr>
            <w:r>
              <w:rPr>
                <w:b/>
                <w:sz w:val="22"/>
                <w:lang w:val="en-GB"/>
              </w:rPr>
              <w:t>Field</w:t>
            </w:r>
          </w:p>
        </w:tc>
        <w:tc>
          <w:tcPr>
            <w:tcW w:w="12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4665BE" w:rsidP="00F758B5">
            <w:pPr>
              <w:pStyle w:val="af9"/>
              <w:spacing w:before="240"/>
              <w:jc w:val="both"/>
              <w:rPr>
                <w:b/>
                <w:sz w:val="22"/>
                <w:lang w:val="en-GB"/>
              </w:rPr>
            </w:pPr>
            <w:r>
              <w:rPr>
                <w:b/>
                <w:sz w:val="22"/>
                <w:lang w:val="en-GB"/>
              </w:rPr>
              <w:t>Type</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4665BE" w:rsidP="00F758B5">
            <w:pPr>
              <w:pStyle w:val="af9"/>
              <w:spacing w:before="240"/>
              <w:jc w:val="both"/>
              <w:rPr>
                <w:b/>
                <w:sz w:val="22"/>
                <w:lang w:val="en-GB"/>
              </w:rPr>
            </w:pPr>
            <w:r>
              <w:rPr>
                <w:b/>
                <w:sz w:val="22"/>
                <w:lang w:val="en-GB"/>
              </w:rPr>
              <w:t>Changable</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4665BE" w:rsidP="00F758B5">
            <w:pPr>
              <w:pStyle w:val="af9"/>
              <w:spacing w:before="240"/>
              <w:rPr>
                <w:b/>
                <w:sz w:val="22"/>
                <w:lang w:val="en-GB"/>
              </w:rPr>
            </w:pPr>
            <w:r>
              <w:rPr>
                <w:b/>
                <w:sz w:val="22"/>
                <w:lang w:val="en-GB"/>
              </w:rPr>
              <w:t>Description</w:t>
            </w:r>
          </w:p>
        </w:tc>
      </w:tr>
      <w:tr w:rsidR="004665BE" w:rsidTr="00F758B5">
        <w:trPr>
          <w:trHeight w:val="1351"/>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B67540" w:rsidP="00F758B5">
            <w:pPr>
              <w:jc w:val="left"/>
            </w:pPr>
            <w:r w:rsidRPr="00AC3F61">
              <w:t>DomRoamGuardForced</w:t>
            </w:r>
          </w:p>
        </w:tc>
        <w:tc>
          <w:tcPr>
            <w:tcW w:w="12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4665BE" w:rsidP="00F758B5">
            <w:pPr>
              <w:jc w:val="left"/>
            </w:pPr>
            <w:r>
              <w:t>Integer</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4665BE" w:rsidP="00F758B5">
            <w:pPr>
              <w:jc w:val="left"/>
            </w:pPr>
            <w:r>
              <w:t>Yes</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665BE" w:rsidRDefault="004665BE" w:rsidP="00F758B5">
            <w:pPr>
              <w:jc w:val="left"/>
            </w:pPr>
            <w:r>
              <w:t xml:space="preserve">0: </w:t>
            </w:r>
            <w:r w:rsidR="00EC198E">
              <w:rPr>
                <w:rFonts w:hint="eastAsia"/>
              </w:rPr>
              <w:t>off</w:t>
            </w:r>
            <w:r w:rsidR="00325FA5">
              <w:rPr>
                <w:rFonts w:hint="eastAsia"/>
              </w:rPr>
              <w:t xml:space="preserve"> </w:t>
            </w:r>
            <w:r w:rsidR="00EC198E">
              <w:rPr>
                <w:rFonts w:hint="eastAsia"/>
              </w:rPr>
              <w:t>(Allow to configure domestic roam guard)</w:t>
            </w:r>
          </w:p>
          <w:p w:rsidR="004665BE" w:rsidRPr="00325FA5" w:rsidRDefault="004665BE" w:rsidP="00F758B5">
            <w:pPr>
              <w:jc w:val="left"/>
            </w:pPr>
            <w:r>
              <w:t xml:space="preserve">1: </w:t>
            </w:r>
            <w:r w:rsidR="00EC198E">
              <w:rPr>
                <w:rFonts w:hint="eastAsia"/>
              </w:rPr>
              <w:t>on</w:t>
            </w:r>
            <w:r w:rsidR="00325FA5">
              <w:rPr>
                <w:rFonts w:hint="eastAsia"/>
              </w:rPr>
              <w:t xml:space="preserve"> </w:t>
            </w:r>
            <w:r w:rsidR="00EC198E">
              <w:rPr>
                <w:rFonts w:hint="eastAsia"/>
              </w:rPr>
              <w:t>(Not allow to configure domestic roam guard)</w:t>
            </w:r>
          </w:p>
        </w:tc>
      </w:tr>
    </w:tbl>
    <w:p w:rsidR="004665BE" w:rsidRDefault="004665BE" w:rsidP="004665BE"/>
    <w:p w:rsidR="00E23645" w:rsidRDefault="00276531">
      <w:pPr>
        <w:pStyle w:val="2"/>
        <w:numPr>
          <w:ilvl w:val="1"/>
          <w:numId w:val="1"/>
        </w:numPr>
      </w:pPr>
      <w:bookmarkStart w:id="375" w:name="_Toc422502812"/>
      <w:bookmarkStart w:id="376" w:name="_Toc401747847"/>
      <w:bookmarkStart w:id="377" w:name="_Toc392062423"/>
      <w:bookmarkStart w:id="378" w:name="_Toc383768001"/>
      <w:bookmarkStart w:id="379" w:name="__RefHeading__56524_1585609034"/>
      <w:bookmarkStart w:id="380" w:name="_Toc470684647"/>
      <w:bookmarkEnd w:id="375"/>
      <w:bookmarkEnd w:id="376"/>
      <w:bookmarkEnd w:id="377"/>
      <w:bookmarkEnd w:id="378"/>
      <w:bookmarkEnd w:id="379"/>
      <w:r>
        <w:t>WLAN</w:t>
      </w:r>
      <w:bookmarkEnd w:id="380"/>
    </w:p>
    <w:p w:rsidR="00E23645" w:rsidRPr="000F4A40" w:rsidRDefault="00276531">
      <w:pPr>
        <w:pStyle w:val="3"/>
        <w:numPr>
          <w:ilvl w:val="2"/>
          <w:numId w:val="1"/>
        </w:numPr>
        <w:ind w:left="964" w:right="210"/>
        <w:rPr>
          <w:highlight w:val="green"/>
        </w:rPr>
      </w:pPr>
      <w:bookmarkStart w:id="381" w:name="_Toc422502813"/>
      <w:bookmarkStart w:id="382" w:name="_Toc401747848"/>
      <w:bookmarkStart w:id="383" w:name="_Toc392062424"/>
      <w:bookmarkStart w:id="384" w:name="_Toc383768002"/>
      <w:bookmarkStart w:id="385" w:name="__RefHeading__56526_1585609034"/>
      <w:bookmarkStart w:id="386" w:name="_Toc470684648"/>
      <w:bookmarkEnd w:id="381"/>
      <w:bookmarkEnd w:id="382"/>
      <w:bookmarkEnd w:id="383"/>
      <w:bookmarkEnd w:id="384"/>
      <w:bookmarkEnd w:id="385"/>
      <w:r w:rsidRPr="000F4A40">
        <w:rPr>
          <w:highlight w:val="green"/>
        </w:rPr>
        <w:t>GetWlanState</w:t>
      </w:r>
      <w:bookmarkEnd w:id="386"/>
    </w:p>
    <w:p w:rsidR="00E23645" w:rsidRPr="000F4A40" w:rsidRDefault="00276531">
      <w:pPr>
        <w:pStyle w:val="4"/>
        <w:numPr>
          <w:ilvl w:val="3"/>
          <w:numId w:val="1"/>
        </w:numPr>
        <w:rPr>
          <w:highlight w:val="green"/>
        </w:rPr>
      </w:pPr>
      <w:bookmarkStart w:id="387" w:name="__RefHeading__56528_1585609034"/>
      <w:bookmarkEnd w:id="387"/>
      <w:r w:rsidRPr="000F4A40">
        <w:rPr>
          <w:highlight w:val="green"/>
        </w:rPr>
        <w:t>POST Request</w:t>
      </w:r>
    </w:p>
    <w:p w:rsidR="00E23645" w:rsidRPr="000F4A40" w:rsidRDefault="00276531">
      <w:pPr>
        <w:rPr>
          <w:highlight w:val="green"/>
        </w:rPr>
      </w:pPr>
      <w:r w:rsidRPr="000F4A40">
        <w:rPr>
          <w:highlight w:val="green"/>
        </w:rPr>
        <w:t>{</w:t>
      </w:r>
    </w:p>
    <w:p w:rsidR="00E23645" w:rsidRPr="000F4A40" w:rsidRDefault="00276531">
      <w:pPr>
        <w:ind w:left="420"/>
        <w:rPr>
          <w:highlight w:val="green"/>
        </w:rPr>
      </w:pPr>
      <w:r w:rsidRPr="000F4A40">
        <w:rPr>
          <w:highlight w:val="green"/>
        </w:rPr>
        <w:t xml:space="preserve">"jsonrpc": "2.0", </w:t>
      </w:r>
    </w:p>
    <w:p w:rsidR="00E23645" w:rsidRPr="000F4A40" w:rsidRDefault="00276531">
      <w:pPr>
        <w:ind w:left="420"/>
        <w:rPr>
          <w:highlight w:val="green"/>
        </w:rPr>
      </w:pPr>
      <w:r w:rsidRPr="000F4A40">
        <w:rPr>
          <w:highlight w:val="green"/>
        </w:rPr>
        <w:t>"method": "GetWlanState",</w:t>
      </w:r>
    </w:p>
    <w:p w:rsidR="00E23645" w:rsidRPr="000F4A40" w:rsidRDefault="00276531">
      <w:pPr>
        <w:ind w:left="420"/>
        <w:rPr>
          <w:highlight w:val="green"/>
        </w:rPr>
      </w:pPr>
      <w:r w:rsidRPr="000F4A40">
        <w:rPr>
          <w:highlight w:val="green"/>
        </w:rPr>
        <w:t>"params":{},</w:t>
      </w:r>
    </w:p>
    <w:p w:rsidR="00E23645" w:rsidRPr="000F4A40" w:rsidRDefault="00276531">
      <w:pPr>
        <w:ind w:left="420"/>
        <w:rPr>
          <w:highlight w:val="green"/>
        </w:rPr>
      </w:pPr>
      <w:r w:rsidRPr="000F4A40">
        <w:rPr>
          <w:highlight w:val="green"/>
        </w:rPr>
        <w:t>"id": "5.1"</w:t>
      </w:r>
    </w:p>
    <w:p w:rsidR="00E23645" w:rsidRPr="000F4A40" w:rsidRDefault="00276531">
      <w:pPr>
        <w:rPr>
          <w:highlight w:val="green"/>
        </w:rPr>
      </w:pPr>
      <w:r w:rsidRPr="000F4A40">
        <w:rPr>
          <w:highlight w:val="green"/>
        </w:rPr>
        <w:t>}</w:t>
      </w:r>
    </w:p>
    <w:p w:rsidR="00E23645" w:rsidRPr="000F4A40" w:rsidRDefault="00276531">
      <w:pPr>
        <w:pStyle w:val="4"/>
        <w:numPr>
          <w:ilvl w:val="3"/>
          <w:numId w:val="1"/>
        </w:numPr>
        <w:rPr>
          <w:highlight w:val="green"/>
        </w:rPr>
      </w:pPr>
      <w:bookmarkStart w:id="388" w:name="__RefHeading__56530_1585609034"/>
      <w:bookmarkEnd w:id="388"/>
      <w:r w:rsidRPr="000F4A40">
        <w:rPr>
          <w:highlight w:val="green"/>
        </w:rPr>
        <w:lastRenderedPageBreak/>
        <w:t>Response</w:t>
      </w:r>
    </w:p>
    <w:p w:rsidR="00E23645" w:rsidRPr="000F4A40" w:rsidRDefault="00276531">
      <w:pPr>
        <w:rPr>
          <w:highlight w:val="green"/>
        </w:rPr>
      </w:pPr>
      <w:r w:rsidRPr="000F4A40">
        <w:rPr>
          <w:highlight w:val="green"/>
        </w:rPr>
        <w:t>{</w:t>
      </w:r>
    </w:p>
    <w:p w:rsidR="00E23645" w:rsidRPr="000F4A40" w:rsidRDefault="00276531">
      <w:pPr>
        <w:ind w:left="420"/>
        <w:rPr>
          <w:highlight w:val="green"/>
        </w:rPr>
      </w:pPr>
      <w:r w:rsidRPr="000F4A40">
        <w:rPr>
          <w:highlight w:val="green"/>
        </w:rPr>
        <w:t xml:space="preserve">"jsonrpc": "2.0", </w:t>
      </w:r>
    </w:p>
    <w:p w:rsidR="00E23645" w:rsidRPr="000F4A40" w:rsidRDefault="00276531">
      <w:pPr>
        <w:ind w:left="420"/>
        <w:rPr>
          <w:highlight w:val="green"/>
        </w:rPr>
      </w:pPr>
      <w:r w:rsidRPr="000F4A40">
        <w:rPr>
          <w:highlight w:val="green"/>
        </w:rPr>
        <w:t>"result":</w:t>
      </w:r>
    </w:p>
    <w:p w:rsidR="00E23645" w:rsidRPr="000F4A40" w:rsidRDefault="00276531">
      <w:pPr>
        <w:ind w:left="420"/>
        <w:rPr>
          <w:highlight w:val="green"/>
        </w:rPr>
      </w:pPr>
      <w:r w:rsidRPr="000F4A40">
        <w:rPr>
          <w:highlight w:val="green"/>
        </w:rPr>
        <w:t>{</w:t>
      </w:r>
    </w:p>
    <w:p w:rsidR="00E23645" w:rsidRPr="000F4A40" w:rsidRDefault="00276531">
      <w:pPr>
        <w:tabs>
          <w:tab w:val="center" w:pos="5116"/>
        </w:tabs>
        <w:spacing w:line="300" w:lineRule="auto"/>
        <w:ind w:firstLine="945"/>
        <w:jc w:val="left"/>
        <w:rPr>
          <w:highlight w:val="green"/>
        </w:rPr>
      </w:pPr>
      <w:r w:rsidRPr="000F4A40">
        <w:rPr>
          <w:highlight w:val="green"/>
        </w:rPr>
        <w:t>"WlanState":1,</w:t>
      </w:r>
      <w:r w:rsidRPr="000F4A40">
        <w:rPr>
          <w:highlight w:val="green"/>
        </w:rPr>
        <w:tab/>
      </w:r>
    </w:p>
    <w:p w:rsidR="00E23645" w:rsidRPr="000F4A40" w:rsidRDefault="00276531">
      <w:pPr>
        <w:ind w:left="420"/>
        <w:rPr>
          <w:highlight w:val="green"/>
        </w:rPr>
      </w:pPr>
      <w:r w:rsidRPr="000F4A40">
        <w:rPr>
          <w:highlight w:val="green"/>
        </w:rPr>
        <w:t>},</w:t>
      </w:r>
    </w:p>
    <w:p w:rsidR="00E23645" w:rsidRPr="000F4A40" w:rsidRDefault="00276531">
      <w:pPr>
        <w:ind w:left="420"/>
        <w:rPr>
          <w:highlight w:val="green"/>
        </w:rPr>
      </w:pPr>
      <w:r w:rsidRPr="000F4A40">
        <w:rPr>
          <w:highlight w:val="green"/>
        </w:rPr>
        <w:t>"id": "5.1"</w:t>
      </w:r>
    </w:p>
    <w:p w:rsidR="00E23645" w:rsidRPr="000F4A40" w:rsidRDefault="00276531">
      <w:pPr>
        <w:rPr>
          <w:highlight w:val="green"/>
        </w:rPr>
      </w:pPr>
      <w:r w:rsidRPr="000F4A40">
        <w:rPr>
          <w:highlight w:val="green"/>
        </w:rPr>
        <w:t>}</w:t>
      </w:r>
    </w:p>
    <w:p w:rsidR="00E23645" w:rsidRPr="000F4A40" w:rsidRDefault="00276531">
      <w:pPr>
        <w:pStyle w:val="4"/>
        <w:numPr>
          <w:ilvl w:val="3"/>
          <w:numId w:val="5"/>
        </w:numPr>
        <w:spacing w:line="372" w:lineRule="auto"/>
        <w:jc w:val="left"/>
        <w:rPr>
          <w:highlight w:val="green"/>
        </w:rPr>
      </w:pPr>
      <w:bookmarkStart w:id="389" w:name="__RefHeading__56532_1585609034"/>
      <w:bookmarkEnd w:id="389"/>
      <w:r w:rsidRPr="000F4A40">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0F4A40">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jc w:val="both"/>
              <w:rPr>
                <w:b/>
                <w:sz w:val="22"/>
                <w:highlight w:val="green"/>
                <w:lang w:val="en-GB"/>
              </w:rPr>
            </w:pPr>
            <w:r w:rsidRPr="000F4A40">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jc w:val="both"/>
              <w:rPr>
                <w:b/>
                <w:sz w:val="22"/>
                <w:highlight w:val="green"/>
                <w:lang w:val="en-GB"/>
              </w:rPr>
            </w:pPr>
            <w:r w:rsidRPr="000F4A40">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jc w:val="both"/>
              <w:rPr>
                <w:b/>
                <w:sz w:val="22"/>
                <w:highlight w:val="green"/>
                <w:lang w:val="en-GB"/>
              </w:rPr>
            </w:pPr>
            <w:r w:rsidRPr="000F4A40">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af9"/>
              <w:spacing w:before="240"/>
              <w:rPr>
                <w:b/>
                <w:sz w:val="22"/>
                <w:highlight w:val="green"/>
                <w:lang w:val="en-GB"/>
              </w:rPr>
            </w:pPr>
            <w:r w:rsidRPr="000F4A40">
              <w:rPr>
                <w:b/>
                <w:sz w:val="22"/>
                <w:highlight w:val="green"/>
                <w:lang w:val="en-GB"/>
              </w:rPr>
              <w:t>Description</w:t>
            </w:r>
          </w:p>
        </w:tc>
      </w:tr>
      <w:tr w:rsidR="00E23645" w:rsidRPr="000F4A40">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spacing w:line="300" w:lineRule="auto"/>
              <w:jc w:val="left"/>
              <w:rPr>
                <w:highlight w:val="green"/>
              </w:rPr>
            </w:pPr>
            <w:r w:rsidRPr="000F4A40">
              <w:rPr>
                <w:highlight w:val="green"/>
              </w:rPr>
              <w:t>WlanState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spacing w:line="300" w:lineRule="auto"/>
              <w:jc w:val="left"/>
              <w:rPr>
                <w:highlight w:val="green"/>
              </w:rPr>
            </w:pPr>
            <w:r w:rsidRPr="000F4A40">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spacing w:line="300" w:lineRule="auto"/>
              <w:jc w:val="left"/>
              <w:rPr>
                <w:highlight w:val="green"/>
              </w:rPr>
            </w:pPr>
            <w:r w:rsidRPr="000F4A40">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spacing w:line="300" w:lineRule="auto"/>
              <w:jc w:val="left"/>
              <w:rPr>
                <w:highlight w:val="green"/>
              </w:rPr>
            </w:pPr>
            <w:r w:rsidRPr="000F4A40">
              <w:rPr>
                <w:highlight w:val="green"/>
              </w:rPr>
              <w:t>0: off</w:t>
            </w:r>
          </w:p>
          <w:p w:rsidR="00E23645" w:rsidRPr="000F4A40" w:rsidRDefault="00276531">
            <w:pPr>
              <w:spacing w:line="300" w:lineRule="auto"/>
              <w:jc w:val="left"/>
              <w:rPr>
                <w:highlight w:val="green"/>
              </w:rPr>
            </w:pPr>
            <w:r w:rsidRPr="000F4A40">
              <w:rPr>
                <w:highlight w:val="green"/>
              </w:rPr>
              <w:t>1: on</w:t>
            </w:r>
          </w:p>
          <w:p w:rsidR="00E23645" w:rsidRPr="000F4A40" w:rsidRDefault="00276531">
            <w:pPr>
              <w:spacing w:line="300" w:lineRule="auto"/>
              <w:jc w:val="left"/>
              <w:rPr>
                <w:highlight w:val="green"/>
              </w:rPr>
            </w:pPr>
            <w:r w:rsidRPr="000F4A40">
              <w:rPr>
                <w:highlight w:val="green"/>
              </w:rPr>
              <w:t>2: WPS</w:t>
            </w:r>
          </w:p>
        </w:tc>
      </w:tr>
    </w:tbl>
    <w:p w:rsidR="00E23645" w:rsidRPr="000F4A40" w:rsidRDefault="00276531">
      <w:pPr>
        <w:pStyle w:val="4"/>
        <w:numPr>
          <w:ilvl w:val="3"/>
          <w:numId w:val="1"/>
        </w:numPr>
        <w:rPr>
          <w:highlight w:val="green"/>
        </w:rPr>
      </w:pPr>
      <w:bookmarkStart w:id="390" w:name="__RefHeading__56534_1585609034"/>
      <w:bookmarkEnd w:id="390"/>
      <w:r w:rsidRPr="000F4A40">
        <w:rPr>
          <w:highlight w:val="green"/>
        </w:rPr>
        <w:t>Response with error</w:t>
      </w:r>
    </w:p>
    <w:p w:rsidR="00E23645" w:rsidRPr="000F4A40" w:rsidRDefault="00276531">
      <w:pPr>
        <w:rPr>
          <w:highlight w:val="green"/>
        </w:rPr>
      </w:pPr>
      <w:r w:rsidRPr="000F4A40">
        <w:rPr>
          <w:highlight w:val="green"/>
        </w:rPr>
        <w:t>{</w:t>
      </w:r>
    </w:p>
    <w:p w:rsidR="00E23645" w:rsidRPr="000F4A40" w:rsidRDefault="00276531">
      <w:pPr>
        <w:ind w:firstLine="420"/>
        <w:rPr>
          <w:highlight w:val="green"/>
        </w:rPr>
      </w:pPr>
      <w:r w:rsidRPr="000F4A40">
        <w:rPr>
          <w:highlight w:val="green"/>
        </w:rPr>
        <w:t>"jsonrpc": "2.0",</w:t>
      </w:r>
    </w:p>
    <w:p w:rsidR="00E23645" w:rsidRPr="000F4A40" w:rsidRDefault="00276531">
      <w:pPr>
        <w:ind w:firstLine="420"/>
        <w:rPr>
          <w:highlight w:val="green"/>
        </w:rPr>
      </w:pPr>
      <w:r w:rsidRPr="000F4A40">
        <w:rPr>
          <w:highlight w:val="green"/>
        </w:rPr>
        <w:t>"error": {</w:t>
      </w:r>
    </w:p>
    <w:p w:rsidR="00E23645" w:rsidRPr="000F4A40" w:rsidRDefault="00276531">
      <w:pPr>
        <w:ind w:left="840" w:firstLine="420"/>
        <w:rPr>
          <w:highlight w:val="green"/>
        </w:rPr>
      </w:pPr>
      <w:r w:rsidRPr="000F4A40">
        <w:rPr>
          <w:highlight w:val="green"/>
        </w:rPr>
        <w:t>"code": "050101",</w:t>
      </w:r>
    </w:p>
    <w:p w:rsidR="00E23645" w:rsidRPr="000F4A40" w:rsidRDefault="00276531">
      <w:pPr>
        <w:ind w:left="840" w:firstLine="420"/>
        <w:rPr>
          <w:highlight w:val="green"/>
        </w:rPr>
      </w:pPr>
      <w:r w:rsidRPr="000F4A40">
        <w:rPr>
          <w:highlight w:val="green"/>
        </w:rPr>
        <w:t>"message": "Get WLANstatefailed."</w:t>
      </w:r>
    </w:p>
    <w:p w:rsidR="00E23645" w:rsidRPr="000F4A40" w:rsidRDefault="00276531">
      <w:pPr>
        <w:ind w:left="840" w:firstLine="420"/>
        <w:rPr>
          <w:highlight w:val="green"/>
        </w:rPr>
      </w:pPr>
      <w:r w:rsidRPr="000F4A40">
        <w:rPr>
          <w:highlight w:val="green"/>
        </w:rPr>
        <w:t xml:space="preserve">}, </w:t>
      </w:r>
    </w:p>
    <w:p w:rsidR="00E23645" w:rsidRPr="000F4A40" w:rsidRDefault="00276531">
      <w:pPr>
        <w:ind w:firstLine="420"/>
        <w:rPr>
          <w:highlight w:val="green"/>
        </w:rPr>
      </w:pPr>
      <w:r w:rsidRPr="000F4A40">
        <w:rPr>
          <w:highlight w:val="green"/>
        </w:rPr>
        <w:t>"id": "5.1"</w:t>
      </w:r>
    </w:p>
    <w:p w:rsidR="00E23645" w:rsidRPr="000F4A40" w:rsidRDefault="00276531">
      <w:pPr>
        <w:rPr>
          <w:highlight w:val="green"/>
        </w:rPr>
      </w:pPr>
      <w:r w:rsidRPr="000F4A40">
        <w:rPr>
          <w:highlight w:val="green"/>
        </w:rPr>
        <w:t>}</w:t>
      </w:r>
    </w:p>
    <w:p w:rsidR="00E23645" w:rsidRPr="000F4A40"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0F4A40">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TextBody"/>
              <w:widowControl w:val="0"/>
              <w:rPr>
                <w:rFonts w:ascii="Times New Roman" w:hAnsi="Times New Roman"/>
                <w:highlight w:val="green"/>
                <w:lang w:val="en-US" w:eastAsia="zh-CN"/>
              </w:rPr>
            </w:pPr>
            <w:r w:rsidRPr="000F4A40">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TextBody"/>
              <w:widowControl w:val="0"/>
              <w:rPr>
                <w:rFonts w:ascii="Times New Roman" w:hAnsi="Times New Roman"/>
                <w:highlight w:val="green"/>
                <w:lang w:val="en-US" w:eastAsia="zh-CN"/>
              </w:rPr>
            </w:pPr>
            <w:r w:rsidRPr="000F4A40">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pStyle w:val="TextBody"/>
              <w:widowControl w:val="0"/>
              <w:rPr>
                <w:rFonts w:ascii="Times New Roman" w:hAnsi="Times New Roman"/>
                <w:highlight w:val="green"/>
                <w:lang w:val="en-US" w:eastAsia="zh-CN"/>
              </w:rPr>
            </w:pPr>
            <w:r w:rsidRPr="000F4A40">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rPr>
                <w:szCs w:val="20"/>
                <w:highlight w:val="green"/>
              </w:rPr>
            </w:pPr>
            <w:r w:rsidRPr="000F4A40">
              <w:rPr>
                <w:szCs w:val="20"/>
                <w:highlight w:val="green"/>
              </w:rPr>
              <w:t>050101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F4A40" w:rsidRDefault="00276531">
            <w:pPr>
              <w:rPr>
                <w:szCs w:val="20"/>
                <w:highlight w:val="green"/>
              </w:rPr>
            </w:pPr>
            <w:r w:rsidRPr="000F4A40">
              <w:rPr>
                <w:szCs w:val="20"/>
                <w:highlight w:val="green"/>
              </w:rPr>
              <w:t>Get WlAN statefailed.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F4A40">
              <w:rPr>
                <w:szCs w:val="20"/>
                <w:highlight w:val="green"/>
              </w:rPr>
              <w:t>Get WlAN statefailed.</w:t>
            </w:r>
          </w:p>
        </w:tc>
      </w:tr>
    </w:tbl>
    <w:p w:rsidR="00E23645" w:rsidRPr="000F4A40" w:rsidRDefault="00276531">
      <w:pPr>
        <w:pStyle w:val="3"/>
        <w:numPr>
          <w:ilvl w:val="2"/>
          <w:numId w:val="1"/>
        </w:numPr>
        <w:ind w:left="964" w:right="210"/>
        <w:rPr>
          <w:highlight w:val="green"/>
        </w:rPr>
      </w:pPr>
      <w:bookmarkStart w:id="391" w:name="_Toc422502814"/>
      <w:bookmarkStart w:id="392" w:name="_Toc401747849"/>
      <w:bookmarkStart w:id="393" w:name="_Toc392062425"/>
      <w:bookmarkStart w:id="394" w:name="__RefHeading__56536_1585609034"/>
      <w:bookmarkStart w:id="395" w:name="_Toc470684649"/>
      <w:bookmarkEnd w:id="391"/>
      <w:bookmarkEnd w:id="392"/>
      <w:bookmarkEnd w:id="393"/>
      <w:bookmarkEnd w:id="394"/>
      <w:r w:rsidRPr="000F4A40">
        <w:rPr>
          <w:highlight w:val="green"/>
        </w:rPr>
        <w:t>SetWlanOff</w:t>
      </w:r>
      <w:bookmarkEnd w:id="395"/>
    </w:p>
    <w:p w:rsidR="00E23645" w:rsidRPr="000F4A40" w:rsidRDefault="00276531">
      <w:pPr>
        <w:rPr>
          <w:highlight w:val="green"/>
        </w:rPr>
      </w:pPr>
      <w:r w:rsidRPr="000F4A40">
        <w:rPr>
          <w:highlight w:val="green"/>
        </w:rPr>
        <w:t>This function work when WIFI is on.</w:t>
      </w:r>
    </w:p>
    <w:p w:rsidR="00E23645" w:rsidRPr="000F4A40" w:rsidRDefault="00276531">
      <w:pPr>
        <w:pStyle w:val="4"/>
        <w:numPr>
          <w:ilvl w:val="3"/>
          <w:numId w:val="1"/>
        </w:numPr>
        <w:rPr>
          <w:highlight w:val="green"/>
        </w:rPr>
      </w:pPr>
      <w:bookmarkStart w:id="396" w:name="__RefHeading__56538_1585609034"/>
      <w:bookmarkEnd w:id="396"/>
      <w:r w:rsidRPr="000F4A40">
        <w:rPr>
          <w:highlight w:val="green"/>
        </w:rPr>
        <w:t>Request</w:t>
      </w:r>
    </w:p>
    <w:p w:rsidR="00E23645" w:rsidRPr="000F4A40" w:rsidRDefault="00276531">
      <w:pPr>
        <w:rPr>
          <w:highlight w:val="green"/>
        </w:rPr>
      </w:pPr>
      <w:r w:rsidRPr="000F4A40">
        <w:rPr>
          <w:highlight w:val="green"/>
        </w:rPr>
        <w:t>{</w:t>
      </w:r>
    </w:p>
    <w:p w:rsidR="00E23645" w:rsidRPr="000F4A40" w:rsidRDefault="00276531">
      <w:pPr>
        <w:ind w:left="420"/>
        <w:rPr>
          <w:highlight w:val="green"/>
        </w:rPr>
      </w:pPr>
      <w:r w:rsidRPr="000F4A40">
        <w:rPr>
          <w:highlight w:val="green"/>
        </w:rPr>
        <w:t xml:space="preserve">"jsonrpc": "2.0", </w:t>
      </w:r>
    </w:p>
    <w:p w:rsidR="00E23645" w:rsidRPr="000F4A40" w:rsidRDefault="00276531">
      <w:pPr>
        <w:ind w:left="420"/>
        <w:rPr>
          <w:highlight w:val="green"/>
        </w:rPr>
      </w:pPr>
      <w:r w:rsidRPr="000F4A40">
        <w:rPr>
          <w:highlight w:val="green"/>
        </w:rPr>
        <w:t>"method": "SetWlanOff",</w:t>
      </w:r>
    </w:p>
    <w:p w:rsidR="00E23645" w:rsidRPr="000F4A40" w:rsidRDefault="00276531">
      <w:pPr>
        <w:ind w:left="420"/>
        <w:rPr>
          <w:highlight w:val="green"/>
        </w:rPr>
      </w:pPr>
      <w:r w:rsidRPr="000F4A40">
        <w:rPr>
          <w:highlight w:val="green"/>
        </w:rPr>
        <w:t>"params":{},</w:t>
      </w:r>
    </w:p>
    <w:p w:rsidR="00E23645" w:rsidRPr="000F4A40" w:rsidRDefault="00276531">
      <w:pPr>
        <w:ind w:left="420"/>
        <w:rPr>
          <w:highlight w:val="green"/>
        </w:rPr>
      </w:pPr>
      <w:r w:rsidRPr="000F4A40">
        <w:rPr>
          <w:highlight w:val="green"/>
        </w:rPr>
        <w:t>"id": "5.2"</w:t>
      </w:r>
    </w:p>
    <w:p w:rsidR="00E23645" w:rsidRPr="000F4A40" w:rsidRDefault="00276531">
      <w:pPr>
        <w:rPr>
          <w:highlight w:val="green"/>
        </w:rPr>
      </w:pPr>
      <w:r w:rsidRPr="000F4A40">
        <w:rPr>
          <w:highlight w:val="green"/>
        </w:rPr>
        <w:t>}</w:t>
      </w:r>
    </w:p>
    <w:p w:rsidR="00E23645" w:rsidRPr="000F4A40" w:rsidRDefault="00276531">
      <w:pPr>
        <w:pStyle w:val="4"/>
        <w:numPr>
          <w:ilvl w:val="3"/>
          <w:numId w:val="1"/>
        </w:numPr>
        <w:rPr>
          <w:highlight w:val="green"/>
        </w:rPr>
      </w:pPr>
      <w:bookmarkStart w:id="397" w:name="__RefHeading__56540_1585609034"/>
      <w:bookmarkEnd w:id="397"/>
      <w:r w:rsidRPr="000F4A40">
        <w:rPr>
          <w:highlight w:val="green"/>
        </w:rPr>
        <w:t>Response</w:t>
      </w:r>
    </w:p>
    <w:p w:rsidR="00E23645" w:rsidRPr="000F4A40" w:rsidRDefault="00276531">
      <w:pPr>
        <w:rPr>
          <w:highlight w:val="green"/>
        </w:rPr>
      </w:pPr>
      <w:r w:rsidRPr="000F4A40">
        <w:rPr>
          <w:highlight w:val="green"/>
        </w:rPr>
        <w:t>{</w:t>
      </w:r>
    </w:p>
    <w:p w:rsidR="00E23645" w:rsidRPr="000F4A40" w:rsidRDefault="00276531">
      <w:pPr>
        <w:ind w:left="420" w:firstLine="105"/>
        <w:rPr>
          <w:highlight w:val="green"/>
        </w:rPr>
      </w:pPr>
      <w:r w:rsidRPr="000F4A40">
        <w:rPr>
          <w:highlight w:val="green"/>
        </w:rPr>
        <w:lastRenderedPageBreak/>
        <w:t xml:space="preserve">"jsonrpc": "2.0", </w:t>
      </w:r>
    </w:p>
    <w:p w:rsidR="00E23645" w:rsidRPr="000F4A40" w:rsidRDefault="00276531">
      <w:pPr>
        <w:ind w:left="420" w:firstLine="105"/>
        <w:rPr>
          <w:highlight w:val="green"/>
        </w:rPr>
      </w:pPr>
      <w:r w:rsidRPr="000F4A40">
        <w:rPr>
          <w:highlight w:val="green"/>
        </w:rPr>
        <w:t>"result": {},</w:t>
      </w:r>
    </w:p>
    <w:p w:rsidR="00E23645" w:rsidRPr="000F4A40" w:rsidRDefault="00276531">
      <w:pPr>
        <w:ind w:left="420" w:firstLine="105"/>
        <w:rPr>
          <w:highlight w:val="green"/>
        </w:rPr>
      </w:pPr>
      <w:r w:rsidRPr="000F4A40">
        <w:rPr>
          <w:highlight w:val="green"/>
        </w:rPr>
        <w:t>"id": "5.2"</w:t>
      </w:r>
    </w:p>
    <w:p w:rsidR="00E23645" w:rsidRPr="000F4A40" w:rsidRDefault="00276531">
      <w:pPr>
        <w:rPr>
          <w:highlight w:val="green"/>
        </w:rPr>
      </w:pPr>
      <w:r w:rsidRPr="000F4A40">
        <w:rPr>
          <w:highlight w:val="green"/>
        </w:rPr>
        <w:t>}</w:t>
      </w:r>
    </w:p>
    <w:p w:rsidR="00E23645" w:rsidRPr="000F4A40" w:rsidRDefault="00276531">
      <w:pPr>
        <w:pStyle w:val="4"/>
        <w:numPr>
          <w:ilvl w:val="3"/>
          <w:numId w:val="1"/>
        </w:numPr>
        <w:rPr>
          <w:highlight w:val="green"/>
        </w:rPr>
      </w:pPr>
      <w:bookmarkStart w:id="398" w:name="__RefHeading__56542_1585609034"/>
      <w:bookmarkEnd w:id="398"/>
      <w:r w:rsidRPr="000F4A40">
        <w:rPr>
          <w:highlight w:val="green"/>
        </w:rPr>
        <w:t>Response with error</w:t>
      </w:r>
    </w:p>
    <w:p w:rsidR="00E23645" w:rsidRPr="000F4A40" w:rsidRDefault="00276531">
      <w:pPr>
        <w:rPr>
          <w:highlight w:val="green"/>
        </w:rPr>
      </w:pPr>
      <w:r w:rsidRPr="000F4A40">
        <w:rPr>
          <w:highlight w:val="green"/>
        </w:rPr>
        <w:t>{</w:t>
      </w:r>
    </w:p>
    <w:p w:rsidR="00E23645" w:rsidRPr="000F4A40" w:rsidRDefault="00276531">
      <w:pPr>
        <w:rPr>
          <w:highlight w:val="green"/>
        </w:rPr>
      </w:pPr>
      <w:r w:rsidRPr="000F4A40">
        <w:rPr>
          <w:highlight w:val="green"/>
        </w:rPr>
        <w:t xml:space="preserve">   "jsonrpc": "2.0",</w:t>
      </w:r>
    </w:p>
    <w:p w:rsidR="00E23645" w:rsidRPr="000F4A40" w:rsidRDefault="00276531">
      <w:pPr>
        <w:rPr>
          <w:highlight w:val="green"/>
        </w:rPr>
      </w:pPr>
      <w:r w:rsidRPr="000F4A40">
        <w:rPr>
          <w:highlight w:val="green"/>
        </w:rPr>
        <w:t xml:space="preserve">   "error": {</w:t>
      </w:r>
    </w:p>
    <w:p w:rsidR="00E23645" w:rsidRPr="000F4A40" w:rsidRDefault="00276531">
      <w:pPr>
        <w:rPr>
          <w:highlight w:val="green"/>
        </w:rPr>
      </w:pPr>
      <w:r w:rsidRPr="000F4A40">
        <w:rPr>
          <w:highlight w:val="green"/>
        </w:rPr>
        <w:t xml:space="preserve">           "code": "050201",</w:t>
      </w:r>
    </w:p>
    <w:p w:rsidR="00E23645" w:rsidRPr="000F4A40" w:rsidRDefault="00276531">
      <w:pPr>
        <w:rPr>
          <w:highlight w:val="green"/>
        </w:rPr>
      </w:pPr>
      <w:r w:rsidRPr="000F4A40">
        <w:rPr>
          <w:highlight w:val="green"/>
        </w:rPr>
        <w:t xml:space="preserve">           "message": "Set WLAN off failed."</w:t>
      </w:r>
    </w:p>
    <w:p w:rsidR="00E23645" w:rsidRPr="000F4A40" w:rsidRDefault="00276531">
      <w:pPr>
        <w:rPr>
          <w:highlight w:val="green"/>
        </w:rPr>
      </w:pPr>
      <w:r w:rsidRPr="000F4A40">
        <w:rPr>
          <w:highlight w:val="green"/>
        </w:rPr>
        <w:t xml:space="preserve">         },</w:t>
      </w:r>
    </w:p>
    <w:p w:rsidR="00E23645" w:rsidRPr="000F4A40" w:rsidRDefault="00276531">
      <w:pPr>
        <w:rPr>
          <w:highlight w:val="green"/>
        </w:rPr>
      </w:pPr>
      <w:r w:rsidRPr="000F4A40">
        <w:rPr>
          <w:highlight w:val="green"/>
        </w:rPr>
        <w:t xml:space="preserve">   "id":"5.2"</w:t>
      </w:r>
    </w:p>
    <w:p w:rsidR="00E23645" w:rsidRPr="000F4A40" w:rsidRDefault="00276531">
      <w:pPr>
        <w:rPr>
          <w:highlight w:val="green"/>
        </w:rPr>
      </w:pPr>
      <w:r w:rsidRPr="000F4A40">
        <w:rPr>
          <w:highlight w:val="green"/>
        </w:rPr>
        <w:t>}</w:t>
      </w:r>
    </w:p>
    <w:p w:rsidR="00E23645" w:rsidRPr="000F4A40"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4"/>
        <w:gridCol w:w="2313"/>
        <w:gridCol w:w="4234"/>
      </w:tblGrid>
      <w:tr w:rsidR="00E23645" w:rsidRPr="000F4A40">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pStyle w:val="TextBody"/>
              <w:rPr>
                <w:highlight w:val="green"/>
                <w:lang w:val="en-US" w:eastAsia="zh-CN"/>
              </w:rPr>
            </w:pPr>
            <w:r w:rsidRPr="000F4A40">
              <w:rPr>
                <w:highlight w:val="green"/>
                <w:lang w:val="en-US" w:eastAsia="zh-CN"/>
              </w:rPr>
              <w:t>Error Code</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pStyle w:val="TextBody"/>
              <w:rPr>
                <w:highlight w:val="green"/>
                <w:lang w:val="en-US" w:eastAsia="zh-CN"/>
              </w:rPr>
            </w:pPr>
            <w:r w:rsidRPr="000F4A40">
              <w:rPr>
                <w:highlight w:val="green"/>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pStyle w:val="TextBody"/>
              <w:rPr>
                <w:highlight w:val="green"/>
                <w:lang w:val="en-US" w:eastAsia="zh-CN"/>
              </w:rPr>
            </w:pPr>
            <w:r w:rsidRPr="000F4A40">
              <w:rPr>
                <w:highlight w:val="green"/>
                <w:lang w:val="en-US" w:eastAsia="zh-CN"/>
              </w:rPr>
              <w:t>Error Description</w:t>
            </w:r>
          </w:p>
        </w:tc>
      </w:tr>
      <w:tr w:rsidR="00E23645" w:rsidRPr="000F4A40">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050201</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Set WLAN off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Set WLAN off failed.</w:t>
            </w:r>
          </w:p>
        </w:tc>
      </w:tr>
      <w:tr w:rsidR="00E23645" w:rsidRPr="000F4A40">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050202</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WLAN is off.</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WLAN is off.</w:t>
            </w:r>
          </w:p>
        </w:tc>
      </w:tr>
    </w:tbl>
    <w:p w:rsidR="00E23645" w:rsidRPr="000F4A40" w:rsidRDefault="00E23645">
      <w:pPr>
        <w:rPr>
          <w:highlight w:val="green"/>
        </w:rPr>
      </w:pPr>
    </w:p>
    <w:p w:rsidR="00E23645" w:rsidRPr="000F4A40" w:rsidRDefault="00276531">
      <w:pPr>
        <w:pStyle w:val="3"/>
        <w:numPr>
          <w:ilvl w:val="2"/>
          <w:numId w:val="1"/>
        </w:numPr>
        <w:ind w:left="964" w:right="210"/>
        <w:rPr>
          <w:highlight w:val="green"/>
        </w:rPr>
      </w:pPr>
      <w:bookmarkStart w:id="399" w:name="_Toc422502815"/>
      <w:bookmarkStart w:id="400" w:name="_Toc401747850"/>
      <w:bookmarkStart w:id="401" w:name="__RefHeading__56544_1585609034"/>
      <w:bookmarkStart w:id="402" w:name="_Toc470684650"/>
      <w:bookmarkEnd w:id="399"/>
      <w:bookmarkEnd w:id="400"/>
      <w:bookmarkEnd w:id="401"/>
      <w:r w:rsidRPr="000F4A40">
        <w:rPr>
          <w:highlight w:val="green"/>
        </w:rPr>
        <w:t>SetWlanOn</w:t>
      </w:r>
      <w:bookmarkEnd w:id="402"/>
    </w:p>
    <w:p w:rsidR="00E23645" w:rsidRPr="000F4A40" w:rsidRDefault="00276531">
      <w:pPr>
        <w:rPr>
          <w:highlight w:val="green"/>
        </w:rPr>
      </w:pPr>
      <w:r w:rsidRPr="000F4A40">
        <w:rPr>
          <w:highlight w:val="green"/>
        </w:rPr>
        <w:t>This function work when WIFI is off.</w:t>
      </w:r>
    </w:p>
    <w:p w:rsidR="00E23645" w:rsidRPr="000F4A40" w:rsidRDefault="00276531">
      <w:pPr>
        <w:pStyle w:val="4"/>
        <w:numPr>
          <w:ilvl w:val="3"/>
          <w:numId w:val="1"/>
        </w:numPr>
        <w:rPr>
          <w:highlight w:val="green"/>
        </w:rPr>
      </w:pPr>
      <w:bookmarkStart w:id="403" w:name="__RefHeading__56546_1585609034"/>
      <w:bookmarkEnd w:id="403"/>
      <w:r w:rsidRPr="000F4A40">
        <w:rPr>
          <w:highlight w:val="green"/>
        </w:rPr>
        <w:t>Request</w:t>
      </w:r>
    </w:p>
    <w:p w:rsidR="00E23645" w:rsidRPr="000F4A40" w:rsidRDefault="00276531">
      <w:pPr>
        <w:rPr>
          <w:highlight w:val="green"/>
        </w:rPr>
      </w:pPr>
      <w:r w:rsidRPr="000F4A40">
        <w:rPr>
          <w:highlight w:val="green"/>
        </w:rPr>
        <w:t>{</w:t>
      </w:r>
    </w:p>
    <w:p w:rsidR="00E23645" w:rsidRPr="000F4A40" w:rsidRDefault="00276531">
      <w:pPr>
        <w:ind w:left="420"/>
        <w:rPr>
          <w:highlight w:val="green"/>
        </w:rPr>
      </w:pPr>
      <w:r w:rsidRPr="000F4A40">
        <w:rPr>
          <w:highlight w:val="green"/>
        </w:rPr>
        <w:t xml:space="preserve">"jsonrpc": "2.0", </w:t>
      </w:r>
    </w:p>
    <w:p w:rsidR="00E23645" w:rsidRPr="000F4A40" w:rsidRDefault="00276531">
      <w:pPr>
        <w:ind w:left="420"/>
        <w:rPr>
          <w:highlight w:val="green"/>
        </w:rPr>
      </w:pPr>
      <w:r w:rsidRPr="000F4A40">
        <w:rPr>
          <w:highlight w:val="green"/>
        </w:rPr>
        <w:t>"method": "SetWlanOn",</w:t>
      </w:r>
    </w:p>
    <w:p w:rsidR="00E23645" w:rsidRPr="000F4A40" w:rsidRDefault="00276531">
      <w:pPr>
        <w:ind w:left="420"/>
        <w:rPr>
          <w:highlight w:val="green"/>
        </w:rPr>
      </w:pPr>
      <w:r w:rsidRPr="000F4A40">
        <w:rPr>
          <w:highlight w:val="green"/>
        </w:rPr>
        <w:t>"params":{},</w:t>
      </w:r>
    </w:p>
    <w:p w:rsidR="00E23645" w:rsidRPr="000F4A40" w:rsidRDefault="00276531">
      <w:pPr>
        <w:ind w:left="420"/>
        <w:rPr>
          <w:highlight w:val="green"/>
        </w:rPr>
      </w:pPr>
      <w:r w:rsidRPr="000F4A40">
        <w:rPr>
          <w:highlight w:val="green"/>
        </w:rPr>
        <w:t>"id": "5.3"</w:t>
      </w:r>
    </w:p>
    <w:p w:rsidR="00E23645" w:rsidRPr="000F4A40" w:rsidRDefault="00276531">
      <w:pPr>
        <w:rPr>
          <w:highlight w:val="green"/>
        </w:rPr>
      </w:pPr>
      <w:r w:rsidRPr="000F4A40">
        <w:rPr>
          <w:highlight w:val="green"/>
        </w:rPr>
        <w:t>}</w:t>
      </w:r>
    </w:p>
    <w:p w:rsidR="00E23645" w:rsidRPr="000F4A40" w:rsidRDefault="00276531">
      <w:pPr>
        <w:pStyle w:val="4"/>
        <w:numPr>
          <w:ilvl w:val="3"/>
          <w:numId w:val="1"/>
        </w:numPr>
        <w:rPr>
          <w:highlight w:val="green"/>
        </w:rPr>
      </w:pPr>
      <w:bookmarkStart w:id="404" w:name="__RefHeading__56548_1585609034"/>
      <w:bookmarkEnd w:id="404"/>
      <w:r w:rsidRPr="000F4A40">
        <w:rPr>
          <w:highlight w:val="green"/>
        </w:rPr>
        <w:t>Response</w:t>
      </w:r>
    </w:p>
    <w:p w:rsidR="00E23645" w:rsidRPr="000F4A40" w:rsidRDefault="00276531">
      <w:pPr>
        <w:rPr>
          <w:highlight w:val="green"/>
        </w:rPr>
      </w:pPr>
      <w:r w:rsidRPr="000F4A40">
        <w:rPr>
          <w:highlight w:val="green"/>
        </w:rPr>
        <w:t>{</w:t>
      </w:r>
    </w:p>
    <w:p w:rsidR="00E23645" w:rsidRPr="000F4A40" w:rsidRDefault="00276531">
      <w:pPr>
        <w:ind w:left="420" w:firstLine="105"/>
        <w:rPr>
          <w:highlight w:val="green"/>
        </w:rPr>
      </w:pPr>
      <w:r w:rsidRPr="000F4A40">
        <w:rPr>
          <w:highlight w:val="green"/>
        </w:rPr>
        <w:t xml:space="preserve">"jsonrpc": "2.0", </w:t>
      </w:r>
    </w:p>
    <w:p w:rsidR="00E23645" w:rsidRPr="000F4A40" w:rsidRDefault="00276531">
      <w:pPr>
        <w:ind w:left="420" w:firstLine="105"/>
        <w:rPr>
          <w:highlight w:val="green"/>
        </w:rPr>
      </w:pPr>
      <w:r w:rsidRPr="000F4A40">
        <w:rPr>
          <w:highlight w:val="green"/>
        </w:rPr>
        <w:t>"result": {},</w:t>
      </w:r>
    </w:p>
    <w:p w:rsidR="00E23645" w:rsidRPr="000F4A40" w:rsidRDefault="00276531">
      <w:pPr>
        <w:ind w:left="420" w:firstLine="105"/>
        <w:rPr>
          <w:highlight w:val="green"/>
        </w:rPr>
      </w:pPr>
      <w:r w:rsidRPr="000F4A40">
        <w:rPr>
          <w:highlight w:val="green"/>
        </w:rPr>
        <w:t>"id": "5.3"</w:t>
      </w:r>
    </w:p>
    <w:p w:rsidR="00E23645" w:rsidRPr="000F4A40" w:rsidRDefault="00276531">
      <w:pPr>
        <w:rPr>
          <w:highlight w:val="green"/>
        </w:rPr>
      </w:pPr>
      <w:r w:rsidRPr="000F4A40">
        <w:rPr>
          <w:highlight w:val="green"/>
        </w:rPr>
        <w:t>}</w:t>
      </w:r>
    </w:p>
    <w:p w:rsidR="00E23645" w:rsidRPr="000F4A40" w:rsidRDefault="00276531">
      <w:pPr>
        <w:pStyle w:val="4"/>
        <w:numPr>
          <w:ilvl w:val="3"/>
          <w:numId w:val="1"/>
        </w:numPr>
        <w:rPr>
          <w:highlight w:val="green"/>
        </w:rPr>
      </w:pPr>
      <w:bookmarkStart w:id="405" w:name="__RefHeading__56550_1585609034"/>
      <w:bookmarkEnd w:id="405"/>
      <w:r w:rsidRPr="000F4A40">
        <w:rPr>
          <w:highlight w:val="green"/>
        </w:rPr>
        <w:t>Response with error</w:t>
      </w:r>
    </w:p>
    <w:p w:rsidR="00E23645" w:rsidRPr="000F4A40" w:rsidRDefault="00276531">
      <w:pPr>
        <w:rPr>
          <w:highlight w:val="green"/>
        </w:rPr>
      </w:pPr>
      <w:r w:rsidRPr="000F4A40">
        <w:rPr>
          <w:highlight w:val="green"/>
        </w:rPr>
        <w:t>{</w:t>
      </w:r>
    </w:p>
    <w:p w:rsidR="00E23645" w:rsidRPr="000F4A40" w:rsidRDefault="00276531">
      <w:pPr>
        <w:rPr>
          <w:highlight w:val="green"/>
        </w:rPr>
      </w:pPr>
      <w:r w:rsidRPr="000F4A40">
        <w:rPr>
          <w:highlight w:val="green"/>
        </w:rPr>
        <w:t xml:space="preserve">   "jsonrpc": "2.0",</w:t>
      </w:r>
    </w:p>
    <w:p w:rsidR="00E23645" w:rsidRPr="000F4A40" w:rsidRDefault="00276531">
      <w:pPr>
        <w:rPr>
          <w:highlight w:val="green"/>
        </w:rPr>
      </w:pPr>
      <w:r w:rsidRPr="000F4A40">
        <w:rPr>
          <w:highlight w:val="green"/>
        </w:rPr>
        <w:t xml:space="preserve">   "error": {</w:t>
      </w:r>
    </w:p>
    <w:p w:rsidR="00E23645" w:rsidRPr="000F4A40" w:rsidRDefault="00276531">
      <w:pPr>
        <w:rPr>
          <w:highlight w:val="green"/>
        </w:rPr>
      </w:pPr>
      <w:r w:rsidRPr="000F4A40">
        <w:rPr>
          <w:highlight w:val="green"/>
        </w:rPr>
        <w:t xml:space="preserve">           "code": "050301",</w:t>
      </w:r>
    </w:p>
    <w:p w:rsidR="00E23645" w:rsidRPr="000F4A40" w:rsidRDefault="00276531">
      <w:pPr>
        <w:rPr>
          <w:highlight w:val="green"/>
        </w:rPr>
      </w:pPr>
      <w:r w:rsidRPr="000F4A40">
        <w:rPr>
          <w:highlight w:val="green"/>
        </w:rPr>
        <w:t xml:space="preserve">           "message": "Set WLAN on failed."</w:t>
      </w:r>
    </w:p>
    <w:p w:rsidR="00E23645" w:rsidRPr="000F4A40" w:rsidRDefault="00276531">
      <w:pPr>
        <w:rPr>
          <w:highlight w:val="green"/>
        </w:rPr>
      </w:pPr>
      <w:r w:rsidRPr="000F4A40">
        <w:rPr>
          <w:highlight w:val="green"/>
        </w:rPr>
        <w:t xml:space="preserve">         },</w:t>
      </w:r>
    </w:p>
    <w:p w:rsidR="00E23645" w:rsidRPr="000F4A40" w:rsidRDefault="00276531">
      <w:pPr>
        <w:rPr>
          <w:highlight w:val="green"/>
        </w:rPr>
      </w:pPr>
      <w:r w:rsidRPr="000F4A40">
        <w:rPr>
          <w:highlight w:val="green"/>
        </w:rPr>
        <w:t xml:space="preserve">   "id":"5.3"</w:t>
      </w:r>
    </w:p>
    <w:p w:rsidR="00E23645" w:rsidRPr="000F4A40" w:rsidRDefault="00276531">
      <w:pPr>
        <w:rPr>
          <w:highlight w:val="green"/>
        </w:rPr>
      </w:pPr>
      <w:r w:rsidRPr="000F4A40">
        <w:rPr>
          <w:highlight w:val="green"/>
        </w:rPr>
        <w:lastRenderedPageBreak/>
        <w:t>}</w:t>
      </w:r>
    </w:p>
    <w:p w:rsidR="00E23645" w:rsidRPr="000F4A40"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4"/>
        <w:gridCol w:w="2313"/>
        <w:gridCol w:w="4234"/>
      </w:tblGrid>
      <w:tr w:rsidR="00E23645" w:rsidRPr="000F4A40">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pStyle w:val="TextBody"/>
              <w:rPr>
                <w:highlight w:val="green"/>
                <w:lang w:val="en-US" w:eastAsia="zh-CN"/>
              </w:rPr>
            </w:pPr>
            <w:r w:rsidRPr="000F4A40">
              <w:rPr>
                <w:highlight w:val="green"/>
                <w:lang w:val="en-US" w:eastAsia="zh-CN"/>
              </w:rPr>
              <w:t>Error Code</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pStyle w:val="TextBody"/>
              <w:rPr>
                <w:highlight w:val="green"/>
                <w:lang w:val="en-US" w:eastAsia="zh-CN"/>
              </w:rPr>
            </w:pPr>
            <w:r w:rsidRPr="000F4A40">
              <w:rPr>
                <w:highlight w:val="green"/>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pStyle w:val="TextBody"/>
              <w:rPr>
                <w:highlight w:val="green"/>
                <w:lang w:val="en-US" w:eastAsia="zh-CN"/>
              </w:rPr>
            </w:pPr>
            <w:r w:rsidRPr="000F4A40">
              <w:rPr>
                <w:highlight w:val="green"/>
                <w:lang w:val="en-US" w:eastAsia="zh-CN"/>
              </w:rPr>
              <w:t>Error Description</w:t>
            </w:r>
          </w:p>
        </w:tc>
      </w:tr>
      <w:tr w:rsidR="00E23645" w:rsidRPr="000F4A40">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050301</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Set WLAN on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Set WLAN on failed.</w:t>
            </w:r>
          </w:p>
        </w:tc>
      </w:tr>
      <w:tr w:rsidR="00E23645">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050302</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F4A40" w:rsidRDefault="00276531">
            <w:pPr>
              <w:rPr>
                <w:highlight w:val="green"/>
              </w:rPr>
            </w:pPr>
            <w:r w:rsidRPr="000F4A40">
              <w:rPr>
                <w:highlight w:val="green"/>
              </w:rPr>
              <w:t>WLAN is on.</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0F4A40">
              <w:rPr>
                <w:highlight w:val="green"/>
              </w:rPr>
              <w:t>WLAN is on</w:t>
            </w:r>
          </w:p>
        </w:tc>
      </w:tr>
    </w:tbl>
    <w:p w:rsidR="00E23645" w:rsidRDefault="00E23645"/>
    <w:p w:rsidR="007166D7" w:rsidRPr="004E54A5" w:rsidRDefault="007166D7" w:rsidP="007166D7">
      <w:pPr>
        <w:pStyle w:val="3"/>
        <w:numPr>
          <w:ilvl w:val="2"/>
          <w:numId w:val="1"/>
        </w:numPr>
        <w:ind w:left="964" w:right="210"/>
        <w:rPr>
          <w:highlight w:val="green"/>
        </w:rPr>
      </w:pPr>
      <w:bookmarkStart w:id="406" w:name="_Toc422502816"/>
      <w:bookmarkStart w:id="407" w:name="_Toc401747851"/>
      <w:bookmarkStart w:id="408" w:name="_Toc392062426"/>
      <w:bookmarkStart w:id="409" w:name="_Toc383768004"/>
      <w:bookmarkStart w:id="410" w:name="__RefHeading__56552_1585609034"/>
      <w:bookmarkStart w:id="411" w:name="_Toc422502818"/>
      <w:bookmarkStart w:id="412" w:name="_Toc401747853"/>
      <w:bookmarkStart w:id="413" w:name="__RefHeading__56572_1585609034"/>
      <w:bookmarkStart w:id="414" w:name="_Toc423540508"/>
      <w:bookmarkStart w:id="415" w:name="_Toc470684651"/>
      <w:bookmarkEnd w:id="406"/>
      <w:bookmarkEnd w:id="407"/>
      <w:bookmarkEnd w:id="408"/>
      <w:bookmarkEnd w:id="409"/>
      <w:bookmarkEnd w:id="410"/>
      <w:bookmarkEnd w:id="411"/>
      <w:bookmarkEnd w:id="412"/>
      <w:bookmarkEnd w:id="413"/>
      <w:r w:rsidRPr="004E54A5">
        <w:rPr>
          <w:highlight w:val="green"/>
        </w:rPr>
        <w:t>GetWlanSettings</w:t>
      </w:r>
      <w:bookmarkEnd w:id="414"/>
      <w:bookmarkEnd w:id="415"/>
    </w:p>
    <w:p w:rsidR="007166D7" w:rsidRPr="004E54A5" w:rsidRDefault="007166D7" w:rsidP="007166D7">
      <w:pPr>
        <w:pStyle w:val="4"/>
        <w:numPr>
          <w:ilvl w:val="3"/>
          <w:numId w:val="1"/>
        </w:numPr>
        <w:rPr>
          <w:highlight w:val="green"/>
        </w:rPr>
      </w:pPr>
      <w:bookmarkStart w:id="416" w:name="__RefHeading__56554_1585609034"/>
      <w:bookmarkEnd w:id="416"/>
      <w:r w:rsidRPr="004E54A5">
        <w:rPr>
          <w:highlight w:val="green"/>
        </w:rPr>
        <w:t>Request</w:t>
      </w:r>
    </w:p>
    <w:p w:rsidR="007166D7" w:rsidRPr="004E54A5" w:rsidRDefault="007166D7" w:rsidP="007166D7">
      <w:pPr>
        <w:rPr>
          <w:highlight w:val="green"/>
        </w:rPr>
      </w:pPr>
      <w:r w:rsidRPr="004E54A5">
        <w:rPr>
          <w:highlight w:val="green"/>
        </w:rPr>
        <w:t>{</w:t>
      </w:r>
    </w:p>
    <w:p w:rsidR="007166D7" w:rsidRPr="004E54A5" w:rsidRDefault="007166D7" w:rsidP="007166D7">
      <w:pPr>
        <w:ind w:left="420"/>
        <w:rPr>
          <w:highlight w:val="green"/>
        </w:rPr>
      </w:pPr>
      <w:r w:rsidRPr="004E54A5">
        <w:rPr>
          <w:highlight w:val="green"/>
        </w:rPr>
        <w:t xml:space="preserve">"jsonrpc": "2.0", </w:t>
      </w:r>
    </w:p>
    <w:p w:rsidR="007166D7" w:rsidRPr="004E54A5" w:rsidRDefault="007166D7" w:rsidP="007166D7">
      <w:pPr>
        <w:ind w:left="420"/>
        <w:rPr>
          <w:highlight w:val="green"/>
        </w:rPr>
      </w:pPr>
      <w:r w:rsidRPr="004E54A5">
        <w:rPr>
          <w:highlight w:val="green"/>
        </w:rPr>
        <w:t>"method": "GetWlanSettings",</w:t>
      </w:r>
    </w:p>
    <w:p w:rsidR="007166D7" w:rsidRPr="004E54A5" w:rsidRDefault="007166D7" w:rsidP="007166D7">
      <w:pPr>
        <w:ind w:left="420"/>
        <w:rPr>
          <w:highlight w:val="green"/>
        </w:rPr>
      </w:pPr>
      <w:r w:rsidRPr="004E54A5">
        <w:rPr>
          <w:highlight w:val="green"/>
        </w:rPr>
        <w:t>"params":{},</w:t>
      </w:r>
    </w:p>
    <w:p w:rsidR="007166D7" w:rsidRPr="004E54A5" w:rsidRDefault="007166D7" w:rsidP="007166D7">
      <w:pPr>
        <w:ind w:left="420"/>
        <w:rPr>
          <w:highlight w:val="green"/>
        </w:rPr>
      </w:pPr>
      <w:r w:rsidRPr="004E54A5">
        <w:rPr>
          <w:highlight w:val="green"/>
        </w:rPr>
        <w:t>"id": "5.4"</w:t>
      </w:r>
    </w:p>
    <w:p w:rsidR="007166D7" w:rsidRPr="004E54A5" w:rsidRDefault="007166D7" w:rsidP="007166D7">
      <w:pPr>
        <w:rPr>
          <w:highlight w:val="green"/>
        </w:rPr>
      </w:pPr>
      <w:r w:rsidRPr="004E54A5">
        <w:rPr>
          <w:highlight w:val="green"/>
        </w:rPr>
        <w:t>}</w:t>
      </w:r>
    </w:p>
    <w:p w:rsidR="007166D7" w:rsidRPr="004E54A5" w:rsidRDefault="007166D7" w:rsidP="007166D7">
      <w:pPr>
        <w:pStyle w:val="4"/>
        <w:numPr>
          <w:ilvl w:val="3"/>
          <w:numId w:val="1"/>
        </w:numPr>
        <w:rPr>
          <w:highlight w:val="green"/>
        </w:rPr>
      </w:pPr>
      <w:bookmarkStart w:id="417" w:name="__RefHeading__56556_1585609034"/>
      <w:bookmarkEnd w:id="417"/>
      <w:r w:rsidRPr="004E54A5">
        <w:rPr>
          <w:highlight w:val="green"/>
        </w:rPr>
        <w:t>Response</w:t>
      </w:r>
    </w:p>
    <w:p w:rsidR="007166D7" w:rsidRPr="004E54A5" w:rsidRDefault="007166D7" w:rsidP="007166D7">
      <w:pPr>
        <w:rPr>
          <w:highlight w:val="green"/>
        </w:rPr>
      </w:pPr>
      <w:r w:rsidRPr="004E54A5">
        <w:rPr>
          <w:highlight w:val="green"/>
        </w:rPr>
        <w:t>{</w:t>
      </w:r>
    </w:p>
    <w:p w:rsidR="007166D7" w:rsidRPr="004E54A5" w:rsidRDefault="007166D7" w:rsidP="007166D7">
      <w:pPr>
        <w:ind w:left="420"/>
        <w:rPr>
          <w:highlight w:val="green"/>
        </w:rPr>
      </w:pPr>
      <w:r w:rsidRPr="004E54A5">
        <w:rPr>
          <w:highlight w:val="green"/>
        </w:rPr>
        <w:t xml:space="preserve">"jsonrpc": "2.0", </w:t>
      </w:r>
    </w:p>
    <w:p w:rsidR="007166D7" w:rsidRPr="004E54A5" w:rsidRDefault="007166D7" w:rsidP="007166D7">
      <w:pPr>
        <w:ind w:left="420"/>
        <w:rPr>
          <w:highlight w:val="green"/>
        </w:rPr>
      </w:pPr>
      <w:r w:rsidRPr="004E54A5">
        <w:rPr>
          <w:highlight w:val="green"/>
        </w:rPr>
        <w:t>"result":</w:t>
      </w:r>
    </w:p>
    <w:p w:rsidR="007166D7" w:rsidRPr="004E54A5" w:rsidRDefault="007166D7" w:rsidP="007166D7">
      <w:pPr>
        <w:ind w:left="420"/>
        <w:rPr>
          <w:highlight w:val="green"/>
        </w:rPr>
      </w:pPr>
      <w:r w:rsidRPr="004E54A5">
        <w:rPr>
          <w:highlight w:val="green"/>
        </w:rPr>
        <w:t>{</w:t>
      </w:r>
    </w:p>
    <w:p w:rsidR="00F074B2" w:rsidRPr="004E54A5" w:rsidRDefault="00F074B2" w:rsidP="00F074B2">
      <w:pPr>
        <w:ind w:left="840"/>
        <w:rPr>
          <w:highlight w:val="green"/>
        </w:rPr>
      </w:pPr>
      <w:r w:rsidRPr="004E54A5">
        <w:rPr>
          <w:highlight w:val="green"/>
        </w:rPr>
        <w:t>"</w:t>
      </w:r>
      <w:r w:rsidRPr="004E54A5">
        <w:rPr>
          <w:rFonts w:hint="eastAsia"/>
          <w:highlight w:val="green"/>
        </w:rPr>
        <w:t>APList</w:t>
      </w:r>
      <w:r w:rsidRPr="004E54A5">
        <w:rPr>
          <w:highlight w:val="green"/>
        </w:rPr>
        <w:t>":</w:t>
      </w:r>
      <w:r w:rsidR="0007300E">
        <w:rPr>
          <w:rFonts w:hint="eastAsia"/>
          <w:highlight w:val="green"/>
        </w:rPr>
        <w:t>[</w:t>
      </w:r>
      <w:r w:rsidRPr="004E54A5">
        <w:rPr>
          <w:rFonts w:hint="eastAsia"/>
          <w:highlight w:val="green"/>
        </w:rPr>
        <w:t>{</w:t>
      </w:r>
    </w:p>
    <w:p w:rsidR="00F074B2" w:rsidRPr="004E54A5" w:rsidRDefault="00F074B2" w:rsidP="00F074B2">
      <w:pPr>
        <w:ind w:left="840" w:firstLineChars="200" w:firstLine="420"/>
        <w:rPr>
          <w:highlight w:val="green"/>
        </w:rPr>
      </w:pPr>
      <w:r w:rsidRPr="004E54A5">
        <w:rPr>
          <w:highlight w:val="green"/>
        </w:rPr>
        <w:t>"ApIsolation":1,</w:t>
      </w:r>
    </w:p>
    <w:p w:rsidR="00F074B2" w:rsidRPr="00323790" w:rsidRDefault="00F074B2" w:rsidP="00F074B2">
      <w:pPr>
        <w:ind w:left="840" w:firstLineChars="200" w:firstLine="420"/>
        <w:rPr>
          <w:color w:val="auto"/>
          <w:highlight w:val="green"/>
        </w:rPr>
      </w:pPr>
      <w:r w:rsidRPr="00323790">
        <w:rPr>
          <w:color w:val="auto"/>
          <w:highlight w:val="green"/>
        </w:rPr>
        <w:t>"</w:t>
      </w:r>
      <w:r w:rsidRPr="00323790">
        <w:rPr>
          <w:rFonts w:hint="eastAsia"/>
          <w:color w:val="auto"/>
          <w:highlight w:val="green"/>
        </w:rPr>
        <w:t>ApStatus</w:t>
      </w:r>
      <w:r w:rsidRPr="00323790">
        <w:rPr>
          <w:color w:val="auto"/>
          <w:highlight w:val="green"/>
        </w:rPr>
        <w:t>":1</w:t>
      </w:r>
      <w:r w:rsidRPr="00323790">
        <w:rPr>
          <w:rFonts w:hint="eastAsia"/>
          <w:color w:val="auto"/>
          <w:highlight w:val="green"/>
        </w:rPr>
        <w:t>,</w:t>
      </w:r>
    </w:p>
    <w:p w:rsidR="00F074B2" w:rsidRPr="00323790" w:rsidRDefault="00F074B2" w:rsidP="00F074B2">
      <w:pPr>
        <w:ind w:left="840" w:firstLineChars="200" w:firstLine="420"/>
        <w:rPr>
          <w:color w:val="auto"/>
          <w:highlight w:val="green"/>
        </w:rPr>
      </w:pPr>
      <w:r w:rsidRPr="00323790">
        <w:rPr>
          <w:color w:val="auto"/>
          <w:highlight w:val="green"/>
        </w:rPr>
        <w:t>"</w:t>
      </w:r>
      <w:r w:rsidRPr="00323790">
        <w:rPr>
          <w:rFonts w:hint="eastAsia"/>
          <w:color w:val="auto"/>
          <w:highlight w:val="green"/>
        </w:rPr>
        <w:t>Bandwidth</w:t>
      </w:r>
      <w:r w:rsidRPr="00323790">
        <w:rPr>
          <w:color w:val="auto"/>
          <w:highlight w:val="green"/>
        </w:rPr>
        <w:t>":</w:t>
      </w:r>
      <w:r w:rsidRPr="00323790">
        <w:rPr>
          <w:rFonts w:hint="eastAsia"/>
          <w:color w:val="auto"/>
          <w:highlight w:val="green"/>
        </w:rPr>
        <w:t>0,</w:t>
      </w:r>
    </w:p>
    <w:p w:rsidR="00F074B2" w:rsidRPr="004E54A5" w:rsidRDefault="00F074B2" w:rsidP="00F074B2">
      <w:pPr>
        <w:ind w:left="840" w:firstLineChars="200" w:firstLine="420"/>
        <w:rPr>
          <w:highlight w:val="green"/>
        </w:rPr>
      </w:pPr>
      <w:r w:rsidRPr="004E54A5">
        <w:rPr>
          <w:highlight w:val="green"/>
        </w:rPr>
        <w:t>"Channel":5,</w:t>
      </w:r>
    </w:p>
    <w:p w:rsidR="00F074B2" w:rsidRPr="004E54A5" w:rsidRDefault="00F074B2" w:rsidP="00F074B2">
      <w:pPr>
        <w:ind w:left="840" w:firstLineChars="200" w:firstLine="420"/>
        <w:rPr>
          <w:highlight w:val="green"/>
        </w:rPr>
      </w:pPr>
      <w:r w:rsidRPr="004E54A5">
        <w:rPr>
          <w:highlight w:val="green"/>
        </w:rPr>
        <w:t>"CountryCode":"it",</w:t>
      </w:r>
    </w:p>
    <w:p w:rsidR="00F074B2" w:rsidRPr="00323790" w:rsidRDefault="00F074B2" w:rsidP="00F074B2">
      <w:pPr>
        <w:ind w:left="840" w:firstLineChars="200" w:firstLine="420"/>
        <w:rPr>
          <w:color w:val="auto"/>
          <w:highlight w:val="green"/>
        </w:rPr>
      </w:pPr>
      <w:r w:rsidRPr="00323790">
        <w:rPr>
          <w:color w:val="auto"/>
          <w:highlight w:val="green"/>
        </w:rPr>
        <w:t>"</w:t>
      </w:r>
      <w:r w:rsidRPr="00323790">
        <w:rPr>
          <w:rFonts w:hint="eastAsia"/>
          <w:color w:val="auto"/>
          <w:highlight w:val="green"/>
        </w:rPr>
        <w:t>CurChannel</w:t>
      </w:r>
      <w:r w:rsidRPr="00323790">
        <w:rPr>
          <w:color w:val="auto"/>
          <w:highlight w:val="green"/>
        </w:rPr>
        <w:t>":</w:t>
      </w:r>
      <w:r w:rsidRPr="00323790">
        <w:rPr>
          <w:rFonts w:hint="eastAsia"/>
          <w:color w:val="auto"/>
          <w:highlight w:val="green"/>
        </w:rPr>
        <w:t>4,</w:t>
      </w:r>
    </w:p>
    <w:p w:rsidR="00F074B2" w:rsidRPr="00323790" w:rsidRDefault="00F074B2" w:rsidP="00F074B2">
      <w:pPr>
        <w:ind w:left="840" w:firstLineChars="200" w:firstLine="420"/>
        <w:rPr>
          <w:color w:val="auto"/>
          <w:highlight w:val="red"/>
        </w:rPr>
      </w:pPr>
      <w:r w:rsidRPr="00323790">
        <w:rPr>
          <w:color w:val="auto"/>
          <w:highlight w:val="red"/>
        </w:rPr>
        <w:t>"curr_num":3</w:t>
      </w:r>
      <w:r w:rsidRPr="00323790">
        <w:rPr>
          <w:rFonts w:hint="eastAsia"/>
          <w:color w:val="auto"/>
          <w:highlight w:val="red"/>
        </w:rPr>
        <w:t>,</w:t>
      </w:r>
    </w:p>
    <w:p w:rsidR="00F074B2" w:rsidRPr="004E54A5" w:rsidRDefault="00F074B2" w:rsidP="00F074B2">
      <w:pPr>
        <w:ind w:left="840" w:firstLineChars="200" w:firstLine="420"/>
        <w:rPr>
          <w:highlight w:val="green"/>
        </w:rPr>
      </w:pPr>
      <w:r w:rsidRPr="004E54A5">
        <w:rPr>
          <w:highlight w:val="green"/>
        </w:rPr>
        <w:t>"max_numsta":10,</w:t>
      </w:r>
    </w:p>
    <w:p w:rsidR="00F074B2" w:rsidRPr="004E54A5" w:rsidRDefault="00F074B2" w:rsidP="00F074B2">
      <w:pPr>
        <w:ind w:left="840" w:firstLineChars="200" w:firstLine="420"/>
        <w:rPr>
          <w:highlight w:val="green"/>
        </w:rPr>
      </w:pPr>
      <w:r w:rsidRPr="004E54A5">
        <w:rPr>
          <w:highlight w:val="green"/>
        </w:rPr>
        <w:t>"SecurityMode":1,</w:t>
      </w:r>
    </w:p>
    <w:p w:rsidR="00F074B2" w:rsidRPr="004E54A5" w:rsidRDefault="00F074B2" w:rsidP="00F074B2">
      <w:pPr>
        <w:ind w:left="840" w:firstLineChars="200" w:firstLine="420"/>
        <w:rPr>
          <w:highlight w:val="green"/>
        </w:rPr>
      </w:pPr>
      <w:r w:rsidRPr="004E54A5">
        <w:rPr>
          <w:highlight w:val="green"/>
        </w:rPr>
        <w:t>"Ssid":"",</w:t>
      </w:r>
    </w:p>
    <w:p w:rsidR="00F074B2" w:rsidRPr="004E54A5" w:rsidRDefault="00F074B2" w:rsidP="00F074B2">
      <w:pPr>
        <w:ind w:left="840" w:firstLineChars="200" w:firstLine="420"/>
        <w:rPr>
          <w:highlight w:val="green"/>
        </w:rPr>
      </w:pPr>
      <w:r w:rsidRPr="004E54A5">
        <w:rPr>
          <w:highlight w:val="green"/>
        </w:rPr>
        <w:t>"SsidHidden":1,</w:t>
      </w:r>
    </w:p>
    <w:p w:rsidR="00F074B2" w:rsidRPr="004E54A5" w:rsidRDefault="00F074B2" w:rsidP="00F074B2">
      <w:pPr>
        <w:ind w:left="840" w:firstLineChars="200" w:firstLine="420"/>
        <w:rPr>
          <w:highlight w:val="green"/>
        </w:rPr>
      </w:pPr>
      <w:r w:rsidRPr="004E54A5">
        <w:rPr>
          <w:highlight w:val="green"/>
        </w:rPr>
        <w:t>"WepKey":"",</w:t>
      </w:r>
    </w:p>
    <w:p w:rsidR="005459D6" w:rsidRPr="004E54A5" w:rsidRDefault="005459D6" w:rsidP="005459D6">
      <w:pPr>
        <w:ind w:left="840" w:firstLineChars="200" w:firstLine="420"/>
        <w:rPr>
          <w:highlight w:val="green"/>
        </w:rPr>
      </w:pPr>
      <w:r w:rsidRPr="004E54A5">
        <w:rPr>
          <w:highlight w:val="green"/>
        </w:rPr>
        <w:t>"WepType":1,</w:t>
      </w:r>
    </w:p>
    <w:p w:rsidR="005459D6" w:rsidRPr="00323790" w:rsidRDefault="005459D6" w:rsidP="005459D6">
      <w:pPr>
        <w:ind w:left="840" w:firstLineChars="200" w:firstLine="420"/>
        <w:rPr>
          <w:color w:val="auto"/>
          <w:highlight w:val="green"/>
        </w:rPr>
      </w:pPr>
      <w:r w:rsidRPr="00323790">
        <w:rPr>
          <w:color w:val="auto"/>
          <w:highlight w:val="green"/>
        </w:rPr>
        <w:t>"</w:t>
      </w:r>
      <w:r w:rsidRPr="00323790">
        <w:rPr>
          <w:rFonts w:hint="eastAsia"/>
          <w:color w:val="auto"/>
          <w:highlight w:val="green"/>
        </w:rPr>
        <w:t>WlanAPID</w:t>
      </w:r>
      <w:r w:rsidRPr="00323790">
        <w:rPr>
          <w:color w:val="auto"/>
          <w:highlight w:val="green"/>
        </w:rPr>
        <w:t>":</w:t>
      </w:r>
      <w:r w:rsidRPr="00323790">
        <w:rPr>
          <w:rFonts w:hint="eastAsia"/>
          <w:color w:val="auto"/>
          <w:highlight w:val="green"/>
        </w:rPr>
        <w:t>0,</w:t>
      </w:r>
      <w:r w:rsidRPr="00323790">
        <w:rPr>
          <w:color w:val="auto"/>
          <w:highlight w:val="green"/>
        </w:rPr>
        <w:t xml:space="preserve"> </w:t>
      </w:r>
    </w:p>
    <w:p w:rsidR="005459D6" w:rsidRPr="004E54A5" w:rsidRDefault="005459D6" w:rsidP="005459D6">
      <w:pPr>
        <w:ind w:left="840" w:firstLineChars="200" w:firstLine="420"/>
        <w:rPr>
          <w:highlight w:val="green"/>
        </w:rPr>
      </w:pPr>
      <w:r w:rsidRPr="004E54A5">
        <w:rPr>
          <w:highlight w:val="green"/>
        </w:rPr>
        <w:t>"WMode":1,</w:t>
      </w:r>
    </w:p>
    <w:p w:rsidR="005459D6" w:rsidRPr="004E54A5" w:rsidRDefault="005459D6" w:rsidP="005459D6">
      <w:pPr>
        <w:ind w:left="840" w:firstLineChars="200" w:firstLine="420"/>
        <w:rPr>
          <w:highlight w:val="green"/>
        </w:rPr>
      </w:pPr>
      <w:r w:rsidRPr="004E54A5">
        <w:rPr>
          <w:highlight w:val="green"/>
        </w:rPr>
        <w:t>"WpaKey":"",</w:t>
      </w:r>
    </w:p>
    <w:p w:rsidR="00F074B2" w:rsidRPr="004E54A5" w:rsidRDefault="005459D6" w:rsidP="005459D6">
      <w:pPr>
        <w:ind w:left="840" w:firstLineChars="200" w:firstLine="420"/>
        <w:rPr>
          <w:highlight w:val="green"/>
        </w:rPr>
      </w:pPr>
      <w:r w:rsidRPr="004E54A5">
        <w:rPr>
          <w:highlight w:val="green"/>
        </w:rPr>
        <w:t>"WpaType":1</w:t>
      </w:r>
    </w:p>
    <w:p w:rsidR="00F074B2" w:rsidRPr="004E54A5" w:rsidRDefault="00F074B2" w:rsidP="00F074B2">
      <w:pPr>
        <w:ind w:left="840"/>
        <w:rPr>
          <w:highlight w:val="green"/>
        </w:rPr>
      </w:pPr>
      <w:r w:rsidRPr="004E54A5">
        <w:rPr>
          <w:rFonts w:hint="eastAsia"/>
          <w:highlight w:val="green"/>
        </w:rPr>
        <w:t>}</w:t>
      </w:r>
      <w:r w:rsidR="0007300E">
        <w:rPr>
          <w:rFonts w:hint="eastAsia"/>
          <w:highlight w:val="green"/>
        </w:rPr>
        <w:t>]</w:t>
      </w:r>
      <w:r w:rsidRPr="004E54A5">
        <w:rPr>
          <w:highlight w:val="green"/>
        </w:rPr>
        <w:t>,</w:t>
      </w:r>
    </w:p>
    <w:p w:rsidR="00BF58B2" w:rsidRPr="00323790" w:rsidRDefault="00F074B2" w:rsidP="005459D6">
      <w:pPr>
        <w:ind w:left="840"/>
        <w:rPr>
          <w:color w:val="auto"/>
          <w:highlight w:val="red"/>
        </w:rPr>
      </w:pPr>
      <w:r w:rsidRPr="00323790">
        <w:rPr>
          <w:color w:val="auto"/>
          <w:highlight w:val="red"/>
        </w:rPr>
        <w:t>"curr_num":3</w:t>
      </w:r>
      <w:r w:rsidR="005459D6" w:rsidRPr="00323790">
        <w:rPr>
          <w:rFonts w:hint="eastAsia"/>
          <w:color w:val="auto"/>
          <w:highlight w:val="red"/>
        </w:rPr>
        <w:t>,</w:t>
      </w:r>
    </w:p>
    <w:p w:rsidR="0094216D" w:rsidRDefault="005459D6" w:rsidP="0094216D">
      <w:pPr>
        <w:ind w:left="840"/>
        <w:rPr>
          <w:highlight w:val="green"/>
        </w:rPr>
      </w:pPr>
      <w:r w:rsidRPr="004E54A5">
        <w:rPr>
          <w:highlight w:val="green"/>
        </w:rPr>
        <w:t>"WlanAPMode":0</w:t>
      </w:r>
      <w:r w:rsidR="0094216D">
        <w:rPr>
          <w:rFonts w:hint="eastAsia"/>
          <w:highlight w:val="green"/>
        </w:rPr>
        <w:t>,</w:t>
      </w:r>
    </w:p>
    <w:p w:rsidR="0094216D" w:rsidRPr="0094216D" w:rsidRDefault="0094216D" w:rsidP="0094216D">
      <w:pPr>
        <w:ind w:left="840"/>
        <w:rPr>
          <w:highlight w:val="yellow"/>
        </w:rPr>
      </w:pPr>
      <w:r w:rsidRPr="0094216D">
        <w:rPr>
          <w:highlight w:val="yellow"/>
        </w:rPr>
        <w:t>"WiFiOffTime":0</w:t>
      </w:r>
    </w:p>
    <w:p w:rsidR="005459D6" w:rsidRPr="004E54A5" w:rsidRDefault="005459D6" w:rsidP="005459D6">
      <w:pPr>
        <w:ind w:left="840"/>
        <w:rPr>
          <w:highlight w:val="green"/>
        </w:rPr>
      </w:pPr>
    </w:p>
    <w:p w:rsidR="007166D7" w:rsidRPr="004E54A5" w:rsidRDefault="007166D7" w:rsidP="007166D7">
      <w:pPr>
        <w:ind w:left="420"/>
        <w:rPr>
          <w:highlight w:val="green"/>
        </w:rPr>
      </w:pPr>
      <w:r w:rsidRPr="004E54A5">
        <w:rPr>
          <w:highlight w:val="green"/>
        </w:rPr>
        <w:t>},</w:t>
      </w:r>
    </w:p>
    <w:p w:rsidR="007166D7" w:rsidRPr="004E54A5" w:rsidRDefault="007166D7" w:rsidP="007166D7">
      <w:pPr>
        <w:ind w:left="420"/>
        <w:rPr>
          <w:highlight w:val="green"/>
        </w:rPr>
      </w:pPr>
      <w:r w:rsidRPr="004E54A5">
        <w:rPr>
          <w:highlight w:val="green"/>
        </w:rPr>
        <w:t>"id": "5.4</w:t>
      </w:r>
    </w:p>
    <w:p w:rsidR="007166D7" w:rsidRPr="004E54A5" w:rsidRDefault="007166D7" w:rsidP="007166D7">
      <w:pPr>
        <w:rPr>
          <w:highlight w:val="green"/>
        </w:rPr>
      </w:pPr>
      <w:r w:rsidRPr="004E54A5">
        <w:rPr>
          <w:highlight w:val="green"/>
        </w:rPr>
        <w:t>}</w:t>
      </w:r>
    </w:p>
    <w:p w:rsidR="007166D7" w:rsidRPr="004E54A5" w:rsidRDefault="007166D7" w:rsidP="007166D7">
      <w:pPr>
        <w:pStyle w:val="af8"/>
        <w:numPr>
          <w:ilvl w:val="0"/>
          <w:numId w:val="5"/>
        </w:numPr>
        <w:rPr>
          <w:color w:val="FF0000"/>
          <w:highlight w:val="green"/>
        </w:rPr>
      </w:pPr>
      <w:r w:rsidRPr="004E54A5">
        <w:rPr>
          <w:color w:val="FF0000"/>
          <w:highlight w:val="green"/>
        </w:rPr>
        <w:t>Note: If only support one mode, the optional paramers are no required.</w:t>
      </w:r>
    </w:p>
    <w:p w:rsidR="007166D7" w:rsidRPr="004E54A5" w:rsidRDefault="007166D7" w:rsidP="007166D7">
      <w:pPr>
        <w:pStyle w:val="4"/>
        <w:numPr>
          <w:ilvl w:val="3"/>
          <w:numId w:val="5"/>
        </w:numPr>
        <w:spacing w:line="372" w:lineRule="auto"/>
        <w:jc w:val="left"/>
        <w:rPr>
          <w:highlight w:val="green"/>
        </w:rPr>
      </w:pPr>
      <w:bookmarkStart w:id="418" w:name="__RefHeading__56558_1585609034"/>
      <w:bookmarkEnd w:id="418"/>
      <w:r w:rsidRPr="004E54A5">
        <w:rPr>
          <w:highlight w:val="green"/>
        </w:rPr>
        <w:lastRenderedPageBreak/>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834"/>
        <w:gridCol w:w="1415"/>
        <w:gridCol w:w="3111"/>
      </w:tblGrid>
      <w:tr w:rsidR="007166D7" w:rsidRPr="00323790" w:rsidTr="00DF6536">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pStyle w:val="af9"/>
              <w:spacing w:before="240"/>
              <w:jc w:val="both"/>
              <w:rPr>
                <w:b/>
                <w:color w:val="auto"/>
                <w:sz w:val="22"/>
                <w:highlight w:val="green"/>
                <w:lang w:val="en-GB"/>
              </w:rPr>
            </w:pPr>
            <w:r w:rsidRPr="00323790">
              <w:rPr>
                <w:b/>
                <w:color w:val="auto"/>
                <w:sz w:val="22"/>
                <w:highlight w:val="green"/>
                <w:lang w:val="en-GB"/>
              </w:rPr>
              <w:t>Field</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pStyle w:val="af9"/>
              <w:spacing w:before="240"/>
              <w:jc w:val="both"/>
              <w:rPr>
                <w:b/>
                <w:color w:val="auto"/>
                <w:sz w:val="22"/>
                <w:highlight w:val="green"/>
                <w:lang w:val="en-GB"/>
              </w:rPr>
            </w:pPr>
            <w:r w:rsidRPr="00323790">
              <w:rPr>
                <w:b/>
                <w:color w:val="auto"/>
                <w:sz w:val="22"/>
                <w:highlight w:val="green"/>
                <w:lang w:val="en-GB"/>
              </w:rPr>
              <w:t>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pStyle w:val="af9"/>
              <w:spacing w:before="240"/>
              <w:jc w:val="both"/>
              <w:rPr>
                <w:b/>
                <w:color w:val="auto"/>
                <w:sz w:val="22"/>
                <w:highlight w:val="green"/>
                <w:lang w:val="en-GB"/>
              </w:rPr>
            </w:pPr>
            <w:r w:rsidRPr="00323790">
              <w:rPr>
                <w:b/>
                <w:color w:val="auto"/>
                <w:sz w:val="22"/>
                <w:highlight w:val="green"/>
                <w:lang w:val="en-GB"/>
              </w:rPr>
              <w:t>Changable</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pStyle w:val="af9"/>
              <w:spacing w:before="240"/>
              <w:rPr>
                <w:b/>
                <w:color w:val="auto"/>
                <w:sz w:val="22"/>
                <w:highlight w:val="green"/>
                <w:lang w:val="en-GB"/>
              </w:rPr>
            </w:pPr>
            <w:r w:rsidRPr="00323790">
              <w:rPr>
                <w:b/>
                <w:color w:val="auto"/>
                <w:sz w:val="22"/>
                <w:highlight w:val="green"/>
                <w:lang w:val="en-GB"/>
              </w:rPr>
              <w:t>Description</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ApIsolation</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0: disable</w:t>
            </w:r>
          </w:p>
          <w:p w:rsidR="005459D6" w:rsidRPr="00323790" w:rsidRDefault="005459D6" w:rsidP="00E443BE">
            <w:pPr>
              <w:spacing w:line="300" w:lineRule="auto"/>
              <w:jc w:val="left"/>
              <w:rPr>
                <w:color w:val="auto"/>
                <w:highlight w:val="green"/>
              </w:rPr>
            </w:pPr>
            <w:r w:rsidRPr="00323790">
              <w:rPr>
                <w:color w:val="auto"/>
                <w:highlight w:val="green"/>
              </w:rPr>
              <w:t>1: enable</w:t>
            </w:r>
          </w:p>
        </w:tc>
      </w:tr>
      <w:tr w:rsidR="005459D6" w:rsidRPr="00323790" w:rsidTr="00DF6536">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r w:rsidRPr="00323790">
              <w:rPr>
                <w:rFonts w:hint="eastAsia"/>
                <w:color w:val="auto"/>
                <w:highlight w:val="green"/>
              </w:rPr>
              <w:t>ApStatus</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Bandwidth</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 xml:space="preserve">0: </w:t>
            </w:r>
            <w:r w:rsidR="007F1F7E">
              <w:rPr>
                <w:rFonts w:hint="eastAsia"/>
                <w:color w:val="auto"/>
                <w:highlight w:val="green"/>
              </w:rPr>
              <w:t>Auto(</w:t>
            </w:r>
            <w:r w:rsidR="007F1F7E" w:rsidRPr="00323790">
              <w:rPr>
                <w:color w:val="auto"/>
                <w:highlight w:val="green"/>
              </w:rPr>
              <w:t>20MHz/40MHz</w:t>
            </w:r>
            <w:r w:rsidR="007F1F7E">
              <w:rPr>
                <w:rFonts w:hint="eastAsia"/>
                <w:color w:val="auto"/>
                <w:highlight w:val="green"/>
              </w:rPr>
              <w:t>)</w:t>
            </w:r>
            <w:r w:rsidRPr="00323790">
              <w:rPr>
                <w:color w:val="auto"/>
                <w:highlight w:val="green"/>
              </w:rPr>
              <w:t xml:space="preserve">;  </w:t>
            </w:r>
          </w:p>
          <w:p w:rsidR="005459D6" w:rsidRPr="00323790" w:rsidRDefault="005459D6" w:rsidP="00E443BE">
            <w:pPr>
              <w:spacing w:line="300" w:lineRule="auto"/>
              <w:jc w:val="left"/>
              <w:rPr>
                <w:color w:val="auto"/>
                <w:highlight w:val="green"/>
              </w:rPr>
            </w:pPr>
            <w:r w:rsidRPr="00323790">
              <w:rPr>
                <w:color w:val="auto"/>
                <w:highlight w:val="green"/>
              </w:rPr>
              <w:t xml:space="preserve">1: </w:t>
            </w:r>
            <w:r w:rsidR="007F1F7E" w:rsidRPr="00323790">
              <w:rPr>
                <w:color w:val="auto"/>
                <w:highlight w:val="green"/>
              </w:rPr>
              <w:t>20MHz</w:t>
            </w:r>
            <w:r w:rsidRPr="00323790">
              <w:rPr>
                <w:color w:val="auto"/>
                <w:highlight w:val="green"/>
              </w:rPr>
              <w:t xml:space="preserve">;  </w:t>
            </w:r>
          </w:p>
          <w:p w:rsidR="005459D6" w:rsidRPr="00323790" w:rsidRDefault="005459D6" w:rsidP="007F1F7E">
            <w:pPr>
              <w:spacing w:line="300" w:lineRule="auto"/>
              <w:jc w:val="left"/>
              <w:rPr>
                <w:color w:val="auto"/>
                <w:highlight w:val="green"/>
              </w:rPr>
            </w:pPr>
            <w:r w:rsidRPr="00323790">
              <w:rPr>
                <w:color w:val="auto"/>
                <w:highlight w:val="green"/>
              </w:rPr>
              <w:t xml:space="preserve">2: </w:t>
            </w:r>
            <w:r w:rsidR="007F1F7E" w:rsidRPr="00323790">
              <w:rPr>
                <w:color w:val="auto"/>
                <w:highlight w:val="green"/>
              </w:rPr>
              <w:t>40MHz</w:t>
            </w:r>
            <w:r w:rsidR="007F1F7E">
              <w:rPr>
                <w:rFonts w:hint="eastAsia"/>
                <w:color w:val="auto"/>
                <w:highlight w:val="green"/>
              </w:rPr>
              <w:t>;</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Channel</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The current used 2.4G WIFI Channel:</w:t>
            </w:r>
          </w:p>
          <w:p w:rsidR="005459D6" w:rsidRPr="00323790" w:rsidRDefault="005459D6" w:rsidP="00E443BE">
            <w:pPr>
              <w:spacing w:line="300" w:lineRule="auto"/>
              <w:jc w:val="left"/>
              <w:rPr>
                <w:color w:val="auto"/>
                <w:highlight w:val="green"/>
              </w:rPr>
            </w:pPr>
            <w:r w:rsidRPr="00323790">
              <w:rPr>
                <w:color w:val="auto"/>
                <w:highlight w:val="green"/>
              </w:rPr>
              <w:t>0: Auto</w:t>
            </w:r>
          </w:p>
          <w:p w:rsidR="005459D6" w:rsidRPr="00323790" w:rsidRDefault="005459D6" w:rsidP="00E443BE">
            <w:pPr>
              <w:spacing w:line="300" w:lineRule="auto"/>
              <w:jc w:val="left"/>
              <w:rPr>
                <w:color w:val="auto"/>
                <w:highlight w:val="green"/>
              </w:rPr>
            </w:pPr>
            <w:r w:rsidRPr="00323790">
              <w:rPr>
                <w:color w:val="auto"/>
                <w:highlight w:val="green"/>
              </w:rPr>
              <w:t>1-14: Other channel</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CountryCode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Country Code</w:t>
            </w:r>
          </w:p>
        </w:tc>
      </w:tr>
      <w:tr w:rsidR="005459D6" w:rsidRPr="00323790" w:rsidTr="00DF6536">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5459D6">
            <w:pPr>
              <w:spacing w:line="300" w:lineRule="auto"/>
              <w:jc w:val="left"/>
              <w:rPr>
                <w:color w:val="auto"/>
                <w:highlight w:val="green"/>
              </w:rPr>
            </w:pPr>
            <w:r w:rsidRPr="00323790">
              <w:rPr>
                <w:rFonts w:hint="eastAsia"/>
                <w:color w:val="auto"/>
                <w:highlight w:val="green"/>
              </w:rPr>
              <w:t>CurChannel</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323790" w:rsidP="00323790">
            <w:pPr>
              <w:spacing w:line="300" w:lineRule="auto"/>
              <w:jc w:val="left"/>
              <w:rPr>
                <w:color w:val="auto"/>
                <w:highlight w:val="green"/>
              </w:rPr>
            </w:pPr>
            <w:r w:rsidRPr="00323790">
              <w:rPr>
                <w:rFonts w:hint="eastAsia"/>
                <w:color w:val="auto"/>
                <w:highlight w:val="green"/>
              </w:rPr>
              <w:t>C</w:t>
            </w:r>
            <w:r w:rsidR="000F4A40" w:rsidRPr="00323790">
              <w:rPr>
                <w:color w:val="auto"/>
                <w:highlight w:val="green"/>
              </w:rPr>
              <w:t xml:space="preserve">urrent </w:t>
            </w:r>
            <w:r w:rsidRPr="00323790">
              <w:rPr>
                <w:rFonts w:hint="eastAsia"/>
                <w:color w:val="auto"/>
                <w:highlight w:val="green"/>
              </w:rPr>
              <w:t>c</w:t>
            </w:r>
            <w:r w:rsidR="000F4A40" w:rsidRPr="00323790">
              <w:rPr>
                <w:color w:val="auto"/>
                <w:highlight w:val="green"/>
              </w:rPr>
              <w:t>hannel</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curr_num</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 xml:space="preserve">Current client count that connect to </w:t>
            </w:r>
            <w:r w:rsidRPr="00323790">
              <w:rPr>
                <w:rFonts w:hint="eastAsia"/>
                <w:color w:val="auto"/>
                <w:highlight w:val="green"/>
              </w:rPr>
              <w:t>Main</w:t>
            </w:r>
            <w:r w:rsidRPr="00323790">
              <w:rPr>
                <w:color w:val="auto"/>
                <w:highlight w:val="green"/>
              </w:rPr>
              <w:t xml:space="preserve"> </w:t>
            </w:r>
            <w:r w:rsidRPr="00323790">
              <w:rPr>
                <w:rFonts w:hint="eastAsia"/>
                <w:color w:val="auto"/>
                <w:highlight w:val="green"/>
              </w:rPr>
              <w:t xml:space="preserve"> SSID</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max_numsta</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2.4 G WIFI max number client</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SecurityMode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0: disable</w:t>
            </w:r>
          </w:p>
          <w:p w:rsidR="005459D6" w:rsidRPr="00323790" w:rsidRDefault="005459D6" w:rsidP="00E443BE">
            <w:pPr>
              <w:spacing w:line="300" w:lineRule="auto"/>
              <w:jc w:val="left"/>
              <w:rPr>
                <w:color w:val="auto"/>
                <w:highlight w:val="green"/>
              </w:rPr>
            </w:pPr>
            <w:r w:rsidRPr="00323790">
              <w:rPr>
                <w:color w:val="auto"/>
                <w:highlight w:val="green"/>
              </w:rPr>
              <w:t>1: wep</w:t>
            </w:r>
          </w:p>
          <w:p w:rsidR="005459D6" w:rsidRPr="00323790" w:rsidRDefault="005459D6" w:rsidP="00E443BE">
            <w:pPr>
              <w:spacing w:line="300" w:lineRule="auto"/>
              <w:jc w:val="left"/>
              <w:rPr>
                <w:color w:val="auto"/>
                <w:highlight w:val="green"/>
              </w:rPr>
            </w:pPr>
            <w:r w:rsidRPr="00323790">
              <w:rPr>
                <w:color w:val="auto"/>
                <w:highlight w:val="green"/>
              </w:rPr>
              <w:t>2: WPA</w:t>
            </w:r>
          </w:p>
          <w:p w:rsidR="005459D6" w:rsidRPr="00323790" w:rsidRDefault="005459D6" w:rsidP="00E443BE">
            <w:pPr>
              <w:spacing w:line="300" w:lineRule="auto"/>
              <w:jc w:val="left"/>
              <w:rPr>
                <w:color w:val="auto"/>
                <w:highlight w:val="green"/>
              </w:rPr>
            </w:pPr>
            <w:r w:rsidRPr="00323790">
              <w:rPr>
                <w:color w:val="auto"/>
                <w:highlight w:val="green"/>
              </w:rPr>
              <w:t>3: WPA2</w:t>
            </w:r>
          </w:p>
          <w:p w:rsidR="005459D6" w:rsidRPr="00323790" w:rsidRDefault="005459D6" w:rsidP="00E443BE">
            <w:pPr>
              <w:spacing w:line="300" w:lineRule="auto"/>
              <w:jc w:val="left"/>
              <w:rPr>
                <w:color w:val="auto"/>
                <w:highlight w:val="green"/>
              </w:rPr>
            </w:pPr>
            <w:r w:rsidRPr="00323790">
              <w:rPr>
                <w:color w:val="auto"/>
                <w:highlight w:val="green"/>
              </w:rPr>
              <w:t>4: WPA/WPA2</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Ssid</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SSID</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SsidHidden</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0:</w:t>
            </w:r>
            <w:bookmarkStart w:id="419" w:name="OLE_LINK31"/>
            <w:bookmarkEnd w:id="419"/>
            <w:r w:rsidRPr="00323790">
              <w:rPr>
                <w:color w:val="auto"/>
                <w:highlight w:val="green"/>
              </w:rPr>
              <w:t>disable</w:t>
            </w:r>
          </w:p>
          <w:p w:rsidR="005459D6" w:rsidRPr="00323790" w:rsidRDefault="005459D6" w:rsidP="00E443BE">
            <w:pPr>
              <w:spacing w:line="300" w:lineRule="auto"/>
              <w:jc w:val="left"/>
              <w:rPr>
                <w:color w:val="auto"/>
                <w:highlight w:val="green"/>
              </w:rPr>
            </w:pPr>
            <w:r w:rsidRPr="00323790">
              <w:rPr>
                <w:color w:val="auto"/>
                <w:highlight w:val="green"/>
              </w:rPr>
              <w:t>1: enable</w:t>
            </w: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WepKey</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p>
        </w:tc>
      </w:tr>
      <w:tr w:rsidR="005459D6"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WepType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E443BE">
            <w:pPr>
              <w:spacing w:line="300" w:lineRule="auto"/>
              <w:jc w:val="left"/>
              <w:rPr>
                <w:color w:val="auto"/>
                <w:highlight w:val="green"/>
              </w:rPr>
            </w:pPr>
            <w:r w:rsidRPr="00323790">
              <w:rPr>
                <w:color w:val="auto"/>
                <w:highlight w:val="green"/>
              </w:rPr>
              <w:t>0: OPEN</w:t>
            </w:r>
          </w:p>
          <w:p w:rsidR="005459D6" w:rsidRPr="00323790" w:rsidRDefault="005459D6" w:rsidP="00E443BE">
            <w:pPr>
              <w:spacing w:line="300" w:lineRule="auto"/>
              <w:jc w:val="left"/>
              <w:rPr>
                <w:color w:val="auto"/>
                <w:highlight w:val="green"/>
              </w:rPr>
            </w:pPr>
            <w:r w:rsidRPr="00323790">
              <w:rPr>
                <w:color w:val="auto"/>
                <w:highlight w:val="green"/>
              </w:rPr>
              <w:t>1: share</w:t>
            </w:r>
          </w:p>
        </w:tc>
      </w:tr>
      <w:tr w:rsidR="005459D6" w:rsidRPr="00323790" w:rsidTr="00DF6536">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5459D6">
            <w:pPr>
              <w:spacing w:line="300" w:lineRule="auto"/>
              <w:jc w:val="left"/>
              <w:rPr>
                <w:color w:val="auto"/>
                <w:highlight w:val="green"/>
              </w:rPr>
            </w:pPr>
            <w:r w:rsidRPr="00323790">
              <w:rPr>
                <w:rFonts w:hint="eastAsia"/>
                <w:color w:val="auto"/>
                <w:highlight w:val="green"/>
              </w:rPr>
              <w:t>WlanAPID</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459D6" w:rsidRPr="00323790" w:rsidRDefault="005459D6" w:rsidP="00F80D81">
            <w:pPr>
              <w:spacing w:line="300" w:lineRule="auto"/>
              <w:jc w:val="left"/>
              <w:rPr>
                <w:color w:val="auto"/>
                <w:highlight w:val="green"/>
              </w:rPr>
            </w:pPr>
          </w:p>
        </w:tc>
      </w:tr>
      <w:tr w:rsidR="004E54A5"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WMode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 xml:space="preserve">2.4G: </w:t>
            </w:r>
          </w:p>
          <w:p w:rsidR="004E54A5" w:rsidRPr="00323790" w:rsidRDefault="004E54A5" w:rsidP="00E443BE">
            <w:pPr>
              <w:spacing w:line="300" w:lineRule="auto"/>
              <w:jc w:val="left"/>
              <w:rPr>
                <w:color w:val="auto"/>
                <w:highlight w:val="green"/>
              </w:rPr>
            </w:pPr>
            <w:r w:rsidRPr="00323790">
              <w:rPr>
                <w:color w:val="auto"/>
                <w:highlight w:val="green"/>
              </w:rPr>
              <w:t xml:space="preserve">0: 802.11b; </w:t>
            </w:r>
            <w:r w:rsidRPr="00323790">
              <w:rPr>
                <w:color w:val="auto"/>
                <w:highlight w:val="green"/>
              </w:rPr>
              <w:br/>
              <w:t>1: 802.11b/g;</w:t>
            </w:r>
          </w:p>
          <w:p w:rsidR="004E54A5" w:rsidRPr="00323790" w:rsidRDefault="004E54A5" w:rsidP="00E443BE">
            <w:pPr>
              <w:spacing w:line="300" w:lineRule="auto"/>
              <w:jc w:val="left"/>
              <w:rPr>
                <w:color w:val="auto"/>
                <w:highlight w:val="green"/>
              </w:rPr>
            </w:pPr>
            <w:r w:rsidRPr="00323790">
              <w:rPr>
                <w:color w:val="auto"/>
                <w:highlight w:val="green"/>
              </w:rPr>
              <w:t>2: 802.11b/g/n</w:t>
            </w:r>
          </w:p>
          <w:p w:rsidR="004E54A5" w:rsidRPr="00323790" w:rsidRDefault="004E54A5" w:rsidP="00E443BE">
            <w:pPr>
              <w:spacing w:line="300" w:lineRule="auto"/>
              <w:jc w:val="left"/>
              <w:rPr>
                <w:color w:val="auto"/>
                <w:highlight w:val="green"/>
              </w:rPr>
            </w:pPr>
            <w:r w:rsidRPr="00323790">
              <w:rPr>
                <w:color w:val="auto"/>
                <w:highlight w:val="green"/>
              </w:rPr>
              <w:t>3: Auto</w:t>
            </w:r>
          </w:p>
        </w:tc>
      </w:tr>
      <w:tr w:rsidR="004E54A5"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WpaKey</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p>
        </w:tc>
      </w:tr>
      <w:tr w:rsidR="004E54A5" w:rsidRPr="00323790" w:rsidTr="00E443BE">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WpaType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E54A5" w:rsidRPr="00323790" w:rsidRDefault="004E54A5" w:rsidP="00E443BE">
            <w:pPr>
              <w:spacing w:line="300" w:lineRule="auto"/>
              <w:jc w:val="left"/>
              <w:rPr>
                <w:color w:val="auto"/>
                <w:highlight w:val="green"/>
              </w:rPr>
            </w:pPr>
            <w:r w:rsidRPr="00323790">
              <w:rPr>
                <w:color w:val="auto"/>
                <w:highlight w:val="green"/>
              </w:rPr>
              <w:t>0: TKIP</w:t>
            </w:r>
          </w:p>
          <w:p w:rsidR="004E54A5" w:rsidRPr="00323790" w:rsidRDefault="004E54A5" w:rsidP="00E443BE">
            <w:pPr>
              <w:spacing w:line="300" w:lineRule="auto"/>
              <w:jc w:val="left"/>
              <w:rPr>
                <w:color w:val="auto"/>
                <w:highlight w:val="green"/>
              </w:rPr>
            </w:pPr>
            <w:r w:rsidRPr="00323790">
              <w:rPr>
                <w:color w:val="auto"/>
                <w:highlight w:val="green"/>
              </w:rPr>
              <w:t>1: AES</w:t>
            </w:r>
          </w:p>
          <w:p w:rsidR="004E54A5" w:rsidRPr="00323790" w:rsidRDefault="004E54A5" w:rsidP="00E443BE">
            <w:pPr>
              <w:spacing w:line="300" w:lineRule="auto"/>
              <w:jc w:val="left"/>
              <w:rPr>
                <w:color w:val="auto"/>
                <w:highlight w:val="green"/>
              </w:rPr>
            </w:pPr>
            <w:r w:rsidRPr="00323790">
              <w:rPr>
                <w:color w:val="auto"/>
                <w:highlight w:val="green"/>
              </w:rPr>
              <w:t>2: AUTO</w:t>
            </w:r>
          </w:p>
        </w:tc>
      </w:tr>
      <w:tr w:rsidR="007166D7" w:rsidRPr="00323790" w:rsidTr="00DF6536">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spacing w:line="300" w:lineRule="auto"/>
              <w:jc w:val="left"/>
              <w:rPr>
                <w:color w:val="auto"/>
                <w:highlight w:val="green"/>
              </w:rPr>
            </w:pPr>
            <w:r w:rsidRPr="00323790">
              <w:rPr>
                <w:color w:val="auto"/>
                <w:highlight w:val="green"/>
              </w:rPr>
              <w:lastRenderedPageBreak/>
              <w:t>WlanAPMode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spacing w:line="300" w:lineRule="auto"/>
              <w:jc w:val="left"/>
              <w:rPr>
                <w:color w:val="auto"/>
                <w:highlight w:val="green"/>
              </w:rPr>
            </w:pPr>
            <w:r w:rsidRPr="00323790">
              <w:rPr>
                <w:color w:val="auto"/>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spacing w:line="300" w:lineRule="auto"/>
              <w:jc w:val="left"/>
              <w:rPr>
                <w:color w:val="auto"/>
                <w:highlight w:val="green"/>
              </w:rPr>
            </w:pPr>
            <w:r w:rsidRPr="00323790">
              <w:rPr>
                <w:color w:val="auto"/>
                <w:highlight w:val="green"/>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323790" w:rsidRDefault="007166D7" w:rsidP="00F80D81">
            <w:pPr>
              <w:spacing w:line="300" w:lineRule="auto"/>
              <w:jc w:val="left"/>
              <w:rPr>
                <w:color w:val="auto"/>
                <w:highlight w:val="green"/>
              </w:rPr>
            </w:pPr>
            <w:r w:rsidRPr="00323790">
              <w:rPr>
                <w:color w:val="auto"/>
                <w:highlight w:val="green"/>
              </w:rPr>
              <w:t>Wlan running mode:</w:t>
            </w:r>
          </w:p>
          <w:p w:rsidR="007166D7" w:rsidRPr="00323790" w:rsidRDefault="007166D7" w:rsidP="00F80D81">
            <w:pPr>
              <w:spacing w:line="300" w:lineRule="auto"/>
              <w:jc w:val="left"/>
              <w:rPr>
                <w:color w:val="auto"/>
                <w:highlight w:val="green"/>
              </w:rPr>
            </w:pPr>
            <w:r w:rsidRPr="00323790">
              <w:rPr>
                <w:color w:val="auto"/>
                <w:highlight w:val="green"/>
              </w:rPr>
              <w:t>0: 2.4G</w:t>
            </w:r>
          </w:p>
          <w:p w:rsidR="007166D7" w:rsidRPr="00323790" w:rsidRDefault="007166D7" w:rsidP="00F80D81">
            <w:pPr>
              <w:spacing w:line="300" w:lineRule="auto"/>
              <w:jc w:val="left"/>
              <w:rPr>
                <w:color w:val="auto"/>
                <w:highlight w:val="green"/>
              </w:rPr>
            </w:pPr>
            <w:r w:rsidRPr="00323790">
              <w:rPr>
                <w:color w:val="auto"/>
                <w:highlight w:val="green"/>
              </w:rPr>
              <w:t>1: 5G</w:t>
            </w:r>
          </w:p>
          <w:p w:rsidR="007166D7" w:rsidRPr="00323790" w:rsidRDefault="007166D7" w:rsidP="00F80D81">
            <w:pPr>
              <w:spacing w:line="300" w:lineRule="auto"/>
              <w:jc w:val="left"/>
              <w:rPr>
                <w:color w:val="auto"/>
                <w:highlight w:val="green"/>
              </w:rPr>
            </w:pPr>
            <w:r w:rsidRPr="00323790">
              <w:rPr>
                <w:color w:val="auto"/>
                <w:highlight w:val="green"/>
              </w:rPr>
              <w:t>2: 2.4G and 5G</w:t>
            </w:r>
          </w:p>
        </w:tc>
      </w:tr>
      <w:tr w:rsidR="0094216D" w:rsidRPr="00323790" w:rsidTr="00DF6536">
        <w:trPr>
          <w:trHeight w:val="469"/>
        </w:trPr>
        <w:tc>
          <w:tcPr>
            <w:tcW w:w="29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4216D" w:rsidRPr="00522ABE" w:rsidRDefault="0094216D" w:rsidP="00F80D81">
            <w:pPr>
              <w:spacing w:line="300" w:lineRule="auto"/>
              <w:jc w:val="left"/>
              <w:rPr>
                <w:color w:val="auto"/>
                <w:highlight w:val="yellow"/>
              </w:rPr>
            </w:pPr>
            <w:r w:rsidRPr="00522ABE">
              <w:rPr>
                <w:highlight w:val="yellow"/>
              </w:rPr>
              <w:t>WiFiOffTime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4216D" w:rsidRPr="00522ABE" w:rsidRDefault="0094216D" w:rsidP="00F80D81">
            <w:pPr>
              <w:spacing w:line="300" w:lineRule="auto"/>
              <w:jc w:val="left"/>
              <w:rPr>
                <w:color w:val="auto"/>
                <w:highlight w:val="yellow"/>
              </w:rPr>
            </w:pPr>
            <w:r w:rsidRPr="00522ABE">
              <w:rPr>
                <w:color w:val="auto"/>
                <w:highlight w:val="yellow"/>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4216D" w:rsidRPr="00522ABE" w:rsidRDefault="0094216D" w:rsidP="00F80D81">
            <w:pPr>
              <w:spacing w:line="300" w:lineRule="auto"/>
              <w:jc w:val="left"/>
              <w:rPr>
                <w:color w:val="auto"/>
                <w:highlight w:val="yellow"/>
              </w:rPr>
            </w:pPr>
            <w:r w:rsidRPr="00522ABE">
              <w:rPr>
                <w:rFonts w:hint="eastAsia"/>
                <w:color w:val="auto"/>
                <w:highlight w:val="yellow"/>
              </w:rPr>
              <w:t>Yes</w:t>
            </w:r>
          </w:p>
        </w:tc>
        <w:tc>
          <w:tcPr>
            <w:tcW w:w="31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4216D" w:rsidRPr="00522ABE" w:rsidRDefault="0094216D" w:rsidP="0094216D">
            <w:pPr>
              <w:spacing w:line="300" w:lineRule="auto"/>
              <w:jc w:val="left"/>
              <w:rPr>
                <w:color w:val="auto"/>
                <w:highlight w:val="yellow"/>
              </w:rPr>
            </w:pPr>
            <w:r w:rsidRPr="00522ABE">
              <w:rPr>
                <w:color w:val="auto"/>
                <w:highlight w:val="yellow"/>
              </w:rPr>
              <w:t>WIFI sleep time</w:t>
            </w:r>
            <w:r w:rsidRPr="00522ABE">
              <w:rPr>
                <w:rFonts w:hint="eastAsia"/>
                <w:color w:val="auto"/>
                <w:highlight w:val="yellow"/>
              </w:rPr>
              <w:t>:</w:t>
            </w:r>
            <w:r w:rsidRPr="00522ABE">
              <w:rPr>
                <w:color w:val="auto"/>
                <w:highlight w:val="yellow"/>
              </w:rPr>
              <w:t xml:space="preserve"> </w:t>
            </w:r>
          </w:p>
          <w:p w:rsidR="00AC6599" w:rsidRPr="00522ABE" w:rsidRDefault="00AC6599" w:rsidP="00AC6599">
            <w:pPr>
              <w:spacing w:line="300" w:lineRule="auto"/>
              <w:jc w:val="left"/>
              <w:rPr>
                <w:color w:val="auto"/>
                <w:highlight w:val="yellow"/>
              </w:rPr>
            </w:pPr>
            <w:r w:rsidRPr="00522ABE">
              <w:rPr>
                <w:color w:val="auto"/>
                <w:highlight w:val="yellow"/>
              </w:rPr>
              <w:t xml:space="preserve">0:disable </w:t>
            </w:r>
          </w:p>
          <w:p w:rsidR="0094216D" w:rsidRPr="00522ABE" w:rsidRDefault="00522ABE" w:rsidP="00AC6599">
            <w:pPr>
              <w:spacing w:line="300" w:lineRule="auto"/>
              <w:jc w:val="left"/>
              <w:rPr>
                <w:color w:val="auto"/>
                <w:highlight w:val="yellow"/>
              </w:rPr>
            </w:pPr>
            <w:r w:rsidRPr="00522ABE">
              <w:rPr>
                <w:color w:val="auto"/>
                <w:highlight w:val="yellow"/>
              </w:rPr>
              <w:t>The other digits represent the time for sleep</w:t>
            </w:r>
            <w:r w:rsidR="00CB7AEE">
              <w:rPr>
                <w:rFonts w:hint="eastAsia"/>
                <w:color w:val="auto"/>
                <w:highlight w:val="yellow"/>
              </w:rPr>
              <w:t>.</w:t>
            </w:r>
          </w:p>
        </w:tc>
      </w:tr>
    </w:tbl>
    <w:p w:rsidR="007166D7" w:rsidRPr="004E54A5" w:rsidRDefault="007166D7" w:rsidP="007166D7">
      <w:pPr>
        <w:pStyle w:val="4"/>
        <w:numPr>
          <w:ilvl w:val="3"/>
          <w:numId w:val="1"/>
        </w:numPr>
        <w:rPr>
          <w:highlight w:val="green"/>
        </w:rPr>
      </w:pPr>
      <w:r w:rsidRPr="004E54A5">
        <w:rPr>
          <w:highlight w:val="green"/>
        </w:rPr>
        <w:t>Response with error</w:t>
      </w:r>
    </w:p>
    <w:p w:rsidR="007166D7" w:rsidRPr="004E54A5" w:rsidRDefault="007166D7" w:rsidP="007166D7">
      <w:pPr>
        <w:rPr>
          <w:highlight w:val="green"/>
        </w:rPr>
      </w:pPr>
      <w:r w:rsidRPr="004E54A5">
        <w:rPr>
          <w:highlight w:val="green"/>
        </w:rPr>
        <w:t>{</w:t>
      </w:r>
    </w:p>
    <w:p w:rsidR="007166D7" w:rsidRPr="004E54A5" w:rsidRDefault="007166D7" w:rsidP="007166D7">
      <w:pPr>
        <w:ind w:firstLine="420"/>
        <w:rPr>
          <w:highlight w:val="green"/>
        </w:rPr>
      </w:pPr>
      <w:r w:rsidRPr="004E54A5">
        <w:rPr>
          <w:highlight w:val="green"/>
        </w:rPr>
        <w:t>"jsonrpc": "2.0",</w:t>
      </w:r>
    </w:p>
    <w:p w:rsidR="007166D7" w:rsidRPr="004E54A5" w:rsidRDefault="007166D7" w:rsidP="007166D7">
      <w:pPr>
        <w:ind w:firstLine="420"/>
        <w:rPr>
          <w:highlight w:val="green"/>
        </w:rPr>
      </w:pPr>
      <w:r w:rsidRPr="004E54A5">
        <w:rPr>
          <w:highlight w:val="green"/>
        </w:rPr>
        <w:t>"error": {</w:t>
      </w:r>
    </w:p>
    <w:p w:rsidR="007166D7" w:rsidRPr="004E54A5" w:rsidRDefault="007166D7" w:rsidP="007166D7">
      <w:pPr>
        <w:ind w:left="840" w:firstLine="420"/>
        <w:rPr>
          <w:highlight w:val="green"/>
        </w:rPr>
      </w:pPr>
      <w:r w:rsidRPr="004E54A5">
        <w:rPr>
          <w:highlight w:val="green"/>
        </w:rPr>
        <w:t>"code": "050401",</w:t>
      </w:r>
    </w:p>
    <w:p w:rsidR="007166D7" w:rsidRPr="004E54A5" w:rsidRDefault="007166D7" w:rsidP="007166D7">
      <w:pPr>
        <w:ind w:left="840" w:firstLine="420"/>
        <w:rPr>
          <w:highlight w:val="green"/>
        </w:rPr>
      </w:pPr>
      <w:r w:rsidRPr="004E54A5">
        <w:rPr>
          <w:highlight w:val="green"/>
        </w:rPr>
        <w:t>"message": "Get WLAN Settings failed."</w:t>
      </w:r>
    </w:p>
    <w:p w:rsidR="007166D7" w:rsidRPr="004E54A5" w:rsidRDefault="007166D7" w:rsidP="007166D7">
      <w:pPr>
        <w:ind w:left="840" w:firstLine="420"/>
        <w:rPr>
          <w:highlight w:val="green"/>
        </w:rPr>
      </w:pPr>
      <w:r w:rsidRPr="004E54A5">
        <w:rPr>
          <w:highlight w:val="green"/>
        </w:rPr>
        <w:t xml:space="preserve">}, </w:t>
      </w:r>
    </w:p>
    <w:p w:rsidR="007166D7" w:rsidRPr="004E54A5" w:rsidRDefault="007166D7" w:rsidP="007166D7">
      <w:pPr>
        <w:ind w:firstLine="420"/>
        <w:rPr>
          <w:highlight w:val="green"/>
        </w:rPr>
      </w:pPr>
      <w:r w:rsidRPr="004E54A5">
        <w:rPr>
          <w:highlight w:val="green"/>
        </w:rPr>
        <w:t>"id": "5.4"</w:t>
      </w:r>
    </w:p>
    <w:p w:rsidR="007166D7" w:rsidRPr="004E54A5" w:rsidRDefault="007166D7" w:rsidP="007166D7">
      <w:pPr>
        <w:rPr>
          <w:highlight w:val="green"/>
        </w:rPr>
      </w:pPr>
      <w:r w:rsidRPr="004E54A5">
        <w:rPr>
          <w:highlight w:val="green"/>
        </w:rPr>
        <w:t>}</w:t>
      </w:r>
    </w:p>
    <w:p w:rsidR="007166D7" w:rsidRPr="004E54A5" w:rsidRDefault="007166D7" w:rsidP="007166D7">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7166D7" w:rsidRPr="004E54A5"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4E54A5" w:rsidRDefault="007166D7" w:rsidP="00F80D81">
            <w:pPr>
              <w:pStyle w:val="TextBody"/>
              <w:widowControl w:val="0"/>
              <w:rPr>
                <w:rFonts w:ascii="Times New Roman" w:hAnsi="Times New Roman"/>
                <w:highlight w:val="green"/>
                <w:lang w:val="en-US" w:eastAsia="zh-CN"/>
              </w:rPr>
            </w:pPr>
            <w:r w:rsidRPr="004E54A5">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4E54A5" w:rsidRDefault="007166D7" w:rsidP="00F80D81">
            <w:pPr>
              <w:pStyle w:val="TextBody"/>
              <w:widowControl w:val="0"/>
              <w:rPr>
                <w:rFonts w:ascii="Times New Roman" w:hAnsi="Times New Roman"/>
                <w:highlight w:val="green"/>
                <w:lang w:val="en-US" w:eastAsia="zh-CN"/>
              </w:rPr>
            </w:pPr>
            <w:r w:rsidRPr="004E54A5">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4E54A5" w:rsidRDefault="007166D7" w:rsidP="00F80D81">
            <w:pPr>
              <w:pStyle w:val="TextBody"/>
              <w:widowControl w:val="0"/>
              <w:rPr>
                <w:rFonts w:ascii="Times New Roman" w:hAnsi="Times New Roman"/>
                <w:highlight w:val="green"/>
                <w:lang w:val="en-US" w:eastAsia="zh-CN"/>
              </w:rPr>
            </w:pPr>
            <w:r w:rsidRPr="004E54A5">
              <w:rPr>
                <w:rFonts w:ascii="Times New Roman" w:hAnsi="Times New Roman"/>
                <w:highlight w:val="green"/>
                <w:lang w:val="en-US" w:eastAsia="zh-CN"/>
              </w:rPr>
              <w:t>Error Description</w:t>
            </w:r>
          </w:p>
        </w:tc>
      </w:tr>
      <w:tr w:rsidR="007166D7"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4E54A5" w:rsidRDefault="007166D7" w:rsidP="00F80D81">
            <w:pPr>
              <w:rPr>
                <w:szCs w:val="20"/>
                <w:highlight w:val="green"/>
              </w:rPr>
            </w:pPr>
            <w:r w:rsidRPr="004E54A5">
              <w:rPr>
                <w:szCs w:val="20"/>
                <w:highlight w:val="green"/>
              </w:rPr>
              <w:t>050401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4E54A5" w:rsidRDefault="007166D7" w:rsidP="00F80D81">
            <w:pPr>
              <w:rPr>
                <w:szCs w:val="20"/>
                <w:highlight w:val="green"/>
              </w:rPr>
            </w:pPr>
            <w:r w:rsidRPr="004E54A5">
              <w:rPr>
                <w:szCs w:val="20"/>
                <w:highlight w:val="green"/>
              </w:rPr>
              <w:t>Get WLAN Settings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Default="007166D7" w:rsidP="00F80D81">
            <w:pPr>
              <w:rPr>
                <w:szCs w:val="20"/>
              </w:rPr>
            </w:pPr>
            <w:r w:rsidRPr="004E54A5">
              <w:rPr>
                <w:szCs w:val="20"/>
                <w:highlight w:val="green"/>
              </w:rPr>
              <w:t>Get WLAN Settings failed.</w:t>
            </w:r>
          </w:p>
        </w:tc>
      </w:tr>
    </w:tbl>
    <w:p w:rsidR="007166D7" w:rsidRPr="00100E67" w:rsidRDefault="007166D7" w:rsidP="007166D7">
      <w:pPr>
        <w:pStyle w:val="3"/>
        <w:numPr>
          <w:ilvl w:val="2"/>
          <w:numId w:val="1"/>
        </w:numPr>
        <w:ind w:left="964" w:right="210"/>
        <w:rPr>
          <w:highlight w:val="green"/>
        </w:rPr>
      </w:pPr>
      <w:bookmarkStart w:id="420" w:name="_Toc422502817"/>
      <w:bookmarkStart w:id="421" w:name="_Toc401747852"/>
      <w:bookmarkStart w:id="422" w:name="_Toc392062427"/>
      <w:bookmarkStart w:id="423" w:name="_Toc383768005"/>
      <w:bookmarkStart w:id="424" w:name="__RefHeading__56562_1585609034"/>
      <w:bookmarkStart w:id="425" w:name="_Toc423540509"/>
      <w:bookmarkStart w:id="426" w:name="_Toc470684652"/>
      <w:bookmarkEnd w:id="420"/>
      <w:bookmarkEnd w:id="421"/>
      <w:bookmarkEnd w:id="422"/>
      <w:bookmarkEnd w:id="423"/>
      <w:bookmarkEnd w:id="424"/>
      <w:r w:rsidRPr="00100E67">
        <w:rPr>
          <w:highlight w:val="green"/>
        </w:rPr>
        <w:t>SetWlanSettings</w:t>
      </w:r>
      <w:bookmarkEnd w:id="425"/>
      <w:bookmarkEnd w:id="426"/>
    </w:p>
    <w:p w:rsidR="007166D7" w:rsidRPr="00100E67" w:rsidRDefault="007166D7" w:rsidP="007166D7">
      <w:pPr>
        <w:pStyle w:val="4"/>
        <w:numPr>
          <w:ilvl w:val="3"/>
          <w:numId w:val="1"/>
        </w:numPr>
        <w:rPr>
          <w:highlight w:val="green"/>
        </w:rPr>
      </w:pPr>
      <w:bookmarkStart w:id="427" w:name="__RefHeading__56564_1585609034"/>
      <w:bookmarkEnd w:id="427"/>
      <w:r w:rsidRPr="00100E67">
        <w:rPr>
          <w:highlight w:val="green"/>
        </w:rPr>
        <w:t>Request</w:t>
      </w:r>
    </w:p>
    <w:p w:rsidR="007166D7" w:rsidRPr="00100E67" w:rsidRDefault="007166D7" w:rsidP="007166D7">
      <w:pPr>
        <w:rPr>
          <w:highlight w:val="green"/>
        </w:rPr>
      </w:pPr>
      <w:r w:rsidRPr="00100E67">
        <w:rPr>
          <w:highlight w:val="green"/>
        </w:rPr>
        <w:t>{</w:t>
      </w:r>
    </w:p>
    <w:p w:rsidR="007166D7" w:rsidRPr="00100E67" w:rsidRDefault="007166D7" w:rsidP="007166D7">
      <w:pPr>
        <w:ind w:left="420"/>
        <w:rPr>
          <w:highlight w:val="green"/>
        </w:rPr>
      </w:pPr>
      <w:r w:rsidRPr="00100E67">
        <w:rPr>
          <w:highlight w:val="green"/>
        </w:rPr>
        <w:t xml:space="preserve">"jsonrpc": "2.0", </w:t>
      </w:r>
    </w:p>
    <w:p w:rsidR="007166D7" w:rsidRPr="00100E67" w:rsidRDefault="007166D7" w:rsidP="007166D7">
      <w:pPr>
        <w:ind w:left="420"/>
        <w:rPr>
          <w:highlight w:val="green"/>
        </w:rPr>
      </w:pPr>
      <w:r w:rsidRPr="00100E67">
        <w:rPr>
          <w:highlight w:val="green"/>
        </w:rPr>
        <w:t>"method": "SetWlanSettings",</w:t>
      </w:r>
    </w:p>
    <w:p w:rsidR="007166D7" w:rsidRPr="00100E67" w:rsidRDefault="007166D7" w:rsidP="007166D7">
      <w:pPr>
        <w:ind w:left="420"/>
        <w:rPr>
          <w:highlight w:val="green"/>
        </w:rPr>
      </w:pPr>
      <w:r w:rsidRPr="00100E67">
        <w:rPr>
          <w:highlight w:val="green"/>
        </w:rPr>
        <w:t>"params":</w:t>
      </w:r>
    </w:p>
    <w:p w:rsidR="007166D7" w:rsidRPr="00100E67" w:rsidRDefault="007166D7" w:rsidP="007166D7">
      <w:pPr>
        <w:ind w:left="420"/>
        <w:rPr>
          <w:highlight w:val="green"/>
        </w:rPr>
      </w:pPr>
      <w:r w:rsidRPr="00100E67">
        <w:rPr>
          <w:highlight w:val="green"/>
        </w:rPr>
        <w:t>{</w:t>
      </w:r>
    </w:p>
    <w:p w:rsidR="007166D7" w:rsidRDefault="007166D7" w:rsidP="007166D7">
      <w:pPr>
        <w:ind w:left="840"/>
        <w:rPr>
          <w:highlight w:val="green"/>
        </w:rPr>
      </w:pPr>
      <w:r w:rsidRPr="00100E67">
        <w:rPr>
          <w:highlight w:val="green"/>
        </w:rPr>
        <w:t>"WlanAPMode":0,</w:t>
      </w:r>
    </w:p>
    <w:p w:rsidR="0094216D" w:rsidRPr="00100E67" w:rsidRDefault="0094216D" w:rsidP="007166D7">
      <w:pPr>
        <w:ind w:left="840"/>
        <w:rPr>
          <w:highlight w:val="green"/>
        </w:rPr>
      </w:pPr>
      <w:r w:rsidRPr="0094216D">
        <w:rPr>
          <w:highlight w:val="yellow"/>
        </w:rPr>
        <w:t>"WiFiOffTime":0</w:t>
      </w:r>
      <w:r>
        <w:rPr>
          <w:rFonts w:hint="eastAsia"/>
          <w:highlight w:val="yellow"/>
        </w:rPr>
        <w:t>,</w:t>
      </w:r>
    </w:p>
    <w:p w:rsidR="0007300E" w:rsidRDefault="0007300E" w:rsidP="007166D7">
      <w:pPr>
        <w:ind w:left="840"/>
      </w:pPr>
      <w:r w:rsidRPr="00100E67">
        <w:rPr>
          <w:highlight w:val="green"/>
        </w:rPr>
        <w:t>"</w:t>
      </w:r>
      <w:r w:rsidRPr="00100E67">
        <w:rPr>
          <w:rFonts w:hint="eastAsia"/>
          <w:highlight w:val="green"/>
        </w:rPr>
        <w:t>APList</w:t>
      </w:r>
      <w:r w:rsidRPr="00100E67">
        <w:rPr>
          <w:highlight w:val="green"/>
        </w:rPr>
        <w:t>"</w:t>
      </w:r>
      <w:r w:rsidRPr="00100E67">
        <w:rPr>
          <w:rFonts w:hint="eastAsia"/>
          <w:highlight w:val="green"/>
        </w:rPr>
        <w:t>:[{</w:t>
      </w:r>
    </w:p>
    <w:p w:rsidR="0007300E" w:rsidRPr="00323790" w:rsidRDefault="0007300E" w:rsidP="0007300E">
      <w:pPr>
        <w:ind w:left="840" w:firstLineChars="200" w:firstLine="420"/>
        <w:rPr>
          <w:color w:val="auto"/>
        </w:rPr>
      </w:pPr>
      <w:r w:rsidRPr="00100E67">
        <w:rPr>
          <w:color w:val="auto"/>
          <w:highlight w:val="red"/>
        </w:rPr>
        <w:t>"</w:t>
      </w:r>
      <w:r w:rsidRPr="00100E67">
        <w:rPr>
          <w:rFonts w:hint="eastAsia"/>
          <w:color w:val="auto"/>
          <w:highlight w:val="red"/>
        </w:rPr>
        <w:t>WlanAPID</w:t>
      </w:r>
      <w:r w:rsidRPr="00100E67">
        <w:rPr>
          <w:color w:val="auto"/>
          <w:highlight w:val="red"/>
        </w:rPr>
        <w:t>"</w:t>
      </w:r>
      <w:r w:rsidRPr="00100E67">
        <w:rPr>
          <w:rFonts w:hint="eastAsia"/>
          <w:color w:val="auto"/>
          <w:highlight w:val="red"/>
        </w:rPr>
        <w:t>:0,</w:t>
      </w:r>
    </w:p>
    <w:p w:rsidR="0007300E" w:rsidRPr="00323790" w:rsidRDefault="0007300E" w:rsidP="0007300E">
      <w:pPr>
        <w:ind w:left="840" w:firstLineChars="200" w:firstLine="420"/>
        <w:rPr>
          <w:color w:val="auto"/>
        </w:rPr>
      </w:pPr>
      <w:r w:rsidRPr="00100E67">
        <w:rPr>
          <w:color w:val="auto"/>
          <w:highlight w:val="red"/>
        </w:rPr>
        <w:t>"</w:t>
      </w:r>
      <w:r w:rsidRPr="00100E67">
        <w:rPr>
          <w:rFonts w:hint="eastAsia"/>
          <w:color w:val="auto"/>
          <w:highlight w:val="red"/>
        </w:rPr>
        <w:t>ApStatus</w:t>
      </w:r>
      <w:r w:rsidRPr="00100E67">
        <w:rPr>
          <w:color w:val="auto"/>
          <w:highlight w:val="red"/>
        </w:rPr>
        <w:t>"</w:t>
      </w:r>
      <w:r w:rsidRPr="00100E67">
        <w:rPr>
          <w:rFonts w:hint="eastAsia"/>
          <w:color w:val="auto"/>
          <w:highlight w:val="red"/>
        </w:rPr>
        <w:t>:1,</w:t>
      </w:r>
    </w:p>
    <w:p w:rsidR="0007300E" w:rsidRPr="00100E67" w:rsidRDefault="0007300E" w:rsidP="0007300E">
      <w:pPr>
        <w:ind w:left="840" w:firstLineChars="200" w:firstLine="420"/>
        <w:rPr>
          <w:highlight w:val="green"/>
        </w:rPr>
      </w:pPr>
      <w:r w:rsidRPr="00100E67">
        <w:rPr>
          <w:highlight w:val="green"/>
        </w:rPr>
        <w:t>"WMode":1,</w:t>
      </w:r>
    </w:p>
    <w:p w:rsidR="0007300E" w:rsidRPr="00100E67" w:rsidRDefault="0007300E" w:rsidP="0007300E">
      <w:pPr>
        <w:ind w:left="840" w:firstLineChars="200" w:firstLine="420"/>
        <w:rPr>
          <w:color w:val="FF0000"/>
          <w:highlight w:val="green"/>
        </w:rPr>
      </w:pPr>
      <w:r w:rsidRPr="00100E67">
        <w:rPr>
          <w:highlight w:val="green"/>
        </w:rPr>
        <w:t>"Ssid":"",</w:t>
      </w:r>
    </w:p>
    <w:p w:rsidR="0007300E" w:rsidRPr="00100E67" w:rsidRDefault="0007300E" w:rsidP="0007300E">
      <w:pPr>
        <w:ind w:left="840" w:firstLineChars="200" w:firstLine="420"/>
        <w:rPr>
          <w:color w:val="FF0000"/>
          <w:highlight w:val="green"/>
        </w:rPr>
      </w:pPr>
      <w:r w:rsidRPr="00100E67">
        <w:rPr>
          <w:highlight w:val="green"/>
        </w:rPr>
        <w:t>"SsidHidden":1,</w:t>
      </w:r>
    </w:p>
    <w:p w:rsidR="0007300E" w:rsidRPr="00100E67" w:rsidRDefault="0007300E" w:rsidP="0007300E">
      <w:pPr>
        <w:ind w:left="840" w:firstLineChars="200" w:firstLine="420"/>
        <w:rPr>
          <w:color w:val="FF0000"/>
          <w:highlight w:val="green"/>
        </w:rPr>
      </w:pPr>
      <w:r w:rsidRPr="00100E67">
        <w:rPr>
          <w:highlight w:val="green"/>
        </w:rPr>
        <w:t>"Channel":5,</w:t>
      </w:r>
    </w:p>
    <w:p w:rsidR="0007300E" w:rsidRPr="00100E67" w:rsidRDefault="0007300E" w:rsidP="0007300E">
      <w:pPr>
        <w:ind w:left="840" w:firstLineChars="200" w:firstLine="420"/>
        <w:rPr>
          <w:color w:val="FF0000"/>
          <w:highlight w:val="green"/>
        </w:rPr>
      </w:pPr>
      <w:r w:rsidRPr="00100E67">
        <w:rPr>
          <w:highlight w:val="green"/>
        </w:rPr>
        <w:t>"SecurityMode":1,</w:t>
      </w:r>
    </w:p>
    <w:p w:rsidR="0007300E" w:rsidRPr="00100E67" w:rsidRDefault="0007300E" w:rsidP="0007300E">
      <w:pPr>
        <w:ind w:left="840" w:firstLineChars="200" w:firstLine="420"/>
        <w:rPr>
          <w:color w:val="FF0000"/>
          <w:highlight w:val="green"/>
        </w:rPr>
      </w:pPr>
      <w:r w:rsidRPr="00100E67">
        <w:rPr>
          <w:highlight w:val="green"/>
        </w:rPr>
        <w:t>"WepType":1,</w:t>
      </w:r>
    </w:p>
    <w:p w:rsidR="0007300E" w:rsidRPr="00100E67" w:rsidRDefault="0007300E" w:rsidP="0007300E">
      <w:pPr>
        <w:ind w:left="840" w:firstLineChars="200" w:firstLine="420"/>
        <w:rPr>
          <w:color w:val="FF0000"/>
          <w:highlight w:val="green"/>
        </w:rPr>
      </w:pPr>
      <w:r w:rsidRPr="00100E67">
        <w:rPr>
          <w:highlight w:val="green"/>
        </w:rPr>
        <w:t>"WepKey":"",</w:t>
      </w:r>
    </w:p>
    <w:p w:rsidR="0007300E" w:rsidRPr="00100E67" w:rsidRDefault="0007300E" w:rsidP="0007300E">
      <w:pPr>
        <w:ind w:left="840" w:firstLineChars="200" w:firstLine="420"/>
        <w:rPr>
          <w:color w:val="FF0000"/>
          <w:highlight w:val="green"/>
        </w:rPr>
      </w:pPr>
      <w:r w:rsidRPr="00100E67">
        <w:rPr>
          <w:highlight w:val="green"/>
        </w:rPr>
        <w:t>"WpaType":1,</w:t>
      </w:r>
    </w:p>
    <w:p w:rsidR="0007300E" w:rsidRPr="00100E67" w:rsidRDefault="0007300E" w:rsidP="0007300E">
      <w:pPr>
        <w:ind w:left="840" w:firstLineChars="200" w:firstLine="420"/>
        <w:rPr>
          <w:color w:val="FF0000"/>
          <w:highlight w:val="green"/>
        </w:rPr>
      </w:pPr>
      <w:r w:rsidRPr="00100E67">
        <w:rPr>
          <w:highlight w:val="green"/>
        </w:rPr>
        <w:t>"WpaKey":"",</w:t>
      </w:r>
    </w:p>
    <w:p w:rsidR="0007300E" w:rsidRPr="00100E67" w:rsidRDefault="0007300E" w:rsidP="0007300E">
      <w:pPr>
        <w:ind w:left="840" w:firstLineChars="200" w:firstLine="420"/>
        <w:rPr>
          <w:color w:val="FF0000"/>
          <w:highlight w:val="green"/>
        </w:rPr>
      </w:pPr>
      <w:r w:rsidRPr="00100E67">
        <w:rPr>
          <w:highlight w:val="green"/>
        </w:rPr>
        <w:t>"CountryCode":"it",</w:t>
      </w:r>
    </w:p>
    <w:p w:rsidR="0007300E" w:rsidRPr="00100E67" w:rsidRDefault="0007300E" w:rsidP="0007300E">
      <w:pPr>
        <w:ind w:left="840" w:firstLineChars="200" w:firstLine="420"/>
        <w:rPr>
          <w:color w:val="FF0000"/>
          <w:highlight w:val="green"/>
        </w:rPr>
      </w:pPr>
      <w:r w:rsidRPr="00100E67">
        <w:rPr>
          <w:highlight w:val="green"/>
        </w:rPr>
        <w:t>"ApIsolation":1,</w:t>
      </w:r>
    </w:p>
    <w:p w:rsidR="0007300E" w:rsidRPr="00100E67" w:rsidRDefault="0007300E" w:rsidP="0007300E">
      <w:pPr>
        <w:ind w:left="840" w:firstLineChars="200" w:firstLine="420"/>
        <w:rPr>
          <w:color w:val="FF0000"/>
          <w:highlight w:val="green"/>
        </w:rPr>
      </w:pPr>
      <w:r w:rsidRPr="00100E67">
        <w:rPr>
          <w:highlight w:val="green"/>
        </w:rPr>
        <w:t>"max_numsta":10</w:t>
      </w:r>
    </w:p>
    <w:p w:rsidR="00514999" w:rsidRPr="00100E67" w:rsidRDefault="0007300E" w:rsidP="0007300E">
      <w:pPr>
        <w:ind w:left="840"/>
        <w:rPr>
          <w:highlight w:val="green"/>
        </w:rPr>
      </w:pPr>
      <w:r w:rsidRPr="00100E67">
        <w:rPr>
          <w:rFonts w:hint="eastAsia"/>
          <w:highlight w:val="green"/>
        </w:rPr>
        <w:t>}]</w:t>
      </w:r>
    </w:p>
    <w:p w:rsidR="007166D7" w:rsidRPr="00100E67" w:rsidRDefault="007166D7" w:rsidP="007166D7">
      <w:pPr>
        <w:ind w:left="840"/>
        <w:rPr>
          <w:highlight w:val="green"/>
        </w:rPr>
      </w:pPr>
      <w:r w:rsidRPr="00100E67">
        <w:rPr>
          <w:highlight w:val="green"/>
        </w:rPr>
        <w:t>},</w:t>
      </w:r>
    </w:p>
    <w:p w:rsidR="007166D7" w:rsidRPr="00100E67" w:rsidRDefault="007166D7" w:rsidP="007166D7">
      <w:pPr>
        <w:ind w:left="420"/>
        <w:rPr>
          <w:highlight w:val="green"/>
        </w:rPr>
      </w:pPr>
      <w:r w:rsidRPr="00100E67">
        <w:rPr>
          <w:highlight w:val="green"/>
        </w:rPr>
        <w:lastRenderedPageBreak/>
        <w:t>"id": "5.5"</w:t>
      </w:r>
    </w:p>
    <w:p w:rsidR="007166D7" w:rsidRDefault="007166D7" w:rsidP="007166D7">
      <w:r w:rsidRPr="00100E67">
        <w:rPr>
          <w:highlight w:val="green"/>
        </w:rPr>
        <w:t>}</w:t>
      </w:r>
    </w:p>
    <w:p w:rsidR="007166D7" w:rsidRPr="00100E67" w:rsidRDefault="007166D7" w:rsidP="007166D7">
      <w:pPr>
        <w:pStyle w:val="af8"/>
        <w:numPr>
          <w:ilvl w:val="0"/>
          <w:numId w:val="5"/>
        </w:numPr>
        <w:rPr>
          <w:color w:val="FF0000"/>
          <w:highlight w:val="green"/>
        </w:rPr>
      </w:pPr>
      <w:r w:rsidRPr="00100E67">
        <w:rPr>
          <w:color w:val="FF0000"/>
          <w:highlight w:val="green"/>
        </w:rPr>
        <w:t>Note: If only support one mode, the optional paramers are no required.</w:t>
      </w:r>
    </w:p>
    <w:p w:rsidR="007166D7" w:rsidRPr="00100E67" w:rsidRDefault="007166D7" w:rsidP="007166D7">
      <w:pPr>
        <w:pStyle w:val="4"/>
        <w:numPr>
          <w:ilvl w:val="3"/>
          <w:numId w:val="5"/>
        </w:numPr>
        <w:spacing w:line="372" w:lineRule="auto"/>
        <w:jc w:val="left"/>
        <w:rPr>
          <w:highlight w:val="green"/>
        </w:rPr>
      </w:pPr>
      <w:bookmarkStart w:id="428" w:name="__RefHeading__56566_1585609034"/>
      <w:bookmarkEnd w:id="428"/>
      <w:r w:rsidRPr="00100E67">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7"/>
        <w:gridCol w:w="1834"/>
        <w:gridCol w:w="1415"/>
        <w:gridCol w:w="3110"/>
      </w:tblGrid>
      <w:tr w:rsidR="007166D7" w:rsidRPr="00100E67" w:rsidTr="00E61C9E">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100E67" w:rsidRDefault="007166D7" w:rsidP="00F80D81">
            <w:pPr>
              <w:pStyle w:val="af9"/>
              <w:spacing w:before="240"/>
              <w:jc w:val="both"/>
              <w:rPr>
                <w:b/>
                <w:sz w:val="22"/>
                <w:highlight w:val="green"/>
                <w:lang w:val="en-GB"/>
              </w:rPr>
            </w:pPr>
            <w:r w:rsidRPr="00100E67">
              <w:rPr>
                <w:b/>
                <w:sz w:val="22"/>
                <w:highlight w:val="green"/>
                <w:lang w:val="en-GB"/>
              </w:rPr>
              <w:t>Field</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100E67" w:rsidRDefault="007166D7" w:rsidP="00F80D81">
            <w:pPr>
              <w:pStyle w:val="af9"/>
              <w:spacing w:before="240"/>
              <w:jc w:val="both"/>
              <w:rPr>
                <w:b/>
                <w:sz w:val="22"/>
                <w:highlight w:val="green"/>
                <w:lang w:val="en-GB"/>
              </w:rPr>
            </w:pPr>
            <w:r w:rsidRPr="00100E67">
              <w:rPr>
                <w:b/>
                <w:sz w:val="22"/>
                <w:highlight w:val="green"/>
                <w:lang w:val="en-GB"/>
              </w:rPr>
              <w:t>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100E67" w:rsidRDefault="007166D7" w:rsidP="00F80D81">
            <w:pPr>
              <w:pStyle w:val="af9"/>
              <w:spacing w:before="240"/>
              <w:jc w:val="both"/>
              <w:rPr>
                <w:b/>
                <w:sz w:val="22"/>
                <w:highlight w:val="green"/>
                <w:lang w:val="en-GB"/>
              </w:rPr>
            </w:pPr>
            <w:r w:rsidRPr="00100E67">
              <w:rPr>
                <w:b/>
                <w:sz w:val="22"/>
                <w:highlight w:val="green"/>
                <w:lang w:val="en-GB"/>
              </w:rPr>
              <w:t>Changable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166D7" w:rsidRPr="00100E67" w:rsidRDefault="007166D7" w:rsidP="00F80D81">
            <w:pPr>
              <w:pStyle w:val="af9"/>
              <w:spacing w:before="240"/>
              <w:rPr>
                <w:b/>
                <w:sz w:val="22"/>
                <w:highlight w:val="green"/>
                <w:lang w:val="en-GB"/>
              </w:rPr>
            </w:pPr>
            <w:r w:rsidRPr="00100E67">
              <w:rPr>
                <w:b/>
                <w:sz w:val="22"/>
                <w:highlight w:val="green"/>
                <w:lang w:val="en-GB"/>
              </w:rPr>
              <w:t>Description</w:t>
            </w:r>
          </w:p>
        </w:tc>
      </w:tr>
      <w:tr w:rsidR="00D47D29"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WlanAPMode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Wlan running mode:</w:t>
            </w:r>
          </w:p>
          <w:p w:rsidR="00D47D29" w:rsidRPr="00100E67" w:rsidRDefault="00D47D29" w:rsidP="00E443BE">
            <w:pPr>
              <w:spacing w:line="300" w:lineRule="auto"/>
              <w:jc w:val="left"/>
              <w:rPr>
                <w:highlight w:val="green"/>
              </w:rPr>
            </w:pPr>
            <w:r w:rsidRPr="00100E67">
              <w:rPr>
                <w:highlight w:val="green"/>
              </w:rPr>
              <w:t>0: 2.4G</w:t>
            </w:r>
          </w:p>
          <w:p w:rsidR="00D47D29" w:rsidRPr="00100E67" w:rsidRDefault="00D47D29" w:rsidP="00E443BE">
            <w:pPr>
              <w:spacing w:line="300" w:lineRule="auto"/>
              <w:jc w:val="left"/>
              <w:rPr>
                <w:highlight w:val="green"/>
              </w:rPr>
            </w:pPr>
            <w:r w:rsidRPr="00100E67">
              <w:rPr>
                <w:highlight w:val="green"/>
              </w:rPr>
              <w:t>1: 5G</w:t>
            </w:r>
          </w:p>
          <w:p w:rsidR="00D47D29" w:rsidRDefault="00D47D29" w:rsidP="00E443BE">
            <w:pPr>
              <w:spacing w:line="300" w:lineRule="auto"/>
              <w:jc w:val="left"/>
            </w:pPr>
            <w:r w:rsidRPr="00100E67">
              <w:rPr>
                <w:highlight w:val="green"/>
              </w:rPr>
              <w:t>2: 2.4G and 5G</w:t>
            </w:r>
          </w:p>
        </w:tc>
      </w:tr>
      <w:tr w:rsidR="0007300E" w:rsidRPr="00100E67" w:rsidTr="00E61C9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07300E">
            <w:pPr>
              <w:tabs>
                <w:tab w:val="left" w:pos="786"/>
              </w:tabs>
              <w:spacing w:line="300" w:lineRule="auto"/>
              <w:jc w:val="left"/>
              <w:rPr>
                <w:color w:val="auto"/>
              </w:rPr>
            </w:pPr>
            <w:r w:rsidRPr="00100E67">
              <w:rPr>
                <w:rFonts w:hint="eastAsia"/>
                <w:color w:val="auto"/>
                <w:highlight w:val="red"/>
              </w:rPr>
              <w:t>WlanAPID</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F80D81">
            <w:pPr>
              <w:spacing w:line="300" w:lineRule="auto"/>
              <w:jc w:val="left"/>
              <w:rPr>
                <w:color w:val="auto"/>
              </w:rPr>
            </w:pP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F80D81">
            <w:pPr>
              <w:spacing w:line="300" w:lineRule="auto"/>
              <w:jc w:val="left"/>
              <w:rPr>
                <w:color w:val="auto"/>
              </w:rPr>
            </w:pP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F80D81">
            <w:pPr>
              <w:spacing w:line="300" w:lineRule="auto"/>
              <w:jc w:val="left"/>
              <w:rPr>
                <w:color w:val="auto"/>
              </w:rPr>
            </w:pPr>
          </w:p>
        </w:tc>
      </w:tr>
      <w:tr w:rsidR="0007300E" w:rsidRPr="00100E67" w:rsidTr="00E61C9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F80D81">
            <w:pPr>
              <w:spacing w:line="300" w:lineRule="auto"/>
              <w:jc w:val="left"/>
              <w:rPr>
                <w:color w:val="auto"/>
              </w:rPr>
            </w:pPr>
            <w:r w:rsidRPr="00100E67">
              <w:rPr>
                <w:rFonts w:hint="eastAsia"/>
                <w:color w:val="auto"/>
                <w:highlight w:val="red"/>
              </w:rPr>
              <w:t>ApStatus</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F80D81">
            <w:pPr>
              <w:spacing w:line="300" w:lineRule="auto"/>
              <w:jc w:val="left"/>
              <w:rPr>
                <w:color w:val="auto"/>
              </w:rPr>
            </w:pP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F80D81">
            <w:pPr>
              <w:spacing w:line="300" w:lineRule="auto"/>
              <w:jc w:val="left"/>
              <w:rPr>
                <w:color w:val="auto"/>
              </w:rPr>
            </w:pP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F80D81">
            <w:pPr>
              <w:spacing w:line="300" w:lineRule="auto"/>
              <w:jc w:val="left"/>
              <w:rPr>
                <w:color w:val="auto"/>
              </w:rPr>
            </w:pP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WMode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 xml:space="preserve">2.4G: </w:t>
            </w:r>
          </w:p>
          <w:p w:rsidR="0007300E" w:rsidRPr="00100E67" w:rsidRDefault="0007300E" w:rsidP="00E443BE">
            <w:pPr>
              <w:spacing w:line="300" w:lineRule="auto"/>
              <w:jc w:val="left"/>
              <w:rPr>
                <w:highlight w:val="green"/>
              </w:rPr>
            </w:pPr>
            <w:r w:rsidRPr="00100E67">
              <w:rPr>
                <w:highlight w:val="green"/>
              </w:rPr>
              <w:t xml:space="preserve">0:802.11b; </w:t>
            </w:r>
            <w:r w:rsidRPr="00100E67">
              <w:rPr>
                <w:highlight w:val="green"/>
              </w:rPr>
              <w:br/>
              <w:t>1: 802.11b/g;</w:t>
            </w:r>
          </w:p>
          <w:p w:rsidR="0007300E" w:rsidRPr="00100E67" w:rsidRDefault="0007300E" w:rsidP="00E443BE">
            <w:pPr>
              <w:spacing w:line="300" w:lineRule="auto"/>
              <w:jc w:val="left"/>
              <w:rPr>
                <w:highlight w:val="green"/>
              </w:rPr>
            </w:pPr>
            <w:r w:rsidRPr="00100E67">
              <w:rPr>
                <w:highlight w:val="green"/>
              </w:rPr>
              <w:t>2: 802.11b/g/n</w:t>
            </w:r>
          </w:p>
          <w:p w:rsidR="0007300E" w:rsidRPr="00100E67" w:rsidRDefault="0007300E" w:rsidP="00E443BE">
            <w:pPr>
              <w:spacing w:line="300" w:lineRule="auto"/>
              <w:jc w:val="left"/>
              <w:rPr>
                <w:highlight w:val="green"/>
              </w:rPr>
            </w:pPr>
            <w:r w:rsidRPr="00100E67">
              <w:rPr>
                <w:highlight w:val="green"/>
              </w:rPr>
              <w:t>3: Auto</w:t>
            </w: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Ssid</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SSID</w:t>
            </w: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SsidHidden</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0:disable</w:t>
            </w:r>
          </w:p>
          <w:p w:rsidR="0007300E" w:rsidRPr="00100E67" w:rsidRDefault="0007300E" w:rsidP="00E443BE">
            <w:pPr>
              <w:spacing w:line="300" w:lineRule="auto"/>
              <w:jc w:val="left"/>
              <w:rPr>
                <w:highlight w:val="green"/>
              </w:rPr>
            </w:pPr>
            <w:r w:rsidRPr="00100E67">
              <w:rPr>
                <w:highlight w:val="green"/>
              </w:rPr>
              <w:t>1: enable</w:t>
            </w: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Channel</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The current used 2.4G WIFI Channel:</w:t>
            </w:r>
          </w:p>
          <w:p w:rsidR="0007300E" w:rsidRPr="00100E67" w:rsidRDefault="0007300E" w:rsidP="00E443BE">
            <w:pPr>
              <w:spacing w:line="300" w:lineRule="auto"/>
              <w:jc w:val="left"/>
              <w:rPr>
                <w:highlight w:val="green"/>
              </w:rPr>
            </w:pPr>
            <w:r w:rsidRPr="00100E67">
              <w:rPr>
                <w:highlight w:val="green"/>
              </w:rPr>
              <w:t>0: Auto</w:t>
            </w:r>
          </w:p>
          <w:p w:rsidR="0007300E" w:rsidRPr="00100E67" w:rsidRDefault="0007300E" w:rsidP="00E443BE">
            <w:pPr>
              <w:spacing w:line="300" w:lineRule="auto"/>
              <w:jc w:val="left"/>
              <w:rPr>
                <w:highlight w:val="green"/>
              </w:rPr>
            </w:pPr>
            <w:r w:rsidRPr="00100E67">
              <w:rPr>
                <w:highlight w:val="green"/>
              </w:rPr>
              <w:t>1-14: Other channel</w:t>
            </w: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SecurityMode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0: disable</w:t>
            </w:r>
          </w:p>
          <w:p w:rsidR="0007300E" w:rsidRPr="00100E67" w:rsidRDefault="0007300E" w:rsidP="00E443BE">
            <w:pPr>
              <w:spacing w:line="300" w:lineRule="auto"/>
              <w:jc w:val="left"/>
              <w:rPr>
                <w:highlight w:val="green"/>
              </w:rPr>
            </w:pPr>
            <w:r w:rsidRPr="00100E67">
              <w:rPr>
                <w:highlight w:val="green"/>
              </w:rPr>
              <w:t>1: wep</w:t>
            </w:r>
          </w:p>
          <w:p w:rsidR="0007300E" w:rsidRPr="00100E67" w:rsidRDefault="0007300E" w:rsidP="00E443BE">
            <w:pPr>
              <w:spacing w:line="300" w:lineRule="auto"/>
              <w:jc w:val="left"/>
              <w:rPr>
                <w:highlight w:val="green"/>
              </w:rPr>
            </w:pPr>
            <w:r w:rsidRPr="00100E67">
              <w:rPr>
                <w:highlight w:val="green"/>
              </w:rPr>
              <w:t>2: WPA</w:t>
            </w:r>
          </w:p>
          <w:p w:rsidR="0007300E" w:rsidRPr="00100E67" w:rsidRDefault="0007300E" w:rsidP="00E443BE">
            <w:pPr>
              <w:spacing w:line="300" w:lineRule="auto"/>
              <w:jc w:val="left"/>
              <w:rPr>
                <w:highlight w:val="green"/>
              </w:rPr>
            </w:pPr>
            <w:r w:rsidRPr="00100E67">
              <w:rPr>
                <w:highlight w:val="green"/>
              </w:rPr>
              <w:t>3: WPA2</w:t>
            </w:r>
          </w:p>
          <w:p w:rsidR="0007300E" w:rsidRPr="00100E67" w:rsidRDefault="0007300E" w:rsidP="00E443BE">
            <w:pPr>
              <w:spacing w:line="300" w:lineRule="auto"/>
              <w:jc w:val="left"/>
              <w:rPr>
                <w:highlight w:val="green"/>
              </w:rPr>
            </w:pPr>
            <w:r w:rsidRPr="00100E67">
              <w:rPr>
                <w:highlight w:val="green"/>
              </w:rPr>
              <w:t>4: WPA/WPA2</w:t>
            </w: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WepType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0: OPEN</w:t>
            </w:r>
          </w:p>
          <w:p w:rsidR="0007300E" w:rsidRPr="00100E67" w:rsidRDefault="0007300E" w:rsidP="00E443BE">
            <w:pPr>
              <w:spacing w:line="300" w:lineRule="auto"/>
              <w:jc w:val="left"/>
              <w:rPr>
                <w:highlight w:val="green"/>
              </w:rPr>
            </w:pPr>
            <w:r w:rsidRPr="00100E67">
              <w:rPr>
                <w:highlight w:val="green"/>
              </w:rPr>
              <w:t>1: share</w:t>
            </w: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WepKey</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WpaType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0: TKIP</w:t>
            </w:r>
          </w:p>
          <w:p w:rsidR="0007300E" w:rsidRPr="00100E67" w:rsidRDefault="0007300E" w:rsidP="00E443BE">
            <w:pPr>
              <w:spacing w:line="300" w:lineRule="auto"/>
              <w:jc w:val="left"/>
              <w:rPr>
                <w:highlight w:val="green"/>
              </w:rPr>
            </w:pPr>
            <w:r w:rsidRPr="00100E67">
              <w:rPr>
                <w:highlight w:val="green"/>
              </w:rPr>
              <w:t>1: AES</w:t>
            </w:r>
          </w:p>
          <w:p w:rsidR="0007300E" w:rsidRPr="00100E67" w:rsidRDefault="0007300E" w:rsidP="00E443BE">
            <w:pPr>
              <w:spacing w:line="300" w:lineRule="auto"/>
              <w:jc w:val="left"/>
              <w:rPr>
                <w:highlight w:val="green"/>
              </w:rPr>
            </w:pPr>
            <w:r w:rsidRPr="00100E67">
              <w:rPr>
                <w:highlight w:val="green"/>
              </w:rPr>
              <w:t>2: AUTO</w:t>
            </w:r>
          </w:p>
        </w:tc>
      </w:tr>
      <w:tr w:rsidR="0007300E"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WpaKey</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7300E" w:rsidRPr="00100E67" w:rsidRDefault="0007300E" w:rsidP="00E443BE">
            <w:pPr>
              <w:spacing w:line="300" w:lineRule="auto"/>
              <w:jc w:val="left"/>
              <w:rPr>
                <w:highlight w:val="green"/>
              </w:rPr>
            </w:pPr>
          </w:p>
        </w:tc>
      </w:tr>
      <w:tr w:rsidR="00D47D29"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CountryCode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String</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Country Code</w:t>
            </w:r>
          </w:p>
        </w:tc>
      </w:tr>
      <w:tr w:rsidR="00D47D29"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ApIsolation</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0: disable</w:t>
            </w:r>
          </w:p>
          <w:p w:rsidR="00D47D29" w:rsidRPr="00100E67" w:rsidRDefault="00D47D29" w:rsidP="00E443BE">
            <w:pPr>
              <w:spacing w:line="300" w:lineRule="auto"/>
              <w:jc w:val="left"/>
              <w:rPr>
                <w:highlight w:val="green"/>
              </w:rPr>
            </w:pPr>
            <w:r w:rsidRPr="00100E67">
              <w:rPr>
                <w:highlight w:val="green"/>
              </w:rPr>
              <w:t>1: enable</w:t>
            </w:r>
          </w:p>
        </w:tc>
      </w:tr>
      <w:tr w:rsidR="00D47D29"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max_numsta</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47D29" w:rsidRPr="00100E67" w:rsidRDefault="00D47D29" w:rsidP="00E443BE">
            <w:pPr>
              <w:spacing w:line="300" w:lineRule="auto"/>
              <w:jc w:val="left"/>
              <w:rPr>
                <w:highlight w:val="green"/>
              </w:rPr>
            </w:pPr>
            <w:r w:rsidRPr="00100E67">
              <w:rPr>
                <w:highlight w:val="green"/>
              </w:rPr>
              <w:t>2.4 G WIFI max number client</w:t>
            </w:r>
          </w:p>
        </w:tc>
      </w:tr>
      <w:tr w:rsidR="0094216D" w:rsidRPr="00100E67" w:rsidTr="00E443BE">
        <w:trPr>
          <w:trHeight w:val="469"/>
        </w:trPr>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4216D" w:rsidRPr="0094216D" w:rsidRDefault="0094216D" w:rsidP="00AC6599">
            <w:pPr>
              <w:spacing w:line="300" w:lineRule="auto"/>
              <w:jc w:val="left"/>
              <w:rPr>
                <w:color w:val="auto"/>
                <w:highlight w:val="yellow"/>
              </w:rPr>
            </w:pPr>
            <w:r w:rsidRPr="0094216D">
              <w:rPr>
                <w:highlight w:val="yellow"/>
              </w:rPr>
              <w:lastRenderedPageBreak/>
              <w:t>WiFiOffTime</w:t>
            </w:r>
          </w:p>
        </w:tc>
        <w:tc>
          <w:tcPr>
            <w:tcW w:w="18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4216D" w:rsidRPr="0094216D" w:rsidRDefault="0094216D" w:rsidP="00AC6599">
            <w:pPr>
              <w:spacing w:line="300" w:lineRule="auto"/>
              <w:jc w:val="left"/>
              <w:rPr>
                <w:color w:val="auto"/>
                <w:highlight w:val="yellow"/>
              </w:rPr>
            </w:pPr>
            <w:r w:rsidRPr="0094216D">
              <w:rPr>
                <w:color w:val="auto"/>
                <w:highlight w:val="yellow"/>
              </w:rPr>
              <w:t>Integer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4216D" w:rsidRPr="0094216D" w:rsidRDefault="0094216D" w:rsidP="00AC6599">
            <w:pPr>
              <w:spacing w:line="300" w:lineRule="auto"/>
              <w:jc w:val="left"/>
              <w:rPr>
                <w:color w:val="auto"/>
                <w:highlight w:val="yellow"/>
              </w:rPr>
            </w:pPr>
            <w:r w:rsidRPr="0094216D">
              <w:rPr>
                <w:rFonts w:hint="eastAsia"/>
                <w:color w:val="auto"/>
                <w:highlight w:val="yellow"/>
              </w:rPr>
              <w:t>Yes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33000" w:rsidRPr="00522ABE" w:rsidRDefault="00133000" w:rsidP="00133000">
            <w:pPr>
              <w:spacing w:line="300" w:lineRule="auto"/>
              <w:jc w:val="left"/>
              <w:rPr>
                <w:color w:val="auto"/>
                <w:highlight w:val="yellow"/>
              </w:rPr>
            </w:pPr>
            <w:r w:rsidRPr="00522ABE">
              <w:rPr>
                <w:color w:val="auto"/>
                <w:highlight w:val="yellow"/>
              </w:rPr>
              <w:t>WIFI sleep time</w:t>
            </w:r>
            <w:r w:rsidRPr="00522ABE">
              <w:rPr>
                <w:rFonts w:hint="eastAsia"/>
                <w:color w:val="auto"/>
                <w:highlight w:val="yellow"/>
              </w:rPr>
              <w:t>:</w:t>
            </w:r>
            <w:r w:rsidRPr="00522ABE">
              <w:rPr>
                <w:color w:val="auto"/>
                <w:highlight w:val="yellow"/>
              </w:rPr>
              <w:t xml:space="preserve"> </w:t>
            </w:r>
          </w:p>
          <w:p w:rsidR="00133000" w:rsidRPr="00522ABE" w:rsidRDefault="00133000" w:rsidP="00133000">
            <w:pPr>
              <w:spacing w:line="300" w:lineRule="auto"/>
              <w:jc w:val="left"/>
              <w:rPr>
                <w:color w:val="auto"/>
                <w:highlight w:val="yellow"/>
              </w:rPr>
            </w:pPr>
            <w:r w:rsidRPr="00522ABE">
              <w:rPr>
                <w:color w:val="auto"/>
                <w:highlight w:val="yellow"/>
              </w:rPr>
              <w:t xml:space="preserve">0:disable </w:t>
            </w:r>
          </w:p>
          <w:p w:rsidR="0094216D" w:rsidRPr="0094216D" w:rsidRDefault="00133000" w:rsidP="00133000">
            <w:pPr>
              <w:spacing w:line="300" w:lineRule="auto"/>
              <w:jc w:val="left"/>
              <w:rPr>
                <w:color w:val="auto"/>
                <w:highlight w:val="yellow"/>
              </w:rPr>
            </w:pPr>
            <w:r w:rsidRPr="00522ABE">
              <w:rPr>
                <w:color w:val="auto"/>
                <w:highlight w:val="yellow"/>
              </w:rPr>
              <w:t>The other digits represent the time for sleep</w:t>
            </w:r>
            <w:r w:rsidR="00CB7AEE">
              <w:rPr>
                <w:rFonts w:hint="eastAsia"/>
                <w:color w:val="auto"/>
                <w:highlight w:val="yellow"/>
              </w:rPr>
              <w:t>.</w:t>
            </w:r>
          </w:p>
        </w:tc>
      </w:tr>
    </w:tbl>
    <w:p w:rsidR="007166D7" w:rsidRPr="00100E67" w:rsidRDefault="007166D7" w:rsidP="007166D7">
      <w:pPr>
        <w:rPr>
          <w:highlight w:val="green"/>
        </w:rPr>
      </w:pPr>
    </w:p>
    <w:p w:rsidR="007166D7" w:rsidRPr="00100E67" w:rsidRDefault="007166D7" w:rsidP="007166D7">
      <w:pPr>
        <w:pStyle w:val="4"/>
        <w:numPr>
          <w:ilvl w:val="3"/>
          <w:numId w:val="1"/>
        </w:numPr>
        <w:rPr>
          <w:highlight w:val="green"/>
        </w:rPr>
      </w:pPr>
      <w:bookmarkStart w:id="429" w:name="__RefHeading__56568_1585609034"/>
      <w:bookmarkEnd w:id="429"/>
      <w:r w:rsidRPr="00100E67">
        <w:rPr>
          <w:highlight w:val="green"/>
        </w:rPr>
        <w:t>Response</w:t>
      </w:r>
    </w:p>
    <w:p w:rsidR="007166D7" w:rsidRPr="00100E67" w:rsidRDefault="007166D7" w:rsidP="007166D7">
      <w:pPr>
        <w:rPr>
          <w:highlight w:val="green"/>
        </w:rPr>
      </w:pPr>
      <w:r w:rsidRPr="00100E67">
        <w:rPr>
          <w:highlight w:val="green"/>
        </w:rPr>
        <w:t>{</w:t>
      </w:r>
    </w:p>
    <w:p w:rsidR="007166D7" w:rsidRPr="00100E67" w:rsidRDefault="007166D7" w:rsidP="007166D7">
      <w:pPr>
        <w:ind w:left="420" w:firstLine="105"/>
        <w:rPr>
          <w:highlight w:val="green"/>
        </w:rPr>
      </w:pPr>
      <w:r w:rsidRPr="00100E67">
        <w:rPr>
          <w:highlight w:val="green"/>
        </w:rPr>
        <w:t xml:space="preserve">"jsonrpc": "2.0", </w:t>
      </w:r>
    </w:p>
    <w:p w:rsidR="007166D7" w:rsidRPr="00100E67" w:rsidRDefault="007166D7" w:rsidP="007166D7">
      <w:pPr>
        <w:ind w:left="420" w:firstLine="105"/>
        <w:rPr>
          <w:highlight w:val="green"/>
        </w:rPr>
      </w:pPr>
      <w:r w:rsidRPr="00100E67">
        <w:rPr>
          <w:highlight w:val="green"/>
        </w:rPr>
        <w:t>"result": {},</w:t>
      </w:r>
    </w:p>
    <w:p w:rsidR="007166D7" w:rsidRPr="00100E67" w:rsidRDefault="007166D7" w:rsidP="007166D7">
      <w:pPr>
        <w:ind w:left="420" w:firstLine="105"/>
        <w:rPr>
          <w:highlight w:val="green"/>
        </w:rPr>
      </w:pPr>
      <w:r w:rsidRPr="00100E67">
        <w:rPr>
          <w:highlight w:val="green"/>
        </w:rPr>
        <w:t>"id": "5.5"</w:t>
      </w:r>
    </w:p>
    <w:p w:rsidR="007166D7" w:rsidRPr="00100E67" w:rsidRDefault="007166D7" w:rsidP="007166D7">
      <w:pPr>
        <w:rPr>
          <w:highlight w:val="green"/>
        </w:rPr>
      </w:pPr>
      <w:r w:rsidRPr="00100E67">
        <w:rPr>
          <w:highlight w:val="green"/>
        </w:rPr>
        <w:t>}</w:t>
      </w:r>
    </w:p>
    <w:p w:rsidR="007166D7" w:rsidRPr="00100E67" w:rsidRDefault="007166D7" w:rsidP="007166D7">
      <w:pPr>
        <w:pStyle w:val="4"/>
        <w:numPr>
          <w:ilvl w:val="3"/>
          <w:numId w:val="1"/>
        </w:numPr>
        <w:rPr>
          <w:highlight w:val="green"/>
        </w:rPr>
      </w:pPr>
      <w:bookmarkStart w:id="430" w:name="__RefHeading__56570_1585609034"/>
      <w:bookmarkEnd w:id="430"/>
      <w:r w:rsidRPr="00100E67">
        <w:rPr>
          <w:highlight w:val="green"/>
        </w:rPr>
        <w:t>Response with error</w:t>
      </w:r>
    </w:p>
    <w:p w:rsidR="007166D7" w:rsidRPr="00100E67" w:rsidRDefault="007166D7" w:rsidP="007166D7">
      <w:pPr>
        <w:rPr>
          <w:highlight w:val="green"/>
        </w:rPr>
      </w:pPr>
      <w:r w:rsidRPr="00100E67">
        <w:rPr>
          <w:highlight w:val="green"/>
        </w:rPr>
        <w:t>{</w:t>
      </w:r>
    </w:p>
    <w:p w:rsidR="007166D7" w:rsidRPr="00100E67" w:rsidRDefault="007166D7" w:rsidP="007166D7">
      <w:pPr>
        <w:rPr>
          <w:highlight w:val="green"/>
        </w:rPr>
      </w:pPr>
      <w:r w:rsidRPr="00100E67">
        <w:rPr>
          <w:highlight w:val="green"/>
        </w:rPr>
        <w:t xml:space="preserve">   "jsonrpc": "2.0",</w:t>
      </w:r>
    </w:p>
    <w:p w:rsidR="007166D7" w:rsidRPr="00100E67" w:rsidRDefault="007166D7" w:rsidP="007166D7">
      <w:pPr>
        <w:rPr>
          <w:highlight w:val="green"/>
        </w:rPr>
      </w:pPr>
      <w:r w:rsidRPr="00100E67">
        <w:rPr>
          <w:highlight w:val="green"/>
        </w:rPr>
        <w:t xml:space="preserve">   "error": {</w:t>
      </w:r>
    </w:p>
    <w:p w:rsidR="007166D7" w:rsidRPr="00100E67" w:rsidRDefault="007166D7" w:rsidP="007166D7">
      <w:pPr>
        <w:rPr>
          <w:highlight w:val="green"/>
        </w:rPr>
      </w:pPr>
      <w:r w:rsidRPr="00100E67">
        <w:rPr>
          <w:highlight w:val="green"/>
        </w:rPr>
        <w:t xml:space="preserve">           "code": "050501",</w:t>
      </w:r>
    </w:p>
    <w:p w:rsidR="007166D7" w:rsidRPr="00100E67" w:rsidRDefault="007166D7" w:rsidP="007166D7">
      <w:pPr>
        <w:rPr>
          <w:highlight w:val="green"/>
        </w:rPr>
      </w:pPr>
      <w:r w:rsidRPr="00100E67">
        <w:rPr>
          <w:highlight w:val="green"/>
        </w:rPr>
        <w:t xml:space="preserve">           "message": "Set WLAN Settings failed."</w:t>
      </w:r>
    </w:p>
    <w:p w:rsidR="007166D7" w:rsidRPr="00100E67" w:rsidRDefault="007166D7" w:rsidP="007166D7">
      <w:pPr>
        <w:rPr>
          <w:highlight w:val="green"/>
        </w:rPr>
      </w:pPr>
      <w:r w:rsidRPr="00100E67">
        <w:rPr>
          <w:highlight w:val="green"/>
        </w:rPr>
        <w:t xml:space="preserve">         },</w:t>
      </w:r>
    </w:p>
    <w:p w:rsidR="007166D7" w:rsidRPr="00100E67" w:rsidRDefault="007166D7" w:rsidP="007166D7">
      <w:pPr>
        <w:rPr>
          <w:highlight w:val="green"/>
        </w:rPr>
      </w:pPr>
      <w:r w:rsidRPr="00100E67">
        <w:rPr>
          <w:highlight w:val="green"/>
        </w:rPr>
        <w:t xml:space="preserve">   "id":"5.5"</w:t>
      </w:r>
    </w:p>
    <w:p w:rsidR="007166D7" w:rsidRPr="00100E67" w:rsidRDefault="007166D7" w:rsidP="007166D7">
      <w:pPr>
        <w:rPr>
          <w:highlight w:val="green"/>
        </w:rPr>
      </w:pPr>
      <w:r w:rsidRPr="00100E67">
        <w:rPr>
          <w:highlight w:val="green"/>
        </w:rPr>
        <w:t>}</w:t>
      </w:r>
    </w:p>
    <w:p w:rsidR="007166D7" w:rsidRPr="00100E67" w:rsidRDefault="007166D7" w:rsidP="007166D7">
      <w:pPr>
        <w:rPr>
          <w:highlight w:val="green"/>
        </w:rPr>
      </w:pPr>
      <w:bookmarkStart w:id="431" w:name="OLE_LINK78"/>
      <w:bookmarkEnd w:id="431"/>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2"/>
        <w:gridCol w:w="2690"/>
        <w:gridCol w:w="3859"/>
      </w:tblGrid>
      <w:tr w:rsidR="007166D7" w:rsidRPr="00100E67" w:rsidTr="00F80D81">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pStyle w:val="TextBody"/>
              <w:rPr>
                <w:highlight w:val="green"/>
                <w:lang w:val="en-US" w:eastAsia="zh-CN"/>
              </w:rPr>
            </w:pPr>
            <w:bookmarkStart w:id="432" w:name="OLE_LINK781"/>
            <w:bookmarkEnd w:id="432"/>
            <w:r w:rsidRPr="00100E67">
              <w:rPr>
                <w:highlight w:val="green"/>
                <w:lang w:val="en-US" w:eastAsia="zh-CN"/>
              </w:rPr>
              <w:t>Error Code</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pStyle w:val="TextBody"/>
              <w:rPr>
                <w:highlight w:val="green"/>
                <w:lang w:val="en-US" w:eastAsia="zh-CN"/>
              </w:rPr>
            </w:pPr>
            <w:r w:rsidRPr="00100E67">
              <w:rPr>
                <w:highlight w:val="green"/>
                <w:lang w:val="en-US" w:eastAsia="zh-CN"/>
              </w:rPr>
              <w:t>Error Message</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pStyle w:val="TextBody"/>
              <w:rPr>
                <w:highlight w:val="green"/>
                <w:lang w:val="en-US" w:eastAsia="zh-CN"/>
              </w:rPr>
            </w:pPr>
            <w:r w:rsidRPr="00100E67">
              <w:rPr>
                <w:highlight w:val="green"/>
                <w:lang w:val="en-US" w:eastAsia="zh-CN"/>
              </w:rPr>
              <w:t>Error Description</w:t>
            </w:r>
          </w:p>
        </w:tc>
      </w:tr>
      <w:tr w:rsidR="007166D7" w:rsidRPr="00100E67" w:rsidTr="00F80D81">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r w:rsidRPr="00100E67">
              <w:rPr>
                <w:highlight w:val="green"/>
              </w:rPr>
              <w:t>050501</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r w:rsidRPr="00100E67">
              <w:rPr>
                <w:highlight w:val="green"/>
              </w:rPr>
              <w:t>Set WLAN Settings failed.</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r w:rsidRPr="00100E67">
              <w:rPr>
                <w:highlight w:val="green"/>
              </w:rPr>
              <w:t>Set WLAN Settings failed.</w:t>
            </w:r>
          </w:p>
        </w:tc>
      </w:tr>
      <w:tr w:rsidR="007166D7" w:rsidRPr="00100E67" w:rsidTr="00F80D81">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r w:rsidRPr="00100E67">
              <w:rPr>
                <w:highlight w:val="green"/>
              </w:rPr>
              <w:t>050502</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bookmarkStart w:id="433" w:name="OLE_LINK77"/>
            <w:bookmarkStart w:id="434" w:name="OLE_LINK76"/>
            <w:bookmarkEnd w:id="433"/>
            <w:bookmarkEnd w:id="434"/>
            <w:r w:rsidRPr="00100E67">
              <w:rPr>
                <w:highlight w:val="green"/>
              </w:rPr>
              <w:t>WIFI is off, can not set.</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r w:rsidRPr="00100E67">
              <w:rPr>
                <w:highlight w:val="green"/>
              </w:rPr>
              <w:t>WIFI is off, can not set.</w:t>
            </w:r>
          </w:p>
        </w:tc>
      </w:tr>
      <w:tr w:rsidR="007166D7" w:rsidTr="00F80D81">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r w:rsidRPr="00100E67">
              <w:rPr>
                <w:highlight w:val="green"/>
              </w:rPr>
              <w:t>050503</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Pr="00100E67" w:rsidRDefault="007166D7" w:rsidP="00F80D81">
            <w:pPr>
              <w:rPr>
                <w:highlight w:val="green"/>
              </w:rPr>
            </w:pPr>
            <w:r w:rsidRPr="00100E67">
              <w:rPr>
                <w:highlight w:val="green"/>
              </w:rPr>
              <w:t>WPS is working</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7166D7" w:rsidRDefault="007166D7" w:rsidP="00F80D81">
            <w:r w:rsidRPr="00100E67">
              <w:rPr>
                <w:highlight w:val="green"/>
              </w:rPr>
              <w:t>WPS is working,can not set</w:t>
            </w:r>
          </w:p>
        </w:tc>
      </w:tr>
    </w:tbl>
    <w:p w:rsidR="007166D7" w:rsidRDefault="007166D7" w:rsidP="007166D7"/>
    <w:p w:rsidR="00E23645" w:rsidRPr="00F927F4" w:rsidRDefault="00276531">
      <w:pPr>
        <w:pStyle w:val="3"/>
        <w:numPr>
          <w:ilvl w:val="2"/>
          <w:numId w:val="1"/>
        </w:numPr>
        <w:ind w:left="964" w:right="210"/>
        <w:rPr>
          <w:highlight w:val="green"/>
        </w:rPr>
      </w:pPr>
      <w:bookmarkStart w:id="435" w:name="_Toc470684653"/>
      <w:r w:rsidRPr="00F927F4">
        <w:rPr>
          <w:highlight w:val="green"/>
        </w:rPr>
        <w:t>SetWPSPin</w:t>
      </w:r>
      <w:bookmarkEnd w:id="435"/>
    </w:p>
    <w:p w:rsidR="00E23645" w:rsidRPr="00F927F4" w:rsidRDefault="00276531">
      <w:pPr>
        <w:pStyle w:val="4"/>
        <w:numPr>
          <w:ilvl w:val="3"/>
          <w:numId w:val="1"/>
        </w:numPr>
        <w:rPr>
          <w:highlight w:val="green"/>
        </w:rPr>
      </w:pPr>
      <w:bookmarkStart w:id="436" w:name="__RefHeading__56574_1585609034"/>
      <w:bookmarkEnd w:id="436"/>
      <w:r w:rsidRPr="00F927F4">
        <w:rPr>
          <w:highlight w:val="green"/>
        </w:rPr>
        <w:t>Request</w:t>
      </w:r>
    </w:p>
    <w:p w:rsidR="00E23645" w:rsidRPr="00F927F4" w:rsidRDefault="00276531">
      <w:pPr>
        <w:rPr>
          <w:highlight w:val="green"/>
        </w:rPr>
      </w:pPr>
      <w:r w:rsidRPr="00F927F4">
        <w:rPr>
          <w:highlight w:val="green"/>
        </w:rPr>
        <w:t>{</w:t>
      </w:r>
    </w:p>
    <w:p w:rsidR="00E23645" w:rsidRPr="00F927F4" w:rsidRDefault="00276531">
      <w:pPr>
        <w:ind w:left="420"/>
        <w:rPr>
          <w:highlight w:val="green"/>
        </w:rPr>
      </w:pPr>
      <w:r w:rsidRPr="00F927F4">
        <w:rPr>
          <w:highlight w:val="green"/>
        </w:rPr>
        <w:t xml:space="preserve">"jsonrpc": "2.0", </w:t>
      </w:r>
    </w:p>
    <w:p w:rsidR="00E23645" w:rsidRPr="00F927F4" w:rsidRDefault="00276531">
      <w:pPr>
        <w:ind w:left="420"/>
        <w:rPr>
          <w:highlight w:val="green"/>
        </w:rPr>
      </w:pPr>
      <w:r w:rsidRPr="00F927F4">
        <w:rPr>
          <w:highlight w:val="green"/>
        </w:rPr>
        <w:t>"method": "SetWPSPin",</w:t>
      </w:r>
    </w:p>
    <w:p w:rsidR="00E23645" w:rsidRPr="00F927F4" w:rsidRDefault="00276531">
      <w:pPr>
        <w:ind w:left="420"/>
        <w:rPr>
          <w:highlight w:val="green"/>
        </w:rPr>
      </w:pPr>
      <w:r w:rsidRPr="00F927F4">
        <w:rPr>
          <w:highlight w:val="green"/>
        </w:rPr>
        <w:t>"params":{</w:t>
      </w:r>
    </w:p>
    <w:p w:rsidR="00E23645" w:rsidRPr="00F927F4" w:rsidRDefault="00276531">
      <w:pPr>
        <w:ind w:left="420" w:firstLine="420"/>
        <w:rPr>
          <w:highlight w:val="green"/>
        </w:rPr>
      </w:pPr>
      <w:r w:rsidRPr="00F927F4">
        <w:rPr>
          <w:highlight w:val="green"/>
        </w:rPr>
        <w:t>"WpsPin":"1234"</w:t>
      </w:r>
    </w:p>
    <w:p w:rsidR="00E23645" w:rsidRPr="00F927F4" w:rsidRDefault="00276531">
      <w:pPr>
        <w:ind w:left="420"/>
        <w:rPr>
          <w:highlight w:val="green"/>
        </w:rPr>
      </w:pPr>
      <w:r w:rsidRPr="00F927F4">
        <w:rPr>
          <w:highlight w:val="green"/>
        </w:rPr>
        <w:t>},</w:t>
      </w:r>
    </w:p>
    <w:p w:rsidR="00E23645" w:rsidRPr="00F927F4" w:rsidRDefault="00276531">
      <w:pPr>
        <w:ind w:left="420"/>
        <w:rPr>
          <w:highlight w:val="green"/>
        </w:rPr>
      </w:pPr>
      <w:r w:rsidRPr="00F927F4">
        <w:rPr>
          <w:highlight w:val="green"/>
        </w:rPr>
        <w:t>"id": "5.6"</w:t>
      </w:r>
    </w:p>
    <w:p w:rsidR="00E23645" w:rsidRPr="00F927F4" w:rsidRDefault="00276531">
      <w:pPr>
        <w:rPr>
          <w:highlight w:val="green"/>
        </w:rPr>
      </w:pPr>
      <w:r w:rsidRPr="00F927F4">
        <w:rPr>
          <w:highlight w:val="green"/>
        </w:rPr>
        <w:t>}</w:t>
      </w:r>
    </w:p>
    <w:p w:rsidR="00E23645" w:rsidRPr="00F927F4" w:rsidRDefault="00276531">
      <w:pPr>
        <w:pStyle w:val="4"/>
        <w:numPr>
          <w:ilvl w:val="3"/>
          <w:numId w:val="1"/>
        </w:numPr>
        <w:rPr>
          <w:highlight w:val="green"/>
        </w:rPr>
      </w:pPr>
      <w:bookmarkStart w:id="437" w:name="__RefHeading__56576_1585609034"/>
      <w:bookmarkEnd w:id="437"/>
      <w:r w:rsidRPr="00F927F4">
        <w:rPr>
          <w:highlight w:val="green"/>
        </w:rPr>
        <w:t>Response</w:t>
      </w:r>
    </w:p>
    <w:p w:rsidR="00E23645" w:rsidRPr="00F927F4" w:rsidRDefault="00276531">
      <w:pPr>
        <w:rPr>
          <w:highlight w:val="green"/>
        </w:rPr>
      </w:pPr>
      <w:r w:rsidRPr="00F927F4">
        <w:rPr>
          <w:highlight w:val="green"/>
        </w:rPr>
        <w:t>{</w:t>
      </w:r>
    </w:p>
    <w:p w:rsidR="00E23645" w:rsidRPr="00F927F4" w:rsidRDefault="00276531">
      <w:pPr>
        <w:ind w:left="420" w:firstLine="105"/>
        <w:rPr>
          <w:highlight w:val="green"/>
        </w:rPr>
      </w:pPr>
      <w:r w:rsidRPr="00F927F4">
        <w:rPr>
          <w:highlight w:val="green"/>
        </w:rPr>
        <w:t xml:space="preserve">"jsonrpc": "2.0", </w:t>
      </w:r>
    </w:p>
    <w:p w:rsidR="00E23645" w:rsidRPr="00F927F4" w:rsidRDefault="00276531">
      <w:pPr>
        <w:ind w:left="420" w:firstLine="105"/>
        <w:rPr>
          <w:highlight w:val="green"/>
        </w:rPr>
      </w:pPr>
      <w:r w:rsidRPr="00F927F4">
        <w:rPr>
          <w:highlight w:val="green"/>
        </w:rPr>
        <w:t>"result": {}</w:t>
      </w:r>
    </w:p>
    <w:p w:rsidR="00E23645" w:rsidRPr="00F927F4" w:rsidRDefault="00276531">
      <w:pPr>
        <w:ind w:left="420" w:firstLine="105"/>
        <w:rPr>
          <w:highlight w:val="green"/>
        </w:rPr>
      </w:pPr>
      <w:r w:rsidRPr="00F927F4">
        <w:rPr>
          <w:highlight w:val="green"/>
        </w:rPr>
        <w:t>"id": "5.6"</w:t>
      </w:r>
    </w:p>
    <w:p w:rsidR="00E23645" w:rsidRPr="00F927F4" w:rsidRDefault="00276531">
      <w:pPr>
        <w:rPr>
          <w:highlight w:val="green"/>
        </w:rPr>
      </w:pPr>
      <w:r w:rsidRPr="00F927F4">
        <w:rPr>
          <w:highlight w:val="green"/>
        </w:rPr>
        <w:lastRenderedPageBreak/>
        <w:t>}</w:t>
      </w:r>
    </w:p>
    <w:p w:rsidR="00E23645" w:rsidRPr="00F927F4" w:rsidRDefault="00276531">
      <w:pPr>
        <w:pStyle w:val="4"/>
        <w:numPr>
          <w:ilvl w:val="3"/>
          <w:numId w:val="5"/>
        </w:numPr>
        <w:spacing w:line="372" w:lineRule="auto"/>
        <w:jc w:val="left"/>
        <w:rPr>
          <w:highlight w:val="green"/>
        </w:rPr>
      </w:pPr>
      <w:bookmarkStart w:id="438" w:name="__RefHeading__56578_1585609034"/>
      <w:bookmarkEnd w:id="438"/>
      <w:r w:rsidRPr="00F927F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F927F4">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pStyle w:val="af9"/>
              <w:spacing w:before="240"/>
              <w:jc w:val="both"/>
              <w:rPr>
                <w:b/>
                <w:sz w:val="22"/>
                <w:highlight w:val="green"/>
                <w:lang w:val="en-GB"/>
              </w:rPr>
            </w:pPr>
            <w:r w:rsidRPr="00F927F4">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pStyle w:val="af9"/>
              <w:spacing w:before="240"/>
              <w:jc w:val="both"/>
              <w:rPr>
                <w:b/>
                <w:sz w:val="22"/>
                <w:highlight w:val="green"/>
                <w:lang w:val="en-GB"/>
              </w:rPr>
            </w:pPr>
            <w:r w:rsidRPr="00F927F4">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pStyle w:val="af9"/>
              <w:spacing w:before="240"/>
              <w:jc w:val="both"/>
              <w:rPr>
                <w:b/>
                <w:sz w:val="22"/>
                <w:highlight w:val="green"/>
                <w:lang w:val="en-GB"/>
              </w:rPr>
            </w:pPr>
            <w:r w:rsidRPr="00F927F4">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pStyle w:val="af9"/>
              <w:spacing w:before="240"/>
              <w:rPr>
                <w:b/>
                <w:sz w:val="22"/>
                <w:highlight w:val="green"/>
                <w:lang w:val="en-GB"/>
              </w:rPr>
            </w:pPr>
            <w:r w:rsidRPr="00F927F4">
              <w:rPr>
                <w:b/>
                <w:sz w:val="22"/>
                <w:highlight w:val="green"/>
                <w:lang w:val="en-GB"/>
              </w:rPr>
              <w:t>Description</w:t>
            </w:r>
          </w:p>
        </w:tc>
      </w:tr>
      <w:tr w:rsidR="00E23645" w:rsidRPr="00F927F4">
        <w:trPr>
          <w:trHeight w:val="46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spacing w:line="300" w:lineRule="auto"/>
              <w:jc w:val="left"/>
              <w:rPr>
                <w:highlight w:val="green"/>
              </w:rPr>
            </w:pPr>
            <w:r w:rsidRPr="00F927F4">
              <w:rPr>
                <w:highlight w:val="green"/>
              </w:rPr>
              <w:t>WpsPin</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spacing w:line="300" w:lineRule="auto"/>
              <w:jc w:val="left"/>
              <w:rPr>
                <w:highlight w:val="green"/>
              </w:rPr>
            </w:pPr>
            <w:r w:rsidRPr="00F927F4">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spacing w:line="300" w:lineRule="auto"/>
              <w:jc w:val="left"/>
              <w:rPr>
                <w:highlight w:val="green"/>
              </w:rPr>
            </w:pPr>
            <w:r w:rsidRPr="00F927F4">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927F4" w:rsidRDefault="00276531">
            <w:pPr>
              <w:spacing w:line="300" w:lineRule="auto"/>
              <w:jc w:val="left"/>
              <w:rPr>
                <w:highlight w:val="green"/>
              </w:rPr>
            </w:pPr>
            <w:r w:rsidRPr="00F927F4">
              <w:rPr>
                <w:highlight w:val="green"/>
              </w:rPr>
              <w:t>The WPS PIN code.</w:t>
            </w:r>
          </w:p>
        </w:tc>
      </w:tr>
    </w:tbl>
    <w:p w:rsidR="00E23645" w:rsidRPr="00F927F4" w:rsidRDefault="00276531">
      <w:pPr>
        <w:pStyle w:val="4"/>
        <w:numPr>
          <w:ilvl w:val="3"/>
          <w:numId w:val="1"/>
        </w:numPr>
        <w:rPr>
          <w:highlight w:val="green"/>
        </w:rPr>
      </w:pPr>
      <w:bookmarkStart w:id="439" w:name="__RefHeading__56580_1585609034"/>
      <w:bookmarkEnd w:id="439"/>
      <w:r w:rsidRPr="00F927F4">
        <w:rPr>
          <w:highlight w:val="green"/>
        </w:rPr>
        <w:t>Response with error</w:t>
      </w:r>
    </w:p>
    <w:p w:rsidR="00E23645" w:rsidRPr="00F927F4" w:rsidRDefault="00276531">
      <w:pPr>
        <w:rPr>
          <w:highlight w:val="green"/>
        </w:rPr>
      </w:pPr>
      <w:r w:rsidRPr="00F927F4">
        <w:rPr>
          <w:highlight w:val="green"/>
        </w:rPr>
        <w:t>{</w:t>
      </w:r>
    </w:p>
    <w:p w:rsidR="00E23645" w:rsidRPr="00F927F4" w:rsidRDefault="00276531">
      <w:pPr>
        <w:rPr>
          <w:highlight w:val="green"/>
        </w:rPr>
      </w:pPr>
      <w:r w:rsidRPr="00F927F4">
        <w:rPr>
          <w:highlight w:val="green"/>
        </w:rPr>
        <w:t xml:space="preserve">   "jsonrpc": "2.0",</w:t>
      </w:r>
    </w:p>
    <w:p w:rsidR="00E23645" w:rsidRPr="00F927F4" w:rsidRDefault="00276531">
      <w:pPr>
        <w:rPr>
          <w:highlight w:val="green"/>
        </w:rPr>
      </w:pPr>
      <w:r w:rsidRPr="00F927F4">
        <w:rPr>
          <w:highlight w:val="green"/>
        </w:rPr>
        <w:t xml:space="preserve">   "error": {</w:t>
      </w:r>
    </w:p>
    <w:p w:rsidR="00E23645" w:rsidRPr="00F927F4" w:rsidRDefault="00276531">
      <w:pPr>
        <w:rPr>
          <w:highlight w:val="green"/>
        </w:rPr>
      </w:pPr>
      <w:r w:rsidRPr="00F927F4">
        <w:rPr>
          <w:highlight w:val="green"/>
        </w:rPr>
        <w:t xml:space="preserve">           "code": "050601",</w:t>
      </w:r>
    </w:p>
    <w:p w:rsidR="00E23645" w:rsidRPr="00F927F4" w:rsidRDefault="00276531">
      <w:pPr>
        <w:rPr>
          <w:highlight w:val="green"/>
        </w:rPr>
      </w:pPr>
      <w:r w:rsidRPr="00F927F4">
        <w:rPr>
          <w:highlight w:val="green"/>
        </w:rPr>
        <w:t xml:space="preserve">           "message": "Set WPS PIN mode failed."</w:t>
      </w:r>
    </w:p>
    <w:p w:rsidR="00E23645" w:rsidRPr="00F927F4" w:rsidRDefault="00276531">
      <w:pPr>
        <w:rPr>
          <w:highlight w:val="green"/>
        </w:rPr>
      </w:pPr>
      <w:r w:rsidRPr="00F927F4">
        <w:rPr>
          <w:highlight w:val="green"/>
        </w:rPr>
        <w:t xml:space="preserve">         },</w:t>
      </w:r>
    </w:p>
    <w:p w:rsidR="00E23645" w:rsidRPr="00F927F4" w:rsidRDefault="00276531">
      <w:pPr>
        <w:rPr>
          <w:highlight w:val="green"/>
        </w:rPr>
      </w:pPr>
      <w:r w:rsidRPr="00F927F4">
        <w:rPr>
          <w:highlight w:val="green"/>
        </w:rPr>
        <w:t xml:space="preserve">   "id":"5.6"</w:t>
      </w:r>
    </w:p>
    <w:p w:rsidR="00E23645" w:rsidRPr="00F927F4" w:rsidRDefault="00276531">
      <w:pPr>
        <w:rPr>
          <w:highlight w:val="green"/>
        </w:rPr>
      </w:pPr>
      <w:r w:rsidRPr="00F927F4">
        <w:rPr>
          <w:highlight w:val="green"/>
        </w:rPr>
        <w:t>}</w:t>
      </w:r>
    </w:p>
    <w:p w:rsidR="00E23645" w:rsidRPr="00F927F4"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2"/>
        <w:gridCol w:w="2690"/>
        <w:gridCol w:w="3859"/>
      </w:tblGrid>
      <w:tr w:rsidR="00E23645" w:rsidRPr="00F927F4">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pStyle w:val="TextBody"/>
              <w:rPr>
                <w:highlight w:val="green"/>
                <w:lang w:val="en-US" w:eastAsia="zh-CN"/>
              </w:rPr>
            </w:pPr>
            <w:r w:rsidRPr="00F927F4">
              <w:rPr>
                <w:highlight w:val="green"/>
                <w:lang w:val="en-US" w:eastAsia="zh-CN"/>
              </w:rPr>
              <w:t>Error Code</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pStyle w:val="TextBody"/>
              <w:rPr>
                <w:highlight w:val="green"/>
                <w:lang w:val="en-US" w:eastAsia="zh-CN"/>
              </w:rPr>
            </w:pPr>
            <w:r w:rsidRPr="00F927F4">
              <w:rPr>
                <w:highlight w:val="green"/>
                <w:lang w:val="en-US" w:eastAsia="zh-CN"/>
              </w:rPr>
              <w:t>Error Message</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pStyle w:val="TextBody"/>
              <w:rPr>
                <w:highlight w:val="green"/>
                <w:lang w:val="en-US" w:eastAsia="zh-CN"/>
              </w:rPr>
            </w:pPr>
            <w:r w:rsidRPr="00F927F4">
              <w:rPr>
                <w:highlight w:val="green"/>
                <w:lang w:val="en-US" w:eastAsia="zh-CN"/>
              </w:rPr>
              <w:t>Error Description</w:t>
            </w:r>
          </w:p>
        </w:tc>
      </w:tr>
      <w:tr w:rsidR="00E23645" w:rsidRPr="00F927F4">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r w:rsidRPr="00F927F4">
              <w:rPr>
                <w:highlight w:val="green"/>
              </w:rPr>
              <w:t>050601</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r w:rsidRPr="00F927F4">
              <w:rPr>
                <w:highlight w:val="green"/>
              </w:rPr>
              <w:t>Set WPS PIN mode failed.</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r w:rsidRPr="00F927F4">
              <w:rPr>
                <w:highlight w:val="green"/>
              </w:rPr>
              <w:t>Set WPS PIN mode failed.</w:t>
            </w:r>
          </w:p>
        </w:tc>
      </w:tr>
      <w:tr w:rsidR="00E23645" w:rsidRPr="00F927F4">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r w:rsidRPr="00F927F4">
              <w:rPr>
                <w:highlight w:val="green"/>
              </w:rPr>
              <w:t>050602</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bookmarkStart w:id="440" w:name="OLE_LINK80"/>
            <w:bookmarkStart w:id="441" w:name="OLE_LINK79"/>
            <w:r w:rsidRPr="00F927F4">
              <w:rPr>
                <w:highlight w:val="green"/>
              </w:rPr>
              <w:t xml:space="preserve">WPS PIN </w:t>
            </w:r>
            <w:bookmarkEnd w:id="440"/>
            <w:bookmarkEnd w:id="441"/>
            <w:r w:rsidRPr="00F927F4">
              <w:rPr>
                <w:highlight w:val="green"/>
              </w:rPr>
              <w:t>not support</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r w:rsidRPr="00F927F4">
              <w:rPr>
                <w:highlight w:val="green"/>
              </w:rPr>
              <w:t>WPS PIN not support in  WEP, WPA, WPA2 SKIP mode.</w:t>
            </w:r>
          </w:p>
        </w:tc>
      </w:tr>
      <w:tr w:rsidR="00E23645">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r w:rsidRPr="00F927F4">
              <w:rPr>
                <w:highlight w:val="green"/>
              </w:rPr>
              <w:t>050603</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927F4" w:rsidRDefault="00276531">
            <w:pPr>
              <w:rPr>
                <w:highlight w:val="green"/>
              </w:rPr>
            </w:pPr>
            <w:r w:rsidRPr="00F927F4">
              <w:rPr>
                <w:highlight w:val="green"/>
              </w:rPr>
              <w:t>WPS working</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F927F4">
              <w:rPr>
                <w:highlight w:val="green"/>
              </w:rPr>
              <w:t>WPS is active</w:t>
            </w:r>
          </w:p>
        </w:tc>
      </w:tr>
    </w:tbl>
    <w:p w:rsidR="00E23645" w:rsidRDefault="00E23645"/>
    <w:p w:rsidR="00E23645" w:rsidRPr="00496C4B" w:rsidRDefault="00276531">
      <w:pPr>
        <w:pStyle w:val="3"/>
        <w:numPr>
          <w:ilvl w:val="2"/>
          <w:numId w:val="1"/>
        </w:numPr>
        <w:ind w:left="964" w:right="210"/>
        <w:rPr>
          <w:highlight w:val="green"/>
        </w:rPr>
      </w:pPr>
      <w:bookmarkStart w:id="442" w:name="__RefHeading__56582_1585609034"/>
      <w:bookmarkStart w:id="443" w:name="_Toc422502819"/>
      <w:bookmarkStart w:id="444" w:name="_Toc392062432"/>
      <w:bookmarkStart w:id="445" w:name="_Toc383768011"/>
      <w:bookmarkStart w:id="446" w:name="_Toc401747854"/>
      <w:bookmarkStart w:id="447" w:name="_Toc470684654"/>
      <w:bookmarkEnd w:id="442"/>
      <w:r w:rsidRPr="00496C4B">
        <w:rPr>
          <w:highlight w:val="green"/>
        </w:rPr>
        <w:t>SetW</w:t>
      </w:r>
      <w:bookmarkEnd w:id="443"/>
      <w:bookmarkEnd w:id="444"/>
      <w:bookmarkEnd w:id="445"/>
      <w:bookmarkEnd w:id="446"/>
      <w:r w:rsidRPr="00496C4B">
        <w:rPr>
          <w:highlight w:val="green"/>
        </w:rPr>
        <w:t>PSPbc</w:t>
      </w:r>
      <w:bookmarkEnd w:id="447"/>
    </w:p>
    <w:p w:rsidR="00E23645" w:rsidRPr="00496C4B" w:rsidRDefault="00276531">
      <w:pPr>
        <w:pStyle w:val="4"/>
        <w:numPr>
          <w:ilvl w:val="3"/>
          <w:numId w:val="1"/>
        </w:numPr>
        <w:rPr>
          <w:highlight w:val="green"/>
        </w:rPr>
      </w:pPr>
      <w:bookmarkStart w:id="448" w:name="__RefHeading__56584_1585609034"/>
      <w:bookmarkEnd w:id="448"/>
      <w:r w:rsidRPr="00496C4B">
        <w:rPr>
          <w:highlight w:val="green"/>
        </w:rPr>
        <w:t>Request</w:t>
      </w:r>
    </w:p>
    <w:p w:rsidR="00E23645" w:rsidRPr="00496C4B" w:rsidRDefault="00276531">
      <w:pPr>
        <w:rPr>
          <w:highlight w:val="green"/>
        </w:rPr>
      </w:pPr>
      <w:r w:rsidRPr="00496C4B">
        <w:rPr>
          <w:highlight w:val="green"/>
        </w:rPr>
        <w:t>{</w:t>
      </w:r>
    </w:p>
    <w:p w:rsidR="00E23645" w:rsidRPr="00496C4B" w:rsidRDefault="00276531">
      <w:pPr>
        <w:ind w:left="420"/>
        <w:rPr>
          <w:highlight w:val="green"/>
        </w:rPr>
      </w:pPr>
      <w:r w:rsidRPr="00496C4B">
        <w:rPr>
          <w:highlight w:val="green"/>
        </w:rPr>
        <w:t xml:space="preserve">"jsonrpc": "2.0", </w:t>
      </w:r>
    </w:p>
    <w:p w:rsidR="00E23645" w:rsidRPr="00496C4B" w:rsidRDefault="00276531">
      <w:pPr>
        <w:ind w:left="420"/>
        <w:rPr>
          <w:highlight w:val="green"/>
        </w:rPr>
      </w:pPr>
      <w:r w:rsidRPr="00496C4B">
        <w:rPr>
          <w:highlight w:val="green"/>
        </w:rPr>
        <w:t>"method": "SetWPSPbc",</w:t>
      </w:r>
    </w:p>
    <w:p w:rsidR="00E23645" w:rsidRPr="00496C4B" w:rsidRDefault="00276531">
      <w:pPr>
        <w:ind w:left="420"/>
        <w:rPr>
          <w:highlight w:val="green"/>
        </w:rPr>
      </w:pPr>
      <w:r w:rsidRPr="00496C4B">
        <w:rPr>
          <w:highlight w:val="green"/>
        </w:rPr>
        <w:t>"params":{},</w:t>
      </w:r>
    </w:p>
    <w:p w:rsidR="00E23645" w:rsidRPr="00496C4B" w:rsidRDefault="00276531">
      <w:pPr>
        <w:ind w:left="420"/>
        <w:rPr>
          <w:highlight w:val="green"/>
        </w:rPr>
      </w:pPr>
      <w:r w:rsidRPr="00496C4B">
        <w:rPr>
          <w:highlight w:val="green"/>
        </w:rPr>
        <w:t>"id": "5.7"</w:t>
      </w:r>
    </w:p>
    <w:p w:rsidR="00E23645" w:rsidRPr="00496C4B" w:rsidRDefault="00276531">
      <w:pPr>
        <w:rPr>
          <w:highlight w:val="green"/>
        </w:rPr>
      </w:pPr>
      <w:r w:rsidRPr="00496C4B">
        <w:rPr>
          <w:highlight w:val="green"/>
        </w:rPr>
        <w:t>}</w:t>
      </w:r>
    </w:p>
    <w:p w:rsidR="00E23645" w:rsidRPr="00496C4B" w:rsidRDefault="00276531">
      <w:pPr>
        <w:pStyle w:val="4"/>
        <w:numPr>
          <w:ilvl w:val="3"/>
          <w:numId w:val="1"/>
        </w:numPr>
        <w:rPr>
          <w:highlight w:val="green"/>
        </w:rPr>
      </w:pPr>
      <w:bookmarkStart w:id="449" w:name="__RefHeading__56586_1585609034"/>
      <w:bookmarkEnd w:id="449"/>
      <w:r w:rsidRPr="00496C4B">
        <w:rPr>
          <w:highlight w:val="green"/>
        </w:rPr>
        <w:t>Response</w:t>
      </w:r>
    </w:p>
    <w:p w:rsidR="00E23645" w:rsidRPr="00496C4B" w:rsidRDefault="00276531">
      <w:pPr>
        <w:rPr>
          <w:highlight w:val="green"/>
        </w:rPr>
      </w:pPr>
      <w:r w:rsidRPr="00496C4B">
        <w:rPr>
          <w:highlight w:val="green"/>
        </w:rPr>
        <w:t>{</w:t>
      </w:r>
    </w:p>
    <w:p w:rsidR="00E23645" w:rsidRPr="00496C4B" w:rsidRDefault="00276531">
      <w:pPr>
        <w:ind w:left="420" w:firstLine="105"/>
        <w:rPr>
          <w:highlight w:val="green"/>
        </w:rPr>
      </w:pPr>
      <w:r w:rsidRPr="00496C4B">
        <w:rPr>
          <w:highlight w:val="green"/>
        </w:rPr>
        <w:t xml:space="preserve">"jsonrpc": "2.0", </w:t>
      </w:r>
    </w:p>
    <w:p w:rsidR="00E23645" w:rsidRPr="00496C4B" w:rsidRDefault="00276531">
      <w:pPr>
        <w:ind w:left="420" w:firstLine="105"/>
        <w:rPr>
          <w:highlight w:val="green"/>
        </w:rPr>
      </w:pPr>
      <w:r w:rsidRPr="00496C4B">
        <w:rPr>
          <w:highlight w:val="green"/>
        </w:rPr>
        <w:t>"result": {}</w:t>
      </w:r>
    </w:p>
    <w:p w:rsidR="00E23645" w:rsidRPr="00496C4B" w:rsidRDefault="00276531">
      <w:pPr>
        <w:ind w:left="420" w:firstLine="105"/>
        <w:rPr>
          <w:highlight w:val="green"/>
        </w:rPr>
      </w:pPr>
      <w:r w:rsidRPr="00496C4B">
        <w:rPr>
          <w:highlight w:val="green"/>
        </w:rPr>
        <w:t>"id": "5.7"</w:t>
      </w:r>
    </w:p>
    <w:p w:rsidR="00E23645" w:rsidRPr="00496C4B" w:rsidRDefault="00276531">
      <w:pPr>
        <w:rPr>
          <w:highlight w:val="green"/>
        </w:rPr>
      </w:pPr>
      <w:r w:rsidRPr="00496C4B">
        <w:rPr>
          <w:highlight w:val="green"/>
        </w:rPr>
        <w:t>}</w:t>
      </w:r>
    </w:p>
    <w:p w:rsidR="00E23645" w:rsidRPr="00496C4B" w:rsidRDefault="00E23645">
      <w:pPr>
        <w:rPr>
          <w:highlight w:val="green"/>
        </w:rPr>
      </w:pPr>
    </w:p>
    <w:p w:rsidR="00E23645" w:rsidRPr="00496C4B" w:rsidRDefault="00276531">
      <w:pPr>
        <w:pStyle w:val="4"/>
        <w:numPr>
          <w:ilvl w:val="3"/>
          <w:numId w:val="1"/>
        </w:numPr>
        <w:rPr>
          <w:highlight w:val="green"/>
        </w:rPr>
      </w:pPr>
      <w:bookmarkStart w:id="450" w:name="__RefHeading__56588_1585609034"/>
      <w:bookmarkEnd w:id="450"/>
      <w:r w:rsidRPr="00496C4B">
        <w:rPr>
          <w:highlight w:val="green"/>
        </w:rPr>
        <w:lastRenderedPageBreak/>
        <w:t>Response with error</w:t>
      </w:r>
    </w:p>
    <w:p w:rsidR="00E23645" w:rsidRPr="00496C4B" w:rsidRDefault="00276531">
      <w:pPr>
        <w:rPr>
          <w:highlight w:val="green"/>
        </w:rPr>
      </w:pPr>
      <w:r w:rsidRPr="00496C4B">
        <w:rPr>
          <w:highlight w:val="green"/>
        </w:rPr>
        <w:t>{</w:t>
      </w:r>
    </w:p>
    <w:p w:rsidR="00E23645" w:rsidRPr="00496C4B" w:rsidRDefault="00276531">
      <w:pPr>
        <w:rPr>
          <w:highlight w:val="green"/>
        </w:rPr>
      </w:pPr>
      <w:r w:rsidRPr="00496C4B">
        <w:rPr>
          <w:highlight w:val="green"/>
        </w:rPr>
        <w:t xml:space="preserve">   "jsonrpc": "2.0",</w:t>
      </w:r>
    </w:p>
    <w:p w:rsidR="00E23645" w:rsidRPr="00496C4B" w:rsidRDefault="00276531">
      <w:pPr>
        <w:rPr>
          <w:highlight w:val="green"/>
        </w:rPr>
      </w:pPr>
      <w:r w:rsidRPr="00496C4B">
        <w:rPr>
          <w:highlight w:val="green"/>
        </w:rPr>
        <w:t xml:space="preserve">   "error": {</w:t>
      </w:r>
    </w:p>
    <w:p w:rsidR="00E23645" w:rsidRPr="00496C4B" w:rsidRDefault="00276531">
      <w:pPr>
        <w:rPr>
          <w:highlight w:val="green"/>
        </w:rPr>
      </w:pPr>
      <w:r w:rsidRPr="00496C4B">
        <w:rPr>
          <w:highlight w:val="green"/>
        </w:rPr>
        <w:t xml:space="preserve">           "code": "050701",</w:t>
      </w:r>
    </w:p>
    <w:p w:rsidR="00E23645" w:rsidRPr="00496C4B" w:rsidRDefault="00276531">
      <w:pPr>
        <w:rPr>
          <w:highlight w:val="green"/>
        </w:rPr>
      </w:pPr>
      <w:r w:rsidRPr="00496C4B">
        <w:rPr>
          <w:highlight w:val="green"/>
        </w:rPr>
        <w:t xml:space="preserve">           "message": "Set WPS PBC failed."</w:t>
      </w:r>
    </w:p>
    <w:p w:rsidR="00E23645" w:rsidRPr="00496C4B" w:rsidRDefault="00276531">
      <w:pPr>
        <w:rPr>
          <w:highlight w:val="green"/>
        </w:rPr>
      </w:pPr>
      <w:r w:rsidRPr="00496C4B">
        <w:rPr>
          <w:highlight w:val="green"/>
        </w:rPr>
        <w:t xml:space="preserve">         },</w:t>
      </w:r>
    </w:p>
    <w:p w:rsidR="00E23645" w:rsidRPr="00496C4B" w:rsidRDefault="00276531">
      <w:pPr>
        <w:rPr>
          <w:highlight w:val="green"/>
        </w:rPr>
      </w:pPr>
      <w:r w:rsidRPr="00496C4B">
        <w:rPr>
          <w:highlight w:val="green"/>
        </w:rPr>
        <w:t xml:space="preserve">   "id":"5.7"</w:t>
      </w:r>
    </w:p>
    <w:p w:rsidR="00E23645" w:rsidRPr="00496C4B" w:rsidRDefault="00276531">
      <w:pPr>
        <w:rPr>
          <w:highlight w:val="green"/>
        </w:rPr>
      </w:pPr>
      <w:r w:rsidRPr="00496C4B">
        <w:rPr>
          <w:highlight w:val="green"/>
        </w:rPr>
        <w:t>}</w:t>
      </w:r>
    </w:p>
    <w:p w:rsidR="00E23645" w:rsidRPr="00496C4B"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2"/>
        <w:gridCol w:w="2690"/>
        <w:gridCol w:w="3859"/>
      </w:tblGrid>
      <w:tr w:rsidR="00E23645" w:rsidRPr="00496C4B">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pStyle w:val="TextBody"/>
              <w:rPr>
                <w:highlight w:val="green"/>
                <w:lang w:val="en-US" w:eastAsia="zh-CN"/>
              </w:rPr>
            </w:pPr>
            <w:r w:rsidRPr="00496C4B">
              <w:rPr>
                <w:highlight w:val="green"/>
                <w:lang w:val="en-US" w:eastAsia="zh-CN"/>
              </w:rPr>
              <w:t>Error Code</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pStyle w:val="TextBody"/>
              <w:rPr>
                <w:highlight w:val="green"/>
                <w:lang w:val="en-US" w:eastAsia="zh-CN"/>
              </w:rPr>
            </w:pPr>
            <w:r w:rsidRPr="00496C4B">
              <w:rPr>
                <w:highlight w:val="green"/>
                <w:lang w:val="en-US" w:eastAsia="zh-CN"/>
              </w:rPr>
              <w:t>Error Message</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pStyle w:val="TextBody"/>
              <w:rPr>
                <w:highlight w:val="green"/>
                <w:lang w:val="en-US" w:eastAsia="zh-CN"/>
              </w:rPr>
            </w:pPr>
            <w:r w:rsidRPr="00496C4B">
              <w:rPr>
                <w:highlight w:val="green"/>
                <w:lang w:val="en-US" w:eastAsia="zh-CN"/>
              </w:rPr>
              <w:t>Error Description</w:t>
            </w:r>
          </w:p>
        </w:tc>
      </w:tr>
      <w:tr w:rsidR="00E23645" w:rsidRPr="00496C4B">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050701</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Set WPS PBC failed.</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Set WPS PBC failed.</w:t>
            </w:r>
          </w:p>
        </w:tc>
      </w:tr>
      <w:tr w:rsidR="00E23645" w:rsidRPr="00496C4B">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050702</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WPS PBC not support</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WPS PIN not support in  WEP, WPA, WPA2 SKIP mode.</w:t>
            </w:r>
          </w:p>
        </w:tc>
      </w:tr>
      <w:tr w:rsidR="00E23645">
        <w:tc>
          <w:tcPr>
            <w:tcW w:w="198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050703</w:t>
            </w:r>
          </w:p>
        </w:tc>
        <w:tc>
          <w:tcPr>
            <w:tcW w:w="269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96C4B" w:rsidRDefault="00276531">
            <w:pPr>
              <w:rPr>
                <w:highlight w:val="green"/>
              </w:rPr>
            </w:pPr>
            <w:r w:rsidRPr="00496C4B">
              <w:rPr>
                <w:highlight w:val="green"/>
              </w:rPr>
              <w:t>WPS working</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496C4B">
              <w:rPr>
                <w:highlight w:val="green"/>
              </w:rPr>
              <w:t>WPS is active</w:t>
            </w:r>
          </w:p>
        </w:tc>
      </w:tr>
    </w:tbl>
    <w:p w:rsidR="00E23645" w:rsidRDefault="00E23645"/>
    <w:p w:rsidR="00D02416" w:rsidRPr="00300875" w:rsidRDefault="00D02416" w:rsidP="00D02416">
      <w:pPr>
        <w:pStyle w:val="3"/>
        <w:numPr>
          <w:ilvl w:val="2"/>
          <w:numId w:val="1"/>
        </w:numPr>
        <w:ind w:left="964" w:right="210"/>
        <w:rPr>
          <w:highlight w:val="green"/>
        </w:rPr>
      </w:pPr>
      <w:bookmarkStart w:id="451" w:name="_Toc422502820"/>
      <w:bookmarkStart w:id="452" w:name="__RefHeading__56590_1585609034"/>
      <w:bookmarkStart w:id="453" w:name="_Toc470684655"/>
      <w:bookmarkEnd w:id="451"/>
      <w:bookmarkEnd w:id="452"/>
      <w:r w:rsidRPr="00300875">
        <w:rPr>
          <w:highlight w:val="green"/>
        </w:rPr>
        <w:t>GetWlanSupportMode</w:t>
      </w:r>
      <w:bookmarkEnd w:id="453"/>
    </w:p>
    <w:p w:rsidR="00D02416" w:rsidRPr="00300875" w:rsidRDefault="00D02416" w:rsidP="00D02416">
      <w:pPr>
        <w:pStyle w:val="4"/>
        <w:numPr>
          <w:ilvl w:val="3"/>
          <w:numId w:val="1"/>
        </w:numPr>
        <w:rPr>
          <w:highlight w:val="green"/>
        </w:rPr>
      </w:pPr>
      <w:r w:rsidRPr="00300875">
        <w:rPr>
          <w:highlight w:val="green"/>
        </w:rPr>
        <w:t>POST Request</w:t>
      </w:r>
    </w:p>
    <w:p w:rsidR="00D02416" w:rsidRPr="00300875" w:rsidRDefault="00D02416" w:rsidP="00D02416">
      <w:pPr>
        <w:rPr>
          <w:highlight w:val="green"/>
        </w:rPr>
      </w:pPr>
      <w:r w:rsidRPr="00300875">
        <w:rPr>
          <w:highlight w:val="green"/>
        </w:rPr>
        <w:t>{</w:t>
      </w:r>
    </w:p>
    <w:p w:rsidR="00D02416" w:rsidRPr="00300875" w:rsidRDefault="00D02416" w:rsidP="00D02416">
      <w:pPr>
        <w:ind w:left="420"/>
        <w:rPr>
          <w:highlight w:val="green"/>
        </w:rPr>
      </w:pPr>
      <w:r w:rsidRPr="00300875">
        <w:rPr>
          <w:highlight w:val="green"/>
        </w:rPr>
        <w:t xml:space="preserve">"jsonrpc": "2.0", </w:t>
      </w:r>
    </w:p>
    <w:p w:rsidR="00D02416" w:rsidRPr="00300875" w:rsidRDefault="00D02416" w:rsidP="00D02416">
      <w:pPr>
        <w:ind w:left="420"/>
        <w:rPr>
          <w:highlight w:val="green"/>
        </w:rPr>
      </w:pPr>
      <w:r w:rsidRPr="00300875">
        <w:rPr>
          <w:highlight w:val="green"/>
        </w:rPr>
        <w:t>"method": "GetWlanSupportMode",</w:t>
      </w:r>
    </w:p>
    <w:p w:rsidR="00D02416" w:rsidRPr="00300875" w:rsidRDefault="00D02416" w:rsidP="00D02416">
      <w:pPr>
        <w:ind w:left="420"/>
        <w:rPr>
          <w:highlight w:val="green"/>
        </w:rPr>
      </w:pPr>
      <w:r w:rsidRPr="00300875">
        <w:rPr>
          <w:highlight w:val="green"/>
        </w:rPr>
        <w:t>"params":{},</w:t>
      </w:r>
    </w:p>
    <w:p w:rsidR="00D02416" w:rsidRPr="00300875" w:rsidRDefault="00D02416" w:rsidP="00D02416">
      <w:pPr>
        <w:ind w:left="420"/>
        <w:rPr>
          <w:highlight w:val="green"/>
        </w:rPr>
      </w:pPr>
      <w:r w:rsidRPr="00300875">
        <w:rPr>
          <w:highlight w:val="green"/>
        </w:rPr>
        <w:t>"id": "5.8"</w:t>
      </w:r>
    </w:p>
    <w:p w:rsidR="00D02416" w:rsidRPr="00300875" w:rsidRDefault="00D02416" w:rsidP="00D02416">
      <w:pPr>
        <w:rPr>
          <w:highlight w:val="green"/>
        </w:rPr>
      </w:pPr>
      <w:r w:rsidRPr="00300875">
        <w:rPr>
          <w:highlight w:val="green"/>
        </w:rPr>
        <w:t>}</w:t>
      </w:r>
    </w:p>
    <w:p w:rsidR="00D02416" w:rsidRPr="00300875" w:rsidRDefault="00D02416" w:rsidP="00D02416">
      <w:pPr>
        <w:pStyle w:val="4"/>
        <w:numPr>
          <w:ilvl w:val="3"/>
          <w:numId w:val="1"/>
        </w:numPr>
        <w:rPr>
          <w:highlight w:val="green"/>
        </w:rPr>
      </w:pPr>
      <w:r w:rsidRPr="00300875">
        <w:rPr>
          <w:highlight w:val="green"/>
        </w:rPr>
        <w:t>Response</w:t>
      </w:r>
    </w:p>
    <w:p w:rsidR="00D02416" w:rsidRPr="00300875" w:rsidRDefault="00D02416" w:rsidP="00D02416">
      <w:pPr>
        <w:rPr>
          <w:highlight w:val="green"/>
        </w:rPr>
      </w:pPr>
      <w:r w:rsidRPr="00300875">
        <w:rPr>
          <w:highlight w:val="green"/>
        </w:rPr>
        <w:t>{</w:t>
      </w:r>
    </w:p>
    <w:p w:rsidR="00D02416" w:rsidRPr="00300875" w:rsidRDefault="00D02416" w:rsidP="00D02416">
      <w:pPr>
        <w:ind w:left="420"/>
        <w:rPr>
          <w:highlight w:val="green"/>
        </w:rPr>
      </w:pPr>
      <w:r w:rsidRPr="00300875">
        <w:rPr>
          <w:highlight w:val="green"/>
        </w:rPr>
        <w:t xml:space="preserve">"jsonrpc": "2.0", </w:t>
      </w:r>
    </w:p>
    <w:p w:rsidR="00D02416" w:rsidRPr="00300875" w:rsidRDefault="00D02416" w:rsidP="00D02416">
      <w:pPr>
        <w:ind w:left="420"/>
        <w:rPr>
          <w:highlight w:val="green"/>
        </w:rPr>
      </w:pPr>
      <w:r w:rsidRPr="00300875">
        <w:rPr>
          <w:highlight w:val="green"/>
        </w:rPr>
        <w:t>"result":</w:t>
      </w:r>
    </w:p>
    <w:p w:rsidR="00D02416" w:rsidRPr="00300875" w:rsidRDefault="00D02416" w:rsidP="00D02416">
      <w:pPr>
        <w:ind w:left="420"/>
        <w:rPr>
          <w:highlight w:val="green"/>
        </w:rPr>
      </w:pPr>
      <w:r w:rsidRPr="00300875">
        <w:rPr>
          <w:highlight w:val="green"/>
        </w:rPr>
        <w:t>{</w:t>
      </w:r>
    </w:p>
    <w:p w:rsidR="00D02416" w:rsidRPr="00300875" w:rsidRDefault="00D02416" w:rsidP="00D02416">
      <w:pPr>
        <w:tabs>
          <w:tab w:val="center" w:pos="5116"/>
        </w:tabs>
        <w:spacing w:line="300" w:lineRule="auto"/>
        <w:ind w:firstLine="945"/>
        <w:jc w:val="left"/>
        <w:rPr>
          <w:highlight w:val="green"/>
        </w:rPr>
      </w:pPr>
      <w:r w:rsidRPr="00300875">
        <w:rPr>
          <w:highlight w:val="green"/>
        </w:rPr>
        <w:t>"WlanAPMode":0</w:t>
      </w:r>
    </w:p>
    <w:p w:rsidR="00D02416" w:rsidRPr="00300875" w:rsidRDefault="00D02416" w:rsidP="00D02416">
      <w:pPr>
        <w:ind w:left="420"/>
        <w:rPr>
          <w:highlight w:val="green"/>
        </w:rPr>
      </w:pPr>
      <w:r w:rsidRPr="00300875">
        <w:rPr>
          <w:highlight w:val="green"/>
        </w:rPr>
        <w:t>},</w:t>
      </w:r>
    </w:p>
    <w:p w:rsidR="00D02416" w:rsidRPr="00300875" w:rsidRDefault="00D02416" w:rsidP="00D02416">
      <w:pPr>
        <w:ind w:left="420"/>
        <w:rPr>
          <w:highlight w:val="green"/>
        </w:rPr>
      </w:pPr>
      <w:r w:rsidRPr="00300875">
        <w:rPr>
          <w:highlight w:val="green"/>
        </w:rPr>
        <w:t>"id": "5.8"</w:t>
      </w:r>
    </w:p>
    <w:p w:rsidR="00D02416" w:rsidRPr="00300875" w:rsidRDefault="00D02416" w:rsidP="00D02416">
      <w:pPr>
        <w:rPr>
          <w:highlight w:val="green"/>
        </w:rPr>
      </w:pPr>
      <w:r w:rsidRPr="00300875">
        <w:rPr>
          <w:highlight w:val="green"/>
        </w:rPr>
        <w:t>}</w:t>
      </w:r>
    </w:p>
    <w:p w:rsidR="00D02416" w:rsidRPr="00300875" w:rsidRDefault="00D02416" w:rsidP="00D02416">
      <w:pPr>
        <w:pStyle w:val="4"/>
        <w:numPr>
          <w:ilvl w:val="3"/>
          <w:numId w:val="5"/>
        </w:numPr>
        <w:spacing w:line="372" w:lineRule="auto"/>
        <w:jc w:val="left"/>
        <w:rPr>
          <w:highlight w:val="green"/>
        </w:rPr>
      </w:pPr>
      <w:r w:rsidRPr="00300875">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D02416" w:rsidRPr="00300875"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pStyle w:val="af9"/>
              <w:spacing w:before="240"/>
              <w:jc w:val="both"/>
              <w:rPr>
                <w:b/>
                <w:sz w:val="22"/>
                <w:highlight w:val="green"/>
                <w:lang w:val="en-GB"/>
              </w:rPr>
            </w:pPr>
            <w:r w:rsidRPr="00300875">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pStyle w:val="af9"/>
              <w:spacing w:before="240"/>
              <w:jc w:val="both"/>
              <w:rPr>
                <w:b/>
                <w:sz w:val="22"/>
                <w:highlight w:val="green"/>
                <w:lang w:val="en-GB"/>
              </w:rPr>
            </w:pPr>
            <w:r w:rsidRPr="00300875">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pStyle w:val="af9"/>
              <w:spacing w:before="240"/>
              <w:jc w:val="both"/>
              <w:rPr>
                <w:b/>
                <w:sz w:val="22"/>
                <w:highlight w:val="green"/>
                <w:lang w:val="en-GB"/>
              </w:rPr>
            </w:pPr>
            <w:r w:rsidRPr="00300875">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pStyle w:val="af9"/>
              <w:spacing w:before="240"/>
              <w:rPr>
                <w:b/>
                <w:sz w:val="22"/>
                <w:highlight w:val="green"/>
                <w:lang w:val="en-GB"/>
              </w:rPr>
            </w:pPr>
            <w:r w:rsidRPr="00300875">
              <w:rPr>
                <w:b/>
                <w:sz w:val="22"/>
                <w:highlight w:val="green"/>
                <w:lang w:val="en-GB"/>
              </w:rPr>
              <w:t>Description</w:t>
            </w:r>
          </w:p>
        </w:tc>
      </w:tr>
      <w:tr w:rsidR="00D02416" w:rsidRPr="00300875" w:rsidTr="00F80D81">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spacing w:line="300" w:lineRule="auto"/>
              <w:jc w:val="left"/>
              <w:rPr>
                <w:highlight w:val="green"/>
              </w:rPr>
            </w:pPr>
            <w:r w:rsidRPr="00300875">
              <w:rPr>
                <w:highlight w:val="green"/>
              </w:rPr>
              <w:t>WlanAPMode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spacing w:line="300" w:lineRule="auto"/>
              <w:jc w:val="left"/>
              <w:rPr>
                <w:highlight w:val="green"/>
              </w:rPr>
            </w:pPr>
            <w:r w:rsidRPr="00300875">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spacing w:line="300" w:lineRule="auto"/>
              <w:jc w:val="left"/>
              <w:rPr>
                <w:highlight w:val="green"/>
              </w:rPr>
            </w:pPr>
            <w:r w:rsidRPr="00300875">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spacing w:line="300" w:lineRule="auto"/>
              <w:jc w:val="left"/>
              <w:rPr>
                <w:highlight w:val="green"/>
              </w:rPr>
            </w:pPr>
            <w:r w:rsidRPr="00300875">
              <w:rPr>
                <w:highlight w:val="green"/>
              </w:rPr>
              <w:t>0: Support 2.4G</w:t>
            </w:r>
          </w:p>
          <w:p w:rsidR="00D02416" w:rsidRPr="00300875" w:rsidRDefault="00D02416" w:rsidP="00F80D81">
            <w:pPr>
              <w:spacing w:line="300" w:lineRule="auto"/>
              <w:jc w:val="left"/>
              <w:rPr>
                <w:highlight w:val="green"/>
              </w:rPr>
            </w:pPr>
            <w:r w:rsidRPr="00300875">
              <w:rPr>
                <w:highlight w:val="green"/>
              </w:rPr>
              <w:t>1: Support 5G</w:t>
            </w:r>
          </w:p>
          <w:p w:rsidR="00D02416" w:rsidRPr="00300875" w:rsidRDefault="00D02416" w:rsidP="00F80D81">
            <w:pPr>
              <w:spacing w:line="300" w:lineRule="auto"/>
              <w:jc w:val="left"/>
              <w:rPr>
                <w:highlight w:val="green"/>
              </w:rPr>
            </w:pPr>
            <w:r w:rsidRPr="00300875">
              <w:rPr>
                <w:highlight w:val="green"/>
              </w:rPr>
              <w:t>2: Support 2.4G and 5G</w:t>
            </w:r>
          </w:p>
        </w:tc>
      </w:tr>
    </w:tbl>
    <w:p w:rsidR="00D02416" w:rsidRPr="00300875" w:rsidRDefault="00D02416" w:rsidP="00D02416">
      <w:pPr>
        <w:pStyle w:val="4"/>
        <w:numPr>
          <w:ilvl w:val="3"/>
          <w:numId w:val="1"/>
        </w:numPr>
        <w:rPr>
          <w:highlight w:val="green"/>
        </w:rPr>
      </w:pPr>
      <w:r w:rsidRPr="00300875">
        <w:rPr>
          <w:highlight w:val="green"/>
        </w:rPr>
        <w:lastRenderedPageBreak/>
        <w:t>Response with error</w:t>
      </w:r>
    </w:p>
    <w:p w:rsidR="00D02416" w:rsidRPr="00300875" w:rsidRDefault="00D02416" w:rsidP="00D02416">
      <w:pPr>
        <w:rPr>
          <w:highlight w:val="green"/>
        </w:rPr>
      </w:pPr>
      <w:r w:rsidRPr="00300875">
        <w:rPr>
          <w:highlight w:val="green"/>
        </w:rPr>
        <w:t>{</w:t>
      </w:r>
    </w:p>
    <w:p w:rsidR="00D02416" w:rsidRPr="00300875" w:rsidRDefault="00D02416" w:rsidP="00D02416">
      <w:pPr>
        <w:ind w:firstLine="420"/>
        <w:rPr>
          <w:highlight w:val="green"/>
        </w:rPr>
      </w:pPr>
      <w:r w:rsidRPr="00300875">
        <w:rPr>
          <w:highlight w:val="green"/>
        </w:rPr>
        <w:t>"jsonrpc": "2.0",</w:t>
      </w:r>
    </w:p>
    <w:p w:rsidR="00D02416" w:rsidRPr="00300875" w:rsidRDefault="00D02416" w:rsidP="00D02416">
      <w:pPr>
        <w:ind w:firstLine="420"/>
        <w:rPr>
          <w:highlight w:val="green"/>
        </w:rPr>
      </w:pPr>
      <w:r w:rsidRPr="00300875">
        <w:rPr>
          <w:highlight w:val="green"/>
        </w:rPr>
        <w:t>"error": {</w:t>
      </w:r>
    </w:p>
    <w:p w:rsidR="00D02416" w:rsidRPr="00300875" w:rsidRDefault="00D02416" w:rsidP="00D02416">
      <w:pPr>
        <w:ind w:left="840" w:firstLine="420"/>
        <w:rPr>
          <w:highlight w:val="green"/>
        </w:rPr>
      </w:pPr>
      <w:r w:rsidRPr="00300875">
        <w:rPr>
          <w:highlight w:val="green"/>
        </w:rPr>
        <w:t>"code": "050801",</w:t>
      </w:r>
    </w:p>
    <w:p w:rsidR="00D02416" w:rsidRPr="00300875" w:rsidRDefault="00D02416" w:rsidP="00D02416">
      <w:pPr>
        <w:ind w:left="840" w:firstLine="420"/>
        <w:rPr>
          <w:highlight w:val="green"/>
        </w:rPr>
      </w:pPr>
      <w:r w:rsidRPr="00300875">
        <w:rPr>
          <w:highlight w:val="green"/>
        </w:rPr>
        <w:t>"message": " Get wlan support mode failed."</w:t>
      </w:r>
    </w:p>
    <w:p w:rsidR="00D02416" w:rsidRPr="00300875" w:rsidRDefault="00D02416" w:rsidP="00D02416">
      <w:pPr>
        <w:ind w:left="840" w:firstLine="420"/>
        <w:rPr>
          <w:highlight w:val="green"/>
        </w:rPr>
      </w:pPr>
      <w:r w:rsidRPr="00300875">
        <w:rPr>
          <w:highlight w:val="green"/>
        </w:rPr>
        <w:t xml:space="preserve">}, </w:t>
      </w:r>
    </w:p>
    <w:p w:rsidR="00D02416" w:rsidRPr="00300875" w:rsidRDefault="00D02416" w:rsidP="00D02416">
      <w:pPr>
        <w:ind w:firstLine="420"/>
        <w:rPr>
          <w:highlight w:val="green"/>
        </w:rPr>
      </w:pPr>
      <w:r w:rsidRPr="00300875">
        <w:rPr>
          <w:highlight w:val="green"/>
        </w:rPr>
        <w:t>"id": "5.8"</w:t>
      </w:r>
    </w:p>
    <w:p w:rsidR="00D02416" w:rsidRPr="00300875" w:rsidRDefault="00D02416" w:rsidP="00D02416">
      <w:pPr>
        <w:rPr>
          <w:highlight w:val="green"/>
        </w:rPr>
      </w:pPr>
      <w:r w:rsidRPr="00300875">
        <w:rPr>
          <w:highlight w:val="green"/>
        </w:rPr>
        <w:t>}</w:t>
      </w:r>
    </w:p>
    <w:p w:rsidR="00D02416" w:rsidRPr="00300875" w:rsidRDefault="00D02416" w:rsidP="00D02416">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D02416" w:rsidRPr="00300875"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pStyle w:val="TextBody"/>
              <w:widowControl w:val="0"/>
              <w:rPr>
                <w:rFonts w:ascii="Times New Roman" w:hAnsi="Times New Roman"/>
                <w:highlight w:val="green"/>
                <w:lang w:val="en-US" w:eastAsia="zh-CN"/>
              </w:rPr>
            </w:pPr>
            <w:r w:rsidRPr="00300875">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pStyle w:val="TextBody"/>
              <w:widowControl w:val="0"/>
              <w:rPr>
                <w:rFonts w:ascii="Times New Roman" w:hAnsi="Times New Roman"/>
                <w:highlight w:val="green"/>
                <w:lang w:val="en-US" w:eastAsia="zh-CN"/>
              </w:rPr>
            </w:pPr>
            <w:r w:rsidRPr="00300875">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pStyle w:val="TextBody"/>
              <w:widowControl w:val="0"/>
              <w:rPr>
                <w:rFonts w:ascii="Times New Roman" w:hAnsi="Times New Roman"/>
                <w:highlight w:val="green"/>
                <w:lang w:val="en-US" w:eastAsia="zh-CN"/>
              </w:rPr>
            </w:pPr>
            <w:r w:rsidRPr="00300875">
              <w:rPr>
                <w:rFonts w:ascii="Times New Roman" w:hAnsi="Times New Roman"/>
                <w:highlight w:val="green"/>
                <w:lang w:val="en-US" w:eastAsia="zh-CN"/>
              </w:rPr>
              <w:t>Error Description</w:t>
            </w:r>
          </w:p>
        </w:tc>
      </w:tr>
      <w:tr w:rsidR="00D02416"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rPr>
                <w:szCs w:val="20"/>
                <w:highlight w:val="green"/>
              </w:rPr>
            </w:pPr>
            <w:r w:rsidRPr="00300875">
              <w:rPr>
                <w:szCs w:val="20"/>
                <w:highlight w:val="green"/>
              </w:rPr>
              <w:t>050801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Pr="00300875" w:rsidRDefault="00D02416" w:rsidP="00F80D81">
            <w:pPr>
              <w:rPr>
                <w:szCs w:val="20"/>
                <w:highlight w:val="green"/>
              </w:rPr>
            </w:pPr>
            <w:r w:rsidRPr="00300875">
              <w:rPr>
                <w:szCs w:val="20"/>
                <w:highlight w:val="green"/>
              </w:rPr>
              <w:t>Get wlan support mode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02416" w:rsidRDefault="00D02416" w:rsidP="00F80D81">
            <w:pPr>
              <w:rPr>
                <w:szCs w:val="20"/>
              </w:rPr>
            </w:pPr>
            <w:r w:rsidRPr="00300875">
              <w:rPr>
                <w:szCs w:val="20"/>
                <w:highlight w:val="green"/>
              </w:rPr>
              <w:t>Get wlan support mode failed.</w:t>
            </w:r>
          </w:p>
        </w:tc>
      </w:tr>
    </w:tbl>
    <w:p w:rsidR="00E51C98" w:rsidRPr="00E51C98" w:rsidRDefault="00E51C98" w:rsidP="00D02416">
      <w:pPr>
        <w:rPr>
          <w:rFonts w:eastAsia="Arial"/>
          <w:lang w:eastAsia="x-none"/>
        </w:rPr>
      </w:pPr>
    </w:p>
    <w:p w:rsidR="00E23645" w:rsidRDefault="00276531">
      <w:pPr>
        <w:pStyle w:val="2"/>
        <w:numPr>
          <w:ilvl w:val="1"/>
          <w:numId w:val="1"/>
        </w:numPr>
      </w:pPr>
      <w:bookmarkStart w:id="454" w:name="_Toc470684656"/>
      <w:r>
        <w:t>SMS</w:t>
      </w:r>
      <w:bookmarkEnd w:id="454"/>
    </w:p>
    <w:p w:rsidR="00E23645" w:rsidRPr="00FA3B1F" w:rsidRDefault="008C7C1C">
      <w:pPr>
        <w:pStyle w:val="3"/>
        <w:numPr>
          <w:ilvl w:val="2"/>
          <w:numId w:val="1"/>
        </w:numPr>
        <w:ind w:left="964" w:right="210"/>
        <w:rPr>
          <w:highlight w:val="green"/>
        </w:rPr>
      </w:pPr>
      <w:bookmarkStart w:id="455" w:name="_Toc422502822"/>
      <w:bookmarkStart w:id="456" w:name="_Toc401747856"/>
      <w:bookmarkStart w:id="457" w:name="__RefHeading__56602_1585609034"/>
      <w:bookmarkStart w:id="458" w:name="_Toc470684657"/>
      <w:bookmarkEnd w:id="455"/>
      <w:bookmarkEnd w:id="456"/>
      <w:bookmarkEnd w:id="457"/>
      <w:r w:rsidRPr="00FA3B1F">
        <w:rPr>
          <w:rFonts w:hint="eastAsia"/>
          <w:highlight w:val="green"/>
        </w:rPr>
        <w:t>g</w:t>
      </w:r>
      <w:r w:rsidRPr="00FA3B1F">
        <w:rPr>
          <w:highlight w:val="green"/>
        </w:rPr>
        <w:t>etS</w:t>
      </w:r>
      <w:r w:rsidRPr="00FA3B1F">
        <w:rPr>
          <w:rFonts w:hint="eastAsia"/>
          <w:highlight w:val="green"/>
        </w:rPr>
        <w:t>ms</w:t>
      </w:r>
      <w:r w:rsidRPr="00FA3B1F">
        <w:rPr>
          <w:highlight w:val="green"/>
        </w:rPr>
        <w:t>InitStat</w:t>
      </w:r>
      <w:r w:rsidRPr="00FA3B1F">
        <w:rPr>
          <w:rFonts w:hint="eastAsia"/>
          <w:highlight w:val="green"/>
        </w:rPr>
        <w:t>e</w:t>
      </w:r>
      <w:bookmarkEnd w:id="458"/>
    </w:p>
    <w:p w:rsidR="00E23645" w:rsidRPr="00FA3B1F" w:rsidRDefault="00276531">
      <w:pPr>
        <w:pStyle w:val="4"/>
        <w:numPr>
          <w:ilvl w:val="3"/>
          <w:numId w:val="1"/>
        </w:numPr>
        <w:rPr>
          <w:highlight w:val="green"/>
        </w:rPr>
      </w:pPr>
      <w:bookmarkStart w:id="459" w:name="__RefHeading__56604_1585609034"/>
      <w:bookmarkEnd w:id="459"/>
      <w:r w:rsidRPr="00FA3B1F">
        <w:rPr>
          <w:highlight w:val="green"/>
        </w:rPr>
        <w:t>Request</w:t>
      </w:r>
    </w:p>
    <w:p w:rsidR="00E23645" w:rsidRPr="00FA3B1F" w:rsidRDefault="00276531">
      <w:pPr>
        <w:rPr>
          <w:highlight w:val="green"/>
        </w:rPr>
      </w:pPr>
      <w:r w:rsidRPr="00FA3B1F">
        <w:rPr>
          <w:highlight w:val="green"/>
        </w:rPr>
        <w:t>{</w:t>
      </w:r>
    </w:p>
    <w:p w:rsidR="00E23645" w:rsidRPr="00FA3B1F" w:rsidRDefault="00276531">
      <w:pPr>
        <w:ind w:left="420"/>
        <w:rPr>
          <w:highlight w:val="green"/>
        </w:rPr>
      </w:pPr>
      <w:r w:rsidRPr="00FA3B1F">
        <w:rPr>
          <w:highlight w:val="green"/>
        </w:rPr>
        <w:t xml:space="preserve">"jsonrpc": "2.0", </w:t>
      </w:r>
    </w:p>
    <w:p w:rsidR="00E23645" w:rsidRPr="00FA3B1F" w:rsidRDefault="00276531">
      <w:pPr>
        <w:ind w:left="420"/>
        <w:rPr>
          <w:highlight w:val="green"/>
        </w:rPr>
      </w:pPr>
      <w:r w:rsidRPr="00FA3B1F">
        <w:rPr>
          <w:highlight w:val="green"/>
        </w:rPr>
        <w:t>"method": "</w:t>
      </w:r>
      <w:bookmarkStart w:id="460" w:name="OLE_LINK2"/>
      <w:bookmarkStart w:id="461" w:name="OLE_LINK55"/>
      <w:r w:rsidR="008C7C1C" w:rsidRPr="00FA3B1F">
        <w:rPr>
          <w:rFonts w:hint="eastAsia"/>
          <w:highlight w:val="green"/>
        </w:rPr>
        <w:t>g</w:t>
      </w:r>
      <w:r w:rsidRPr="00FA3B1F">
        <w:rPr>
          <w:highlight w:val="green"/>
        </w:rPr>
        <w:t>etS</w:t>
      </w:r>
      <w:r w:rsidR="008C7C1C" w:rsidRPr="00FA3B1F">
        <w:rPr>
          <w:rFonts w:hint="eastAsia"/>
          <w:highlight w:val="green"/>
        </w:rPr>
        <w:t>ms</w:t>
      </w:r>
      <w:r w:rsidRPr="00FA3B1F">
        <w:rPr>
          <w:highlight w:val="green"/>
        </w:rPr>
        <w:t>InitStat</w:t>
      </w:r>
      <w:r w:rsidR="008C7C1C" w:rsidRPr="00FA3B1F">
        <w:rPr>
          <w:rFonts w:hint="eastAsia"/>
          <w:highlight w:val="green"/>
        </w:rPr>
        <w:t>e</w:t>
      </w:r>
      <w:bookmarkEnd w:id="460"/>
      <w:bookmarkEnd w:id="461"/>
      <w:r w:rsidRPr="00FA3B1F">
        <w:rPr>
          <w:highlight w:val="green"/>
        </w:rPr>
        <w:t>",</w:t>
      </w:r>
    </w:p>
    <w:p w:rsidR="00E23645" w:rsidRPr="00FA3B1F" w:rsidRDefault="00276531">
      <w:pPr>
        <w:ind w:left="420"/>
        <w:rPr>
          <w:highlight w:val="green"/>
        </w:rPr>
      </w:pPr>
      <w:r w:rsidRPr="00FA3B1F">
        <w:rPr>
          <w:highlight w:val="green"/>
        </w:rPr>
        <w:t>"params":{},</w:t>
      </w:r>
    </w:p>
    <w:p w:rsidR="00E23645" w:rsidRPr="00FA3B1F" w:rsidRDefault="00276531">
      <w:pPr>
        <w:ind w:left="420"/>
        <w:rPr>
          <w:highlight w:val="green"/>
        </w:rPr>
      </w:pPr>
      <w:r w:rsidRPr="00FA3B1F">
        <w:rPr>
          <w:highlight w:val="green"/>
        </w:rPr>
        <w:t>"id": "6.1"</w:t>
      </w:r>
    </w:p>
    <w:p w:rsidR="00E23645" w:rsidRPr="00FA3B1F" w:rsidRDefault="00276531">
      <w:pPr>
        <w:rPr>
          <w:highlight w:val="green"/>
        </w:rPr>
      </w:pPr>
      <w:r w:rsidRPr="00FA3B1F">
        <w:rPr>
          <w:highlight w:val="green"/>
        </w:rPr>
        <w:t>}</w:t>
      </w:r>
    </w:p>
    <w:p w:rsidR="00E23645" w:rsidRPr="00FA3B1F" w:rsidRDefault="00276531">
      <w:pPr>
        <w:pStyle w:val="4"/>
        <w:numPr>
          <w:ilvl w:val="3"/>
          <w:numId w:val="1"/>
        </w:numPr>
        <w:rPr>
          <w:highlight w:val="green"/>
        </w:rPr>
      </w:pPr>
      <w:bookmarkStart w:id="462" w:name="__RefHeading__56606_1585609034"/>
      <w:bookmarkEnd w:id="462"/>
      <w:r w:rsidRPr="00FA3B1F">
        <w:rPr>
          <w:highlight w:val="green"/>
        </w:rPr>
        <w:t>Response</w:t>
      </w:r>
    </w:p>
    <w:p w:rsidR="00E23645" w:rsidRPr="00FA3B1F" w:rsidRDefault="00276531">
      <w:pPr>
        <w:rPr>
          <w:highlight w:val="green"/>
        </w:rPr>
      </w:pPr>
      <w:r w:rsidRPr="00FA3B1F">
        <w:rPr>
          <w:highlight w:val="green"/>
        </w:rPr>
        <w:t>{</w:t>
      </w:r>
    </w:p>
    <w:p w:rsidR="00E23645" w:rsidRPr="00FA3B1F" w:rsidRDefault="00276531">
      <w:pPr>
        <w:ind w:left="420"/>
        <w:rPr>
          <w:highlight w:val="green"/>
        </w:rPr>
      </w:pPr>
      <w:r w:rsidRPr="00FA3B1F">
        <w:rPr>
          <w:highlight w:val="green"/>
        </w:rPr>
        <w:t xml:space="preserve">"jsonrpc": "2.0", </w:t>
      </w:r>
    </w:p>
    <w:p w:rsidR="00E23645" w:rsidRPr="00FA3B1F" w:rsidRDefault="00276531">
      <w:pPr>
        <w:ind w:left="420"/>
        <w:rPr>
          <w:highlight w:val="green"/>
        </w:rPr>
      </w:pPr>
      <w:r w:rsidRPr="00FA3B1F">
        <w:rPr>
          <w:highlight w:val="green"/>
        </w:rPr>
        <w:t>"result": {</w:t>
      </w:r>
    </w:p>
    <w:p w:rsidR="00E23645" w:rsidRPr="00FA3B1F" w:rsidRDefault="00276531">
      <w:pPr>
        <w:ind w:left="420"/>
        <w:rPr>
          <w:highlight w:val="green"/>
        </w:rPr>
      </w:pPr>
      <w:r w:rsidRPr="00FA3B1F">
        <w:rPr>
          <w:highlight w:val="green"/>
        </w:rPr>
        <w:t>"</w:t>
      </w:r>
      <w:r w:rsidR="008C7C1C" w:rsidRPr="00FA3B1F">
        <w:rPr>
          <w:rFonts w:hint="eastAsia"/>
          <w:highlight w:val="green"/>
        </w:rPr>
        <w:t>s</w:t>
      </w:r>
      <w:r w:rsidRPr="00FA3B1F">
        <w:rPr>
          <w:highlight w:val="green"/>
        </w:rPr>
        <w:t>tat</w:t>
      </w:r>
      <w:r w:rsidR="008C7C1C" w:rsidRPr="00FA3B1F">
        <w:rPr>
          <w:rFonts w:hint="eastAsia"/>
          <w:highlight w:val="green"/>
        </w:rPr>
        <w:t>e</w:t>
      </w:r>
      <w:r w:rsidRPr="00FA3B1F">
        <w:rPr>
          <w:highlight w:val="green"/>
        </w:rPr>
        <w:t>":1</w:t>
      </w:r>
    </w:p>
    <w:p w:rsidR="00E23645" w:rsidRPr="00FA3B1F" w:rsidRDefault="00276531">
      <w:pPr>
        <w:ind w:left="420" w:firstLine="735"/>
        <w:rPr>
          <w:highlight w:val="green"/>
        </w:rPr>
      </w:pPr>
      <w:r w:rsidRPr="00FA3B1F">
        <w:rPr>
          <w:highlight w:val="green"/>
        </w:rPr>
        <w:t>},</w:t>
      </w:r>
    </w:p>
    <w:p w:rsidR="00E23645" w:rsidRPr="00FA3B1F" w:rsidRDefault="00276531">
      <w:pPr>
        <w:ind w:left="420"/>
        <w:rPr>
          <w:highlight w:val="green"/>
        </w:rPr>
      </w:pPr>
      <w:r w:rsidRPr="00FA3B1F">
        <w:rPr>
          <w:highlight w:val="green"/>
        </w:rPr>
        <w:t>"id": "6.1"</w:t>
      </w:r>
    </w:p>
    <w:p w:rsidR="00E23645" w:rsidRPr="00FA3B1F" w:rsidRDefault="00276531">
      <w:pPr>
        <w:rPr>
          <w:highlight w:val="green"/>
        </w:rPr>
      </w:pPr>
      <w:r w:rsidRPr="00FA3B1F">
        <w:rPr>
          <w:highlight w:val="green"/>
        </w:rPr>
        <w:t>}</w:t>
      </w:r>
    </w:p>
    <w:p w:rsidR="00E23645" w:rsidRPr="00FA3B1F" w:rsidRDefault="00276531" w:rsidP="008D3AD3">
      <w:pPr>
        <w:pStyle w:val="4"/>
        <w:numPr>
          <w:ilvl w:val="0"/>
          <w:numId w:val="40"/>
        </w:numPr>
        <w:ind w:left="864"/>
        <w:rPr>
          <w:highlight w:val="green"/>
        </w:rPr>
      </w:pPr>
      <w:bookmarkStart w:id="463" w:name="__RefHeading__56608_1585609034"/>
      <w:bookmarkEnd w:id="463"/>
      <w:r w:rsidRPr="00FA3B1F">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38"/>
        <w:gridCol w:w="1896"/>
        <w:gridCol w:w="2241"/>
        <w:gridCol w:w="3211"/>
      </w:tblGrid>
      <w:tr w:rsidR="00E23645" w:rsidRPr="00FA3B1F">
        <w:tc>
          <w:tcPr>
            <w:tcW w:w="194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pStyle w:val="af9"/>
              <w:spacing w:before="240"/>
              <w:jc w:val="both"/>
              <w:rPr>
                <w:b/>
                <w:sz w:val="22"/>
                <w:highlight w:val="green"/>
                <w:lang w:val="en-GB"/>
              </w:rPr>
            </w:pPr>
            <w:r w:rsidRPr="00FA3B1F">
              <w:rPr>
                <w:b/>
                <w:sz w:val="22"/>
                <w:highlight w:val="green"/>
                <w:lang w:val="en-GB"/>
              </w:rPr>
              <w:t>Field</w:t>
            </w:r>
          </w:p>
        </w:tc>
        <w:tc>
          <w:tcPr>
            <w:tcW w:w="19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pStyle w:val="af9"/>
              <w:spacing w:before="240"/>
              <w:jc w:val="both"/>
              <w:rPr>
                <w:b/>
                <w:sz w:val="22"/>
                <w:highlight w:val="green"/>
                <w:lang w:val="en-GB"/>
              </w:rPr>
            </w:pPr>
            <w:r w:rsidRPr="00FA3B1F">
              <w:rPr>
                <w:b/>
                <w:sz w:val="22"/>
                <w:highlight w:val="green"/>
                <w:lang w:val="en-GB"/>
              </w:rPr>
              <w:t>Type</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pStyle w:val="af9"/>
              <w:spacing w:before="240"/>
              <w:jc w:val="both"/>
              <w:rPr>
                <w:b/>
                <w:sz w:val="22"/>
                <w:highlight w:val="green"/>
                <w:lang w:val="en-GB"/>
              </w:rPr>
            </w:pPr>
            <w:r w:rsidRPr="00FA3B1F">
              <w:rPr>
                <w:b/>
                <w:sz w:val="22"/>
                <w:highlight w:val="green"/>
                <w:lang w:val="en-GB"/>
              </w:rPr>
              <w:t>Changable</w:t>
            </w:r>
          </w:p>
        </w:tc>
        <w:tc>
          <w:tcPr>
            <w:tcW w:w="322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pStyle w:val="af9"/>
              <w:spacing w:before="240"/>
              <w:rPr>
                <w:b/>
                <w:sz w:val="22"/>
                <w:highlight w:val="green"/>
                <w:lang w:val="en-GB"/>
              </w:rPr>
            </w:pPr>
            <w:r w:rsidRPr="00FA3B1F">
              <w:rPr>
                <w:b/>
                <w:sz w:val="22"/>
                <w:highlight w:val="green"/>
                <w:lang w:val="en-GB"/>
              </w:rPr>
              <w:t>Description</w:t>
            </w:r>
          </w:p>
        </w:tc>
      </w:tr>
      <w:tr w:rsidR="00E23645" w:rsidRPr="00FA3B1F">
        <w:trPr>
          <w:trHeight w:val="521"/>
        </w:trPr>
        <w:tc>
          <w:tcPr>
            <w:tcW w:w="194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8C7C1C">
            <w:pPr>
              <w:spacing w:line="300" w:lineRule="auto"/>
              <w:jc w:val="left"/>
              <w:rPr>
                <w:highlight w:val="green"/>
              </w:rPr>
            </w:pPr>
            <w:r w:rsidRPr="00FA3B1F">
              <w:rPr>
                <w:rFonts w:hint="eastAsia"/>
                <w:highlight w:val="green"/>
              </w:rPr>
              <w:t>s</w:t>
            </w:r>
            <w:r w:rsidRPr="00FA3B1F">
              <w:rPr>
                <w:highlight w:val="green"/>
              </w:rPr>
              <w:t>tat</w:t>
            </w:r>
            <w:r w:rsidRPr="00FA3B1F">
              <w:rPr>
                <w:rFonts w:hint="eastAsia"/>
                <w:highlight w:val="green"/>
              </w:rPr>
              <w:t>e</w:t>
            </w:r>
          </w:p>
        </w:tc>
        <w:tc>
          <w:tcPr>
            <w:tcW w:w="19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spacing w:line="300" w:lineRule="auto"/>
              <w:jc w:val="left"/>
              <w:rPr>
                <w:highlight w:val="green"/>
              </w:rPr>
            </w:pPr>
            <w:r w:rsidRPr="00FA3B1F">
              <w:rPr>
                <w:highlight w:val="green"/>
              </w:rPr>
              <w:t>integer</w:t>
            </w:r>
          </w:p>
        </w:tc>
        <w:tc>
          <w:tcPr>
            <w:tcW w:w="22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spacing w:line="300" w:lineRule="auto"/>
              <w:jc w:val="left"/>
              <w:rPr>
                <w:highlight w:val="green"/>
              </w:rPr>
            </w:pPr>
            <w:r w:rsidRPr="00FA3B1F">
              <w:rPr>
                <w:highlight w:val="green"/>
              </w:rPr>
              <w:t>Yes</w:t>
            </w:r>
          </w:p>
        </w:tc>
        <w:tc>
          <w:tcPr>
            <w:tcW w:w="322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spacing w:line="300" w:lineRule="auto"/>
              <w:jc w:val="left"/>
              <w:rPr>
                <w:highlight w:val="green"/>
              </w:rPr>
            </w:pPr>
            <w:r w:rsidRPr="00FA3B1F">
              <w:rPr>
                <w:highlight w:val="green"/>
              </w:rPr>
              <w:t>The status of the SMS initing.</w:t>
            </w:r>
          </w:p>
          <w:p w:rsidR="00E23645" w:rsidRPr="00FA3B1F" w:rsidRDefault="00276531">
            <w:pPr>
              <w:spacing w:line="300" w:lineRule="auto"/>
              <w:jc w:val="left"/>
              <w:rPr>
                <w:highlight w:val="green"/>
              </w:rPr>
            </w:pPr>
            <w:r w:rsidRPr="00FA3B1F">
              <w:rPr>
                <w:highlight w:val="green"/>
              </w:rPr>
              <w:t xml:space="preserve">0:Complete; </w:t>
            </w:r>
          </w:p>
          <w:p w:rsidR="00E23645" w:rsidRPr="00FA3B1F" w:rsidRDefault="00276531">
            <w:pPr>
              <w:spacing w:line="300" w:lineRule="auto"/>
              <w:jc w:val="left"/>
              <w:rPr>
                <w:highlight w:val="green"/>
              </w:rPr>
            </w:pPr>
            <w:r w:rsidRPr="00FA3B1F">
              <w:rPr>
                <w:highlight w:val="green"/>
              </w:rPr>
              <w:t>1:Initing</w:t>
            </w:r>
          </w:p>
        </w:tc>
      </w:tr>
    </w:tbl>
    <w:p w:rsidR="00E23645" w:rsidRPr="00FA3B1F" w:rsidRDefault="00E23645">
      <w:pPr>
        <w:rPr>
          <w:highlight w:val="green"/>
          <w:lang w:val="en-GB"/>
        </w:rPr>
      </w:pPr>
    </w:p>
    <w:p w:rsidR="00E23645" w:rsidRPr="00FA3B1F" w:rsidRDefault="00276531">
      <w:pPr>
        <w:pStyle w:val="4"/>
        <w:numPr>
          <w:ilvl w:val="3"/>
          <w:numId w:val="1"/>
        </w:numPr>
        <w:rPr>
          <w:highlight w:val="green"/>
        </w:rPr>
      </w:pPr>
      <w:bookmarkStart w:id="464" w:name="__RefHeading__56610_1585609034"/>
      <w:bookmarkEnd w:id="464"/>
      <w:r w:rsidRPr="00FA3B1F">
        <w:rPr>
          <w:highlight w:val="green"/>
        </w:rPr>
        <w:lastRenderedPageBreak/>
        <w:t>Response with error</w:t>
      </w:r>
    </w:p>
    <w:p w:rsidR="00E23645" w:rsidRPr="00FA3B1F" w:rsidRDefault="00276531">
      <w:pPr>
        <w:rPr>
          <w:highlight w:val="green"/>
        </w:rPr>
      </w:pPr>
      <w:r w:rsidRPr="00FA3B1F">
        <w:rPr>
          <w:highlight w:val="green"/>
        </w:rPr>
        <w:t>{</w:t>
      </w:r>
    </w:p>
    <w:p w:rsidR="00E23645" w:rsidRPr="00FA3B1F" w:rsidRDefault="00276531">
      <w:pPr>
        <w:ind w:firstLine="420"/>
        <w:rPr>
          <w:highlight w:val="green"/>
        </w:rPr>
      </w:pPr>
      <w:r w:rsidRPr="00FA3B1F">
        <w:rPr>
          <w:highlight w:val="green"/>
        </w:rPr>
        <w:t>"jsonrpc": "2.0",</w:t>
      </w:r>
    </w:p>
    <w:p w:rsidR="00E23645" w:rsidRPr="00FA3B1F" w:rsidRDefault="00276531">
      <w:pPr>
        <w:ind w:firstLine="420"/>
        <w:rPr>
          <w:highlight w:val="green"/>
        </w:rPr>
      </w:pPr>
      <w:r w:rsidRPr="00FA3B1F">
        <w:rPr>
          <w:highlight w:val="green"/>
        </w:rPr>
        <w:t>"error": {</w:t>
      </w:r>
    </w:p>
    <w:p w:rsidR="00E23645" w:rsidRPr="00FA3B1F" w:rsidRDefault="00276531">
      <w:pPr>
        <w:ind w:left="840" w:firstLine="420"/>
        <w:rPr>
          <w:highlight w:val="green"/>
        </w:rPr>
      </w:pPr>
      <w:r w:rsidRPr="00FA3B1F">
        <w:rPr>
          <w:highlight w:val="green"/>
        </w:rPr>
        <w:t>"code": "060101",</w:t>
      </w:r>
    </w:p>
    <w:p w:rsidR="00E23645" w:rsidRPr="00FA3B1F" w:rsidRDefault="00276531">
      <w:pPr>
        <w:ind w:left="840" w:firstLine="420"/>
        <w:rPr>
          <w:highlight w:val="green"/>
        </w:rPr>
      </w:pPr>
      <w:r w:rsidRPr="00FA3B1F">
        <w:rPr>
          <w:highlight w:val="green"/>
        </w:rPr>
        <w:t>"message": "Get SMS init status failed."</w:t>
      </w:r>
    </w:p>
    <w:p w:rsidR="00E23645" w:rsidRPr="00FA3B1F" w:rsidRDefault="00276531">
      <w:pPr>
        <w:ind w:left="840" w:firstLine="420"/>
        <w:rPr>
          <w:highlight w:val="green"/>
        </w:rPr>
      </w:pPr>
      <w:r w:rsidRPr="00FA3B1F">
        <w:rPr>
          <w:highlight w:val="green"/>
        </w:rPr>
        <w:t xml:space="preserve">}, </w:t>
      </w:r>
    </w:p>
    <w:p w:rsidR="00E23645" w:rsidRPr="00FA3B1F" w:rsidRDefault="00276531">
      <w:pPr>
        <w:ind w:firstLine="420"/>
        <w:rPr>
          <w:highlight w:val="green"/>
        </w:rPr>
      </w:pPr>
      <w:r w:rsidRPr="00FA3B1F">
        <w:rPr>
          <w:highlight w:val="green"/>
        </w:rPr>
        <w:t>"id": "6.1"</w:t>
      </w:r>
    </w:p>
    <w:p w:rsidR="00E23645" w:rsidRPr="00FA3B1F" w:rsidRDefault="00276531">
      <w:pPr>
        <w:rPr>
          <w:highlight w:val="green"/>
        </w:rPr>
      </w:pPr>
      <w:r w:rsidRPr="00FA3B1F">
        <w:rPr>
          <w:highlight w:val="green"/>
        </w:rPr>
        <w:t>}</w:t>
      </w:r>
    </w:p>
    <w:p w:rsidR="00E23645" w:rsidRPr="00FA3B1F"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FA3B1F">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pStyle w:val="TextBody"/>
              <w:widowControl w:val="0"/>
              <w:rPr>
                <w:rFonts w:ascii="Times New Roman" w:hAnsi="Times New Roman"/>
                <w:highlight w:val="green"/>
                <w:lang w:val="en-US" w:eastAsia="zh-CN"/>
              </w:rPr>
            </w:pPr>
            <w:r w:rsidRPr="00FA3B1F">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pStyle w:val="TextBody"/>
              <w:widowControl w:val="0"/>
              <w:rPr>
                <w:rFonts w:ascii="Times New Roman" w:hAnsi="Times New Roman"/>
                <w:highlight w:val="green"/>
                <w:lang w:val="en-US" w:eastAsia="zh-CN"/>
              </w:rPr>
            </w:pPr>
            <w:r w:rsidRPr="00FA3B1F">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pStyle w:val="TextBody"/>
              <w:widowControl w:val="0"/>
              <w:rPr>
                <w:rFonts w:ascii="Times New Roman" w:hAnsi="Times New Roman"/>
                <w:highlight w:val="green"/>
                <w:lang w:val="en-US" w:eastAsia="zh-CN"/>
              </w:rPr>
            </w:pPr>
            <w:r w:rsidRPr="00FA3B1F">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rPr>
                <w:szCs w:val="20"/>
                <w:highlight w:val="green"/>
              </w:rPr>
            </w:pPr>
            <w:r w:rsidRPr="00FA3B1F">
              <w:rPr>
                <w:szCs w:val="20"/>
                <w:highlight w:val="green"/>
              </w:rPr>
              <w:t>060101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A3B1F" w:rsidRDefault="00276531">
            <w:pPr>
              <w:rPr>
                <w:szCs w:val="20"/>
                <w:highlight w:val="green"/>
              </w:rPr>
            </w:pPr>
            <w:r w:rsidRPr="00FA3B1F">
              <w:rPr>
                <w:szCs w:val="20"/>
                <w:highlight w:val="green"/>
              </w:rPr>
              <w:t>Get SMS init status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FA3B1F">
              <w:rPr>
                <w:szCs w:val="20"/>
                <w:highlight w:val="green"/>
              </w:rPr>
              <w:t>Get SMS init status failed.</w:t>
            </w:r>
          </w:p>
        </w:tc>
      </w:tr>
    </w:tbl>
    <w:p w:rsidR="00E23645" w:rsidRDefault="00E23645"/>
    <w:p w:rsidR="00E23645" w:rsidRPr="00971499" w:rsidRDefault="00276531">
      <w:pPr>
        <w:pStyle w:val="3"/>
        <w:numPr>
          <w:ilvl w:val="2"/>
          <w:numId w:val="1"/>
        </w:numPr>
        <w:ind w:left="964" w:right="210"/>
        <w:rPr>
          <w:highlight w:val="green"/>
        </w:rPr>
      </w:pPr>
      <w:bookmarkStart w:id="465" w:name="__RefHeading__56612_1585609034"/>
      <w:bookmarkStart w:id="466" w:name="_Toc422502823"/>
      <w:bookmarkStart w:id="467" w:name="_Toc401747857"/>
      <w:bookmarkStart w:id="468" w:name="_Toc470684658"/>
      <w:bookmarkEnd w:id="465"/>
      <w:r w:rsidRPr="00971499">
        <w:rPr>
          <w:highlight w:val="green"/>
        </w:rPr>
        <w:t>GetS</w:t>
      </w:r>
      <w:bookmarkEnd w:id="466"/>
      <w:bookmarkEnd w:id="467"/>
      <w:r w:rsidRPr="00971499">
        <w:rPr>
          <w:highlight w:val="green"/>
        </w:rPr>
        <w:t>MSContactList</w:t>
      </w:r>
      <w:bookmarkEnd w:id="468"/>
    </w:p>
    <w:p w:rsidR="00E23645" w:rsidRPr="00971499" w:rsidRDefault="00276531">
      <w:pPr>
        <w:pStyle w:val="4"/>
        <w:numPr>
          <w:ilvl w:val="3"/>
          <w:numId w:val="1"/>
        </w:numPr>
        <w:rPr>
          <w:highlight w:val="green"/>
        </w:rPr>
      </w:pPr>
      <w:bookmarkStart w:id="469" w:name="__RefHeading__56614_1585609034"/>
      <w:bookmarkEnd w:id="469"/>
      <w:r w:rsidRPr="00971499">
        <w:rPr>
          <w:highlight w:val="green"/>
        </w:rPr>
        <w:t>POST Request</w:t>
      </w:r>
    </w:p>
    <w:p w:rsidR="00E23645" w:rsidRPr="00971499" w:rsidRDefault="00276531">
      <w:pPr>
        <w:ind w:left="210"/>
        <w:rPr>
          <w:highlight w:val="green"/>
        </w:rPr>
      </w:pPr>
      <w:r w:rsidRPr="00971499">
        <w:rPr>
          <w:highlight w:val="green"/>
        </w:rPr>
        <w:t>{</w:t>
      </w:r>
    </w:p>
    <w:p w:rsidR="00E23645" w:rsidRPr="00971499" w:rsidRDefault="00276531">
      <w:pPr>
        <w:ind w:left="420"/>
        <w:rPr>
          <w:highlight w:val="green"/>
        </w:rPr>
      </w:pPr>
      <w:r w:rsidRPr="00971499">
        <w:rPr>
          <w:highlight w:val="green"/>
        </w:rPr>
        <w:t xml:space="preserve">"jsonrpc": "2.0", </w:t>
      </w:r>
    </w:p>
    <w:p w:rsidR="00E23645" w:rsidRPr="00971499" w:rsidRDefault="00276531">
      <w:pPr>
        <w:ind w:left="420"/>
        <w:rPr>
          <w:highlight w:val="green"/>
        </w:rPr>
      </w:pPr>
      <w:r w:rsidRPr="00971499">
        <w:rPr>
          <w:highlight w:val="green"/>
        </w:rPr>
        <w:t>"method": "GetSMSContactList",</w:t>
      </w:r>
    </w:p>
    <w:p w:rsidR="00E23645" w:rsidRPr="00971499" w:rsidRDefault="00276531">
      <w:pPr>
        <w:ind w:left="420"/>
        <w:rPr>
          <w:highlight w:val="green"/>
        </w:rPr>
      </w:pPr>
      <w:r w:rsidRPr="00971499">
        <w:rPr>
          <w:highlight w:val="green"/>
        </w:rPr>
        <w:t xml:space="preserve">"params": </w:t>
      </w:r>
    </w:p>
    <w:p w:rsidR="00E23645" w:rsidRPr="00971499" w:rsidRDefault="00276531">
      <w:pPr>
        <w:ind w:left="420"/>
        <w:rPr>
          <w:highlight w:val="green"/>
        </w:rPr>
      </w:pPr>
      <w:r w:rsidRPr="00971499">
        <w:rPr>
          <w:highlight w:val="green"/>
        </w:rPr>
        <w:t>{</w:t>
      </w:r>
    </w:p>
    <w:p w:rsidR="00E23645" w:rsidRPr="00971499" w:rsidRDefault="00276531">
      <w:pPr>
        <w:spacing w:line="300" w:lineRule="auto"/>
        <w:ind w:left="960"/>
        <w:jc w:val="left"/>
        <w:rPr>
          <w:highlight w:val="green"/>
        </w:rPr>
      </w:pPr>
      <w:r w:rsidRPr="00971499">
        <w:rPr>
          <w:highlight w:val="green"/>
        </w:rPr>
        <w:tab/>
        <w:t>"Page": 1</w:t>
      </w:r>
    </w:p>
    <w:p w:rsidR="00E23645" w:rsidRPr="00971499" w:rsidRDefault="00276531">
      <w:pPr>
        <w:ind w:left="420"/>
        <w:rPr>
          <w:highlight w:val="green"/>
        </w:rPr>
      </w:pPr>
      <w:r w:rsidRPr="00971499">
        <w:rPr>
          <w:highlight w:val="green"/>
        </w:rPr>
        <w:t>},</w:t>
      </w:r>
    </w:p>
    <w:p w:rsidR="00E23645" w:rsidRPr="00971499" w:rsidRDefault="00276531">
      <w:pPr>
        <w:ind w:left="420"/>
        <w:rPr>
          <w:highlight w:val="green"/>
        </w:rPr>
      </w:pPr>
      <w:r w:rsidRPr="00971499">
        <w:rPr>
          <w:highlight w:val="green"/>
        </w:rPr>
        <w:t>"id": "6.2"</w:t>
      </w:r>
    </w:p>
    <w:p w:rsidR="00E23645" w:rsidRPr="00971499" w:rsidRDefault="00276531">
      <w:pPr>
        <w:ind w:firstLine="210"/>
        <w:jc w:val="left"/>
        <w:rPr>
          <w:highlight w:val="green"/>
        </w:rPr>
      </w:pPr>
      <w:r w:rsidRPr="00971499">
        <w:rPr>
          <w:highlight w:val="green"/>
        </w:rPr>
        <w:t>}</w:t>
      </w:r>
    </w:p>
    <w:p w:rsidR="00E23645" w:rsidRPr="00971499" w:rsidRDefault="00276531">
      <w:pPr>
        <w:pStyle w:val="4"/>
        <w:numPr>
          <w:ilvl w:val="3"/>
          <w:numId w:val="1"/>
        </w:numPr>
        <w:rPr>
          <w:highlight w:val="green"/>
        </w:rPr>
      </w:pPr>
      <w:bookmarkStart w:id="470" w:name="__RefHeading__56616_1585609034"/>
      <w:bookmarkEnd w:id="470"/>
      <w:r w:rsidRPr="00971499">
        <w:rPr>
          <w:highlight w:val="green"/>
        </w:rPr>
        <w:t>Response</w:t>
      </w:r>
    </w:p>
    <w:p w:rsidR="00E23645" w:rsidRPr="00971499" w:rsidRDefault="00276531">
      <w:pPr>
        <w:jc w:val="left"/>
        <w:rPr>
          <w:highlight w:val="green"/>
        </w:rPr>
      </w:pPr>
      <w:r w:rsidRPr="00971499">
        <w:rPr>
          <w:highlight w:val="green"/>
        </w:rPr>
        <w:t>{</w:t>
      </w:r>
    </w:p>
    <w:p w:rsidR="00E23645" w:rsidRPr="00971499" w:rsidRDefault="00276531">
      <w:pPr>
        <w:ind w:left="210" w:firstLine="420"/>
        <w:jc w:val="left"/>
        <w:rPr>
          <w:highlight w:val="green"/>
        </w:rPr>
      </w:pPr>
      <w:r w:rsidRPr="00971499">
        <w:rPr>
          <w:highlight w:val="green"/>
        </w:rPr>
        <w:t xml:space="preserve">"jsonrpc": "2.0", </w:t>
      </w:r>
    </w:p>
    <w:p w:rsidR="00E23645" w:rsidRPr="00971499" w:rsidRDefault="00276531">
      <w:pPr>
        <w:ind w:left="210" w:firstLine="420"/>
        <w:jc w:val="left"/>
        <w:rPr>
          <w:highlight w:val="green"/>
        </w:rPr>
      </w:pPr>
      <w:r w:rsidRPr="00971499">
        <w:rPr>
          <w:highlight w:val="green"/>
        </w:rPr>
        <w:t>"result": {</w:t>
      </w:r>
    </w:p>
    <w:p w:rsidR="00FA3B1F" w:rsidRPr="00971499" w:rsidRDefault="00FA3B1F" w:rsidP="00FA3B1F">
      <w:pPr>
        <w:ind w:firstLineChars="800" w:firstLine="1680"/>
        <w:jc w:val="left"/>
        <w:rPr>
          <w:highlight w:val="green"/>
        </w:rPr>
      </w:pPr>
      <w:r w:rsidRPr="00971499">
        <w:rPr>
          <w:highlight w:val="green"/>
        </w:rPr>
        <w:t>"Page":1,</w:t>
      </w:r>
    </w:p>
    <w:p w:rsidR="00E23645" w:rsidRPr="00971499" w:rsidRDefault="00276531">
      <w:pPr>
        <w:ind w:left="210" w:firstLine="420"/>
        <w:jc w:val="left"/>
        <w:rPr>
          <w:highlight w:val="green"/>
        </w:rPr>
      </w:pPr>
      <w:r w:rsidRPr="00971499">
        <w:rPr>
          <w:highlight w:val="green"/>
        </w:rPr>
        <w:tab/>
      </w:r>
      <w:r w:rsidRPr="00971499">
        <w:rPr>
          <w:highlight w:val="green"/>
        </w:rPr>
        <w:tab/>
      </w:r>
      <w:r w:rsidRPr="00971499">
        <w:rPr>
          <w:highlight w:val="green"/>
        </w:rPr>
        <w:tab/>
        <w:t>"SMSContactList":[</w:t>
      </w:r>
    </w:p>
    <w:p w:rsidR="00E23645" w:rsidRPr="00971499" w:rsidRDefault="00276531">
      <w:pPr>
        <w:ind w:left="210" w:firstLine="420"/>
        <w:jc w:val="left"/>
        <w:rPr>
          <w:highlight w:val="green"/>
        </w:rPr>
      </w:pP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t>{</w:t>
      </w:r>
    </w:p>
    <w:p w:rsidR="00E23645" w:rsidRPr="00971499" w:rsidRDefault="00276531">
      <w:pPr>
        <w:ind w:left="210" w:firstLine="420"/>
        <w:jc w:val="left"/>
        <w:rPr>
          <w:highlight w:val="green"/>
        </w:rPr>
      </w:pP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t>"ContactId":0,</w:t>
      </w:r>
    </w:p>
    <w:p w:rsidR="00E23645" w:rsidRDefault="00276531">
      <w:pPr>
        <w:ind w:left="210" w:firstLine="420"/>
        <w:jc w:val="left"/>
      </w:pP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t>"PhoneNumber":["13713804698","13523459876"],</w:t>
      </w:r>
    </w:p>
    <w:p w:rsidR="00971499" w:rsidRDefault="00971499" w:rsidP="00971499">
      <w:pPr>
        <w:ind w:firstLineChars="1600" w:firstLine="3360"/>
        <w:jc w:val="left"/>
      </w:pPr>
      <w:r w:rsidRPr="00971499">
        <w:rPr>
          <w:highlight w:val="red"/>
        </w:rPr>
        <w:t>"</w:t>
      </w:r>
      <w:r w:rsidRPr="00971499">
        <w:rPr>
          <w:rFonts w:hint="eastAsia"/>
          <w:highlight w:val="red"/>
        </w:rPr>
        <w:t>ReportStatus</w:t>
      </w:r>
      <w:r w:rsidRPr="00971499">
        <w:rPr>
          <w:highlight w:val="red"/>
        </w:rPr>
        <w:t>":0,</w:t>
      </w:r>
    </w:p>
    <w:p w:rsidR="00971499" w:rsidRPr="00971499" w:rsidRDefault="00971499" w:rsidP="00971499">
      <w:pPr>
        <w:ind w:firstLineChars="1600" w:firstLine="3360"/>
        <w:jc w:val="left"/>
        <w:rPr>
          <w:highlight w:val="green"/>
        </w:rPr>
      </w:pPr>
      <w:r w:rsidRPr="00971499">
        <w:rPr>
          <w:highlight w:val="green"/>
        </w:rPr>
        <w:t>"SMSContent":"Hello World",</w:t>
      </w:r>
    </w:p>
    <w:p w:rsidR="00971499" w:rsidRPr="00971499" w:rsidRDefault="00971499" w:rsidP="00971499">
      <w:pPr>
        <w:ind w:firstLineChars="1600" w:firstLine="3360"/>
        <w:jc w:val="left"/>
        <w:rPr>
          <w:highlight w:val="green"/>
        </w:rPr>
      </w:pPr>
      <w:r w:rsidRPr="00971499">
        <w:rPr>
          <w:highlight w:val="green"/>
        </w:rPr>
        <w:t>"SMSId":"3",</w:t>
      </w:r>
    </w:p>
    <w:p w:rsidR="00971499" w:rsidRPr="00971499" w:rsidRDefault="00971499" w:rsidP="00971499">
      <w:pPr>
        <w:ind w:firstLineChars="1600" w:firstLine="3360"/>
        <w:jc w:val="left"/>
        <w:rPr>
          <w:highlight w:val="green"/>
        </w:rPr>
      </w:pPr>
      <w:r w:rsidRPr="00971499">
        <w:rPr>
          <w:highlight w:val="green"/>
        </w:rPr>
        <w:t>"SMSTime":"2014-01-12",</w:t>
      </w:r>
    </w:p>
    <w:p w:rsidR="00E23645" w:rsidRPr="00971499" w:rsidRDefault="00276531" w:rsidP="00971499">
      <w:pPr>
        <w:ind w:firstLineChars="1600" w:firstLine="3360"/>
        <w:jc w:val="left"/>
        <w:rPr>
          <w:highlight w:val="green"/>
        </w:rPr>
      </w:pPr>
      <w:r w:rsidRPr="00971499">
        <w:rPr>
          <w:highlight w:val="green"/>
        </w:rPr>
        <w:t>"SMSType":0,</w:t>
      </w:r>
    </w:p>
    <w:p w:rsidR="00E23645" w:rsidRPr="00971499" w:rsidRDefault="00276531">
      <w:pPr>
        <w:ind w:left="210" w:firstLine="420"/>
        <w:jc w:val="left"/>
        <w:rPr>
          <w:highlight w:val="green"/>
        </w:rPr>
      </w:pP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00971499" w:rsidRPr="00971499">
        <w:rPr>
          <w:highlight w:val="green"/>
        </w:rPr>
        <w:t>"TSMSCount":7,</w:t>
      </w:r>
    </w:p>
    <w:p w:rsidR="00E23645" w:rsidRPr="00971499" w:rsidRDefault="00276531" w:rsidP="00971499">
      <w:pPr>
        <w:ind w:left="210" w:firstLine="420"/>
        <w:jc w:val="left"/>
        <w:rPr>
          <w:highlight w:val="green"/>
        </w:rPr>
      </w:pP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Pr="00971499">
        <w:rPr>
          <w:highlight w:val="green"/>
        </w:rPr>
        <w:tab/>
      </w:r>
      <w:r w:rsidR="00971499" w:rsidRPr="00971499">
        <w:rPr>
          <w:highlight w:val="green"/>
        </w:rPr>
        <w:t>"UnreadCount":4</w:t>
      </w:r>
    </w:p>
    <w:p w:rsidR="00E23645" w:rsidRPr="00971499" w:rsidRDefault="00276531">
      <w:pPr>
        <w:ind w:left="2520" w:firstLine="735"/>
        <w:jc w:val="left"/>
        <w:rPr>
          <w:highlight w:val="green"/>
        </w:rPr>
      </w:pPr>
      <w:r w:rsidRPr="00971499">
        <w:rPr>
          <w:highlight w:val="green"/>
        </w:rPr>
        <w:t>},</w:t>
      </w:r>
    </w:p>
    <w:p w:rsidR="00E23645" w:rsidRPr="00971499" w:rsidRDefault="00276531">
      <w:pPr>
        <w:ind w:left="2520" w:firstLine="420"/>
        <w:jc w:val="left"/>
        <w:rPr>
          <w:highlight w:val="green"/>
        </w:rPr>
      </w:pPr>
      <w:r w:rsidRPr="00971499">
        <w:rPr>
          <w:highlight w:val="green"/>
        </w:rPr>
        <w:t>……</w:t>
      </w:r>
    </w:p>
    <w:p w:rsidR="00E23645" w:rsidRPr="00971499" w:rsidRDefault="00276531">
      <w:pPr>
        <w:ind w:left="2520" w:firstLine="210"/>
        <w:jc w:val="left"/>
        <w:rPr>
          <w:highlight w:val="green"/>
        </w:rPr>
      </w:pPr>
      <w:r w:rsidRPr="00971499">
        <w:rPr>
          <w:highlight w:val="green"/>
        </w:rPr>
        <w:t>]</w:t>
      </w:r>
      <w:r w:rsidRPr="00971499">
        <w:rPr>
          <w:highlight w:val="green"/>
        </w:rPr>
        <w:tab/>
      </w:r>
    </w:p>
    <w:p w:rsidR="00E23645" w:rsidRPr="00971499" w:rsidRDefault="00971499" w:rsidP="00971499">
      <w:pPr>
        <w:ind w:firstLineChars="800" w:firstLine="1680"/>
        <w:jc w:val="left"/>
        <w:rPr>
          <w:highlight w:val="green"/>
          <w:shd w:val="clear" w:color="auto" w:fill="FFFF00"/>
        </w:rPr>
      </w:pPr>
      <w:r w:rsidRPr="00971499">
        <w:rPr>
          <w:rFonts w:hint="eastAsia"/>
          <w:highlight w:val="green"/>
        </w:rPr>
        <w:t xml:space="preserve">    </w:t>
      </w:r>
      <w:r w:rsidRPr="00971499">
        <w:rPr>
          <w:highlight w:val="green"/>
        </w:rPr>
        <w:t>"</w:t>
      </w:r>
      <w:r w:rsidRPr="00971499">
        <w:rPr>
          <w:rFonts w:hint="eastAsia"/>
          <w:highlight w:val="green"/>
        </w:rPr>
        <w:t>TotalPageCount</w:t>
      </w:r>
      <w:r w:rsidRPr="00971499">
        <w:rPr>
          <w:highlight w:val="green"/>
        </w:rPr>
        <w:t>":1</w:t>
      </w:r>
    </w:p>
    <w:p w:rsidR="00E23645" w:rsidRPr="00971499" w:rsidRDefault="00276531">
      <w:pPr>
        <w:ind w:left="1260" w:firstLine="105"/>
        <w:jc w:val="left"/>
        <w:rPr>
          <w:highlight w:val="green"/>
        </w:rPr>
      </w:pPr>
      <w:r w:rsidRPr="00971499">
        <w:rPr>
          <w:highlight w:val="green"/>
        </w:rPr>
        <w:t>},</w:t>
      </w:r>
    </w:p>
    <w:p w:rsidR="00E23645" w:rsidRPr="00971499" w:rsidRDefault="00276531">
      <w:pPr>
        <w:ind w:left="210" w:firstLine="420"/>
        <w:jc w:val="left"/>
        <w:rPr>
          <w:highlight w:val="green"/>
        </w:rPr>
      </w:pPr>
      <w:r w:rsidRPr="00971499">
        <w:rPr>
          <w:highlight w:val="green"/>
        </w:rPr>
        <w:t xml:space="preserve">"id":"6.2" </w:t>
      </w:r>
    </w:p>
    <w:p w:rsidR="00E23645" w:rsidRPr="00971499" w:rsidRDefault="00276531">
      <w:pPr>
        <w:ind w:firstLine="105"/>
        <w:jc w:val="left"/>
        <w:rPr>
          <w:highlight w:val="green"/>
        </w:rPr>
      </w:pPr>
      <w:r w:rsidRPr="00971499">
        <w:rPr>
          <w:highlight w:val="green"/>
        </w:rPr>
        <w:lastRenderedPageBreak/>
        <w:t>}</w:t>
      </w:r>
    </w:p>
    <w:p w:rsidR="00E23645" w:rsidRPr="00971499" w:rsidRDefault="00276531" w:rsidP="008D3AD3">
      <w:pPr>
        <w:pStyle w:val="4"/>
        <w:numPr>
          <w:ilvl w:val="0"/>
          <w:numId w:val="40"/>
        </w:numPr>
        <w:ind w:left="864"/>
        <w:rPr>
          <w:highlight w:val="green"/>
        </w:rPr>
      </w:pPr>
      <w:bookmarkStart w:id="471" w:name="__RefHeading__56618_1585609034"/>
      <w:bookmarkEnd w:id="471"/>
      <w:r w:rsidRPr="00971499">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47"/>
        <w:gridCol w:w="1130"/>
        <w:gridCol w:w="2261"/>
        <w:gridCol w:w="3248"/>
      </w:tblGrid>
      <w:tr w:rsidR="00E23645" w:rsidRPr="00971499" w:rsidTr="00971499">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pStyle w:val="af9"/>
              <w:spacing w:before="240"/>
              <w:jc w:val="both"/>
              <w:rPr>
                <w:b/>
                <w:sz w:val="22"/>
                <w:highlight w:val="green"/>
                <w:lang w:val="en-GB"/>
              </w:rPr>
            </w:pPr>
            <w:r w:rsidRPr="00971499">
              <w:rPr>
                <w:b/>
                <w:sz w:val="22"/>
                <w:highlight w:val="green"/>
                <w:lang w:val="en-GB"/>
              </w:rPr>
              <w:t>Field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pStyle w:val="af9"/>
              <w:spacing w:before="240"/>
              <w:jc w:val="both"/>
              <w:rPr>
                <w:b/>
                <w:sz w:val="22"/>
                <w:highlight w:val="green"/>
                <w:lang w:val="en-GB"/>
              </w:rPr>
            </w:pPr>
            <w:r w:rsidRPr="00971499">
              <w:rPr>
                <w:b/>
                <w:sz w:val="22"/>
                <w:highlight w:val="green"/>
                <w:lang w:val="en-GB"/>
              </w:rPr>
              <w:t>Type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pStyle w:val="af9"/>
              <w:spacing w:before="240"/>
              <w:jc w:val="both"/>
              <w:rPr>
                <w:b/>
                <w:sz w:val="22"/>
                <w:highlight w:val="green"/>
                <w:lang w:val="en-GB"/>
              </w:rPr>
            </w:pPr>
            <w:r w:rsidRPr="00971499">
              <w:rPr>
                <w:b/>
                <w:sz w:val="22"/>
                <w:highlight w:val="green"/>
                <w:lang w:val="en-GB"/>
              </w:rPr>
              <w:t>Changable</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pStyle w:val="af9"/>
              <w:spacing w:before="240"/>
              <w:rPr>
                <w:b/>
                <w:sz w:val="22"/>
                <w:highlight w:val="green"/>
                <w:lang w:val="en-GB"/>
              </w:rPr>
            </w:pPr>
            <w:r w:rsidRPr="00971499">
              <w:rPr>
                <w:b/>
                <w:sz w:val="22"/>
                <w:highlight w:val="green"/>
                <w:lang w:val="en-GB"/>
              </w:rPr>
              <w:t>Description</w:t>
            </w:r>
          </w:p>
        </w:tc>
      </w:tr>
      <w:tr w:rsidR="00E23645" w:rsidRPr="00971499" w:rsidTr="00971499">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Page</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Integer</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Pages that SMS Contact list separate,</w:t>
            </w:r>
          </w:p>
          <w:p w:rsidR="00E23645" w:rsidRPr="00971499" w:rsidRDefault="00276531">
            <w:pPr>
              <w:jc w:val="left"/>
              <w:rPr>
                <w:highlight w:val="green"/>
              </w:rPr>
            </w:pPr>
            <w:r w:rsidRPr="00971499">
              <w:rPr>
                <w:highlight w:val="green"/>
              </w:rPr>
              <w:t>0: return all Contact SMS.</w:t>
            </w:r>
          </w:p>
          <w:p w:rsidR="00E23645" w:rsidRPr="00971499" w:rsidRDefault="00276531">
            <w:pPr>
              <w:jc w:val="left"/>
              <w:rPr>
                <w:highlight w:val="green"/>
              </w:rPr>
            </w:pPr>
            <w:r w:rsidRPr="00971499">
              <w:rPr>
                <w:highlight w:val="green"/>
              </w:rPr>
              <w:t>1: the first page ,every page has 10 contacts SMS list.</w:t>
            </w:r>
          </w:p>
          <w:p w:rsidR="00E23645" w:rsidRPr="00971499" w:rsidRDefault="00276531">
            <w:pPr>
              <w:jc w:val="left"/>
              <w:rPr>
                <w:highlight w:val="green"/>
              </w:rPr>
            </w:pPr>
            <w:r w:rsidRPr="00971499">
              <w:rPr>
                <w:highlight w:val="green"/>
              </w:rPr>
              <w:t>2…..</w:t>
            </w:r>
          </w:p>
        </w:tc>
      </w:tr>
      <w:tr w:rsidR="00E23645" w:rsidRPr="00971499" w:rsidTr="00971499">
        <w:trPr>
          <w:trHeight w:val="55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ContactId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Integer</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The list ID.</w:t>
            </w:r>
          </w:p>
          <w:p w:rsidR="00E23645" w:rsidRPr="00971499" w:rsidRDefault="00E23645">
            <w:pPr>
              <w:jc w:val="left"/>
              <w:rPr>
                <w:highlight w:val="green"/>
              </w:rPr>
            </w:pPr>
          </w:p>
        </w:tc>
      </w:tr>
      <w:tr w:rsidR="00E23645" w:rsidTr="00971499">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PhoneNumber</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Array</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rsidRPr="00971499">
              <w:rPr>
                <w:highlight w:val="green"/>
              </w:rPr>
              <w:t>The SMS Contact info, may one and more.</w:t>
            </w:r>
          </w:p>
        </w:tc>
      </w:tr>
      <w:tr w:rsidR="00971499" w:rsidTr="00971499">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Default="00971499">
            <w:pPr>
              <w:jc w:val="left"/>
            </w:pPr>
            <w:r w:rsidRPr="00971499">
              <w:rPr>
                <w:rFonts w:hint="eastAsia"/>
                <w:highlight w:val="red"/>
              </w:rPr>
              <w:t>ReportStatus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Default="00971499">
            <w:pPr>
              <w:jc w:val="left"/>
            </w:pP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Default="00971499">
            <w:pPr>
              <w:jc w:val="left"/>
            </w:pP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Default="00971499"/>
        </w:tc>
      </w:tr>
      <w:tr w:rsidR="00971499" w:rsidRPr="00971499" w:rsidTr="00971499">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SMSContent</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String</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ind w:left="105" w:hanging="105"/>
              <w:jc w:val="left"/>
              <w:rPr>
                <w:highlight w:val="green"/>
              </w:rPr>
            </w:pPr>
            <w:r w:rsidRPr="00971499">
              <w:rPr>
                <w:highlight w:val="green"/>
              </w:rPr>
              <w:t>The first 40 characters of the latest SMS.</w:t>
            </w:r>
          </w:p>
        </w:tc>
      </w:tr>
      <w:tr w:rsidR="00971499" w:rsidRPr="00971499" w:rsidTr="00D970C4">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SMSId</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Integer</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 xml:space="preserve">Yes </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The latest SMS id.</w:t>
            </w:r>
          </w:p>
        </w:tc>
      </w:tr>
      <w:tr w:rsidR="00971499" w:rsidRPr="00971499" w:rsidTr="00D970C4">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SMSTime</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String</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the latest SMS time.</w:t>
            </w:r>
          </w:p>
          <w:p w:rsidR="00971499" w:rsidRPr="00971499" w:rsidRDefault="00971499" w:rsidP="00D970C4">
            <w:pPr>
              <w:jc w:val="left"/>
              <w:rPr>
                <w:highlight w:val="green"/>
              </w:rPr>
            </w:pPr>
            <w:r w:rsidRPr="00971499">
              <w:rPr>
                <w:highlight w:val="green"/>
              </w:rPr>
              <w:t>format: YYYY-MM-DDhh:mm:ss</w:t>
            </w:r>
          </w:p>
        </w:tc>
      </w:tr>
      <w:tr w:rsidR="00E23645" w:rsidRPr="00971499" w:rsidTr="00971499">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SMSType</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Integer</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rPr>
                <w:highlight w:val="green"/>
              </w:rPr>
            </w:pPr>
            <w:r w:rsidRPr="00971499">
              <w:rPr>
                <w:highlight w:val="green"/>
              </w:rPr>
              <w:t>0 : read</w:t>
            </w:r>
          </w:p>
          <w:p w:rsidR="00E23645" w:rsidRPr="00971499" w:rsidRDefault="00276531">
            <w:pPr>
              <w:rPr>
                <w:highlight w:val="green"/>
              </w:rPr>
            </w:pPr>
            <w:r w:rsidRPr="00971499">
              <w:rPr>
                <w:highlight w:val="green"/>
              </w:rPr>
              <w:t>1 : unread</w:t>
            </w:r>
          </w:p>
          <w:p w:rsidR="00E23645" w:rsidRPr="00971499" w:rsidRDefault="00276531">
            <w:pPr>
              <w:rPr>
                <w:highlight w:val="green"/>
              </w:rPr>
            </w:pPr>
            <w:r w:rsidRPr="00971499">
              <w:rPr>
                <w:highlight w:val="green"/>
              </w:rPr>
              <w:t>2 : sent</w:t>
            </w:r>
          </w:p>
          <w:p w:rsidR="00E23645" w:rsidRPr="00971499" w:rsidRDefault="00276531">
            <w:pPr>
              <w:rPr>
                <w:highlight w:val="green"/>
              </w:rPr>
            </w:pPr>
            <w:r w:rsidRPr="00971499">
              <w:rPr>
                <w:highlight w:val="green"/>
              </w:rPr>
              <w:t>3 : sent failed</w:t>
            </w:r>
          </w:p>
          <w:p w:rsidR="00E23645" w:rsidRPr="00971499" w:rsidRDefault="00276531">
            <w:pPr>
              <w:rPr>
                <w:highlight w:val="green"/>
              </w:rPr>
            </w:pPr>
            <w:r w:rsidRPr="00971499">
              <w:rPr>
                <w:highlight w:val="green"/>
              </w:rPr>
              <w:t>4 : report</w:t>
            </w:r>
          </w:p>
          <w:p w:rsidR="00E23645" w:rsidRPr="00971499" w:rsidRDefault="00276531">
            <w:pPr>
              <w:rPr>
                <w:highlight w:val="green"/>
              </w:rPr>
            </w:pPr>
            <w:r w:rsidRPr="00971499">
              <w:rPr>
                <w:highlight w:val="green"/>
              </w:rPr>
              <w:t>5 : flash</w:t>
            </w:r>
          </w:p>
          <w:p w:rsidR="00E23645" w:rsidRPr="00971499" w:rsidRDefault="00276531">
            <w:pPr>
              <w:rPr>
                <w:highlight w:val="green"/>
              </w:rPr>
            </w:pPr>
            <w:r w:rsidRPr="00971499">
              <w:rPr>
                <w:highlight w:val="green"/>
              </w:rPr>
              <w:t>6: draft</w:t>
            </w:r>
          </w:p>
        </w:tc>
      </w:tr>
      <w:tr w:rsidR="00971499" w:rsidRPr="00971499" w:rsidTr="00D970C4">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TSMSCount</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Integer</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rsidP="00D970C4">
            <w:pPr>
              <w:jc w:val="left"/>
              <w:rPr>
                <w:highlight w:val="green"/>
              </w:rPr>
            </w:pPr>
            <w:r w:rsidRPr="00971499">
              <w:rPr>
                <w:highlight w:val="green"/>
              </w:rPr>
              <w:t xml:space="preserve">The total count of the SMS that the phone number has. </w:t>
            </w:r>
          </w:p>
        </w:tc>
      </w:tr>
      <w:tr w:rsidR="00E23645" w:rsidRPr="00971499" w:rsidTr="00971499">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UnreadCount</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Integer</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Yes</w:t>
            </w: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jc w:val="left"/>
              <w:rPr>
                <w:highlight w:val="green"/>
              </w:rPr>
            </w:pPr>
            <w:r w:rsidRPr="00971499">
              <w:rPr>
                <w:highlight w:val="green"/>
              </w:rPr>
              <w:t>The count of the unread SMS that the phone number has.</w:t>
            </w:r>
          </w:p>
        </w:tc>
      </w:tr>
      <w:tr w:rsidR="00971499" w:rsidRPr="00971499" w:rsidTr="00971499">
        <w:trPr>
          <w:trHeight w:val="791"/>
        </w:trPr>
        <w:tc>
          <w:tcPr>
            <w:tcW w:w="26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pPr>
              <w:jc w:val="left"/>
              <w:rPr>
                <w:highlight w:val="green"/>
              </w:rPr>
            </w:pPr>
            <w:r w:rsidRPr="00971499">
              <w:rPr>
                <w:highlight w:val="green"/>
              </w:rPr>
              <w:t>TotalPageCount</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pPr>
              <w:jc w:val="left"/>
              <w:rPr>
                <w:highlight w:val="green"/>
              </w:rPr>
            </w:pP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pPr>
              <w:jc w:val="left"/>
              <w:rPr>
                <w:highlight w:val="green"/>
              </w:rPr>
            </w:pPr>
          </w:p>
        </w:tc>
        <w:tc>
          <w:tcPr>
            <w:tcW w:w="32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71499" w:rsidRPr="00971499" w:rsidRDefault="00971499">
            <w:pPr>
              <w:jc w:val="left"/>
              <w:rPr>
                <w:highlight w:val="green"/>
              </w:rPr>
            </w:pPr>
          </w:p>
        </w:tc>
      </w:tr>
    </w:tbl>
    <w:p w:rsidR="00E23645" w:rsidRPr="00971499" w:rsidRDefault="00276531">
      <w:pPr>
        <w:pStyle w:val="4"/>
        <w:numPr>
          <w:ilvl w:val="3"/>
          <w:numId w:val="1"/>
        </w:numPr>
        <w:rPr>
          <w:highlight w:val="green"/>
        </w:rPr>
      </w:pPr>
      <w:bookmarkStart w:id="472" w:name="__RefHeading__56620_1585609034"/>
      <w:bookmarkEnd w:id="472"/>
      <w:r w:rsidRPr="00971499">
        <w:rPr>
          <w:highlight w:val="green"/>
        </w:rPr>
        <w:t>Response with error</w:t>
      </w:r>
    </w:p>
    <w:p w:rsidR="00E23645" w:rsidRPr="00971499" w:rsidRDefault="00276531">
      <w:pPr>
        <w:rPr>
          <w:highlight w:val="green"/>
        </w:rPr>
      </w:pPr>
      <w:r w:rsidRPr="00971499">
        <w:rPr>
          <w:highlight w:val="green"/>
        </w:rPr>
        <w:t>{</w:t>
      </w:r>
    </w:p>
    <w:p w:rsidR="00E23645" w:rsidRPr="00971499" w:rsidRDefault="00276531">
      <w:pPr>
        <w:ind w:firstLine="420"/>
        <w:rPr>
          <w:highlight w:val="green"/>
        </w:rPr>
      </w:pPr>
      <w:r w:rsidRPr="00971499">
        <w:rPr>
          <w:highlight w:val="green"/>
        </w:rPr>
        <w:t>"jsonrpc": "2.0",</w:t>
      </w:r>
    </w:p>
    <w:p w:rsidR="00E23645" w:rsidRPr="00971499" w:rsidRDefault="00276531">
      <w:pPr>
        <w:ind w:firstLine="420"/>
        <w:rPr>
          <w:highlight w:val="green"/>
        </w:rPr>
      </w:pPr>
      <w:r w:rsidRPr="00971499">
        <w:rPr>
          <w:highlight w:val="green"/>
        </w:rPr>
        <w:t>"error": {</w:t>
      </w:r>
    </w:p>
    <w:p w:rsidR="00E23645" w:rsidRPr="00971499" w:rsidRDefault="00276531">
      <w:pPr>
        <w:ind w:left="840" w:firstLine="420"/>
        <w:rPr>
          <w:highlight w:val="green"/>
        </w:rPr>
      </w:pPr>
      <w:r w:rsidRPr="00971499">
        <w:rPr>
          <w:highlight w:val="green"/>
        </w:rPr>
        <w:lastRenderedPageBreak/>
        <w:t>"code": "060201",</w:t>
      </w:r>
    </w:p>
    <w:p w:rsidR="00E23645" w:rsidRPr="00971499" w:rsidRDefault="00276531">
      <w:pPr>
        <w:ind w:left="840" w:firstLine="420"/>
        <w:rPr>
          <w:highlight w:val="green"/>
        </w:rPr>
      </w:pPr>
      <w:r w:rsidRPr="00971499">
        <w:rPr>
          <w:highlight w:val="green"/>
        </w:rPr>
        <w:t>"message": "Get SMS Contact List failed."</w:t>
      </w:r>
    </w:p>
    <w:p w:rsidR="00E23645" w:rsidRPr="00971499" w:rsidRDefault="00276531">
      <w:pPr>
        <w:ind w:left="840" w:firstLine="420"/>
        <w:rPr>
          <w:highlight w:val="green"/>
        </w:rPr>
      </w:pPr>
      <w:r w:rsidRPr="00971499">
        <w:rPr>
          <w:highlight w:val="green"/>
        </w:rPr>
        <w:t xml:space="preserve">}, </w:t>
      </w:r>
    </w:p>
    <w:p w:rsidR="00E23645" w:rsidRPr="00971499" w:rsidRDefault="00276531">
      <w:pPr>
        <w:ind w:firstLine="420"/>
        <w:rPr>
          <w:highlight w:val="green"/>
        </w:rPr>
      </w:pPr>
      <w:r w:rsidRPr="00971499">
        <w:rPr>
          <w:highlight w:val="green"/>
        </w:rPr>
        <w:t>"id": "6.2"</w:t>
      </w:r>
    </w:p>
    <w:p w:rsidR="00E23645" w:rsidRPr="00971499" w:rsidRDefault="00276531">
      <w:pPr>
        <w:rPr>
          <w:highlight w:val="green"/>
        </w:rPr>
      </w:pPr>
      <w:r w:rsidRPr="00971499">
        <w:rPr>
          <w:highlight w:val="green"/>
        </w:rPr>
        <w:t>}</w:t>
      </w:r>
    </w:p>
    <w:p w:rsidR="00E23645" w:rsidRPr="00971499"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971499">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pStyle w:val="TextBody"/>
              <w:widowControl w:val="0"/>
              <w:rPr>
                <w:rFonts w:ascii="Times New Roman" w:hAnsi="Times New Roman"/>
                <w:highlight w:val="green"/>
                <w:lang w:val="en-US" w:eastAsia="zh-CN"/>
              </w:rPr>
            </w:pPr>
            <w:r w:rsidRPr="00971499">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pStyle w:val="TextBody"/>
              <w:widowControl w:val="0"/>
              <w:rPr>
                <w:rFonts w:ascii="Times New Roman" w:hAnsi="Times New Roman"/>
                <w:highlight w:val="green"/>
                <w:lang w:val="en-US" w:eastAsia="zh-CN"/>
              </w:rPr>
            </w:pPr>
            <w:r w:rsidRPr="00971499">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pStyle w:val="TextBody"/>
              <w:widowControl w:val="0"/>
              <w:rPr>
                <w:rFonts w:ascii="Times New Roman" w:hAnsi="Times New Roman"/>
                <w:highlight w:val="green"/>
                <w:lang w:val="en-US" w:eastAsia="zh-CN"/>
              </w:rPr>
            </w:pPr>
            <w:r w:rsidRPr="00971499">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rPr>
                <w:szCs w:val="20"/>
                <w:highlight w:val="green"/>
              </w:rPr>
            </w:pPr>
            <w:r w:rsidRPr="00971499">
              <w:rPr>
                <w:szCs w:val="20"/>
                <w:highlight w:val="green"/>
              </w:rPr>
              <w:t>060201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971499" w:rsidRDefault="00276531">
            <w:pPr>
              <w:rPr>
                <w:szCs w:val="20"/>
                <w:highlight w:val="green"/>
              </w:rPr>
            </w:pPr>
            <w:r w:rsidRPr="00971499">
              <w:rPr>
                <w:szCs w:val="20"/>
                <w:highlight w:val="green"/>
              </w:rPr>
              <w:t>Get SMS Contact List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971499">
              <w:rPr>
                <w:szCs w:val="20"/>
                <w:highlight w:val="green"/>
              </w:rPr>
              <w:t>Get SMS Contact List failed.</w:t>
            </w:r>
          </w:p>
        </w:tc>
      </w:tr>
    </w:tbl>
    <w:p w:rsidR="00E23645" w:rsidRDefault="00E23645"/>
    <w:p w:rsidR="00E23645" w:rsidRPr="00FB4A66" w:rsidRDefault="00276531">
      <w:pPr>
        <w:pStyle w:val="3"/>
        <w:numPr>
          <w:ilvl w:val="2"/>
          <w:numId w:val="1"/>
        </w:numPr>
        <w:ind w:left="964" w:right="210"/>
        <w:rPr>
          <w:highlight w:val="green"/>
        </w:rPr>
      </w:pPr>
      <w:bookmarkStart w:id="473" w:name="__RefHeading__56622_1585609034"/>
      <w:bookmarkStart w:id="474" w:name="_Toc422502824"/>
      <w:bookmarkStart w:id="475" w:name="_Toc392062436"/>
      <w:bookmarkStart w:id="476" w:name="_Toc401747858"/>
      <w:bookmarkStart w:id="477" w:name="_Toc470684659"/>
      <w:bookmarkEnd w:id="473"/>
      <w:r w:rsidRPr="00FB4A66">
        <w:rPr>
          <w:highlight w:val="green"/>
        </w:rPr>
        <w:t>GetS</w:t>
      </w:r>
      <w:bookmarkEnd w:id="474"/>
      <w:bookmarkEnd w:id="475"/>
      <w:bookmarkEnd w:id="476"/>
      <w:r w:rsidRPr="00FB4A66">
        <w:rPr>
          <w:highlight w:val="green"/>
        </w:rPr>
        <w:t>MSContentList</w:t>
      </w:r>
      <w:bookmarkEnd w:id="477"/>
    </w:p>
    <w:p w:rsidR="00E23645" w:rsidRPr="00FB4A66" w:rsidRDefault="00276531">
      <w:pPr>
        <w:pStyle w:val="4"/>
        <w:numPr>
          <w:ilvl w:val="3"/>
          <w:numId w:val="1"/>
        </w:numPr>
        <w:rPr>
          <w:highlight w:val="green"/>
        </w:rPr>
      </w:pPr>
      <w:bookmarkStart w:id="478" w:name="__RefHeading__56624_1585609034"/>
      <w:bookmarkEnd w:id="478"/>
      <w:r w:rsidRPr="00FB4A66">
        <w:rPr>
          <w:highlight w:val="green"/>
        </w:rPr>
        <w:t>Request</w:t>
      </w:r>
    </w:p>
    <w:p w:rsidR="00E23645" w:rsidRPr="00FB4A66" w:rsidRDefault="00276531">
      <w:pPr>
        <w:ind w:left="210"/>
        <w:rPr>
          <w:highlight w:val="green"/>
        </w:rPr>
      </w:pPr>
      <w:r w:rsidRPr="00FB4A66">
        <w:rPr>
          <w:highlight w:val="green"/>
        </w:rPr>
        <w:t>{</w:t>
      </w:r>
    </w:p>
    <w:p w:rsidR="00E23645" w:rsidRPr="00FB4A66" w:rsidRDefault="00276531">
      <w:pPr>
        <w:ind w:left="420"/>
        <w:rPr>
          <w:highlight w:val="green"/>
        </w:rPr>
      </w:pPr>
      <w:r w:rsidRPr="00FB4A66">
        <w:rPr>
          <w:highlight w:val="green"/>
        </w:rPr>
        <w:t xml:space="preserve">"jsonrpc": "2.0", </w:t>
      </w:r>
    </w:p>
    <w:p w:rsidR="00E23645" w:rsidRPr="00FB4A66" w:rsidRDefault="00276531">
      <w:pPr>
        <w:ind w:left="420"/>
        <w:rPr>
          <w:highlight w:val="green"/>
        </w:rPr>
      </w:pPr>
      <w:r w:rsidRPr="00FB4A66">
        <w:rPr>
          <w:highlight w:val="green"/>
        </w:rPr>
        <w:t>"method": "GetSMSContentList",</w:t>
      </w:r>
    </w:p>
    <w:p w:rsidR="00E23645" w:rsidRPr="00FB4A66" w:rsidRDefault="00276531">
      <w:pPr>
        <w:ind w:left="420"/>
        <w:rPr>
          <w:highlight w:val="green"/>
        </w:rPr>
      </w:pPr>
      <w:r w:rsidRPr="00FB4A66">
        <w:rPr>
          <w:highlight w:val="green"/>
        </w:rPr>
        <w:t>"params": {</w:t>
      </w:r>
    </w:p>
    <w:p w:rsidR="00E23645" w:rsidRPr="00FB4A66" w:rsidRDefault="00276531">
      <w:pPr>
        <w:spacing w:line="300" w:lineRule="auto"/>
        <w:ind w:left="960" w:firstLine="735"/>
        <w:jc w:val="left"/>
        <w:rPr>
          <w:highlight w:val="green"/>
        </w:rPr>
      </w:pPr>
      <w:r w:rsidRPr="00FB4A66">
        <w:rPr>
          <w:highlight w:val="green"/>
        </w:rPr>
        <w:t xml:space="preserve">"Page": </w:t>
      </w:r>
      <w:r w:rsidR="00971499" w:rsidRPr="00FB4A66">
        <w:rPr>
          <w:rFonts w:hint="eastAsia"/>
          <w:highlight w:val="green"/>
        </w:rPr>
        <w:t>0</w:t>
      </w:r>
      <w:r w:rsidRPr="00FB4A66">
        <w:rPr>
          <w:highlight w:val="green"/>
        </w:rPr>
        <w:t>,</w:t>
      </w:r>
    </w:p>
    <w:p w:rsidR="00E23645" w:rsidRPr="00FB4A66" w:rsidRDefault="00276531">
      <w:pPr>
        <w:ind w:left="210" w:firstLine="420"/>
        <w:jc w:val="left"/>
        <w:rPr>
          <w:highlight w:val="green"/>
        </w:rPr>
      </w:pPr>
      <w:r w:rsidRPr="00FB4A66">
        <w:rPr>
          <w:highlight w:val="green"/>
        </w:rPr>
        <w:tab/>
      </w:r>
      <w:r w:rsidRPr="00FB4A66">
        <w:rPr>
          <w:highlight w:val="green"/>
        </w:rPr>
        <w:tab/>
      </w:r>
      <w:r w:rsidRPr="00FB4A66">
        <w:rPr>
          <w:highlight w:val="green"/>
        </w:rPr>
        <w:tab/>
        <w:t>"ContactId":0</w:t>
      </w:r>
    </w:p>
    <w:p w:rsidR="00E23645" w:rsidRPr="00FB4A66" w:rsidRDefault="00276531">
      <w:pPr>
        <w:ind w:left="420" w:firstLine="945"/>
        <w:rPr>
          <w:highlight w:val="green"/>
        </w:rPr>
      </w:pPr>
      <w:r w:rsidRPr="00FB4A66">
        <w:rPr>
          <w:highlight w:val="green"/>
        </w:rPr>
        <w:t>},</w:t>
      </w:r>
    </w:p>
    <w:p w:rsidR="00E23645" w:rsidRPr="00FB4A66" w:rsidRDefault="00276531">
      <w:pPr>
        <w:ind w:left="420"/>
        <w:rPr>
          <w:highlight w:val="green"/>
        </w:rPr>
      </w:pPr>
      <w:r w:rsidRPr="00FB4A66">
        <w:rPr>
          <w:highlight w:val="green"/>
        </w:rPr>
        <w:t>"id": "6.3"</w:t>
      </w:r>
    </w:p>
    <w:p w:rsidR="00E23645" w:rsidRPr="00FB4A66" w:rsidRDefault="00276531">
      <w:pPr>
        <w:ind w:firstLine="210"/>
        <w:jc w:val="left"/>
        <w:rPr>
          <w:highlight w:val="green"/>
        </w:rPr>
      </w:pPr>
      <w:r w:rsidRPr="00FB4A66">
        <w:rPr>
          <w:highlight w:val="green"/>
        </w:rPr>
        <w:t>}</w:t>
      </w:r>
    </w:p>
    <w:p w:rsidR="00E23645" w:rsidRPr="00FB4A66" w:rsidRDefault="00276531">
      <w:pPr>
        <w:pStyle w:val="4"/>
        <w:numPr>
          <w:ilvl w:val="3"/>
          <w:numId w:val="1"/>
        </w:numPr>
        <w:rPr>
          <w:highlight w:val="green"/>
        </w:rPr>
      </w:pPr>
      <w:bookmarkStart w:id="479" w:name="__RefHeading__56626_1585609034"/>
      <w:bookmarkEnd w:id="479"/>
      <w:r w:rsidRPr="00FB4A66">
        <w:rPr>
          <w:highlight w:val="green"/>
        </w:rPr>
        <w:t>Response</w:t>
      </w:r>
    </w:p>
    <w:p w:rsidR="00E23645" w:rsidRPr="00FB4A66" w:rsidRDefault="00276531">
      <w:pPr>
        <w:jc w:val="left"/>
        <w:rPr>
          <w:highlight w:val="green"/>
        </w:rPr>
      </w:pPr>
      <w:r w:rsidRPr="00FB4A66">
        <w:rPr>
          <w:highlight w:val="green"/>
        </w:rPr>
        <w:t>{</w:t>
      </w:r>
    </w:p>
    <w:p w:rsidR="00E23645" w:rsidRPr="00FB4A66" w:rsidRDefault="00276531">
      <w:pPr>
        <w:ind w:left="210" w:firstLine="420"/>
        <w:jc w:val="left"/>
        <w:rPr>
          <w:highlight w:val="green"/>
        </w:rPr>
      </w:pPr>
      <w:r w:rsidRPr="00FB4A66">
        <w:rPr>
          <w:highlight w:val="green"/>
        </w:rPr>
        <w:t xml:space="preserve">"jsonrpc": "2.0", </w:t>
      </w:r>
    </w:p>
    <w:p w:rsidR="00E23645" w:rsidRPr="00FB4A66" w:rsidRDefault="00276531">
      <w:pPr>
        <w:ind w:left="210" w:firstLine="420"/>
        <w:jc w:val="left"/>
        <w:rPr>
          <w:highlight w:val="green"/>
        </w:rPr>
      </w:pPr>
      <w:r w:rsidRPr="00FB4A66">
        <w:rPr>
          <w:highlight w:val="green"/>
        </w:rPr>
        <w:t>"result": {</w:t>
      </w:r>
    </w:p>
    <w:p w:rsidR="00FB4A66" w:rsidRPr="00FB4A66" w:rsidRDefault="00FB4A66" w:rsidP="00FB4A66">
      <w:pPr>
        <w:ind w:left="210" w:firstLineChars="700" w:firstLine="1470"/>
        <w:jc w:val="left"/>
        <w:rPr>
          <w:highlight w:val="green"/>
        </w:rPr>
      </w:pPr>
      <w:r w:rsidRPr="00FB4A66">
        <w:rPr>
          <w:highlight w:val="green"/>
        </w:rPr>
        <w:t>"ContactId":0,</w:t>
      </w:r>
    </w:p>
    <w:p w:rsidR="00FB4A66" w:rsidRPr="00FB4A66" w:rsidRDefault="00FB4A66" w:rsidP="00FB4A66">
      <w:pPr>
        <w:ind w:firstLineChars="800" w:firstLine="1680"/>
        <w:jc w:val="left"/>
        <w:rPr>
          <w:highlight w:val="green"/>
        </w:rPr>
      </w:pPr>
      <w:r w:rsidRPr="00FB4A66">
        <w:rPr>
          <w:highlight w:val="green"/>
        </w:rPr>
        <w:t>"Page":1,</w:t>
      </w:r>
    </w:p>
    <w:p w:rsidR="00FB4A66" w:rsidRPr="00FB4A66" w:rsidRDefault="00FB4A66" w:rsidP="00FB4A66">
      <w:pPr>
        <w:ind w:left="210" w:firstLineChars="700" w:firstLine="1470"/>
        <w:jc w:val="left"/>
        <w:rPr>
          <w:highlight w:val="green"/>
        </w:rPr>
      </w:pPr>
      <w:r w:rsidRPr="00FB4A66">
        <w:rPr>
          <w:highlight w:val="green"/>
        </w:rPr>
        <w:t>"PhoneNumber":["13713804698","13523459876"],</w:t>
      </w:r>
    </w:p>
    <w:p w:rsidR="00E23645" w:rsidRPr="00FB4A66" w:rsidRDefault="00276531">
      <w:pPr>
        <w:ind w:left="210" w:firstLine="420"/>
        <w:jc w:val="left"/>
        <w:rPr>
          <w:highlight w:val="green"/>
        </w:rPr>
      </w:pPr>
      <w:r w:rsidRPr="00FB4A66">
        <w:rPr>
          <w:highlight w:val="green"/>
        </w:rPr>
        <w:tab/>
      </w:r>
      <w:r w:rsidRPr="00FB4A66">
        <w:rPr>
          <w:highlight w:val="green"/>
        </w:rPr>
        <w:tab/>
      </w:r>
      <w:r w:rsidRPr="00FB4A66">
        <w:rPr>
          <w:highlight w:val="green"/>
        </w:rPr>
        <w:tab/>
        <w:t>"SMSContentList":[</w:t>
      </w:r>
    </w:p>
    <w:p w:rsidR="00E23645" w:rsidRDefault="00FB4A66">
      <w:pPr>
        <w:ind w:left="210" w:firstLine="420"/>
        <w:jc w:val="left"/>
      </w:pPr>
      <w:r w:rsidRPr="00FB4A66">
        <w:rPr>
          <w:highlight w:val="green"/>
        </w:rPr>
        <w:tab/>
      </w:r>
      <w:r w:rsidRPr="00FB4A66">
        <w:rPr>
          <w:highlight w:val="green"/>
        </w:rPr>
        <w:tab/>
      </w:r>
      <w:r w:rsidRPr="00FB4A66">
        <w:rPr>
          <w:highlight w:val="green"/>
        </w:rPr>
        <w:tab/>
      </w:r>
      <w:r w:rsidRPr="00FB4A66">
        <w:rPr>
          <w:rFonts w:hint="eastAsia"/>
          <w:highlight w:val="green"/>
        </w:rPr>
        <w:t xml:space="preserve">      </w:t>
      </w:r>
      <w:r w:rsidR="00276531" w:rsidRPr="00FB4A66">
        <w:rPr>
          <w:highlight w:val="green"/>
        </w:rPr>
        <w:t>{</w:t>
      </w:r>
    </w:p>
    <w:p w:rsidR="00FB4A66" w:rsidRDefault="00FB4A66" w:rsidP="00FB4A66">
      <w:pPr>
        <w:ind w:left="210" w:firstLine="420"/>
        <w:jc w:val="left"/>
      </w:pPr>
      <w:r>
        <w:rPr>
          <w:rFonts w:hint="eastAsia"/>
        </w:rPr>
        <w:t xml:space="preserve">                                </w:t>
      </w:r>
      <w:r w:rsidRPr="00FB4A66">
        <w:rPr>
          <w:highlight w:val="red"/>
        </w:rPr>
        <w:t>"ReportStatus"</w:t>
      </w:r>
      <w:r w:rsidRPr="00FB4A66">
        <w:rPr>
          <w:rFonts w:hint="eastAsia"/>
          <w:highlight w:val="red"/>
        </w:rPr>
        <w:t>:0,</w:t>
      </w:r>
    </w:p>
    <w:p w:rsidR="00FB4A66" w:rsidRPr="00FB4A66" w:rsidRDefault="00FB4A66" w:rsidP="00FB4A66">
      <w:pPr>
        <w:ind w:left="210" w:firstLineChars="1000" w:firstLine="2100"/>
        <w:jc w:val="left"/>
        <w:rPr>
          <w:highlight w:val="green"/>
        </w:rPr>
      </w:pPr>
      <w:r w:rsidRPr="00FB4A66">
        <w:rPr>
          <w:highlight w:val="green"/>
        </w:rPr>
        <w:t>"SMSContent":"Hello World",</w:t>
      </w:r>
    </w:p>
    <w:p w:rsidR="00E23645" w:rsidRPr="00FB4A66" w:rsidRDefault="00276531" w:rsidP="00FB4A66">
      <w:pPr>
        <w:ind w:left="210" w:firstLineChars="1000" w:firstLine="2100"/>
        <w:jc w:val="left"/>
        <w:rPr>
          <w:highlight w:val="green"/>
        </w:rPr>
      </w:pPr>
      <w:r w:rsidRPr="00FB4A66">
        <w:rPr>
          <w:highlight w:val="green"/>
        </w:rPr>
        <w:t>"SMSId":3,</w:t>
      </w:r>
    </w:p>
    <w:p w:rsidR="00FB4A66" w:rsidRPr="00FB4A66" w:rsidRDefault="00FB4A66" w:rsidP="00FB4A66">
      <w:pPr>
        <w:ind w:left="210" w:firstLineChars="1000" w:firstLine="2100"/>
        <w:jc w:val="left"/>
        <w:rPr>
          <w:highlight w:val="green"/>
        </w:rPr>
      </w:pPr>
      <w:r w:rsidRPr="00FB4A66">
        <w:rPr>
          <w:highlight w:val="green"/>
        </w:rPr>
        <w:t>"SMSTime":"2014-01-12"</w:t>
      </w:r>
      <w:r w:rsidRPr="00FB4A66">
        <w:rPr>
          <w:rFonts w:hint="eastAsia"/>
          <w:highlight w:val="green"/>
        </w:rPr>
        <w:t>,</w:t>
      </w:r>
    </w:p>
    <w:p w:rsidR="00E23645" w:rsidRPr="00FB4A66" w:rsidRDefault="00FB4A66" w:rsidP="00FB4A66">
      <w:pPr>
        <w:ind w:firstLineChars="1100" w:firstLine="2310"/>
        <w:jc w:val="left"/>
        <w:rPr>
          <w:highlight w:val="green"/>
        </w:rPr>
      </w:pPr>
      <w:r w:rsidRPr="00FB4A66">
        <w:rPr>
          <w:highlight w:val="green"/>
        </w:rPr>
        <w:t>"SMSType":0</w:t>
      </w:r>
      <w:r w:rsidRPr="00FB4A66">
        <w:rPr>
          <w:rFonts w:hint="eastAsia"/>
          <w:highlight w:val="green"/>
        </w:rPr>
        <w:t xml:space="preserve"> </w:t>
      </w:r>
    </w:p>
    <w:p w:rsidR="00E23645" w:rsidRPr="00FB4A66" w:rsidRDefault="00276531" w:rsidP="00FB4A66">
      <w:pPr>
        <w:ind w:firstLineChars="1000" w:firstLine="2100"/>
        <w:jc w:val="left"/>
        <w:rPr>
          <w:highlight w:val="green"/>
        </w:rPr>
      </w:pPr>
      <w:r w:rsidRPr="00FB4A66">
        <w:rPr>
          <w:highlight w:val="green"/>
        </w:rPr>
        <w:t>},</w:t>
      </w:r>
    </w:p>
    <w:p w:rsidR="00E23645" w:rsidRPr="00FB4A66" w:rsidRDefault="00276531" w:rsidP="00FB4A66">
      <w:pPr>
        <w:ind w:firstLineChars="1000" w:firstLine="2100"/>
        <w:jc w:val="left"/>
        <w:rPr>
          <w:highlight w:val="green"/>
        </w:rPr>
      </w:pPr>
      <w:r w:rsidRPr="00FB4A66">
        <w:rPr>
          <w:highlight w:val="green"/>
        </w:rPr>
        <w:t>……</w:t>
      </w:r>
    </w:p>
    <w:p w:rsidR="00E23645" w:rsidRPr="00FB4A66" w:rsidRDefault="00276531" w:rsidP="00FB4A66">
      <w:pPr>
        <w:ind w:firstLineChars="800" w:firstLine="1680"/>
        <w:jc w:val="left"/>
        <w:rPr>
          <w:highlight w:val="green"/>
        </w:rPr>
      </w:pPr>
      <w:r w:rsidRPr="00FB4A66">
        <w:rPr>
          <w:highlight w:val="green"/>
        </w:rPr>
        <w:t>]</w:t>
      </w:r>
      <w:r w:rsidRPr="00FB4A66">
        <w:rPr>
          <w:highlight w:val="green"/>
        </w:rPr>
        <w:tab/>
      </w:r>
    </w:p>
    <w:p w:rsidR="00FB4A66" w:rsidRPr="00FB4A66" w:rsidRDefault="00FB4A66" w:rsidP="00FB4A66">
      <w:pPr>
        <w:ind w:firstLineChars="800" w:firstLine="1680"/>
        <w:jc w:val="left"/>
        <w:rPr>
          <w:highlight w:val="green"/>
        </w:rPr>
      </w:pPr>
      <w:r w:rsidRPr="00FB4A66">
        <w:rPr>
          <w:highlight w:val="green"/>
        </w:rPr>
        <w:t>"</w:t>
      </w:r>
      <w:r w:rsidRPr="00FB4A66">
        <w:rPr>
          <w:rFonts w:hint="eastAsia"/>
          <w:highlight w:val="green"/>
        </w:rPr>
        <w:t>TotalPageCount</w:t>
      </w:r>
      <w:r w:rsidRPr="00FB4A66">
        <w:rPr>
          <w:highlight w:val="green"/>
        </w:rPr>
        <w:t>":</w:t>
      </w:r>
      <w:r w:rsidRPr="00FB4A66">
        <w:rPr>
          <w:rFonts w:hint="eastAsia"/>
          <w:highlight w:val="green"/>
        </w:rPr>
        <w:t>1</w:t>
      </w:r>
    </w:p>
    <w:p w:rsidR="00E23645" w:rsidRPr="00FB4A66" w:rsidRDefault="00276531">
      <w:pPr>
        <w:ind w:left="1260" w:firstLine="105"/>
        <w:jc w:val="left"/>
        <w:rPr>
          <w:highlight w:val="green"/>
        </w:rPr>
      </w:pPr>
      <w:r w:rsidRPr="00FB4A66">
        <w:rPr>
          <w:highlight w:val="green"/>
        </w:rPr>
        <w:t>},</w:t>
      </w:r>
    </w:p>
    <w:p w:rsidR="00E23645" w:rsidRPr="00FB4A66" w:rsidRDefault="00276531">
      <w:pPr>
        <w:ind w:left="210" w:firstLine="420"/>
        <w:jc w:val="left"/>
        <w:rPr>
          <w:highlight w:val="green"/>
        </w:rPr>
      </w:pPr>
      <w:r w:rsidRPr="00FB4A66">
        <w:rPr>
          <w:highlight w:val="green"/>
        </w:rPr>
        <w:t xml:space="preserve">"id":"6.3" </w:t>
      </w:r>
    </w:p>
    <w:p w:rsidR="00E23645" w:rsidRPr="00FB4A66" w:rsidRDefault="00276531">
      <w:pPr>
        <w:ind w:firstLine="105"/>
        <w:jc w:val="left"/>
        <w:rPr>
          <w:highlight w:val="green"/>
        </w:rPr>
      </w:pPr>
      <w:r w:rsidRPr="00FB4A66">
        <w:rPr>
          <w:highlight w:val="green"/>
        </w:rPr>
        <w:t>}</w:t>
      </w:r>
    </w:p>
    <w:p w:rsidR="00E23645" w:rsidRPr="00FB4A66" w:rsidRDefault="00276531" w:rsidP="008D3AD3">
      <w:pPr>
        <w:pStyle w:val="4"/>
        <w:numPr>
          <w:ilvl w:val="0"/>
          <w:numId w:val="40"/>
        </w:numPr>
        <w:ind w:left="864"/>
        <w:rPr>
          <w:highlight w:val="green"/>
        </w:rPr>
      </w:pPr>
      <w:bookmarkStart w:id="480" w:name="__RefHeading__56628_1585609034"/>
      <w:bookmarkEnd w:id="480"/>
      <w:r w:rsidRPr="00FB4A66">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44"/>
        <w:gridCol w:w="1128"/>
        <w:gridCol w:w="2259"/>
        <w:gridCol w:w="3255"/>
      </w:tblGrid>
      <w:tr w:rsidR="00E23645" w:rsidRPr="00FB4A66" w:rsidTr="00FB4A66">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pStyle w:val="af9"/>
              <w:spacing w:before="240"/>
              <w:jc w:val="both"/>
              <w:rPr>
                <w:b/>
                <w:sz w:val="22"/>
                <w:highlight w:val="green"/>
                <w:lang w:val="en-GB"/>
              </w:rPr>
            </w:pPr>
            <w:r w:rsidRPr="00FB4A66">
              <w:rPr>
                <w:b/>
                <w:sz w:val="22"/>
                <w:highlight w:val="green"/>
                <w:lang w:val="en-GB"/>
              </w:rPr>
              <w:t>Field</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pStyle w:val="af9"/>
              <w:spacing w:before="240"/>
              <w:jc w:val="both"/>
              <w:rPr>
                <w:b/>
                <w:sz w:val="22"/>
                <w:highlight w:val="green"/>
                <w:lang w:val="en-GB"/>
              </w:rPr>
            </w:pPr>
            <w:r w:rsidRPr="00FB4A66">
              <w:rPr>
                <w:b/>
                <w:sz w:val="22"/>
                <w:highlight w:val="green"/>
                <w:lang w:val="en-GB"/>
              </w:rPr>
              <w:t>Type</w:t>
            </w: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pStyle w:val="af9"/>
              <w:spacing w:before="240"/>
              <w:jc w:val="both"/>
              <w:rPr>
                <w:b/>
                <w:sz w:val="22"/>
                <w:highlight w:val="green"/>
                <w:lang w:val="en-GB"/>
              </w:rPr>
            </w:pPr>
            <w:r w:rsidRPr="00FB4A66">
              <w:rPr>
                <w:b/>
                <w:sz w:val="22"/>
                <w:highlight w:val="green"/>
                <w:lang w:val="en-GB"/>
              </w:rPr>
              <w:t>Changable</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pStyle w:val="af9"/>
              <w:spacing w:before="240"/>
              <w:rPr>
                <w:b/>
                <w:sz w:val="22"/>
                <w:highlight w:val="green"/>
                <w:lang w:val="en-GB"/>
              </w:rPr>
            </w:pPr>
            <w:r w:rsidRPr="00FB4A66">
              <w:rPr>
                <w:b/>
                <w:sz w:val="22"/>
                <w:highlight w:val="green"/>
                <w:lang w:val="en-GB"/>
              </w:rPr>
              <w:t>Description</w:t>
            </w:r>
          </w:p>
        </w:tc>
      </w:tr>
      <w:tr w:rsidR="00E23645" w:rsidRPr="00FB4A66" w:rsidTr="00FB4A66">
        <w:trPr>
          <w:trHeight w:val="55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lastRenderedPageBreak/>
              <w:t>ContactId</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t>Integer</w:t>
            </w: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t>Yes</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t xml:space="preserve">The id in 6.1 GetSMSContactList </w:t>
            </w:r>
          </w:p>
        </w:tc>
      </w:tr>
      <w:tr w:rsidR="00E23645" w:rsidTr="00FB4A66">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t>Page</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t>Integer</w:t>
            </w: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t>Yes</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jc w:val="left"/>
              <w:rPr>
                <w:highlight w:val="green"/>
              </w:rPr>
            </w:pPr>
            <w:r w:rsidRPr="00FB4A66">
              <w:rPr>
                <w:highlight w:val="green"/>
              </w:rPr>
              <w:t>Pages that SMS Content list separate,</w:t>
            </w:r>
          </w:p>
          <w:p w:rsidR="00E23645" w:rsidRPr="00FB4A66" w:rsidRDefault="00276531">
            <w:pPr>
              <w:jc w:val="left"/>
              <w:rPr>
                <w:highlight w:val="green"/>
              </w:rPr>
            </w:pPr>
            <w:r w:rsidRPr="00FB4A66">
              <w:rPr>
                <w:highlight w:val="green"/>
              </w:rPr>
              <w:t>0: return allSMS content.</w:t>
            </w:r>
          </w:p>
          <w:p w:rsidR="00E23645" w:rsidRPr="00FB4A66" w:rsidRDefault="00276531">
            <w:pPr>
              <w:jc w:val="left"/>
              <w:rPr>
                <w:highlight w:val="green"/>
              </w:rPr>
            </w:pPr>
            <w:r w:rsidRPr="00FB4A66">
              <w:rPr>
                <w:highlight w:val="green"/>
              </w:rPr>
              <w:t>1 : the first page ,every page has 10  SMS content list.</w:t>
            </w:r>
          </w:p>
          <w:p w:rsidR="00E23645" w:rsidRDefault="00276531">
            <w:pPr>
              <w:jc w:val="left"/>
            </w:pPr>
            <w:r w:rsidRPr="00FB4A66">
              <w:rPr>
                <w:highlight w:val="green"/>
              </w:rPr>
              <w:t>2…..</w:t>
            </w:r>
          </w:p>
        </w:tc>
      </w:tr>
      <w:tr w:rsidR="00FB4A66" w:rsidTr="00FB4A66">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pPr>
              <w:jc w:val="left"/>
            </w:pPr>
            <w:r w:rsidRPr="00FB4A66">
              <w:rPr>
                <w:highlight w:val="red"/>
              </w:rPr>
              <w:t>PhoneNumber</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pPr>
              <w:jc w:val="left"/>
            </w:pP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pPr>
              <w:jc w:val="left"/>
            </w:pP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tc>
      </w:tr>
      <w:tr w:rsidR="00FB4A66" w:rsidTr="00FB4A66">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pPr>
              <w:jc w:val="left"/>
            </w:pPr>
            <w:r w:rsidRPr="00FB4A66">
              <w:rPr>
                <w:highlight w:val="red"/>
              </w:rPr>
              <w:t>ReportStatus</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pPr>
              <w:jc w:val="left"/>
            </w:pP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pPr>
              <w:jc w:val="left"/>
            </w:pP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tc>
      </w:tr>
      <w:tr w:rsidR="00FB4A66" w:rsidTr="00FB4A66">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SMSContent</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String</w:t>
            </w: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Yes</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The all content of the SMS.</w:t>
            </w:r>
          </w:p>
        </w:tc>
      </w:tr>
      <w:tr w:rsidR="00FB4A66" w:rsidTr="00D970C4">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SMSId</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Integer</w:t>
            </w: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 xml:space="preserve">Yes </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The single SMS id.</w:t>
            </w:r>
          </w:p>
        </w:tc>
      </w:tr>
      <w:tr w:rsidR="00FB4A66" w:rsidTr="00D970C4">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SMSTime</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String</w:t>
            </w: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Yes</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The single SMS time.</w:t>
            </w:r>
          </w:p>
          <w:p w:rsidR="00FB4A66" w:rsidRPr="00FB4A66" w:rsidRDefault="00FB4A66" w:rsidP="00D970C4">
            <w:pPr>
              <w:jc w:val="left"/>
              <w:rPr>
                <w:highlight w:val="green"/>
              </w:rPr>
            </w:pPr>
            <w:r w:rsidRPr="00FB4A66">
              <w:rPr>
                <w:highlight w:val="green"/>
              </w:rPr>
              <w:t>format: YYYY-MM-DDhh:mm:ss</w:t>
            </w:r>
          </w:p>
        </w:tc>
      </w:tr>
      <w:tr w:rsidR="00FB4A66" w:rsidTr="00D970C4">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SMSType</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Integer</w:t>
            </w: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jc w:val="left"/>
              <w:rPr>
                <w:highlight w:val="green"/>
              </w:rPr>
            </w:pPr>
            <w:r w:rsidRPr="00FB4A66">
              <w:rPr>
                <w:highlight w:val="green"/>
              </w:rPr>
              <w:t>Yes</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Pr="00FB4A66" w:rsidRDefault="00FB4A66" w:rsidP="00D970C4">
            <w:pPr>
              <w:rPr>
                <w:highlight w:val="green"/>
              </w:rPr>
            </w:pPr>
            <w:r w:rsidRPr="00FB4A66">
              <w:rPr>
                <w:highlight w:val="green"/>
              </w:rPr>
              <w:t>0 : read</w:t>
            </w:r>
          </w:p>
          <w:p w:rsidR="00FB4A66" w:rsidRPr="00FB4A66" w:rsidRDefault="00FB4A66" w:rsidP="00D970C4">
            <w:pPr>
              <w:rPr>
                <w:highlight w:val="green"/>
              </w:rPr>
            </w:pPr>
            <w:r w:rsidRPr="00FB4A66">
              <w:rPr>
                <w:highlight w:val="green"/>
              </w:rPr>
              <w:t>1 : unread</w:t>
            </w:r>
          </w:p>
          <w:p w:rsidR="00FB4A66" w:rsidRPr="00FB4A66" w:rsidRDefault="00FB4A66" w:rsidP="00D970C4">
            <w:pPr>
              <w:rPr>
                <w:highlight w:val="green"/>
              </w:rPr>
            </w:pPr>
            <w:r w:rsidRPr="00FB4A66">
              <w:rPr>
                <w:highlight w:val="green"/>
              </w:rPr>
              <w:t>2 : sent</w:t>
            </w:r>
          </w:p>
          <w:p w:rsidR="00FB4A66" w:rsidRPr="00FB4A66" w:rsidRDefault="00FB4A66" w:rsidP="00D970C4">
            <w:pPr>
              <w:rPr>
                <w:highlight w:val="green"/>
              </w:rPr>
            </w:pPr>
            <w:r w:rsidRPr="00FB4A66">
              <w:rPr>
                <w:highlight w:val="green"/>
              </w:rPr>
              <w:t>3 : sent failed</w:t>
            </w:r>
          </w:p>
          <w:p w:rsidR="00FB4A66" w:rsidRPr="00FB4A66" w:rsidRDefault="00FB4A66" w:rsidP="00D970C4">
            <w:pPr>
              <w:rPr>
                <w:highlight w:val="green"/>
              </w:rPr>
            </w:pPr>
            <w:r w:rsidRPr="00FB4A66">
              <w:rPr>
                <w:highlight w:val="green"/>
              </w:rPr>
              <w:t>4 : report</w:t>
            </w:r>
          </w:p>
          <w:p w:rsidR="00FB4A66" w:rsidRPr="00FB4A66" w:rsidRDefault="00FB4A66" w:rsidP="00D970C4">
            <w:pPr>
              <w:rPr>
                <w:highlight w:val="green"/>
              </w:rPr>
            </w:pPr>
            <w:r w:rsidRPr="00FB4A66">
              <w:rPr>
                <w:highlight w:val="green"/>
              </w:rPr>
              <w:t>5 : flash</w:t>
            </w:r>
          </w:p>
          <w:p w:rsidR="00FB4A66" w:rsidRPr="00FB4A66" w:rsidRDefault="00FB4A66" w:rsidP="00D970C4">
            <w:pPr>
              <w:rPr>
                <w:highlight w:val="green"/>
              </w:rPr>
            </w:pPr>
            <w:r w:rsidRPr="00FB4A66">
              <w:rPr>
                <w:highlight w:val="green"/>
              </w:rPr>
              <w:t>6: draft</w:t>
            </w:r>
          </w:p>
        </w:tc>
      </w:tr>
      <w:tr w:rsidR="00FB4A66" w:rsidTr="00D970C4">
        <w:trPr>
          <w:trHeight w:val="791"/>
        </w:trPr>
        <w:tc>
          <w:tcPr>
            <w:tcW w:w="26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rsidP="00D970C4">
            <w:pPr>
              <w:jc w:val="left"/>
            </w:pPr>
            <w:r w:rsidRPr="00FB4A66">
              <w:rPr>
                <w:highlight w:val="red"/>
              </w:rPr>
              <w:t>TotalPageCount</w:t>
            </w:r>
          </w:p>
        </w:tc>
        <w:tc>
          <w:tcPr>
            <w:tcW w:w="11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rsidP="00D970C4">
            <w:pPr>
              <w:jc w:val="left"/>
            </w:pPr>
          </w:p>
        </w:tc>
        <w:tc>
          <w:tcPr>
            <w:tcW w:w="22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rsidP="00D970C4">
            <w:pPr>
              <w:jc w:val="left"/>
            </w:pP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B4A66" w:rsidRDefault="00FB4A66" w:rsidP="00D970C4"/>
        </w:tc>
      </w:tr>
    </w:tbl>
    <w:p w:rsidR="00E23645" w:rsidRDefault="00E23645"/>
    <w:p w:rsidR="00E23645" w:rsidRPr="00FB4A66" w:rsidRDefault="00276531">
      <w:pPr>
        <w:pStyle w:val="4"/>
        <w:numPr>
          <w:ilvl w:val="3"/>
          <w:numId w:val="1"/>
        </w:numPr>
        <w:rPr>
          <w:highlight w:val="green"/>
        </w:rPr>
      </w:pPr>
      <w:bookmarkStart w:id="481" w:name="__RefHeading__56630_1585609034"/>
      <w:bookmarkEnd w:id="481"/>
      <w:r w:rsidRPr="00FB4A66">
        <w:rPr>
          <w:highlight w:val="green"/>
        </w:rPr>
        <w:t>Response with error</w:t>
      </w:r>
    </w:p>
    <w:p w:rsidR="00E23645" w:rsidRPr="00FB4A66" w:rsidRDefault="00276531">
      <w:pPr>
        <w:rPr>
          <w:highlight w:val="green"/>
        </w:rPr>
      </w:pPr>
      <w:r w:rsidRPr="00FB4A66">
        <w:rPr>
          <w:highlight w:val="green"/>
        </w:rPr>
        <w:t>{</w:t>
      </w:r>
    </w:p>
    <w:p w:rsidR="00E23645" w:rsidRPr="00FB4A66" w:rsidRDefault="00276531">
      <w:pPr>
        <w:ind w:firstLine="420"/>
        <w:rPr>
          <w:highlight w:val="green"/>
        </w:rPr>
      </w:pPr>
      <w:r w:rsidRPr="00FB4A66">
        <w:rPr>
          <w:highlight w:val="green"/>
        </w:rPr>
        <w:t>"jsonrpc": "2.0",</w:t>
      </w:r>
    </w:p>
    <w:p w:rsidR="00E23645" w:rsidRPr="00FB4A66" w:rsidRDefault="00276531">
      <w:pPr>
        <w:ind w:firstLine="420"/>
        <w:rPr>
          <w:highlight w:val="green"/>
        </w:rPr>
      </w:pPr>
      <w:r w:rsidRPr="00FB4A66">
        <w:rPr>
          <w:highlight w:val="green"/>
        </w:rPr>
        <w:t>"error": {</w:t>
      </w:r>
    </w:p>
    <w:p w:rsidR="00E23645" w:rsidRPr="00FB4A66" w:rsidRDefault="00276531">
      <w:pPr>
        <w:ind w:left="840" w:firstLine="420"/>
        <w:rPr>
          <w:highlight w:val="green"/>
        </w:rPr>
      </w:pPr>
      <w:r w:rsidRPr="00FB4A66">
        <w:rPr>
          <w:highlight w:val="green"/>
        </w:rPr>
        <w:t>"code": "060301",</w:t>
      </w:r>
    </w:p>
    <w:p w:rsidR="00E23645" w:rsidRPr="00FB4A66" w:rsidRDefault="00276531">
      <w:pPr>
        <w:ind w:left="840" w:firstLine="420"/>
        <w:rPr>
          <w:highlight w:val="green"/>
        </w:rPr>
      </w:pPr>
      <w:r w:rsidRPr="00FB4A66">
        <w:rPr>
          <w:highlight w:val="green"/>
        </w:rPr>
        <w:t>"message": "Get SMS contentlist failed."</w:t>
      </w:r>
    </w:p>
    <w:p w:rsidR="00E23645" w:rsidRPr="00FB4A66" w:rsidRDefault="00276531">
      <w:pPr>
        <w:ind w:left="840" w:firstLine="420"/>
        <w:rPr>
          <w:highlight w:val="green"/>
        </w:rPr>
      </w:pPr>
      <w:r w:rsidRPr="00FB4A66">
        <w:rPr>
          <w:highlight w:val="green"/>
        </w:rPr>
        <w:t xml:space="preserve">}, </w:t>
      </w:r>
    </w:p>
    <w:p w:rsidR="00E23645" w:rsidRPr="00FB4A66" w:rsidRDefault="00276531">
      <w:pPr>
        <w:ind w:firstLine="420"/>
        <w:rPr>
          <w:highlight w:val="green"/>
        </w:rPr>
      </w:pPr>
      <w:r w:rsidRPr="00FB4A66">
        <w:rPr>
          <w:highlight w:val="green"/>
        </w:rPr>
        <w:t>"id": "6.3"</w:t>
      </w:r>
    </w:p>
    <w:p w:rsidR="00E23645" w:rsidRPr="00FB4A66" w:rsidRDefault="00276531">
      <w:pPr>
        <w:rPr>
          <w:highlight w:val="green"/>
        </w:rPr>
      </w:pPr>
      <w:r w:rsidRPr="00FB4A66">
        <w:rPr>
          <w:highlight w:val="green"/>
        </w:rPr>
        <w:t>}</w:t>
      </w:r>
    </w:p>
    <w:p w:rsidR="00E23645" w:rsidRPr="00FB4A66"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FB4A66">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pStyle w:val="TextBody"/>
              <w:widowControl w:val="0"/>
              <w:rPr>
                <w:rFonts w:ascii="Times New Roman" w:hAnsi="Times New Roman"/>
                <w:highlight w:val="green"/>
                <w:lang w:val="en-US" w:eastAsia="zh-CN"/>
              </w:rPr>
            </w:pPr>
            <w:r w:rsidRPr="00FB4A66">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pStyle w:val="TextBody"/>
              <w:widowControl w:val="0"/>
              <w:rPr>
                <w:rFonts w:ascii="Times New Roman" w:hAnsi="Times New Roman"/>
                <w:highlight w:val="green"/>
                <w:lang w:val="en-US" w:eastAsia="zh-CN"/>
              </w:rPr>
            </w:pPr>
            <w:r w:rsidRPr="00FB4A66">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pStyle w:val="TextBody"/>
              <w:widowControl w:val="0"/>
              <w:rPr>
                <w:rFonts w:ascii="Times New Roman" w:hAnsi="Times New Roman"/>
                <w:highlight w:val="green"/>
                <w:lang w:val="en-US" w:eastAsia="zh-CN"/>
              </w:rPr>
            </w:pPr>
            <w:r w:rsidRPr="00FB4A66">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rPr>
                <w:szCs w:val="20"/>
                <w:highlight w:val="green"/>
              </w:rPr>
            </w:pPr>
            <w:r w:rsidRPr="00FB4A66">
              <w:rPr>
                <w:szCs w:val="20"/>
                <w:highlight w:val="green"/>
              </w:rPr>
              <w:t>060301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FB4A66" w:rsidRDefault="00276531">
            <w:pPr>
              <w:rPr>
                <w:szCs w:val="20"/>
                <w:highlight w:val="green"/>
              </w:rPr>
            </w:pPr>
            <w:r w:rsidRPr="00FB4A66">
              <w:rPr>
                <w:szCs w:val="20"/>
                <w:highlight w:val="green"/>
              </w:rPr>
              <w:t>Get SMS content list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FB4A66">
              <w:rPr>
                <w:szCs w:val="20"/>
                <w:highlight w:val="green"/>
              </w:rPr>
              <w:t>Get SMS content list failed.</w:t>
            </w:r>
          </w:p>
        </w:tc>
      </w:tr>
    </w:tbl>
    <w:p w:rsidR="00E23645" w:rsidRDefault="00E23645"/>
    <w:p w:rsidR="00E23645" w:rsidRPr="007A5704" w:rsidRDefault="00276531">
      <w:pPr>
        <w:pStyle w:val="3"/>
        <w:numPr>
          <w:ilvl w:val="2"/>
          <w:numId w:val="1"/>
        </w:numPr>
        <w:ind w:left="964" w:right="210"/>
        <w:rPr>
          <w:highlight w:val="green"/>
        </w:rPr>
      </w:pPr>
      <w:bookmarkStart w:id="482" w:name="__RefHeading__56632_1585609034"/>
      <w:bookmarkStart w:id="483" w:name="_Toc422502825"/>
      <w:bookmarkStart w:id="484" w:name="_Toc401747859"/>
      <w:bookmarkStart w:id="485" w:name="_Toc392062444"/>
      <w:bookmarkStart w:id="486" w:name="_Toc470684660"/>
      <w:bookmarkEnd w:id="482"/>
      <w:r w:rsidRPr="007A5704">
        <w:rPr>
          <w:highlight w:val="green"/>
        </w:rPr>
        <w:lastRenderedPageBreak/>
        <w:t>GetSMS</w:t>
      </w:r>
      <w:bookmarkEnd w:id="483"/>
      <w:bookmarkEnd w:id="484"/>
      <w:bookmarkEnd w:id="485"/>
      <w:r w:rsidRPr="007A5704">
        <w:rPr>
          <w:highlight w:val="green"/>
        </w:rPr>
        <w:t>StorageState</w:t>
      </w:r>
      <w:bookmarkEnd w:id="486"/>
    </w:p>
    <w:p w:rsidR="00E23645" w:rsidRPr="007A5704" w:rsidRDefault="00276531">
      <w:pPr>
        <w:rPr>
          <w:highlight w:val="green"/>
        </w:rPr>
      </w:pPr>
      <w:r w:rsidRPr="007A5704">
        <w:rPr>
          <w:highlight w:val="green"/>
        </w:rPr>
        <w:t>Apps need this api.</w:t>
      </w:r>
    </w:p>
    <w:p w:rsidR="00E23645" w:rsidRPr="007A5704" w:rsidRDefault="00276531">
      <w:pPr>
        <w:pStyle w:val="4"/>
        <w:numPr>
          <w:ilvl w:val="3"/>
          <w:numId w:val="1"/>
        </w:numPr>
        <w:rPr>
          <w:highlight w:val="green"/>
        </w:rPr>
      </w:pPr>
      <w:bookmarkStart w:id="487" w:name="__RefHeading__56634_1585609034"/>
      <w:bookmarkEnd w:id="487"/>
      <w:r w:rsidRPr="007A5704">
        <w:rPr>
          <w:highlight w:val="green"/>
        </w:rPr>
        <w:t>Request</w:t>
      </w:r>
    </w:p>
    <w:p w:rsidR="00E23645" w:rsidRPr="007A5704" w:rsidRDefault="00276531">
      <w:pPr>
        <w:rPr>
          <w:highlight w:val="green"/>
        </w:rPr>
      </w:pPr>
      <w:r w:rsidRPr="007A5704">
        <w:rPr>
          <w:highlight w:val="green"/>
        </w:rPr>
        <w:t>{</w:t>
      </w:r>
    </w:p>
    <w:p w:rsidR="00E23645" w:rsidRPr="007A5704" w:rsidRDefault="00276531">
      <w:pPr>
        <w:ind w:left="420"/>
        <w:rPr>
          <w:highlight w:val="green"/>
        </w:rPr>
      </w:pPr>
      <w:r w:rsidRPr="007A5704">
        <w:rPr>
          <w:highlight w:val="green"/>
        </w:rPr>
        <w:t xml:space="preserve">"jsonrpc": "2.0", </w:t>
      </w:r>
    </w:p>
    <w:p w:rsidR="00E23645" w:rsidRPr="007A5704" w:rsidRDefault="00276531">
      <w:pPr>
        <w:ind w:left="420"/>
        <w:rPr>
          <w:highlight w:val="green"/>
        </w:rPr>
      </w:pPr>
      <w:r w:rsidRPr="007A5704">
        <w:rPr>
          <w:highlight w:val="green"/>
        </w:rPr>
        <w:t>"method": "GetSMSStorageState",</w:t>
      </w:r>
    </w:p>
    <w:p w:rsidR="00E23645" w:rsidRPr="007A5704" w:rsidRDefault="00276531">
      <w:pPr>
        <w:ind w:left="420"/>
        <w:rPr>
          <w:highlight w:val="green"/>
        </w:rPr>
      </w:pPr>
      <w:r w:rsidRPr="007A5704">
        <w:rPr>
          <w:highlight w:val="green"/>
        </w:rPr>
        <w:t>"params":{},</w:t>
      </w:r>
    </w:p>
    <w:p w:rsidR="00E23645" w:rsidRPr="007A5704" w:rsidRDefault="00276531">
      <w:pPr>
        <w:ind w:left="420"/>
        <w:rPr>
          <w:highlight w:val="green"/>
        </w:rPr>
      </w:pPr>
      <w:r w:rsidRPr="007A5704">
        <w:rPr>
          <w:highlight w:val="green"/>
        </w:rPr>
        <w:t>"id": "6.4"</w:t>
      </w:r>
    </w:p>
    <w:p w:rsidR="00E23645" w:rsidRPr="007A5704" w:rsidRDefault="00276531">
      <w:pPr>
        <w:rPr>
          <w:highlight w:val="green"/>
        </w:rPr>
      </w:pPr>
      <w:r w:rsidRPr="007A5704">
        <w:rPr>
          <w:highlight w:val="green"/>
        </w:rPr>
        <w:t>}</w:t>
      </w:r>
    </w:p>
    <w:p w:rsidR="00E23645" w:rsidRPr="007A5704" w:rsidRDefault="00276531">
      <w:pPr>
        <w:pStyle w:val="4"/>
        <w:numPr>
          <w:ilvl w:val="3"/>
          <w:numId w:val="1"/>
        </w:numPr>
        <w:rPr>
          <w:highlight w:val="green"/>
        </w:rPr>
      </w:pPr>
      <w:bookmarkStart w:id="488" w:name="__RefHeading__56636_1585609034"/>
      <w:bookmarkEnd w:id="488"/>
      <w:r w:rsidRPr="007A5704">
        <w:rPr>
          <w:highlight w:val="green"/>
        </w:rPr>
        <w:t>Response</w:t>
      </w:r>
    </w:p>
    <w:p w:rsidR="00E23645" w:rsidRPr="007A5704" w:rsidRDefault="00276531">
      <w:pPr>
        <w:rPr>
          <w:highlight w:val="green"/>
        </w:rPr>
      </w:pPr>
      <w:r w:rsidRPr="007A5704">
        <w:rPr>
          <w:highlight w:val="green"/>
        </w:rPr>
        <w:t>{</w:t>
      </w:r>
    </w:p>
    <w:p w:rsidR="00E23645" w:rsidRPr="007A5704" w:rsidRDefault="00276531">
      <w:pPr>
        <w:ind w:left="420"/>
        <w:rPr>
          <w:highlight w:val="green"/>
        </w:rPr>
      </w:pPr>
      <w:r w:rsidRPr="007A5704">
        <w:rPr>
          <w:highlight w:val="green"/>
        </w:rPr>
        <w:t xml:space="preserve">"jsonrpc": "2.0", </w:t>
      </w:r>
    </w:p>
    <w:p w:rsidR="00E23645" w:rsidRPr="007A5704" w:rsidRDefault="00276531">
      <w:pPr>
        <w:ind w:left="420"/>
        <w:rPr>
          <w:highlight w:val="green"/>
        </w:rPr>
      </w:pPr>
      <w:r w:rsidRPr="007A5704">
        <w:rPr>
          <w:highlight w:val="green"/>
        </w:rPr>
        <w:t>"result":</w:t>
      </w:r>
    </w:p>
    <w:p w:rsidR="00E23645" w:rsidRPr="007A5704" w:rsidRDefault="00276531">
      <w:pPr>
        <w:ind w:left="420"/>
        <w:rPr>
          <w:highlight w:val="green"/>
        </w:rPr>
      </w:pPr>
      <w:r w:rsidRPr="007A5704">
        <w:rPr>
          <w:highlight w:val="green"/>
        </w:rPr>
        <w:t>{</w:t>
      </w:r>
    </w:p>
    <w:p w:rsidR="007A5704" w:rsidRPr="007A5704" w:rsidRDefault="007A5704" w:rsidP="007A5704">
      <w:pPr>
        <w:ind w:left="1260"/>
        <w:rPr>
          <w:highlight w:val="green"/>
        </w:rPr>
      </w:pPr>
      <w:r w:rsidRPr="007A5704">
        <w:rPr>
          <w:highlight w:val="green"/>
        </w:rPr>
        <w:t>"LeftCount": 20</w:t>
      </w:r>
      <w:r w:rsidRPr="007A5704">
        <w:rPr>
          <w:rFonts w:hint="eastAsia"/>
          <w:highlight w:val="green"/>
        </w:rPr>
        <w:t>,</w:t>
      </w:r>
    </w:p>
    <w:p w:rsidR="007A5704" w:rsidRPr="007A5704" w:rsidRDefault="007A5704" w:rsidP="007A5704">
      <w:pPr>
        <w:ind w:left="1260"/>
        <w:rPr>
          <w:highlight w:val="green"/>
        </w:rPr>
      </w:pPr>
      <w:r w:rsidRPr="007A5704">
        <w:rPr>
          <w:highlight w:val="green"/>
        </w:rPr>
        <w:t xml:space="preserve">"MaxCount":100, </w:t>
      </w:r>
    </w:p>
    <w:p w:rsidR="00E23645" w:rsidRPr="007A5704" w:rsidRDefault="00276531">
      <w:pPr>
        <w:ind w:left="1260"/>
        <w:rPr>
          <w:highlight w:val="green"/>
        </w:rPr>
      </w:pPr>
      <w:r w:rsidRPr="007A5704">
        <w:rPr>
          <w:highlight w:val="green"/>
        </w:rPr>
        <w:t>"TUseCount": 50,</w:t>
      </w:r>
    </w:p>
    <w:p w:rsidR="007A5704" w:rsidRPr="007A5704" w:rsidRDefault="007A5704">
      <w:pPr>
        <w:ind w:left="1260"/>
        <w:rPr>
          <w:highlight w:val="green"/>
        </w:rPr>
      </w:pPr>
      <w:r w:rsidRPr="007A5704">
        <w:rPr>
          <w:highlight w:val="green"/>
        </w:rPr>
        <w:t>"UnreadReport": 1</w:t>
      </w:r>
      <w:r w:rsidRPr="007A5704">
        <w:rPr>
          <w:rFonts w:hint="eastAsia"/>
          <w:highlight w:val="green"/>
        </w:rPr>
        <w:t>,</w:t>
      </w:r>
      <w:r w:rsidRPr="007A5704">
        <w:rPr>
          <w:highlight w:val="green"/>
        </w:rPr>
        <w:t xml:space="preserve"> </w:t>
      </w:r>
    </w:p>
    <w:p w:rsidR="00E23645" w:rsidRPr="007A5704" w:rsidRDefault="00276531">
      <w:pPr>
        <w:ind w:left="1260"/>
        <w:rPr>
          <w:highlight w:val="green"/>
        </w:rPr>
      </w:pPr>
      <w:r w:rsidRPr="007A5704">
        <w:rPr>
          <w:highlight w:val="green"/>
        </w:rPr>
        <w:t>"UnreadSMSCount": 20</w:t>
      </w:r>
    </w:p>
    <w:p w:rsidR="00E23645" w:rsidRPr="007A5704" w:rsidRDefault="00276531">
      <w:pPr>
        <w:ind w:left="420"/>
        <w:rPr>
          <w:highlight w:val="green"/>
        </w:rPr>
      </w:pPr>
      <w:r w:rsidRPr="007A5704">
        <w:rPr>
          <w:highlight w:val="green"/>
        </w:rPr>
        <w:t>},</w:t>
      </w:r>
    </w:p>
    <w:p w:rsidR="00E23645" w:rsidRPr="007A5704" w:rsidRDefault="00276531">
      <w:pPr>
        <w:ind w:left="420"/>
        <w:rPr>
          <w:highlight w:val="green"/>
        </w:rPr>
      </w:pPr>
      <w:r w:rsidRPr="007A5704">
        <w:rPr>
          <w:highlight w:val="green"/>
        </w:rPr>
        <w:t>"id": "6.4"</w:t>
      </w:r>
    </w:p>
    <w:p w:rsidR="00E23645" w:rsidRPr="007A5704" w:rsidRDefault="00276531">
      <w:pPr>
        <w:rPr>
          <w:highlight w:val="green"/>
        </w:rPr>
      </w:pPr>
      <w:r w:rsidRPr="007A5704">
        <w:rPr>
          <w:highlight w:val="green"/>
        </w:rPr>
        <w:t>}</w:t>
      </w:r>
    </w:p>
    <w:p w:rsidR="00E23645" w:rsidRPr="007A5704" w:rsidRDefault="00276531" w:rsidP="008D3AD3">
      <w:pPr>
        <w:pStyle w:val="4"/>
        <w:numPr>
          <w:ilvl w:val="0"/>
          <w:numId w:val="40"/>
        </w:numPr>
        <w:ind w:left="864"/>
        <w:rPr>
          <w:highlight w:val="green"/>
        </w:rPr>
      </w:pPr>
      <w:bookmarkStart w:id="489" w:name="__RefHeading__56638_1585609034"/>
      <w:bookmarkEnd w:id="489"/>
      <w:r w:rsidRPr="007A570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51"/>
        <w:gridCol w:w="1892"/>
        <w:gridCol w:w="2239"/>
        <w:gridCol w:w="3204"/>
      </w:tblGrid>
      <w:tr w:rsidR="00E23645" w:rsidRPr="007A5704" w:rsidTr="007A5704">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jc w:val="both"/>
              <w:rPr>
                <w:b/>
                <w:sz w:val="22"/>
                <w:highlight w:val="green"/>
                <w:lang w:val="en-GB"/>
              </w:rPr>
            </w:pPr>
            <w:r w:rsidRPr="007A5704">
              <w:rPr>
                <w:b/>
                <w:sz w:val="22"/>
                <w:highlight w:val="green"/>
                <w:lang w:val="en-GB"/>
              </w:rPr>
              <w:t>Field</w:t>
            </w:r>
          </w:p>
        </w:tc>
        <w:tc>
          <w:tcPr>
            <w:tcW w:w="18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jc w:val="both"/>
              <w:rPr>
                <w:b/>
                <w:sz w:val="22"/>
                <w:highlight w:val="green"/>
                <w:lang w:val="en-GB"/>
              </w:rPr>
            </w:pPr>
            <w:r w:rsidRPr="007A5704">
              <w:rPr>
                <w:b/>
                <w:sz w:val="22"/>
                <w:highlight w:val="green"/>
                <w:lang w:val="en-GB"/>
              </w:rPr>
              <w:t>Type</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jc w:val="both"/>
              <w:rPr>
                <w:b/>
                <w:sz w:val="22"/>
                <w:highlight w:val="green"/>
                <w:lang w:val="en-GB"/>
              </w:rPr>
            </w:pPr>
            <w:r w:rsidRPr="007A5704">
              <w:rPr>
                <w:b/>
                <w:sz w:val="22"/>
                <w:highlight w:val="green"/>
                <w:lang w:val="en-GB"/>
              </w:rPr>
              <w:t>Changable</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rPr>
                <w:b/>
                <w:sz w:val="22"/>
                <w:highlight w:val="green"/>
                <w:lang w:val="en-GB"/>
              </w:rPr>
            </w:pPr>
            <w:r w:rsidRPr="007A5704">
              <w:rPr>
                <w:b/>
                <w:sz w:val="22"/>
                <w:highlight w:val="green"/>
                <w:lang w:val="en-GB"/>
              </w:rPr>
              <w:t>Description</w:t>
            </w:r>
          </w:p>
        </w:tc>
      </w:tr>
      <w:tr w:rsidR="007A5704" w:rsidRPr="007A5704" w:rsidTr="007A5704">
        <w:trPr>
          <w:trHeight w:val="521"/>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LeftCount</w:t>
            </w:r>
          </w:p>
        </w:tc>
        <w:tc>
          <w:tcPr>
            <w:tcW w:w="18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Integer</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Yes</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The left space that store the SMS</w:t>
            </w:r>
          </w:p>
        </w:tc>
      </w:tr>
      <w:tr w:rsidR="00E23645" w:rsidRPr="007A5704" w:rsidTr="007A5704">
        <w:trPr>
          <w:trHeight w:val="696"/>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MaxCount</w:t>
            </w:r>
          </w:p>
        </w:tc>
        <w:tc>
          <w:tcPr>
            <w:tcW w:w="18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Integer</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Yes</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The current max space (SMS Count) that store the SMS.</w:t>
            </w:r>
          </w:p>
        </w:tc>
      </w:tr>
      <w:tr w:rsidR="00E23645" w:rsidRPr="007A5704" w:rsidTr="007A5704">
        <w:trPr>
          <w:trHeight w:val="521"/>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TUseCount</w:t>
            </w:r>
          </w:p>
        </w:tc>
        <w:tc>
          <w:tcPr>
            <w:tcW w:w="18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Integer</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Yes</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Current store SMS total count.</w:t>
            </w:r>
          </w:p>
        </w:tc>
      </w:tr>
      <w:tr w:rsidR="007A5704" w:rsidRPr="007A5704" w:rsidTr="00E443BE">
        <w:trPr>
          <w:trHeight w:val="521"/>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UnreadReport</w:t>
            </w:r>
          </w:p>
        </w:tc>
        <w:tc>
          <w:tcPr>
            <w:tcW w:w="18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Integer</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Yes</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A5704" w:rsidRPr="007A5704" w:rsidRDefault="007A5704" w:rsidP="00E443BE">
            <w:pPr>
              <w:jc w:val="left"/>
              <w:rPr>
                <w:highlight w:val="green"/>
              </w:rPr>
            </w:pPr>
            <w:r w:rsidRPr="007A5704">
              <w:rPr>
                <w:highlight w:val="green"/>
              </w:rPr>
              <w:t>0</w:t>
            </w:r>
            <w:r w:rsidRPr="007A5704">
              <w:rPr>
                <w:highlight w:val="green"/>
              </w:rPr>
              <w:t>：</w:t>
            </w:r>
            <w:r w:rsidRPr="007A5704">
              <w:rPr>
                <w:highlight w:val="green"/>
              </w:rPr>
              <w:t xml:space="preserve"> no new status report </w:t>
            </w:r>
          </w:p>
          <w:p w:rsidR="007A5704" w:rsidRPr="007A5704" w:rsidRDefault="007A5704" w:rsidP="00E443BE">
            <w:pPr>
              <w:jc w:val="left"/>
              <w:rPr>
                <w:highlight w:val="green"/>
              </w:rPr>
            </w:pPr>
            <w:r w:rsidRPr="007A5704">
              <w:rPr>
                <w:highlight w:val="green"/>
              </w:rPr>
              <w:t>1</w:t>
            </w:r>
            <w:r w:rsidRPr="007A5704">
              <w:rPr>
                <w:highlight w:val="green"/>
              </w:rPr>
              <w:t>：</w:t>
            </w:r>
            <w:r w:rsidRPr="007A5704">
              <w:rPr>
                <w:highlight w:val="green"/>
              </w:rPr>
              <w:t xml:space="preserve"> exit new status report</w:t>
            </w:r>
          </w:p>
        </w:tc>
      </w:tr>
      <w:tr w:rsidR="00E23645" w:rsidRPr="007A5704" w:rsidTr="007A5704">
        <w:trPr>
          <w:trHeight w:val="521"/>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UnreadSMSCount</w:t>
            </w:r>
          </w:p>
        </w:tc>
        <w:tc>
          <w:tcPr>
            <w:tcW w:w="18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Integer</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Yes</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 xml:space="preserve">Current store unread SMS count. </w:t>
            </w:r>
          </w:p>
        </w:tc>
      </w:tr>
    </w:tbl>
    <w:p w:rsidR="00E23645" w:rsidRPr="007A5704" w:rsidRDefault="00E23645">
      <w:pPr>
        <w:rPr>
          <w:highlight w:val="green"/>
          <w:lang w:val="en-GB"/>
        </w:rPr>
      </w:pPr>
    </w:p>
    <w:p w:rsidR="00E23645" w:rsidRPr="007A5704" w:rsidRDefault="00276531">
      <w:pPr>
        <w:pStyle w:val="4"/>
        <w:numPr>
          <w:ilvl w:val="3"/>
          <w:numId w:val="1"/>
        </w:numPr>
        <w:rPr>
          <w:highlight w:val="green"/>
        </w:rPr>
      </w:pPr>
      <w:bookmarkStart w:id="490" w:name="__RefHeading__56640_1585609034"/>
      <w:bookmarkEnd w:id="490"/>
      <w:r w:rsidRPr="007A5704">
        <w:rPr>
          <w:highlight w:val="green"/>
        </w:rPr>
        <w:t>Response with error</w:t>
      </w:r>
    </w:p>
    <w:p w:rsidR="00E23645" w:rsidRPr="007A5704" w:rsidRDefault="00276531">
      <w:pPr>
        <w:rPr>
          <w:highlight w:val="green"/>
        </w:rPr>
      </w:pPr>
      <w:r w:rsidRPr="007A5704">
        <w:rPr>
          <w:highlight w:val="green"/>
        </w:rPr>
        <w:t>{</w:t>
      </w:r>
    </w:p>
    <w:p w:rsidR="00E23645" w:rsidRPr="007A5704" w:rsidRDefault="00276531">
      <w:pPr>
        <w:ind w:firstLine="420"/>
        <w:rPr>
          <w:highlight w:val="green"/>
        </w:rPr>
      </w:pPr>
      <w:r w:rsidRPr="007A5704">
        <w:rPr>
          <w:highlight w:val="green"/>
        </w:rPr>
        <w:t>"jsonrpc": "2.0",</w:t>
      </w:r>
    </w:p>
    <w:p w:rsidR="00E23645" w:rsidRPr="007A5704" w:rsidRDefault="00276531">
      <w:pPr>
        <w:ind w:firstLine="420"/>
        <w:rPr>
          <w:highlight w:val="green"/>
        </w:rPr>
      </w:pPr>
      <w:r w:rsidRPr="007A5704">
        <w:rPr>
          <w:highlight w:val="green"/>
        </w:rPr>
        <w:t>"error": {</w:t>
      </w:r>
    </w:p>
    <w:p w:rsidR="00E23645" w:rsidRPr="007A5704" w:rsidRDefault="00276531">
      <w:pPr>
        <w:ind w:left="840" w:firstLine="420"/>
        <w:rPr>
          <w:highlight w:val="green"/>
        </w:rPr>
      </w:pPr>
      <w:r w:rsidRPr="007A5704">
        <w:rPr>
          <w:highlight w:val="green"/>
        </w:rPr>
        <w:t>"code": "060401",</w:t>
      </w:r>
    </w:p>
    <w:p w:rsidR="00E23645" w:rsidRPr="007A5704" w:rsidRDefault="00276531">
      <w:pPr>
        <w:ind w:left="840" w:firstLine="420"/>
        <w:rPr>
          <w:highlight w:val="green"/>
        </w:rPr>
      </w:pPr>
      <w:r w:rsidRPr="007A5704">
        <w:rPr>
          <w:highlight w:val="green"/>
        </w:rPr>
        <w:lastRenderedPageBreak/>
        <w:t>"message": " Get SMS Storage statefailed. "</w:t>
      </w:r>
    </w:p>
    <w:p w:rsidR="00E23645" w:rsidRPr="007A5704" w:rsidRDefault="00276531">
      <w:pPr>
        <w:ind w:left="840" w:firstLine="420"/>
        <w:rPr>
          <w:highlight w:val="green"/>
        </w:rPr>
      </w:pPr>
      <w:r w:rsidRPr="007A5704">
        <w:rPr>
          <w:highlight w:val="green"/>
        </w:rPr>
        <w:t xml:space="preserve">}, </w:t>
      </w:r>
    </w:p>
    <w:p w:rsidR="00E23645" w:rsidRPr="007A5704" w:rsidRDefault="00276531">
      <w:pPr>
        <w:ind w:firstLine="420"/>
        <w:rPr>
          <w:highlight w:val="green"/>
        </w:rPr>
      </w:pPr>
      <w:r w:rsidRPr="007A5704">
        <w:rPr>
          <w:highlight w:val="green"/>
        </w:rPr>
        <w:t>"id": "6.4"</w:t>
      </w:r>
    </w:p>
    <w:p w:rsidR="00E23645" w:rsidRPr="007A5704" w:rsidRDefault="00276531">
      <w:pPr>
        <w:rPr>
          <w:highlight w:val="green"/>
        </w:rPr>
      </w:pPr>
      <w:r w:rsidRPr="007A5704">
        <w:rPr>
          <w:highlight w:val="green"/>
        </w:rPr>
        <w:t>}</w:t>
      </w:r>
    </w:p>
    <w:p w:rsidR="00E23645" w:rsidRPr="007A5704"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A570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TextBody"/>
              <w:widowControl w:val="0"/>
              <w:rPr>
                <w:rFonts w:ascii="Times New Roman" w:hAnsi="Times New Roman"/>
                <w:highlight w:val="green"/>
                <w:lang w:val="en-US" w:eastAsia="zh-CN"/>
              </w:rPr>
            </w:pPr>
            <w:r w:rsidRPr="007A5704">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TextBody"/>
              <w:widowControl w:val="0"/>
              <w:rPr>
                <w:rFonts w:ascii="Times New Roman" w:hAnsi="Times New Roman"/>
                <w:highlight w:val="green"/>
                <w:lang w:val="en-US" w:eastAsia="zh-CN"/>
              </w:rPr>
            </w:pPr>
            <w:r w:rsidRPr="007A5704">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TextBody"/>
              <w:widowControl w:val="0"/>
              <w:rPr>
                <w:rFonts w:ascii="Times New Roman" w:hAnsi="Times New Roman"/>
                <w:highlight w:val="green"/>
                <w:lang w:val="en-US" w:eastAsia="zh-CN"/>
              </w:rPr>
            </w:pPr>
            <w:r w:rsidRPr="007A5704">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rPr>
                <w:szCs w:val="20"/>
                <w:highlight w:val="green"/>
              </w:rPr>
            </w:pPr>
            <w:r w:rsidRPr="007A5704">
              <w:rPr>
                <w:szCs w:val="20"/>
                <w:highlight w:val="green"/>
              </w:rPr>
              <w:t>060401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rPr>
                <w:szCs w:val="20"/>
                <w:highlight w:val="green"/>
              </w:rPr>
            </w:pPr>
            <w:r w:rsidRPr="007A5704">
              <w:rPr>
                <w:szCs w:val="20"/>
                <w:highlight w:val="green"/>
              </w:rPr>
              <w:t>Get SMSStorage statefailed.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A5704">
              <w:rPr>
                <w:szCs w:val="20"/>
                <w:highlight w:val="green"/>
              </w:rPr>
              <w:t>Get SMS Storage state failed.</w:t>
            </w:r>
          </w:p>
        </w:tc>
      </w:tr>
    </w:tbl>
    <w:p w:rsidR="00E23645" w:rsidRDefault="00E23645"/>
    <w:p w:rsidR="00E23645" w:rsidRPr="007A5704" w:rsidRDefault="00276531">
      <w:pPr>
        <w:pStyle w:val="3"/>
        <w:numPr>
          <w:ilvl w:val="2"/>
          <w:numId w:val="1"/>
        </w:numPr>
        <w:ind w:left="964" w:right="210"/>
        <w:rPr>
          <w:highlight w:val="green"/>
        </w:rPr>
      </w:pPr>
      <w:bookmarkStart w:id="491" w:name="__RefHeading__56642_1585609034"/>
      <w:bookmarkStart w:id="492" w:name="_Toc422502826"/>
      <w:bookmarkStart w:id="493" w:name="_Toc401747860"/>
      <w:bookmarkStart w:id="494" w:name="_Toc470684661"/>
      <w:bookmarkEnd w:id="491"/>
      <w:r w:rsidRPr="007A5704">
        <w:rPr>
          <w:highlight w:val="green"/>
        </w:rPr>
        <w:t>Delete</w:t>
      </w:r>
      <w:bookmarkEnd w:id="492"/>
      <w:bookmarkEnd w:id="493"/>
      <w:r w:rsidRPr="007A5704">
        <w:rPr>
          <w:highlight w:val="green"/>
        </w:rPr>
        <w:t>SMS</w:t>
      </w:r>
      <w:bookmarkEnd w:id="494"/>
    </w:p>
    <w:p w:rsidR="00E23645" w:rsidRPr="007A5704" w:rsidRDefault="00276531">
      <w:pPr>
        <w:pStyle w:val="4"/>
        <w:numPr>
          <w:ilvl w:val="3"/>
          <w:numId w:val="1"/>
        </w:numPr>
        <w:rPr>
          <w:highlight w:val="green"/>
        </w:rPr>
      </w:pPr>
      <w:bookmarkStart w:id="495" w:name="__RefHeading__56644_1585609034"/>
      <w:bookmarkEnd w:id="495"/>
      <w:r w:rsidRPr="007A5704">
        <w:rPr>
          <w:highlight w:val="green"/>
        </w:rPr>
        <w:t>Request</w:t>
      </w:r>
    </w:p>
    <w:p w:rsidR="00E23645" w:rsidRPr="007A5704" w:rsidRDefault="00276531">
      <w:pPr>
        <w:ind w:left="210"/>
        <w:rPr>
          <w:highlight w:val="green"/>
        </w:rPr>
      </w:pPr>
      <w:r w:rsidRPr="007A5704">
        <w:rPr>
          <w:highlight w:val="green"/>
        </w:rPr>
        <w:t>{</w:t>
      </w:r>
    </w:p>
    <w:p w:rsidR="00E23645" w:rsidRPr="007A5704" w:rsidRDefault="00276531">
      <w:pPr>
        <w:ind w:left="420"/>
        <w:rPr>
          <w:highlight w:val="green"/>
        </w:rPr>
      </w:pPr>
      <w:r w:rsidRPr="007A5704">
        <w:rPr>
          <w:highlight w:val="green"/>
        </w:rPr>
        <w:t xml:space="preserve">"jsonrpc": "2.0", </w:t>
      </w:r>
    </w:p>
    <w:p w:rsidR="00E23645" w:rsidRPr="007A5704" w:rsidRDefault="00276531">
      <w:pPr>
        <w:ind w:left="420"/>
        <w:rPr>
          <w:highlight w:val="green"/>
        </w:rPr>
      </w:pPr>
      <w:r w:rsidRPr="007A5704">
        <w:rPr>
          <w:highlight w:val="green"/>
        </w:rPr>
        <w:t>"method": "DeleteSMS",</w:t>
      </w:r>
    </w:p>
    <w:p w:rsidR="00E23645" w:rsidRPr="007A5704" w:rsidRDefault="00276531">
      <w:pPr>
        <w:ind w:left="420"/>
        <w:rPr>
          <w:highlight w:val="green"/>
        </w:rPr>
      </w:pPr>
      <w:r w:rsidRPr="007A5704">
        <w:rPr>
          <w:highlight w:val="green"/>
        </w:rPr>
        <w:t>"params": {</w:t>
      </w:r>
    </w:p>
    <w:p w:rsidR="00E23645" w:rsidRPr="007A5704" w:rsidRDefault="00276531">
      <w:pPr>
        <w:spacing w:line="300" w:lineRule="auto"/>
        <w:ind w:left="960" w:firstLine="525"/>
        <w:jc w:val="left"/>
        <w:rPr>
          <w:highlight w:val="green"/>
        </w:rPr>
      </w:pPr>
      <w:r w:rsidRPr="007A5704">
        <w:rPr>
          <w:highlight w:val="green"/>
        </w:rPr>
        <w:t>"DelFlag":1,</w:t>
      </w:r>
    </w:p>
    <w:p w:rsidR="00E23645" w:rsidRPr="007A5704" w:rsidRDefault="00276531" w:rsidP="007061A4">
      <w:pPr>
        <w:spacing w:line="300" w:lineRule="auto"/>
        <w:ind w:firstLineChars="700" w:firstLine="1470"/>
        <w:jc w:val="left"/>
        <w:rPr>
          <w:highlight w:val="green"/>
        </w:rPr>
      </w:pPr>
      <w:r w:rsidRPr="007A5704">
        <w:rPr>
          <w:highlight w:val="green"/>
        </w:rPr>
        <w:t>"ContactId":1,</w:t>
      </w:r>
    </w:p>
    <w:p w:rsidR="00E23645" w:rsidRPr="007A5704" w:rsidRDefault="00276531" w:rsidP="007061A4">
      <w:pPr>
        <w:spacing w:line="300" w:lineRule="auto"/>
        <w:ind w:firstLineChars="700" w:firstLine="1470"/>
        <w:jc w:val="left"/>
        <w:rPr>
          <w:highlight w:val="green"/>
        </w:rPr>
      </w:pPr>
      <w:r w:rsidRPr="007A5704">
        <w:rPr>
          <w:highlight w:val="green"/>
        </w:rPr>
        <w:t>"SMSId":1</w:t>
      </w:r>
    </w:p>
    <w:p w:rsidR="00E23645" w:rsidRPr="007A5704" w:rsidRDefault="00276531">
      <w:pPr>
        <w:spacing w:line="300" w:lineRule="auto"/>
        <w:ind w:left="960"/>
        <w:jc w:val="left"/>
        <w:rPr>
          <w:highlight w:val="green"/>
        </w:rPr>
      </w:pPr>
      <w:r w:rsidRPr="007A5704">
        <w:rPr>
          <w:highlight w:val="green"/>
        </w:rPr>
        <w:t>},</w:t>
      </w:r>
    </w:p>
    <w:p w:rsidR="00E23645" w:rsidRPr="007A5704" w:rsidRDefault="00276531">
      <w:pPr>
        <w:ind w:left="420"/>
        <w:rPr>
          <w:highlight w:val="green"/>
        </w:rPr>
      </w:pPr>
      <w:r w:rsidRPr="007A5704">
        <w:rPr>
          <w:highlight w:val="green"/>
        </w:rPr>
        <w:t>"id": "6.5"</w:t>
      </w:r>
    </w:p>
    <w:p w:rsidR="00E23645" w:rsidRPr="007A5704" w:rsidRDefault="00276531">
      <w:pPr>
        <w:ind w:firstLine="210"/>
        <w:jc w:val="left"/>
        <w:rPr>
          <w:highlight w:val="green"/>
        </w:rPr>
      </w:pPr>
      <w:r w:rsidRPr="007A5704">
        <w:rPr>
          <w:highlight w:val="green"/>
        </w:rPr>
        <w:t>}</w:t>
      </w:r>
    </w:p>
    <w:p w:rsidR="00E23645" w:rsidRPr="007A5704" w:rsidRDefault="00276531">
      <w:pPr>
        <w:pStyle w:val="4"/>
        <w:numPr>
          <w:ilvl w:val="3"/>
          <w:numId w:val="1"/>
        </w:numPr>
        <w:rPr>
          <w:highlight w:val="green"/>
        </w:rPr>
      </w:pPr>
      <w:bookmarkStart w:id="496" w:name="__RefHeading__56646_1585609034"/>
      <w:bookmarkEnd w:id="496"/>
      <w:r w:rsidRPr="007A5704">
        <w:rPr>
          <w:highlight w:val="green"/>
        </w:rPr>
        <w:t>Response</w:t>
      </w:r>
    </w:p>
    <w:p w:rsidR="00E23645" w:rsidRPr="007A5704" w:rsidRDefault="00276531">
      <w:pPr>
        <w:ind w:left="210"/>
        <w:rPr>
          <w:highlight w:val="green"/>
        </w:rPr>
      </w:pPr>
      <w:r w:rsidRPr="007A5704">
        <w:rPr>
          <w:highlight w:val="green"/>
        </w:rPr>
        <w:t>{</w:t>
      </w:r>
    </w:p>
    <w:p w:rsidR="00E23645" w:rsidRPr="007A5704" w:rsidRDefault="00276531">
      <w:pPr>
        <w:ind w:left="420"/>
        <w:rPr>
          <w:highlight w:val="green"/>
        </w:rPr>
      </w:pPr>
      <w:r w:rsidRPr="007A5704">
        <w:rPr>
          <w:highlight w:val="green"/>
        </w:rPr>
        <w:t xml:space="preserve">"jsonrpc": "2.0", </w:t>
      </w:r>
    </w:p>
    <w:p w:rsidR="00E23645" w:rsidRPr="007A5704" w:rsidRDefault="00276531">
      <w:pPr>
        <w:ind w:left="420"/>
        <w:rPr>
          <w:highlight w:val="green"/>
        </w:rPr>
      </w:pPr>
      <w:r w:rsidRPr="007A5704">
        <w:rPr>
          <w:highlight w:val="green"/>
        </w:rPr>
        <w:t>"result": {},</w:t>
      </w:r>
    </w:p>
    <w:p w:rsidR="00E23645" w:rsidRPr="007A5704" w:rsidRDefault="00276531">
      <w:pPr>
        <w:ind w:left="420"/>
        <w:rPr>
          <w:highlight w:val="green"/>
        </w:rPr>
      </w:pPr>
      <w:r w:rsidRPr="007A5704">
        <w:rPr>
          <w:highlight w:val="green"/>
        </w:rPr>
        <w:t>"id": "6.5"</w:t>
      </w:r>
    </w:p>
    <w:p w:rsidR="00E23645" w:rsidRPr="007A5704" w:rsidRDefault="00276531">
      <w:pPr>
        <w:ind w:firstLine="210"/>
        <w:jc w:val="left"/>
        <w:rPr>
          <w:highlight w:val="green"/>
        </w:rPr>
      </w:pPr>
      <w:r w:rsidRPr="007A5704">
        <w:rPr>
          <w:highlight w:val="green"/>
        </w:rPr>
        <w:t>}</w:t>
      </w:r>
    </w:p>
    <w:p w:rsidR="00E23645" w:rsidRPr="007A5704" w:rsidRDefault="00276531" w:rsidP="008D3AD3">
      <w:pPr>
        <w:pStyle w:val="4"/>
        <w:numPr>
          <w:ilvl w:val="0"/>
          <w:numId w:val="40"/>
        </w:numPr>
        <w:ind w:left="864"/>
        <w:rPr>
          <w:highlight w:val="green"/>
        </w:rPr>
      </w:pPr>
      <w:bookmarkStart w:id="497" w:name="__RefHeading__56648_1585609034"/>
      <w:bookmarkEnd w:id="497"/>
      <w:r w:rsidRPr="007A570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42"/>
        <w:gridCol w:w="1131"/>
        <w:gridCol w:w="2262"/>
        <w:gridCol w:w="3251"/>
      </w:tblGrid>
      <w:tr w:rsidR="00E23645" w:rsidRPr="007A5704">
        <w:tc>
          <w:tcPr>
            <w:tcW w:w="265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jc w:val="both"/>
              <w:rPr>
                <w:b/>
                <w:sz w:val="22"/>
                <w:highlight w:val="green"/>
                <w:lang w:val="en-GB"/>
              </w:rPr>
            </w:pPr>
            <w:r w:rsidRPr="007A5704">
              <w:rPr>
                <w:b/>
                <w:sz w:val="22"/>
                <w:highlight w:val="green"/>
                <w:lang w:val="en-GB"/>
              </w:rPr>
              <w:t>Field</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jc w:val="both"/>
              <w:rPr>
                <w:b/>
                <w:sz w:val="22"/>
                <w:highlight w:val="green"/>
                <w:lang w:val="en-GB"/>
              </w:rPr>
            </w:pPr>
            <w:r w:rsidRPr="007A5704">
              <w:rPr>
                <w:b/>
                <w:sz w:val="22"/>
                <w:highlight w:val="green"/>
                <w:lang w:val="en-GB"/>
              </w:rPr>
              <w:t>Type</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jc w:val="both"/>
              <w:rPr>
                <w:b/>
                <w:sz w:val="22"/>
                <w:highlight w:val="green"/>
                <w:lang w:val="en-GB"/>
              </w:rPr>
            </w:pPr>
            <w:r w:rsidRPr="007A5704">
              <w:rPr>
                <w:b/>
                <w:sz w:val="22"/>
                <w:highlight w:val="green"/>
                <w:lang w:val="en-GB"/>
              </w:rPr>
              <w:t>Changable</w:t>
            </w:r>
          </w:p>
        </w:tc>
        <w:tc>
          <w:tcPr>
            <w:tcW w:w="32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af9"/>
              <w:spacing w:before="240"/>
              <w:rPr>
                <w:b/>
                <w:sz w:val="22"/>
                <w:highlight w:val="green"/>
                <w:lang w:val="en-GB"/>
              </w:rPr>
            </w:pPr>
            <w:r w:rsidRPr="007A5704">
              <w:rPr>
                <w:b/>
                <w:sz w:val="22"/>
                <w:highlight w:val="green"/>
                <w:lang w:val="en-GB"/>
              </w:rPr>
              <w:t>Description</w:t>
            </w:r>
          </w:p>
        </w:tc>
      </w:tr>
      <w:tr w:rsidR="00E23645" w:rsidRPr="007A5704">
        <w:trPr>
          <w:trHeight w:val="445"/>
        </w:trPr>
        <w:tc>
          <w:tcPr>
            <w:tcW w:w="265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DelFlag</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Integer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Yes</w:t>
            </w:r>
          </w:p>
        </w:tc>
        <w:tc>
          <w:tcPr>
            <w:tcW w:w="32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This flag means the SMS that want to delete.</w:t>
            </w:r>
          </w:p>
          <w:p w:rsidR="00E23645" w:rsidRPr="007A5704" w:rsidRDefault="00276531">
            <w:pPr>
              <w:jc w:val="left"/>
              <w:rPr>
                <w:highlight w:val="green"/>
              </w:rPr>
            </w:pPr>
            <w:r w:rsidRPr="007A5704">
              <w:rPr>
                <w:highlight w:val="green"/>
              </w:rPr>
              <w:t>0: delete all SMS</w:t>
            </w:r>
          </w:p>
          <w:p w:rsidR="00E23645" w:rsidRPr="007A5704" w:rsidRDefault="00276531">
            <w:pPr>
              <w:ind w:left="210" w:hanging="210"/>
              <w:jc w:val="left"/>
              <w:rPr>
                <w:highlight w:val="green"/>
              </w:rPr>
            </w:pPr>
            <w:r w:rsidRPr="007A5704">
              <w:rPr>
                <w:highlight w:val="green"/>
              </w:rPr>
              <w:t xml:space="preserve">1: delete one record in Contact SMS list </w:t>
            </w:r>
          </w:p>
          <w:p w:rsidR="00E23645" w:rsidRPr="007A5704" w:rsidRDefault="00276531">
            <w:pPr>
              <w:jc w:val="left"/>
              <w:rPr>
                <w:highlight w:val="green"/>
              </w:rPr>
            </w:pPr>
            <w:r w:rsidRPr="007A5704">
              <w:rPr>
                <w:highlight w:val="green"/>
              </w:rPr>
              <w:t>2:delete one record in Content  SMS list</w:t>
            </w:r>
          </w:p>
        </w:tc>
      </w:tr>
      <w:tr w:rsidR="00E23645" w:rsidRPr="007A5704">
        <w:trPr>
          <w:trHeight w:val="445"/>
        </w:trPr>
        <w:tc>
          <w:tcPr>
            <w:tcW w:w="265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ContactId</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Integer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Yes</w:t>
            </w:r>
          </w:p>
        </w:tc>
        <w:tc>
          <w:tcPr>
            <w:tcW w:w="32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This id must be in Contact SMS list.</w:t>
            </w:r>
          </w:p>
        </w:tc>
      </w:tr>
      <w:tr w:rsidR="00E23645" w:rsidRPr="007A5704">
        <w:trPr>
          <w:trHeight w:val="445"/>
        </w:trPr>
        <w:tc>
          <w:tcPr>
            <w:tcW w:w="265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SMSId</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Integer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Yes</w:t>
            </w:r>
          </w:p>
        </w:tc>
        <w:tc>
          <w:tcPr>
            <w:tcW w:w="32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jc w:val="left"/>
              <w:rPr>
                <w:highlight w:val="green"/>
              </w:rPr>
            </w:pPr>
            <w:r w:rsidRPr="007A5704">
              <w:rPr>
                <w:highlight w:val="green"/>
              </w:rPr>
              <w:t>This id must be Content SMS list.</w:t>
            </w:r>
          </w:p>
        </w:tc>
      </w:tr>
    </w:tbl>
    <w:p w:rsidR="00E23645" w:rsidRPr="007A5704" w:rsidRDefault="00E23645">
      <w:pPr>
        <w:ind w:firstLine="210"/>
        <w:jc w:val="left"/>
        <w:rPr>
          <w:highlight w:val="green"/>
        </w:rPr>
      </w:pPr>
    </w:p>
    <w:p w:rsidR="00E23645" w:rsidRPr="007A5704" w:rsidRDefault="00276531">
      <w:pPr>
        <w:pStyle w:val="4"/>
        <w:numPr>
          <w:ilvl w:val="3"/>
          <w:numId w:val="1"/>
        </w:numPr>
        <w:rPr>
          <w:highlight w:val="green"/>
        </w:rPr>
      </w:pPr>
      <w:bookmarkStart w:id="498" w:name="__RefHeading__56650_1585609034"/>
      <w:bookmarkEnd w:id="498"/>
      <w:r w:rsidRPr="007A5704">
        <w:rPr>
          <w:highlight w:val="green"/>
        </w:rPr>
        <w:lastRenderedPageBreak/>
        <w:t>Response with error</w:t>
      </w:r>
    </w:p>
    <w:p w:rsidR="00E23645" w:rsidRPr="007A5704" w:rsidRDefault="00276531">
      <w:pPr>
        <w:rPr>
          <w:highlight w:val="green"/>
        </w:rPr>
      </w:pPr>
      <w:r w:rsidRPr="007A5704">
        <w:rPr>
          <w:highlight w:val="green"/>
        </w:rPr>
        <w:t>{</w:t>
      </w:r>
    </w:p>
    <w:p w:rsidR="00E23645" w:rsidRPr="007A5704" w:rsidRDefault="00276531">
      <w:pPr>
        <w:ind w:firstLine="420"/>
        <w:rPr>
          <w:highlight w:val="green"/>
        </w:rPr>
      </w:pPr>
      <w:r w:rsidRPr="007A5704">
        <w:rPr>
          <w:highlight w:val="green"/>
        </w:rPr>
        <w:t>"jsonrpc": "2.0",</w:t>
      </w:r>
    </w:p>
    <w:p w:rsidR="00E23645" w:rsidRPr="007A5704" w:rsidRDefault="00276531">
      <w:pPr>
        <w:ind w:firstLine="420"/>
        <w:rPr>
          <w:highlight w:val="green"/>
        </w:rPr>
      </w:pPr>
      <w:r w:rsidRPr="007A5704">
        <w:rPr>
          <w:highlight w:val="green"/>
        </w:rPr>
        <w:t>"error": {</w:t>
      </w:r>
    </w:p>
    <w:p w:rsidR="00E23645" w:rsidRPr="007A5704" w:rsidRDefault="00276531">
      <w:pPr>
        <w:ind w:left="840" w:firstLine="420"/>
        <w:rPr>
          <w:highlight w:val="green"/>
        </w:rPr>
      </w:pPr>
      <w:r w:rsidRPr="007A5704">
        <w:rPr>
          <w:highlight w:val="green"/>
        </w:rPr>
        <w:t>"code": "060501",</w:t>
      </w:r>
    </w:p>
    <w:p w:rsidR="00E23645" w:rsidRPr="007A5704" w:rsidRDefault="00276531">
      <w:pPr>
        <w:ind w:left="840" w:firstLine="420"/>
        <w:rPr>
          <w:highlight w:val="green"/>
        </w:rPr>
      </w:pPr>
      <w:r w:rsidRPr="007A5704">
        <w:rPr>
          <w:highlight w:val="green"/>
        </w:rPr>
        <w:t>"message": "Delete SMS failed."</w:t>
      </w:r>
    </w:p>
    <w:p w:rsidR="00E23645" w:rsidRPr="007A5704" w:rsidRDefault="00276531">
      <w:pPr>
        <w:ind w:left="840" w:firstLine="420"/>
        <w:rPr>
          <w:highlight w:val="green"/>
        </w:rPr>
      </w:pPr>
      <w:r w:rsidRPr="007A5704">
        <w:rPr>
          <w:highlight w:val="green"/>
        </w:rPr>
        <w:t xml:space="preserve">}, </w:t>
      </w:r>
    </w:p>
    <w:p w:rsidR="00E23645" w:rsidRPr="007A5704" w:rsidRDefault="00276531">
      <w:pPr>
        <w:ind w:firstLine="420"/>
        <w:rPr>
          <w:highlight w:val="green"/>
        </w:rPr>
      </w:pPr>
      <w:r w:rsidRPr="007A5704">
        <w:rPr>
          <w:highlight w:val="green"/>
        </w:rPr>
        <w:t>"id": "6.5"</w:t>
      </w:r>
    </w:p>
    <w:p w:rsidR="00E23645" w:rsidRPr="007A5704" w:rsidRDefault="00276531">
      <w:pPr>
        <w:rPr>
          <w:highlight w:val="green"/>
        </w:rPr>
      </w:pPr>
      <w:r w:rsidRPr="007A5704">
        <w:rPr>
          <w:highlight w:val="green"/>
        </w:rPr>
        <w:t>}</w:t>
      </w:r>
    </w:p>
    <w:p w:rsidR="00E23645" w:rsidRPr="007A5704"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7A570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TextBody"/>
              <w:widowControl w:val="0"/>
              <w:rPr>
                <w:rFonts w:ascii="Times New Roman" w:hAnsi="Times New Roman"/>
                <w:highlight w:val="green"/>
                <w:lang w:val="en-US" w:eastAsia="zh-CN"/>
              </w:rPr>
            </w:pPr>
            <w:r w:rsidRPr="007A5704">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TextBody"/>
              <w:widowControl w:val="0"/>
              <w:rPr>
                <w:rFonts w:ascii="Times New Roman" w:hAnsi="Times New Roman"/>
                <w:highlight w:val="green"/>
                <w:lang w:val="en-US" w:eastAsia="zh-CN"/>
              </w:rPr>
            </w:pPr>
            <w:r w:rsidRPr="007A5704">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pStyle w:val="TextBody"/>
              <w:widowControl w:val="0"/>
              <w:rPr>
                <w:rFonts w:ascii="Times New Roman" w:hAnsi="Times New Roman"/>
                <w:highlight w:val="green"/>
                <w:lang w:val="en-US" w:eastAsia="zh-CN"/>
              </w:rPr>
            </w:pPr>
            <w:r w:rsidRPr="007A5704">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rPr>
                <w:szCs w:val="20"/>
                <w:highlight w:val="green"/>
              </w:rPr>
            </w:pPr>
            <w:r w:rsidRPr="007A5704">
              <w:rPr>
                <w:szCs w:val="20"/>
                <w:highlight w:val="green"/>
              </w:rPr>
              <w:t>060501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A5704" w:rsidRDefault="00276531">
            <w:pPr>
              <w:rPr>
                <w:szCs w:val="20"/>
                <w:highlight w:val="green"/>
              </w:rPr>
            </w:pPr>
            <w:r w:rsidRPr="007A5704">
              <w:rPr>
                <w:szCs w:val="20"/>
                <w:highlight w:val="green"/>
              </w:rPr>
              <w:t>Delete SMS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A5704">
              <w:rPr>
                <w:szCs w:val="20"/>
                <w:highlight w:val="green"/>
              </w:rPr>
              <w:t>Delete SMS failed.</w:t>
            </w:r>
          </w:p>
        </w:tc>
      </w:tr>
    </w:tbl>
    <w:p w:rsidR="00E23645" w:rsidRDefault="00E23645">
      <w:pPr>
        <w:rPr>
          <w:rFonts w:eastAsia="Arial"/>
        </w:rPr>
      </w:pPr>
    </w:p>
    <w:p w:rsidR="00E23645" w:rsidRPr="00080CDE" w:rsidRDefault="00276531">
      <w:pPr>
        <w:pStyle w:val="3"/>
        <w:numPr>
          <w:ilvl w:val="2"/>
          <w:numId w:val="1"/>
        </w:numPr>
        <w:ind w:left="964" w:right="210"/>
        <w:rPr>
          <w:highlight w:val="green"/>
        </w:rPr>
      </w:pPr>
      <w:bookmarkStart w:id="499" w:name="__RefHeading__56652_1585609034"/>
      <w:bookmarkStart w:id="500" w:name="_Toc422502827"/>
      <w:bookmarkStart w:id="501" w:name="_Toc401747861"/>
      <w:bookmarkStart w:id="502" w:name="_Toc470684662"/>
      <w:bookmarkEnd w:id="499"/>
      <w:r w:rsidRPr="00080CDE">
        <w:rPr>
          <w:highlight w:val="green"/>
        </w:rPr>
        <w:t>SendS</w:t>
      </w:r>
      <w:bookmarkEnd w:id="500"/>
      <w:bookmarkEnd w:id="501"/>
      <w:r w:rsidRPr="00080CDE">
        <w:rPr>
          <w:highlight w:val="green"/>
        </w:rPr>
        <w:t>MS</w:t>
      </w:r>
      <w:bookmarkEnd w:id="502"/>
    </w:p>
    <w:p w:rsidR="00E23645" w:rsidRPr="00080CDE" w:rsidRDefault="00276531">
      <w:pPr>
        <w:pStyle w:val="4"/>
        <w:numPr>
          <w:ilvl w:val="3"/>
          <w:numId w:val="1"/>
        </w:numPr>
        <w:rPr>
          <w:highlight w:val="green"/>
        </w:rPr>
      </w:pPr>
      <w:bookmarkStart w:id="503" w:name="__RefHeading__56654_1585609034"/>
      <w:bookmarkEnd w:id="503"/>
      <w:r w:rsidRPr="00080CDE">
        <w:rPr>
          <w:highlight w:val="green"/>
        </w:rPr>
        <w:t>Request</w:t>
      </w:r>
    </w:p>
    <w:p w:rsidR="00E23645" w:rsidRPr="00080CDE" w:rsidRDefault="00276531">
      <w:pPr>
        <w:ind w:left="210"/>
        <w:rPr>
          <w:highlight w:val="green"/>
        </w:rPr>
      </w:pPr>
      <w:r w:rsidRPr="00080CDE">
        <w:rPr>
          <w:highlight w:val="green"/>
        </w:rPr>
        <w:t>{</w:t>
      </w:r>
    </w:p>
    <w:p w:rsidR="00E23645" w:rsidRPr="00080CDE" w:rsidRDefault="00276531">
      <w:pPr>
        <w:ind w:left="420"/>
        <w:rPr>
          <w:highlight w:val="green"/>
        </w:rPr>
      </w:pPr>
      <w:r w:rsidRPr="00080CDE">
        <w:rPr>
          <w:highlight w:val="green"/>
        </w:rPr>
        <w:t xml:space="preserve">"jsonrpc": "2.0", </w:t>
      </w:r>
    </w:p>
    <w:p w:rsidR="00E23645" w:rsidRPr="00080CDE" w:rsidRDefault="00276531">
      <w:pPr>
        <w:ind w:left="420"/>
        <w:rPr>
          <w:highlight w:val="green"/>
        </w:rPr>
      </w:pPr>
      <w:r w:rsidRPr="00080CDE">
        <w:rPr>
          <w:highlight w:val="green"/>
        </w:rPr>
        <w:t>"method": "SendSMS",</w:t>
      </w:r>
    </w:p>
    <w:p w:rsidR="00E23645" w:rsidRPr="00080CDE" w:rsidRDefault="00276531">
      <w:pPr>
        <w:ind w:left="420"/>
        <w:rPr>
          <w:highlight w:val="green"/>
        </w:rPr>
      </w:pPr>
      <w:r w:rsidRPr="00080CDE">
        <w:rPr>
          <w:highlight w:val="green"/>
        </w:rPr>
        <w:t>"params": {</w:t>
      </w:r>
    </w:p>
    <w:p w:rsidR="00E23645" w:rsidRPr="00080CDE" w:rsidRDefault="00276531" w:rsidP="007061A4">
      <w:pPr>
        <w:ind w:firstLineChars="450" w:firstLine="945"/>
        <w:rPr>
          <w:highlight w:val="green"/>
        </w:rPr>
      </w:pPr>
      <w:r w:rsidRPr="00080CDE">
        <w:rPr>
          <w:highlight w:val="green"/>
        </w:rPr>
        <w:t>"SMSId": -1,</w:t>
      </w:r>
    </w:p>
    <w:p w:rsidR="00E23645" w:rsidRPr="00080CDE" w:rsidRDefault="00276531" w:rsidP="007061A4">
      <w:pPr>
        <w:ind w:left="420" w:firstLineChars="250" w:firstLine="525"/>
        <w:rPr>
          <w:highlight w:val="green"/>
        </w:rPr>
      </w:pPr>
      <w:r w:rsidRPr="00080CDE">
        <w:rPr>
          <w:highlight w:val="green"/>
        </w:rPr>
        <w:t>"SMSContent":"Hello World",</w:t>
      </w:r>
    </w:p>
    <w:p w:rsidR="00E23645" w:rsidRPr="00080CDE" w:rsidRDefault="00276531" w:rsidP="007061A4">
      <w:pPr>
        <w:ind w:left="420" w:firstLineChars="250" w:firstLine="525"/>
        <w:rPr>
          <w:highlight w:val="green"/>
        </w:rPr>
      </w:pPr>
      <w:r w:rsidRPr="00080CDE">
        <w:rPr>
          <w:highlight w:val="green"/>
        </w:rPr>
        <w:t>"PhoneNumber":["+84912345"],</w:t>
      </w:r>
    </w:p>
    <w:p w:rsidR="00E23645" w:rsidRPr="00080CDE" w:rsidRDefault="00276531" w:rsidP="007061A4">
      <w:pPr>
        <w:ind w:left="420" w:firstLineChars="200" w:firstLine="420"/>
        <w:rPr>
          <w:highlight w:val="green"/>
        </w:rPr>
      </w:pPr>
      <w:r w:rsidRPr="00080CDE">
        <w:rPr>
          <w:highlight w:val="green"/>
        </w:rPr>
        <w:t>"SMSTime":"2014-09-11 18:06:00"</w:t>
      </w:r>
    </w:p>
    <w:p w:rsidR="00E23645" w:rsidRPr="00080CDE" w:rsidRDefault="00276531">
      <w:pPr>
        <w:ind w:firstLine="315"/>
        <w:rPr>
          <w:highlight w:val="green"/>
        </w:rPr>
      </w:pPr>
      <w:r w:rsidRPr="00080CDE">
        <w:rPr>
          <w:highlight w:val="green"/>
        </w:rPr>
        <w:t>},</w:t>
      </w:r>
    </w:p>
    <w:p w:rsidR="00E23645" w:rsidRPr="00080CDE" w:rsidRDefault="00276531">
      <w:pPr>
        <w:ind w:left="420"/>
        <w:rPr>
          <w:highlight w:val="green"/>
        </w:rPr>
      </w:pPr>
      <w:r w:rsidRPr="00080CDE">
        <w:rPr>
          <w:highlight w:val="green"/>
        </w:rPr>
        <w:t>"id": "6.6"</w:t>
      </w:r>
    </w:p>
    <w:p w:rsidR="00E23645" w:rsidRPr="00080CDE" w:rsidRDefault="00276531">
      <w:pPr>
        <w:ind w:firstLine="210"/>
        <w:jc w:val="left"/>
        <w:rPr>
          <w:highlight w:val="green"/>
        </w:rPr>
      </w:pPr>
      <w:r w:rsidRPr="00080CDE">
        <w:rPr>
          <w:highlight w:val="green"/>
        </w:rPr>
        <w:t>}</w:t>
      </w:r>
    </w:p>
    <w:p w:rsidR="00E23645" w:rsidRPr="00080CDE" w:rsidRDefault="00276531">
      <w:pPr>
        <w:pStyle w:val="4"/>
        <w:numPr>
          <w:ilvl w:val="3"/>
          <w:numId w:val="1"/>
        </w:numPr>
        <w:rPr>
          <w:highlight w:val="green"/>
        </w:rPr>
      </w:pPr>
      <w:bookmarkStart w:id="504" w:name="__RefHeading__56656_1585609034"/>
      <w:bookmarkEnd w:id="504"/>
      <w:r w:rsidRPr="00080CDE">
        <w:rPr>
          <w:highlight w:val="green"/>
        </w:rPr>
        <w:t>Response</w:t>
      </w:r>
    </w:p>
    <w:p w:rsidR="00E23645" w:rsidRPr="00080CDE" w:rsidRDefault="00276531">
      <w:pPr>
        <w:ind w:left="210"/>
        <w:rPr>
          <w:highlight w:val="green"/>
        </w:rPr>
      </w:pPr>
      <w:r w:rsidRPr="00080CDE">
        <w:rPr>
          <w:highlight w:val="green"/>
        </w:rPr>
        <w:t>{</w:t>
      </w:r>
    </w:p>
    <w:p w:rsidR="00E23645" w:rsidRPr="00080CDE" w:rsidRDefault="00276531">
      <w:pPr>
        <w:ind w:left="420"/>
        <w:rPr>
          <w:highlight w:val="green"/>
        </w:rPr>
      </w:pPr>
      <w:r w:rsidRPr="00080CDE">
        <w:rPr>
          <w:highlight w:val="green"/>
        </w:rPr>
        <w:t xml:space="preserve">"jsonrpc": "2.0", </w:t>
      </w:r>
    </w:p>
    <w:p w:rsidR="00E23645" w:rsidRPr="00080CDE" w:rsidRDefault="00276531">
      <w:pPr>
        <w:ind w:left="420"/>
        <w:rPr>
          <w:highlight w:val="green"/>
        </w:rPr>
      </w:pPr>
      <w:r w:rsidRPr="00080CDE">
        <w:rPr>
          <w:highlight w:val="green"/>
        </w:rPr>
        <w:t>"result": {},</w:t>
      </w:r>
    </w:p>
    <w:p w:rsidR="00E23645" w:rsidRPr="00080CDE" w:rsidRDefault="00276531">
      <w:pPr>
        <w:ind w:left="420"/>
        <w:rPr>
          <w:highlight w:val="green"/>
        </w:rPr>
      </w:pPr>
      <w:r w:rsidRPr="00080CDE">
        <w:rPr>
          <w:highlight w:val="green"/>
        </w:rPr>
        <w:t>"id": "6.6"</w:t>
      </w:r>
    </w:p>
    <w:p w:rsidR="00E23645" w:rsidRPr="00080CDE" w:rsidRDefault="00276531">
      <w:pPr>
        <w:ind w:firstLine="210"/>
        <w:jc w:val="left"/>
        <w:rPr>
          <w:highlight w:val="green"/>
        </w:rPr>
      </w:pPr>
      <w:r w:rsidRPr="00080CDE">
        <w:rPr>
          <w:highlight w:val="green"/>
        </w:rPr>
        <w:t>}</w:t>
      </w:r>
    </w:p>
    <w:p w:rsidR="00E23645" w:rsidRPr="00080CDE" w:rsidRDefault="00276531" w:rsidP="008D3AD3">
      <w:pPr>
        <w:pStyle w:val="4"/>
        <w:numPr>
          <w:ilvl w:val="0"/>
          <w:numId w:val="40"/>
        </w:numPr>
        <w:ind w:left="864"/>
        <w:rPr>
          <w:highlight w:val="green"/>
        </w:rPr>
      </w:pPr>
      <w:bookmarkStart w:id="505" w:name="__RefHeading__56658_1585609034"/>
      <w:bookmarkEnd w:id="505"/>
      <w:r w:rsidRPr="00080CD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45"/>
        <w:gridCol w:w="1128"/>
        <w:gridCol w:w="2260"/>
        <w:gridCol w:w="3253"/>
      </w:tblGrid>
      <w:tr w:rsidR="00E23645" w:rsidRPr="00080CDE">
        <w:tc>
          <w:tcPr>
            <w:tcW w:w="26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pStyle w:val="af9"/>
              <w:spacing w:before="240"/>
              <w:jc w:val="both"/>
              <w:rPr>
                <w:b/>
                <w:sz w:val="22"/>
                <w:highlight w:val="green"/>
                <w:lang w:val="en-GB"/>
              </w:rPr>
            </w:pPr>
            <w:r w:rsidRPr="00080CDE">
              <w:rPr>
                <w:b/>
                <w:sz w:val="22"/>
                <w:highlight w:val="green"/>
                <w:lang w:val="en-GB"/>
              </w:rPr>
              <w:t>Field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pStyle w:val="af9"/>
              <w:spacing w:before="240"/>
              <w:jc w:val="both"/>
              <w:rPr>
                <w:b/>
                <w:sz w:val="22"/>
                <w:highlight w:val="green"/>
                <w:lang w:val="en-GB"/>
              </w:rPr>
            </w:pPr>
            <w:r w:rsidRPr="00080CDE">
              <w:rPr>
                <w:b/>
                <w:sz w:val="22"/>
                <w:highlight w:val="green"/>
                <w:lang w:val="en-GB"/>
              </w:rPr>
              <w:t>Type</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pStyle w:val="af9"/>
              <w:spacing w:before="240"/>
              <w:jc w:val="both"/>
              <w:rPr>
                <w:b/>
                <w:sz w:val="22"/>
                <w:highlight w:val="green"/>
                <w:lang w:val="en-GB"/>
              </w:rPr>
            </w:pPr>
            <w:r w:rsidRPr="00080CDE">
              <w:rPr>
                <w:b/>
                <w:sz w:val="22"/>
                <w:highlight w:val="green"/>
                <w:lang w:val="en-GB"/>
              </w:rPr>
              <w:t>Changable</w:t>
            </w:r>
          </w:p>
        </w:tc>
        <w:tc>
          <w:tcPr>
            <w:tcW w:w="32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pStyle w:val="af9"/>
              <w:spacing w:before="240"/>
              <w:rPr>
                <w:b/>
                <w:sz w:val="22"/>
                <w:highlight w:val="green"/>
                <w:lang w:val="en-GB"/>
              </w:rPr>
            </w:pPr>
            <w:r w:rsidRPr="00080CDE">
              <w:rPr>
                <w:b/>
                <w:sz w:val="22"/>
                <w:highlight w:val="green"/>
                <w:lang w:val="en-GB"/>
              </w:rPr>
              <w:t>Description</w:t>
            </w:r>
          </w:p>
        </w:tc>
      </w:tr>
      <w:tr w:rsidR="00E23645" w:rsidRPr="00080CDE">
        <w:tc>
          <w:tcPr>
            <w:tcW w:w="26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SMSId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Integer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Yes</w:t>
            </w:r>
          </w:p>
        </w:tc>
        <w:tc>
          <w:tcPr>
            <w:tcW w:w="32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the ID of the SMS in draft,  failed send t, and snt SMS, if the value is -1 means send a new SMS.</w:t>
            </w:r>
          </w:p>
        </w:tc>
      </w:tr>
      <w:tr w:rsidR="00E23645" w:rsidRPr="00080CDE">
        <w:trPr>
          <w:trHeight w:val="521"/>
        </w:trPr>
        <w:tc>
          <w:tcPr>
            <w:tcW w:w="26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highlight w:val="green"/>
              </w:rPr>
            </w:pPr>
            <w:r w:rsidRPr="00080CDE">
              <w:rPr>
                <w:highlight w:val="green"/>
              </w:rPr>
              <w:t>SMSContent</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sz w:val="22"/>
                <w:highlight w:val="green"/>
                <w:lang w:val="en-GB"/>
              </w:rPr>
            </w:pPr>
            <w:r w:rsidRPr="00080CDE">
              <w:rPr>
                <w:sz w:val="22"/>
                <w:highlight w:val="green"/>
                <w:lang w:val="en-GB"/>
              </w:rPr>
              <w:t>String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highlight w:val="green"/>
              </w:rPr>
            </w:pPr>
            <w:r w:rsidRPr="00080CDE">
              <w:rPr>
                <w:highlight w:val="green"/>
              </w:rPr>
              <w:t>Yes</w:t>
            </w:r>
          </w:p>
        </w:tc>
        <w:tc>
          <w:tcPr>
            <w:tcW w:w="32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The send message content.</w:t>
            </w:r>
          </w:p>
        </w:tc>
      </w:tr>
      <w:tr w:rsidR="00E23645" w:rsidRPr="00080CDE">
        <w:trPr>
          <w:trHeight w:val="405"/>
        </w:trPr>
        <w:tc>
          <w:tcPr>
            <w:tcW w:w="26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PhoneNumber</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String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Yes</w:t>
            </w:r>
          </w:p>
        </w:tc>
        <w:tc>
          <w:tcPr>
            <w:tcW w:w="32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The sendPhoneNumber</w:t>
            </w:r>
          </w:p>
        </w:tc>
      </w:tr>
      <w:tr w:rsidR="00E23645" w:rsidRPr="00080CDE">
        <w:trPr>
          <w:trHeight w:val="405"/>
        </w:trPr>
        <w:tc>
          <w:tcPr>
            <w:tcW w:w="26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highlight w:val="green"/>
              </w:rPr>
            </w:pPr>
            <w:r w:rsidRPr="00080CDE">
              <w:rPr>
                <w:highlight w:val="green"/>
              </w:rPr>
              <w:lastRenderedPageBreak/>
              <w:t>SMSTime</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String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Yes</w:t>
            </w:r>
          </w:p>
        </w:tc>
        <w:tc>
          <w:tcPr>
            <w:tcW w:w="32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jc w:val="left"/>
              <w:rPr>
                <w:rFonts w:cs="Arial"/>
                <w:color w:val="000000"/>
                <w:sz w:val="22"/>
                <w:highlight w:val="green"/>
              </w:rPr>
            </w:pPr>
            <w:r w:rsidRPr="00080CDE">
              <w:rPr>
                <w:rFonts w:cs="Arial"/>
                <w:color w:val="000000"/>
                <w:sz w:val="22"/>
                <w:highlight w:val="green"/>
              </w:rPr>
              <w:t>Time when sending sms.</w:t>
            </w:r>
          </w:p>
        </w:tc>
      </w:tr>
    </w:tbl>
    <w:p w:rsidR="00E23645" w:rsidRPr="00080CDE" w:rsidRDefault="00E23645">
      <w:pPr>
        <w:ind w:firstLine="210"/>
        <w:jc w:val="left"/>
        <w:rPr>
          <w:highlight w:val="green"/>
        </w:rPr>
      </w:pPr>
    </w:p>
    <w:p w:rsidR="00E23645" w:rsidRPr="00080CDE" w:rsidRDefault="00276531">
      <w:pPr>
        <w:pStyle w:val="4"/>
        <w:numPr>
          <w:ilvl w:val="3"/>
          <w:numId w:val="1"/>
        </w:numPr>
        <w:rPr>
          <w:highlight w:val="green"/>
        </w:rPr>
      </w:pPr>
      <w:bookmarkStart w:id="506" w:name="__RefHeading__56660_1585609034"/>
      <w:bookmarkEnd w:id="506"/>
      <w:r w:rsidRPr="00080CDE">
        <w:rPr>
          <w:highlight w:val="green"/>
        </w:rPr>
        <w:t>Response with error</w:t>
      </w:r>
    </w:p>
    <w:p w:rsidR="00E23645" w:rsidRPr="00080CDE" w:rsidRDefault="00276531">
      <w:pPr>
        <w:rPr>
          <w:highlight w:val="green"/>
        </w:rPr>
      </w:pPr>
      <w:r w:rsidRPr="00080CDE">
        <w:rPr>
          <w:highlight w:val="green"/>
        </w:rPr>
        <w:t>{</w:t>
      </w:r>
    </w:p>
    <w:p w:rsidR="00E23645" w:rsidRPr="00080CDE" w:rsidRDefault="00276531">
      <w:pPr>
        <w:ind w:firstLine="420"/>
        <w:rPr>
          <w:highlight w:val="green"/>
        </w:rPr>
      </w:pPr>
      <w:r w:rsidRPr="00080CDE">
        <w:rPr>
          <w:highlight w:val="green"/>
        </w:rPr>
        <w:t>"jsonrpc": "2.0",</w:t>
      </w:r>
    </w:p>
    <w:p w:rsidR="00E23645" w:rsidRPr="00080CDE" w:rsidRDefault="00276531">
      <w:pPr>
        <w:ind w:firstLine="420"/>
        <w:rPr>
          <w:highlight w:val="green"/>
        </w:rPr>
      </w:pPr>
      <w:r w:rsidRPr="00080CDE">
        <w:rPr>
          <w:highlight w:val="green"/>
        </w:rPr>
        <w:t>"error": {</w:t>
      </w:r>
    </w:p>
    <w:p w:rsidR="00E23645" w:rsidRPr="00080CDE" w:rsidRDefault="00276531">
      <w:pPr>
        <w:ind w:left="840" w:firstLine="420"/>
        <w:rPr>
          <w:highlight w:val="green"/>
        </w:rPr>
      </w:pPr>
      <w:r w:rsidRPr="00080CDE">
        <w:rPr>
          <w:highlight w:val="green"/>
        </w:rPr>
        <w:t>"code": "060601",</w:t>
      </w:r>
    </w:p>
    <w:p w:rsidR="00E23645" w:rsidRPr="00080CDE" w:rsidRDefault="00276531">
      <w:pPr>
        <w:ind w:left="840" w:firstLine="420"/>
        <w:rPr>
          <w:highlight w:val="green"/>
        </w:rPr>
      </w:pPr>
      <w:r w:rsidRPr="00080CDE">
        <w:rPr>
          <w:highlight w:val="green"/>
        </w:rPr>
        <w:t>"message": "Send SMS failed."</w:t>
      </w:r>
    </w:p>
    <w:p w:rsidR="00E23645" w:rsidRPr="00080CDE" w:rsidRDefault="00276531">
      <w:pPr>
        <w:ind w:left="840" w:firstLine="420"/>
        <w:rPr>
          <w:highlight w:val="green"/>
        </w:rPr>
      </w:pPr>
      <w:r w:rsidRPr="00080CDE">
        <w:rPr>
          <w:highlight w:val="green"/>
        </w:rPr>
        <w:t xml:space="preserve">}, </w:t>
      </w:r>
    </w:p>
    <w:p w:rsidR="00E23645" w:rsidRPr="00080CDE" w:rsidRDefault="00276531">
      <w:pPr>
        <w:ind w:firstLine="420"/>
        <w:rPr>
          <w:highlight w:val="green"/>
        </w:rPr>
      </w:pPr>
      <w:r w:rsidRPr="00080CDE">
        <w:rPr>
          <w:highlight w:val="green"/>
        </w:rPr>
        <w:t>"id": "6.6"</w:t>
      </w:r>
    </w:p>
    <w:p w:rsidR="00E23645" w:rsidRPr="00080CDE" w:rsidRDefault="00276531">
      <w:pPr>
        <w:rPr>
          <w:highlight w:val="green"/>
        </w:rPr>
      </w:pPr>
      <w:r w:rsidRPr="00080CDE">
        <w:rPr>
          <w:highlight w:val="green"/>
        </w:rPr>
        <w:t>}</w:t>
      </w:r>
    </w:p>
    <w:p w:rsidR="00E23645" w:rsidRPr="00080CDE"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080CDE">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pStyle w:val="TextBody"/>
              <w:widowControl w:val="0"/>
              <w:rPr>
                <w:rFonts w:ascii="Times New Roman" w:hAnsi="Times New Roman"/>
                <w:highlight w:val="green"/>
                <w:lang w:val="en-US" w:eastAsia="zh-CN"/>
              </w:rPr>
            </w:pPr>
            <w:r w:rsidRPr="00080CDE">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pStyle w:val="TextBody"/>
              <w:widowControl w:val="0"/>
              <w:rPr>
                <w:rFonts w:ascii="Times New Roman" w:hAnsi="Times New Roman"/>
                <w:highlight w:val="green"/>
                <w:lang w:val="en-US" w:eastAsia="zh-CN"/>
              </w:rPr>
            </w:pPr>
            <w:r w:rsidRPr="00080CDE">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pStyle w:val="TextBody"/>
              <w:widowControl w:val="0"/>
              <w:rPr>
                <w:rFonts w:ascii="Times New Roman" w:hAnsi="Times New Roman"/>
                <w:highlight w:val="green"/>
                <w:lang w:val="en-US" w:eastAsia="zh-CN"/>
              </w:rPr>
            </w:pPr>
            <w:r w:rsidRPr="00080CDE">
              <w:rPr>
                <w:rFonts w:ascii="Times New Roman" w:hAnsi="Times New Roman"/>
                <w:highlight w:val="green"/>
                <w:lang w:val="en-US" w:eastAsia="zh-CN"/>
              </w:rPr>
              <w:t>Error Description</w:t>
            </w:r>
          </w:p>
        </w:tc>
      </w:tr>
      <w:tr w:rsidR="00E23645" w:rsidRPr="00080CDE">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060601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Send SMS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Send SMS failed.</w:t>
            </w:r>
          </w:p>
        </w:tc>
      </w:tr>
      <w:tr w:rsidR="00E23645" w:rsidRPr="00080CDE">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060602</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Fail still sending last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Fail still sending last message.</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060603</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80CDE" w:rsidRDefault="00276531">
            <w:pPr>
              <w:rPr>
                <w:szCs w:val="20"/>
                <w:highlight w:val="green"/>
              </w:rPr>
            </w:pPr>
            <w:r w:rsidRPr="00080CDE">
              <w:rPr>
                <w:szCs w:val="20"/>
                <w:highlight w:val="green"/>
              </w:rPr>
              <w:t>Fail with store space full.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80CDE">
              <w:rPr>
                <w:szCs w:val="20"/>
                <w:highlight w:val="green"/>
              </w:rPr>
              <w:t>Fail with store space full.</w:t>
            </w:r>
          </w:p>
        </w:tc>
      </w:tr>
    </w:tbl>
    <w:p w:rsidR="00E23645" w:rsidRDefault="00E23645"/>
    <w:p w:rsidR="00E23645" w:rsidRPr="007061A4" w:rsidRDefault="00276531">
      <w:pPr>
        <w:pStyle w:val="3"/>
        <w:numPr>
          <w:ilvl w:val="2"/>
          <w:numId w:val="1"/>
        </w:numPr>
        <w:ind w:left="964" w:right="210"/>
        <w:rPr>
          <w:highlight w:val="green"/>
        </w:rPr>
      </w:pPr>
      <w:bookmarkStart w:id="507" w:name="__RefHeading__56662_1585609034"/>
      <w:bookmarkStart w:id="508" w:name="_Toc422502828"/>
      <w:bookmarkStart w:id="509" w:name="_Toc401747862"/>
      <w:bookmarkStart w:id="510" w:name="_Toc392062440"/>
      <w:bookmarkStart w:id="511" w:name="_Toc470684663"/>
      <w:bookmarkEnd w:id="507"/>
      <w:r w:rsidRPr="007061A4">
        <w:rPr>
          <w:highlight w:val="green"/>
        </w:rPr>
        <w:t>GetSendSMS</w:t>
      </w:r>
      <w:bookmarkEnd w:id="508"/>
      <w:bookmarkEnd w:id="509"/>
      <w:bookmarkEnd w:id="510"/>
      <w:r w:rsidRPr="007061A4">
        <w:rPr>
          <w:highlight w:val="green"/>
        </w:rPr>
        <w:t>Result</w:t>
      </w:r>
      <w:bookmarkEnd w:id="511"/>
    </w:p>
    <w:p w:rsidR="00E23645" w:rsidRPr="007061A4" w:rsidRDefault="00276531">
      <w:pPr>
        <w:pStyle w:val="4"/>
        <w:numPr>
          <w:ilvl w:val="3"/>
          <w:numId w:val="1"/>
        </w:numPr>
        <w:rPr>
          <w:highlight w:val="green"/>
        </w:rPr>
      </w:pPr>
      <w:bookmarkStart w:id="512" w:name="__RefHeading__56664_1585609034"/>
      <w:bookmarkEnd w:id="512"/>
      <w:r w:rsidRPr="007061A4">
        <w:rPr>
          <w:highlight w:val="green"/>
        </w:rPr>
        <w:t>Request</w:t>
      </w:r>
    </w:p>
    <w:p w:rsidR="00E23645" w:rsidRPr="007061A4" w:rsidRDefault="00276531">
      <w:pPr>
        <w:rPr>
          <w:highlight w:val="green"/>
        </w:rPr>
      </w:pPr>
      <w:r w:rsidRPr="007061A4">
        <w:rPr>
          <w:highlight w:val="green"/>
        </w:rPr>
        <w:t>{</w:t>
      </w:r>
    </w:p>
    <w:p w:rsidR="00E23645" w:rsidRPr="007061A4" w:rsidRDefault="00276531">
      <w:pPr>
        <w:ind w:left="420"/>
        <w:rPr>
          <w:highlight w:val="green"/>
        </w:rPr>
      </w:pPr>
      <w:r w:rsidRPr="007061A4">
        <w:rPr>
          <w:highlight w:val="green"/>
        </w:rPr>
        <w:t xml:space="preserve">"jsonrpc": "2.0", </w:t>
      </w:r>
    </w:p>
    <w:p w:rsidR="00E23645" w:rsidRPr="007061A4" w:rsidRDefault="00276531">
      <w:pPr>
        <w:ind w:left="420"/>
        <w:rPr>
          <w:highlight w:val="green"/>
        </w:rPr>
      </w:pPr>
      <w:r w:rsidRPr="007061A4">
        <w:rPr>
          <w:highlight w:val="green"/>
        </w:rPr>
        <w:t>"method": "GetSendSMSResult",</w:t>
      </w:r>
    </w:p>
    <w:p w:rsidR="00E23645" w:rsidRPr="007061A4" w:rsidRDefault="00276531">
      <w:pPr>
        <w:tabs>
          <w:tab w:val="left" w:pos="6555"/>
        </w:tabs>
        <w:ind w:left="420"/>
        <w:rPr>
          <w:highlight w:val="green"/>
        </w:rPr>
      </w:pPr>
      <w:r w:rsidRPr="007061A4">
        <w:rPr>
          <w:highlight w:val="green"/>
        </w:rPr>
        <w:t>"params":{},</w:t>
      </w:r>
    </w:p>
    <w:p w:rsidR="00E23645" w:rsidRPr="007061A4" w:rsidRDefault="00276531">
      <w:pPr>
        <w:ind w:left="420"/>
        <w:rPr>
          <w:highlight w:val="green"/>
        </w:rPr>
      </w:pPr>
      <w:r w:rsidRPr="007061A4">
        <w:rPr>
          <w:highlight w:val="green"/>
        </w:rPr>
        <w:t>"id": "6.7"</w:t>
      </w:r>
    </w:p>
    <w:p w:rsidR="00E23645" w:rsidRPr="007061A4" w:rsidRDefault="00276531">
      <w:pPr>
        <w:rPr>
          <w:highlight w:val="green"/>
        </w:rPr>
      </w:pPr>
      <w:r w:rsidRPr="007061A4">
        <w:rPr>
          <w:highlight w:val="green"/>
        </w:rPr>
        <w:t>}</w:t>
      </w:r>
    </w:p>
    <w:p w:rsidR="00E23645" w:rsidRPr="007061A4" w:rsidRDefault="00276531">
      <w:pPr>
        <w:pStyle w:val="4"/>
        <w:numPr>
          <w:ilvl w:val="3"/>
          <w:numId w:val="1"/>
        </w:numPr>
        <w:rPr>
          <w:highlight w:val="green"/>
        </w:rPr>
      </w:pPr>
      <w:bookmarkStart w:id="513" w:name="__RefHeading__56666_1585609034"/>
      <w:bookmarkEnd w:id="513"/>
      <w:r w:rsidRPr="007061A4">
        <w:rPr>
          <w:highlight w:val="green"/>
        </w:rPr>
        <w:t>Response</w:t>
      </w:r>
    </w:p>
    <w:p w:rsidR="00E23645" w:rsidRPr="007061A4" w:rsidRDefault="00276531">
      <w:pPr>
        <w:rPr>
          <w:highlight w:val="green"/>
        </w:rPr>
      </w:pPr>
      <w:r w:rsidRPr="007061A4">
        <w:rPr>
          <w:highlight w:val="green"/>
        </w:rPr>
        <w:t>{</w:t>
      </w:r>
    </w:p>
    <w:p w:rsidR="00E23645" w:rsidRPr="007061A4" w:rsidRDefault="00276531">
      <w:pPr>
        <w:ind w:left="420"/>
        <w:rPr>
          <w:highlight w:val="green"/>
        </w:rPr>
      </w:pPr>
      <w:r w:rsidRPr="007061A4">
        <w:rPr>
          <w:highlight w:val="green"/>
        </w:rPr>
        <w:t xml:space="preserve">"jsonrpc": "2.0", </w:t>
      </w:r>
    </w:p>
    <w:p w:rsidR="00E23645" w:rsidRPr="007061A4" w:rsidRDefault="00276531">
      <w:pPr>
        <w:ind w:left="420"/>
        <w:rPr>
          <w:highlight w:val="green"/>
        </w:rPr>
      </w:pPr>
      <w:r w:rsidRPr="007061A4">
        <w:rPr>
          <w:highlight w:val="green"/>
        </w:rPr>
        <w:t>"result": {</w:t>
      </w:r>
    </w:p>
    <w:p w:rsidR="00E23645" w:rsidRPr="007061A4" w:rsidRDefault="00276531" w:rsidP="007061A4">
      <w:pPr>
        <w:ind w:left="420" w:firstLineChars="200" w:firstLine="420"/>
        <w:rPr>
          <w:highlight w:val="green"/>
        </w:rPr>
      </w:pPr>
      <w:r w:rsidRPr="007061A4">
        <w:rPr>
          <w:highlight w:val="green"/>
        </w:rPr>
        <w:t>"SendStatus":0</w:t>
      </w:r>
    </w:p>
    <w:p w:rsidR="00E23645" w:rsidRPr="007061A4" w:rsidRDefault="00276531">
      <w:pPr>
        <w:ind w:left="420"/>
        <w:rPr>
          <w:highlight w:val="green"/>
        </w:rPr>
      </w:pPr>
      <w:r w:rsidRPr="007061A4">
        <w:rPr>
          <w:highlight w:val="green"/>
        </w:rPr>
        <w:t>},</w:t>
      </w:r>
    </w:p>
    <w:p w:rsidR="00E23645" w:rsidRPr="007061A4" w:rsidRDefault="00276531">
      <w:pPr>
        <w:ind w:left="420"/>
        <w:rPr>
          <w:highlight w:val="green"/>
        </w:rPr>
      </w:pPr>
      <w:r w:rsidRPr="007061A4">
        <w:rPr>
          <w:highlight w:val="green"/>
        </w:rPr>
        <w:t>"id": "6.7"</w:t>
      </w:r>
    </w:p>
    <w:p w:rsidR="00E23645" w:rsidRPr="007061A4" w:rsidRDefault="00276531">
      <w:pPr>
        <w:rPr>
          <w:highlight w:val="green"/>
        </w:rPr>
      </w:pPr>
      <w:r w:rsidRPr="007061A4">
        <w:rPr>
          <w:highlight w:val="green"/>
        </w:rPr>
        <w:t>}</w:t>
      </w:r>
    </w:p>
    <w:p w:rsidR="00E23645" w:rsidRPr="007061A4" w:rsidRDefault="00276531" w:rsidP="008D3AD3">
      <w:pPr>
        <w:pStyle w:val="4"/>
        <w:numPr>
          <w:ilvl w:val="0"/>
          <w:numId w:val="40"/>
        </w:numPr>
        <w:ind w:left="864"/>
        <w:rPr>
          <w:highlight w:val="green"/>
        </w:rPr>
      </w:pPr>
      <w:bookmarkStart w:id="514" w:name="__RefHeading__56668_1585609034"/>
      <w:bookmarkEnd w:id="514"/>
      <w:r w:rsidRPr="007061A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42"/>
        <w:gridCol w:w="1895"/>
        <w:gridCol w:w="2240"/>
        <w:gridCol w:w="3209"/>
      </w:tblGrid>
      <w:tr w:rsidR="00E23645" w:rsidRPr="007061A4">
        <w:tc>
          <w:tcPr>
            <w:tcW w:w="19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pStyle w:val="af9"/>
              <w:spacing w:before="240"/>
              <w:jc w:val="both"/>
              <w:rPr>
                <w:b/>
                <w:sz w:val="22"/>
                <w:highlight w:val="green"/>
                <w:lang w:val="en-GB"/>
              </w:rPr>
            </w:pPr>
            <w:r w:rsidRPr="007061A4">
              <w:rPr>
                <w:b/>
                <w:sz w:val="22"/>
                <w:highlight w:val="green"/>
                <w:lang w:val="en-GB"/>
              </w:rPr>
              <w:t>Field</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pStyle w:val="af9"/>
              <w:spacing w:before="240"/>
              <w:jc w:val="both"/>
              <w:rPr>
                <w:b/>
                <w:sz w:val="22"/>
                <w:highlight w:val="green"/>
                <w:lang w:val="en-GB"/>
              </w:rPr>
            </w:pPr>
            <w:r w:rsidRPr="007061A4">
              <w:rPr>
                <w:b/>
                <w:sz w:val="22"/>
                <w:highlight w:val="green"/>
                <w:lang w:val="en-GB"/>
              </w:rPr>
              <w:t>Type</w:t>
            </w:r>
          </w:p>
        </w:tc>
        <w:tc>
          <w:tcPr>
            <w:tcW w:w="22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pStyle w:val="af9"/>
              <w:spacing w:before="240"/>
              <w:jc w:val="both"/>
              <w:rPr>
                <w:b/>
                <w:sz w:val="22"/>
                <w:highlight w:val="green"/>
                <w:lang w:val="en-GB"/>
              </w:rPr>
            </w:pPr>
            <w:r w:rsidRPr="007061A4">
              <w:rPr>
                <w:b/>
                <w:sz w:val="22"/>
                <w:highlight w:val="green"/>
                <w:lang w:val="en-GB"/>
              </w:rPr>
              <w:t>Changable</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pStyle w:val="af9"/>
              <w:spacing w:before="240"/>
              <w:rPr>
                <w:b/>
                <w:sz w:val="22"/>
                <w:highlight w:val="green"/>
                <w:lang w:val="en-GB"/>
              </w:rPr>
            </w:pPr>
            <w:r w:rsidRPr="007061A4">
              <w:rPr>
                <w:b/>
                <w:sz w:val="22"/>
                <w:highlight w:val="green"/>
                <w:lang w:val="en-GB"/>
              </w:rPr>
              <w:t>Description</w:t>
            </w:r>
          </w:p>
        </w:tc>
      </w:tr>
      <w:tr w:rsidR="00E23645" w:rsidRPr="007061A4">
        <w:trPr>
          <w:trHeight w:val="521"/>
        </w:trPr>
        <w:tc>
          <w:tcPr>
            <w:tcW w:w="194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rPr>
                <w:highlight w:val="green"/>
              </w:rPr>
            </w:pPr>
            <w:r w:rsidRPr="007061A4">
              <w:rPr>
                <w:highlight w:val="green"/>
              </w:rPr>
              <w:t>SendStatus</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rPr>
                <w:highlight w:val="green"/>
              </w:rPr>
            </w:pPr>
            <w:r w:rsidRPr="007061A4">
              <w:rPr>
                <w:highlight w:val="green"/>
              </w:rPr>
              <w:t>Integer</w:t>
            </w:r>
          </w:p>
        </w:tc>
        <w:tc>
          <w:tcPr>
            <w:tcW w:w="22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rPr>
                <w:highlight w:val="green"/>
              </w:rPr>
            </w:pPr>
            <w:r w:rsidRPr="007061A4">
              <w:rPr>
                <w:highlight w:val="green"/>
              </w:rPr>
              <w:t>Yes</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rPr>
                <w:highlight w:val="green"/>
              </w:rPr>
            </w:pPr>
            <w:r w:rsidRPr="007061A4">
              <w:rPr>
                <w:highlight w:val="green"/>
              </w:rPr>
              <w:t>0 : none</w:t>
            </w:r>
          </w:p>
          <w:p w:rsidR="00E23645" w:rsidRPr="007061A4" w:rsidRDefault="00276531">
            <w:pPr>
              <w:rPr>
                <w:highlight w:val="green"/>
              </w:rPr>
            </w:pPr>
            <w:r w:rsidRPr="007061A4">
              <w:rPr>
                <w:highlight w:val="green"/>
              </w:rPr>
              <w:t>1 : sending</w:t>
            </w:r>
          </w:p>
          <w:p w:rsidR="00E23645" w:rsidRPr="007061A4" w:rsidRDefault="00276531">
            <w:pPr>
              <w:rPr>
                <w:highlight w:val="green"/>
              </w:rPr>
            </w:pPr>
            <w:r w:rsidRPr="007061A4">
              <w:rPr>
                <w:highlight w:val="green"/>
              </w:rPr>
              <w:t>2 : success</w:t>
            </w:r>
          </w:p>
          <w:p w:rsidR="00E23645" w:rsidRPr="007061A4" w:rsidRDefault="00276531">
            <w:pPr>
              <w:rPr>
                <w:highlight w:val="green"/>
              </w:rPr>
            </w:pPr>
            <w:r w:rsidRPr="007061A4">
              <w:rPr>
                <w:highlight w:val="green"/>
              </w:rPr>
              <w:t>3: failstill sending last message</w:t>
            </w:r>
          </w:p>
          <w:p w:rsidR="00E23645" w:rsidRPr="007061A4" w:rsidRDefault="00276531">
            <w:pPr>
              <w:rPr>
                <w:highlight w:val="green"/>
              </w:rPr>
            </w:pPr>
            <w:r w:rsidRPr="007061A4">
              <w:rPr>
                <w:highlight w:val="green"/>
              </w:rPr>
              <w:t>4 : fail with Memory full</w:t>
            </w:r>
          </w:p>
          <w:p w:rsidR="00E23645" w:rsidRPr="007061A4" w:rsidRDefault="00276531">
            <w:pPr>
              <w:rPr>
                <w:highlight w:val="green"/>
              </w:rPr>
            </w:pPr>
            <w:r w:rsidRPr="007061A4">
              <w:rPr>
                <w:highlight w:val="green"/>
              </w:rPr>
              <w:lastRenderedPageBreak/>
              <w:t>5: fail</w:t>
            </w:r>
          </w:p>
        </w:tc>
      </w:tr>
    </w:tbl>
    <w:p w:rsidR="00E23645" w:rsidRPr="007061A4" w:rsidRDefault="00E23645">
      <w:pPr>
        <w:rPr>
          <w:highlight w:val="green"/>
          <w:lang w:val="en-GB"/>
        </w:rPr>
      </w:pPr>
    </w:p>
    <w:p w:rsidR="00E23645" w:rsidRPr="007061A4" w:rsidRDefault="00276531">
      <w:pPr>
        <w:pStyle w:val="4"/>
        <w:numPr>
          <w:ilvl w:val="3"/>
          <w:numId w:val="1"/>
        </w:numPr>
        <w:rPr>
          <w:highlight w:val="green"/>
        </w:rPr>
      </w:pPr>
      <w:bookmarkStart w:id="515" w:name="__RefHeading__56670_1585609034"/>
      <w:bookmarkEnd w:id="515"/>
      <w:r w:rsidRPr="007061A4">
        <w:rPr>
          <w:highlight w:val="green"/>
        </w:rPr>
        <w:t>Response with error</w:t>
      </w:r>
    </w:p>
    <w:p w:rsidR="00E23645" w:rsidRPr="007061A4" w:rsidRDefault="00276531">
      <w:pPr>
        <w:rPr>
          <w:highlight w:val="green"/>
        </w:rPr>
      </w:pPr>
      <w:r w:rsidRPr="007061A4">
        <w:rPr>
          <w:highlight w:val="green"/>
        </w:rPr>
        <w:t>{</w:t>
      </w:r>
    </w:p>
    <w:p w:rsidR="00E23645" w:rsidRPr="007061A4" w:rsidRDefault="00276531">
      <w:pPr>
        <w:ind w:firstLine="420"/>
        <w:rPr>
          <w:highlight w:val="green"/>
        </w:rPr>
      </w:pPr>
      <w:r w:rsidRPr="007061A4">
        <w:rPr>
          <w:highlight w:val="green"/>
        </w:rPr>
        <w:t>"jsonrpc": "2.0",</w:t>
      </w:r>
    </w:p>
    <w:p w:rsidR="00E23645" w:rsidRPr="007061A4" w:rsidRDefault="00276531">
      <w:pPr>
        <w:ind w:firstLine="420"/>
        <w:rPr>
          <w:highlight w:val="green"/>
        </w:rPr>
      </w:pPr>
      <w:r w:rsidRPr="007061A4">
        <w:rPr>
          <w:highlight w:val="green"/>
        </w:rPr>
        <w:t>"error": {</w:t>
      </w:r>
    </w:p>
    <w:p w:rsidR="00E23645" w:rsidRPr="007061A4" w:rsidRDefault="00276531">
      <w:pPr>
        <w:ind w:left="840" w:firstLine="420"/>
        <w:rPr>
          <w:highlight w:val="green"/>
        </w:rPr>
      </w:pPr>
      <w:r w:rsidRPr="007061A4">
        <w:rPr>
          <w:highlight w:val="green"/>
        </w:rPr>
        <w:t>"code": "060701",</w:t>
      </w:r>
    </w:p>
    <w:p w:rsidR="00E23645" w:rsidRPr="007061A4" w:rsidRDefault="00276531">
      <w:pPr>
        <w:ind w:left="840" w:firstLine="420"/>
        <w:rPr>
          <w:highlight w:val="green"/>
        </w:rPr>
      </w:pPr>
      <w:r w:rsidRPr="007061A4">
        <w:rPr>
          <w:highlight w:val="green"/>
        </w:rPr>
        <w:t>"message": "</w:t>
      </w:r>
      <w:bookmarkStart w:id="516" w:name="OLE_LINK32"/>
      <w:r w:rsidRPr="007061A4">
        <w:rPr>
          <w:highlight w:val="green"/>
        </w:rPr>
        <w:t>Get send SMS status failed.</w:t>
      </w:r>
      <w:bookmarkEnd w:id="516"/>
      <w:r w:rsidRPr="007061A4">
        <w:rPr>
          <w:highlight w:val="green"/>
        </w:rPr>
        <w:t>"</w:t>
      </w:r>
    </w:p>
    <w:p w:rsidR="00E23645" w:rsidRPr="007061A4" w:rsidRDefault="00276531">
      <w:pPr>
        <w:ind w:firstLine="1155"/>
        <w:rPr>
          <w:highlight w:val="green"/>
        </w:rPr>
      </w:pPr>
      <w:r w:rsidRPr="007061A4">
        <w:rPr>
          <w:highlight w:val="green"/>
        </w:rPr>
        <w:t xml:space="preserve">}, </w:t>
      </w:r>
    </w:p>
    <w:p w:rsidR="00E23645" w:rsidRPr="007061A4" w:rsidRDefault="00276531">
      <w:pPr>
        <w:ind w:firstLine="420"/>
        <w:rPr>
          <w:highlight w:val="green"/>
        </w:rPr>
      </w:pPr>
      <w:r w:rsidRPr="007061A4">
        <w:rPr>
          <w:highlight w:val="green"/>
        </w:rPr>
        <w:t>"id": "6.7"</w:t>
      </w:r>
    </w:p>
    <w:p w:rsidR="00E23645" w:rsidRPr="007061A4" w:rsidRDefault="00276531">
      <w:pPr>
        <w:rPr>
          <w:highlight w:val="green"/>
        </w:rPr>
      </w:pPr>
      <w:r w:rsidRPr="007061A4">
        <w:rPr>
          <w:highlight w:val="green"/>
        </w:rPr>
        <w:t>}</w:t>
      </w:r>
    </w:p>
    <w:p w:rsidR="00E23645" w:rsidRPr="007061A4"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061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pStyle w:val="TextBody"/>
              <w:widowControl w:val="0"/>
              <w:rPr>
                <w:rFonts w:ascii="Times New Roman" w:hAnsi="Times New Roman"/>
                <w:highlight w:val="green"/>
                <w:lang w:val="en-US" w:eastAsia="zh-CN"/>
              </w:rPr>
            </w:pPr>
            <w:r w:rsidRPr="007061A4">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pStyle w:val="TextBody"/>
              <w:widowControl w:val="0"/>
              <w:rPr>
                <w:rFonts w:ascii="Times New Roman" w:hAnsi="Times New Roman"/>
                <w:highlight w:val="green"/>
                <w:lang w:val="en-US" w:eastAsia="zh-CN"/>
              </w:rPr>
            </w:pPr>
            <w:r w:rsidRPr="007061A4">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pStyle w:val="TextBody"/>
              <w:widowControl w:val="0"/>
              <w:rPr>
                <w:rFonts w:ascii="Times New Roman" w:hAnsi="Times New Roman"/>
                <w:highlight w:val="green"/>
                <w:lang w:val="en-US" w:eastAsia="zh-CN"/>
              </w:rPr>
            </w:pPr>
            <w:r w:rsidRPr="007061A4">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rPr>
                <w:szCs w:val="20"/>
                <w:highlight w:val="green"/>
              </w:rPr>
            </w:pPr>
            <w:r w:rsidRPr="007061A4">
              <w:rPr>
                <w:szCs w:val="20"/>
                <w:highlight w:val="green"/>
              </w:rPr>
              <w:t>060701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061A4" w:rsidRDefault="00276531">
            <w:pPr>
              <w:rPr>
                <w:szCs w:val="20"/>
                <w:highlight w:val="green"/>
              </w:rPr>
            </w:pPr>
            <w:r w:rsidRPr="007061A4">
              <w:rPr>
                <w:szCs w:val="20"/>
                <w:highlight w:val="green"/>
              </w:rPr>
              <w:t>Get send SMS status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061A4">
              <w:rPr>
                <w:szCs w:val="20"/>
                <w:highlight w:val="green"/>
              </w:rPr>
              <w:t>Get send SMS status failed.</w:t>
            </w:r>
          </w:p>
        </w:tc>
      </w:tr>
    </w:tbl>
    <w:p w:rsidR="00E23645" w:rsidRDefault="00E23645"/>
    <w:p w:rsidR="00E23645" w:rsidRPr="00CF6EB0" w:rsidRDefault="00276531">
      <w:pPr>
        <w:pStyle w:val="3"/>
        <w:numPr>
          <w:ilvl w:val="2"/>
          <w:numId w:val="1"/>
        </w:numPr>
        <w:ind w:left="964" w:right="210"/>
        <w:rPr>
          <w:highlight w:val="green"/>
        </w:rPr>
      </w:pPr>
      <w:bookmarkStart w:id="517" w:name="__RefHeading__56672_1585609034"/>
      <w:bookmarkStart w:id="518" w:name="_Toc422502829"/>
      <w:bookmarkStart w:id="519" w:name="_Toc392062441"/>
      <w:bookmarkStart w:id="520" w:name="_Toc401747863"/>
      <w:bookmarkStart w:id="521" w:name="_Toc470684664"/>
      <w:bookmarkEnd w:id="517"/>
      <w:r w:rsidRPr="00CF6EB0">
        <w:rPr>
          <w:highlight w:val="green"/>
        </w:rPr>
        <w:t>SaveS</w:t>
      </w:r>
      <w:bookmarkEnd w:id="518"/>
      <w:bookmarkEnd w:id="519"/>
      <w:bookmarkEnd w:id="520"/>
      <w:r w:rsidRPr="00CF6EB0">
        <w:rPr>
          <w:highlight w:val="green"/>
        </w:rPr>
        <w:t>MS</w:t>
      </w:r>
      <w:bookmarkEnd w:id="521"/>
    </w:p>
    <w:p w:rsidR="00E23645" w:rsidRPr="00CF6EB0" w:rsidRDefault="00276531">
      <w:pPr>
        <w:pStyle w:val="4"/>
        <w:numPr>
          <w:ilvl w:val="3"/>
          <w:numId w:val="1"/>
        </w:numPr>
        <w:rPr>
          <w:highlight w:val="green"/>
        </w:rPr>
      </w:pPr>
      <w:bookmarkStart w:id="522" w:name="__RefHeading__56674_1585609034"/>
      <w:bookmarkEnd w:id="522"/>
      <w:r w:rsidRPr="00CF6EB0">
        <w:rPr>
          <w:highlight w:val="green"/>
        </w:rPr>
        <w:t>Request</w:t>
      </w:r>
    </w:p>
    <w:p w:rsidR="00E23645" w:rsidRPr="00CF6EB0" w:rsidRDefault="00276531">
      <w:pPr>
        <w:rPr>
          <w:highlight w:val="green"/>
        </w:rPr>
      </w:pPr>
      <w:r w:rsidRPr="00CF6EB0">
        <w:rPr>
          <w:highlight w:val="green"/>
        </w:rPr>
        <w:t>{</w:t>
      </w:r>
    </w:p>
    <w:p w:rsidR="00E23645" w:rsidRPr="00CF6EB0" w:rsidRDefault="00276531">
      <w:pPr>
        <w:ind w:left="420"/>
        <w:rPr>
          <w:highlight w:val="green"/>
        </w:rPr>
      </w:pPr>
      <w:r w:rsidRPr="00CF6EB0">
        <w:rPr>
          <w:highlight w:val="green"/>
        </w:rPr>
        <w:t xml:space="preserve">"jsonrpc": "2.0", </w:t>
      </w:r>
    </w:p>
    <w:p w:rsidR="00E23645" w:rsidRPr="00CF6EB0" w:rsidRDefault="00276531">
      <w:pPr>
        <w:ind w:left="420"/>
        <w:rPr>
          <w:highlight w:val="green"/>
        </w:rPr>
      </w:pPr>
      <w:r w:rsidRPr="00CF6EB0">
        <w:rPr>
          <w:highlight w:val="green"/>
        </w:rPr>
        <w:t>"method": "SaveSMS",</w:t>
      </w:r>
    </w:p>
    <w:p w:rsidR="00E23645" w:rsidRPr="00CF6EB0" w:rsidRDefault="00276531">
      <w:pPr>
        <w:ind w:left="420"/>
        <w:rPr>
          <w:highlight w:val="green"/>
        </w:rPr>
      </w:pPr>
      <w:r w:rsidRPr="00CF6EB0">
        <w:rPr>
          <w:highlight w:val="green"/>
        </w:rPr>
        <w:t>"params":</w:t>
      </w:r>
    </w:p>
    <w:p w:rsidR="00E23645" w:rsidRPr="00CF6EB0" w:rsidRDefault="00276531">
      <w:pPr>
        <w:ind w:left="420" w:firstLine="735"/>
        <w:rPr>
          <w:highlight w:val="green"/>
        </w:rPr>
      </w:pPr>
      <w:r w:rsidRPr="00CF6EB0">
        <w:rPr>
          <w:highlight w:val="green"/>
        </w:rPr>
        <w:t>{</w:t>
      </w:r>
    </w:p>
    <w:p w:rsidR="00E23645" w:rsidRPr="00CF6EB0" w:rsidRDefault="00276531" w:rsidP="00616F5F">
      <w:pPr>
        <w:spacing w:line="300" w:lineRule="auto"/>
        <w:ind w:firstLineChars="800" w:firstLine="1680"/>
        <w:jc w:val="left"/>
        <w:rPr>
          <w:highlight w:val="green"/>
        </w:rPr>
      </w:pPr>
      <w:r w:rsidRPr="00CF6EB0">
        <w:rPr>
          <w:highlight w:val="green"/>
        </w:rPr>
        <w:t>"SMSId":1,</w:t>
      </w:r>
    </w:p>
    <w:p w:rsidR="00CF6EB0" w:rsidRPr="00CF6EB0" w:rsidRDefault="00CF6EB0" w:rsidP="00CF6EB0">
      <w:pPr>
        <w:spacing w:line="300" w:lineRule="auto"/>
        <w:ind w:left="960" w:firstLineChars="350" w:firstLine="735"/>
        <w:jc w:val="left"/>
        <w:rPr>
          <w:highlight w:val="green"/>
        </w:rPr>
      </w:pPr>
      <w:r w:rsidRPr="00CF6EB0">
        <w:rPr>
          <w:highlight w:val="green"/>
        </w:rPr>
        <w:t>"SMSContent": "hi!",</w:t>
      </w:r>
    </w:p>
    <w:p w:rsidR="00E23645" w:rsidRPr="00CF6EB0" w:rsidRDefault="00276531" w:rsidP="00616F5F">
      <w:pPr>
        <w:spacing w:line="300" w:lineRule="auto"/>
        <w:ind w:left="960" w:firstLineChars="350" w:firstLine="735"/>
        <w:jc w:val="left"/>
        <w:rPr>
          <w:highlight w:val="green"/>
        </w:rPr>
      </w:pPr>
      <w:r w:rsidRPr="00CF6EB0">
        <w:rPr>
          <w:highlight w:val="green"/>
        </w:rPr>
        <w:t>"PhoneNumber": ["134544555"],</w:t>
      </w:r>
    </w:p>
    <w:p w:rsidR="00E23645" w:rsidRPr="00CF6EB0" w:rsidRDefault="00276531" w:rsidP="00CF6EB0">
      <w:pPr>
        <w:spacing w:line="300" w:lineRule="auto"/>
        <w:ind w:left="960" w:firstLineChars="350" w:firstLine="735"/>
        <w:jc w:val="left"/>
        <w:rPr>
          <w:highlight w:val="green"/>
        </w:rPr>
      </w:pPr>
      <w:r w:rsidRPr="00CF6EB0">
        <w:rPr>
          <w:highlight w:val="green"/>
        </w:rPr>
        <w:t>"SMSTime":"2014-09-11 18:06:00"</w:t>
      </w:r>
    </w:p>
    <w:p w:rsidR="00E23645" w:rsidRPr="00CF6EB0" w:rsidRDefault="00276531">
      <w:pPr>
        <w:ind w:left="420" w:firstLine="735"/>
        <w:rPr>
          <w:highlight w:val="green"/>
        </w:rPr>
      </w:pPr>
      <w:r w:rsidRPr="00CF6EB0">
        <w:rPr>
          <w:highlight w:val="green"/>
        </w:rPr>
        <w:t>},</w:t>
      </w:r>
    </w:p>
    <w:p w:rsidR="00E23645" w:rsidRPr="00CF6EB0" w:rsidRDefault="00276531">
      <w:pPr>
        <w:ind w:left="420"/>
        <w:rPr>
          <w:highlight w:val="green"/>
        </w:rPr>
      </w:pPr>
      <w:r w:rsidRPr="00CF6EB0">
        <w:rPr>
          <w:highlight w:val="green"/>
        </w:rPr>
        <w:t>"id": "6.8"</w:t>
      </w:r>
    </w:p>
    <w:p w:rsidR="00E23645" w:rsidRPr="00CF6EB0" w:rsidRDefault="00276531">
      <w:pPr>
        <w:rPr>
          <w:highlight w:val="green"/>
        </w:rPr>
      </w:pPr>
      <w:r w:rsidRPr="00CF6EB0">
        <w:rPr>
          <w:highlight w:val="green"/>
        </w:rPr>
        <w:t>}</w:t>
      </w:r>
    </w:p>
    <w:p w:rsidR="00E23645" w:rsidRPr="00CF6EB0" w:rsidRDefault="00276531">
      <w:pPr>
        <w:pStyle w:val="4"/>
        <w:numPr>
          <w:ilvl w:val="3"/>
          <w:numId w:val="1"/>
        </w:numPr>
        <w:rPr>
          <w:highlight w:val="green"/>
        </w:rPr>
      </w:pPr>
      <w:bookmarkStart w:id="523" w:name="__RefHeading__56676_1585609034"/>
      <w:bookmarkEnd w:id="523"/>
      <w:r w:rsidRPr="00CF6EB0">
        <w:rPr>
          <w:highlight w:val="green"/>
        </w:rPr>
        <w:t>Response</w:t>
      </w:r>
    </w:p>
    <w:p w:rsidR="00E23645" w:rsidRPr="00CF6EB0" w:rsidRDefault="00276531">
      <w:pPr>
        <w:rPr>
          <w:highlight w:val="green"/>
        </w:rPr>
      </w:pPr>
      <w:r w:rsidRPr="00CF6EB0">
        <w:rPr>
          <w:highlight w:val="green"/>
        </w:rPr>
        <w:t>{</w:t>
      </w:r>
    </w:p>
    <w:p w:rsidR="00E23645" w:rsidRPr="00CF6EB0" w:rsidRDefault="00276531">
      <w:pPr>
        <w:ind w:left="420"/>
        <w:rPr>
          <w:highlight w:val="green"/>
        </w:rPr>
      </w:pPr>
      <w:r w:rsidRPr="00CF6EB0">
        <w:rPr>
          <w:highlight w:val="green"/>
        </w:rPr>
        <w:t xml:space="preserve">"jsonrpc": "2.0", </w:t>
      </w:r>
    </w:p>
    <w:p w:rsidR="00E23645" w:rsidRPr="00CF6EB0" w:rsidRDefault="00276531">
      <w:pPr>
        <w:ind w:left="420"/>
        <w:rPr>
          <w:highlight w:val="green"/>
        </w:rPr>
      </w:pPr>
      <w:r w:rsidRPr="00CF6EB0">
        <w:rPr>
          <w:highlight w:val="green"/>
        </w:rPr>
        <w:t>"result": {},</w:t>
      </w:r>
    </w:p>
    <w:p w:rsidR="00E23645" w:rsidRPr="00CF6EB0" w:rsidRDefault="00276531">
      <w:pPr>
        <w:ind w:left="420"/>
        <w:rPr>
          <w:highlight w:val="green"/>
        </w:rPr>
      </w:pPr>
      <w:r w:rsidRPr="00CF6EB0">
        <w:rPr>
          <w:highlight w:val="green"/>
        </w:rPr>
        <w:t>"id": "6.8"</w:t>
      </w:r>
    </w:p>
    <w:p w:rsidR="00E23645" w:rsidRPr="00CF6EB0" w:rsidRDefault="00276531">
      <w:pPr>
        <w:rPr>
          <w:highlight w:val="green"/>
        </w:rPr>
      </w:pPr>
      <w:r w:rsidRPr="00CF6EB0">
        <w:rPr>
          <w:highlight w:val="green"/>
        </w:rPr>
        <w:t>}</w:t>
      </w:r>
    </w:p>
    <w:p w:rsidR="00E23645" w:rsidRPr="00CF6EB0" w:rsidRDefault="00276531" w:rsidP="008D3AD3">
      <w:pPr>
        <w:pStyle w:val="4"/>
        <w:numPr>
          <w:ilvl w:val="0"/>
          <w:numId w:val="40"/>
        </w:numPr>
        <w:ind w:left="864"/>
        <w:rPr>
          <w:highlight w:val="green"/>
        </w:rPr>
      </w:pPr>
      <w:bookmarkStart w:id="524" w:name="__RefHeading__56678_1585609034"/>
      <w:bookmarkEnd w:id="524"/>
      <w:r w:rsidRPr="00CF6EB0">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46"/>
        <w:gridCol w:w="1894"/>
        <w:gridCol w:w="2239"/>
        <w:gridCol w:w="3207"/>
      </w:tblGrid>
      <w:tr w:rsidR="00E23645" w:rsidRPr="00CF6EB0" w:rsidTr="00CF6EB0">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pStyle w:val="af9"/>
              <w:spacing w:before="240"/>
              <w:jc w:val="both"/>
              <w:rPr>
                <w:b/>
                <w:sz w:val="22"/>
                <w:highlight w:val="green"/>
                <w:lang w:val="en-GB"/>
              </w:rPr>
            </w:pPr>
            <w:r w:rsidRPr="00CF6EB0">
              <w:rPr>
                <w:b/>
                <w:sz w:val="22"/>
                <w:highlight w:val="green"/>
                <w:lang w:val="en-GB"/>
              </w:rPr>
              <w:t>Field</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pStyle w:val="af9"/>
              <w:spacing w:before="240"/>
              <w:jc w:val="both"/>
              <w:rPr>
                <w:b/>
                <w:sz w:val="22"/>
                <w:highlight w:val="green"/>
                <w:lang w:val="en-GB"/>
              </w:rPr>
            </w:pPr>
            <w:r w:rsidRPr="00CF6EB0">
              <w:rPr>
                <w:b/>
                <w:sz w:val="22"/>
                <w:highlight w:val="green"/>
                <w:lang w:val="en-GB"/>
              </w:rPr>
              <w:t>Type</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pStyle w:val="af9"/>
              <w:spacing w:before="240"/>
              <w:jc w:val="both"/>
              <w:rPr>
                <w:b/>
                <w:sz w:val="22"/>
                <w:highlight w:val="green"/>
                <w:lang w:val="en-GB"/>
              </w:rPr>
            </w:pPr>
            <w:r w:rsidRPr="00CF6EB0">
              <w:rPr>
                <w:b/>
                <w:sz w:val="22"/>
                <w:highlight w:val="green"/>
                <w:lang w:val="en-GB"/>
              </w:rPr>
              <w:t>Changable</w:t>
            </w:r>
          </w:p>
        </w:tc>
        <w:tc>
          <w:tcPr>
            <w:tcW w:w="320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pStyle w:val="af9"/>
              <w:spacing w:before="240"/>
              <w:rPr>
                <w:b/>
                <w:sz w:val="22"/>
                <w:highlight w:val="green"/>
                <w:lang w:val="en-GB"/>
              </w:rPr>
            </w:pPr>
            <w:r w:rsidRPr="00CF6EB0">
              <w:rPr>
                <w:b/>
                <w:sz w:val="22"/>
                <w:highlight w:val="green"/>
                <w:lang w:val="en-GB"/>
              </w:rPr>
              <w:t>Description</w:t>
            </w:r>
          </w:p>
        </w:tc>
      </w:tr>
      <w:tr w:rsidR="00E23645" w:rsidRPr="00CF6EB0" w:rsidTr="00CF6EB0">
        <w:trPr>
          <w:trHeight w:val="521"/>
        </w:trPr>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lastRenderedPageBreak/>
              <w:t>SMSId</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integer</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Yes</w:t>
            </w:r>
          </w:p>
        </w:tc>
        <w:tc>
          <w:tcPr>
            <w:tcW w:w="320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the index of SMS, if savenew SMS is -1, else other.</w:t>
            </w:r>
          </w:p>
        </w:tc>
      </w:tr>
      <w:tr w:rsidR="00CF6EB0" w:rsidRPr="00CF6EB0" w:rsidTr="00CF6EB0">
        <w:trPr>
          <w:trHeight w:val="521"/>
        </w:trPr>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F6EB0" w:rsidRPr="00CF6EB0" w:rsidRDefault="00CF6EB0" w:rsidP="00465FB7">
            <w:pPr>
              <w:spacing w:line="300" w:lineRule="auto"/>
              <w:jc w:val="left"/>
              <w:rPr>
                <w:highlight w:val="green"/>
              </w:rPr>
            </w:pPr>
            <w:r w:rsidRPr="00CF6EB0">
              <w:rPr>
                <w:highlight w:val="green"/>
              </w:rPr>
              <w:t>SMSContent</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F6EB0" w:rsidRPr="00CF6EB0" w:rsidRDefault="00CF6EB0" w:rsidP="00465FB7">
            <w:pPr>
              <w:spacing w:line="300" w:lineRule="auto"/>
              <w:jc w:val="left"/>
              <w:rPr>
                <w:highlight w:val="green"/>
              </w:rPr>
            </w:pPr>
            <w:r w:rsidRPr="00CF6EB0">
              <w:rPr>
                <w:highlight w:val="green"/>
              </w:rPr>
              <w:t>String</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F6EB0" w:rsidRPr="00CF6EB0" w:rsidRDefault="00CF6EB0" w:rsidP="00465FB7">
            <w:pPr>
              <w:spacing w:line="300" w:lineRule="auto"/>
              <w:jc w:val="left"/>
              <w:rPr>
                <w:highlight w:val="green"/>
              </w:rPr>
            </w:pPr>
            <w:r w:rsidRPr="00CF6EB0">
              <w:rPr>
                <w:highlight w:val="green"/>
              </w:rPr>
              <w:t>Yes</w:t>
            </w:r>
          </w:p>
        </w:tc>
        <w:tc>
          <w:tcPr>
            <w:tcW w:w="320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F6EB0" w:rsidRPr="00CF6EB0" w:rsidRDefault="00CF6EB0" w:rsidP="00465FB7">
            <w:pPr>
              <w:spacing w:line="300" w:lineRule="auto"/>
              <w:jc w:val="left"/>
              <w:rPr>
                <w:highlight w:val="green"/>
              </w:rPr>
            </w:pPr>
            <w:r w:rsidRPr="00CF6EB0">
              <w:rPr>
                <w:highlight w:val="green"/>
              </w:rPr>
              <w:t xml:space="preserve">The SMS content to save. </w:t>
            </w:r>
          </w:p>
        </w:tc>
      </w:tr>
      <w:tr w:rsidR="00E23645" w:rsidRPr="00CF6EB0" w:rsidTr="00CF6EB0">
        <w:trPr>
          <w:trHeight w:val="521"/>
        </w:trPr>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PhoneNumber</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string</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Yes</w:t>
            </w:r>
          </w:p>
        </w:tc>
        <w:tc>
          <w:tcPr>
            <w:tcW w:w="320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The phone number to save.</w:t>
            </w:r>
          </w:p>
        </w:tc>
      </w:tr>
      <w:tr w:rsidR="00E23645" w:rsidRPr="00CF6EB0" w:rsidTr="00CF6EB0">
        <w:trPr>
          <w:trHeight w:val="521"/>
        </w:trPr>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SMSTime</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String</w:t>
            </w:r>
          </w:p>
        </w:tc>
        <w:tc>
          <w:tcPr>
            <w:tcW w:w="223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Yes</w:t>
            </w:r>
          </w:p>
        </w:tc>
        <w:tc>
          <w:tcPr>
            <w:tcW w:w="320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spacing w:line="300" w:lineRule="auto"/>
              <w:jc w:val="left"/>
              <w:rPr>
                <w:highlight w:val="green"/>
              </w:rPr>
            </w:pPr>
            <w:r w:rsidRPr="00CF6EB0">
              <w:rPr>
                <w:highlight w:val="green"/>
              </w:rPr>
              <w:t>Time when saving sms</w:t>
            </w:r>
          </w:p>
        </w:tc>
      </w:tr>
    </w:tbl>
    <w:p w:rsidR="00E23645" w:rsidRPr="00CF6EB0" w:rsidRDefault="00E23645">
      <w:pPr>
        <w:rPr>
          <w:highlight w:val="green"/>
          <w:lang w:val="en-GB"/>
        </w:rPr>
      </w:pPr>
    </w:p>
    <w:p w:rsidR="00E23645" w:rsidRPr="00CF6EB0" w:rsidRDefault="00276531">
      <w:pPr>
        <w:pStyle w:val="4"/>
        <w:numPr>
          <w:ilvl w:val="3"/>
          <w:numId w:val="1"/>
        </w:numPr>
        <w:rPr>
          <w:highlight w:val="green"/>
        </w:rPr>
      </w:pPr>
      <w:bookmarkStart w:id="525" w:name="__RefHeading__56680_1585609034"/>
      <w:bookmarkEnd w:id="525"/>
      <w:r w:rsidRPr="00CF6EB0">
        <w:rPr>
          <w:highlight w:val="green"/>
        </w:rPr>
        <w:t>Response with error</w:t>
      </w:r>
    </w:p>
    <w:p w:rsidR="00E23645" w:rsidRPr="00CF6EB0" w:rsidRDefault="00276531">
      <w:pPr>
        <w:rPr>
          <w:highlight w:val="green"/>
        </w:rPr>
      </w:pPr>
      <w:r w:rsidRPr="00CF6EB0">
        <w:rPr>
          <w:highlight w:val="green"/>
        </w:rPr>
        <w:t>{</w:t>
      </w:r>
    </w:p>
    <w:p w:rsidR="00E23645" w:rsidRPr="00CF6EB0" w:rsidRDefault="00276531">
      <w:pPr>
        <w:ind w:firstLine="420"/>
        <w:rPr>
          <w:highlight w:val="green"/>
        </w:rPr>
      </w:pPr>
      <w:r w:rsidRPr="00CF6EB0">
        <w:rPr>
          <w:highlight w:val="green"/>
        </w:rPr>
        <w:t>"jsonrpc": "2.0",</w:t>
      </w:r>
    </w:p>
    <w:p w:rsidR="00E23645" w:rsidRPr="00CF6EB0" w:rsidRDefault="00276531">
      <w:pPr>
        <w:ind w:firstLine="420"/>
        <w:rPr>
          <w:highlight w:val="green"/>
        </w:rPr>
      </w:pPr>
      <w:r w:rsidRPr="00CF6EB0">
        <w:rPr>
          <w:highlight w:val="green"/>
        </w:rPr>
        <w:t>"error": {</w:t>
      </w:r>
    </w:p>
    <w:p w:rsidR="00E23645" w:rsidRPr="00CF6EB0" w:rsidRDefault="00276531">
      <w:pPr>
        <w:ind w:left="840" w:firstLine="420"/>
        <w:rPr>
          <w:highlight w:val="green"/>
        </w:rPr>
      </w:pPr>
      <w:r w:rsidRPr="00CF6EB0">
        <w:rPr>
          <w:highlight w:val="green"/>
        </w:rPr>
        <w:t>"code": "060801",</w:t>
      </w:r>
    </w:p>
    <w:p w:rsidR="00E23645" w:rsidRPr="00CF6EB0" w:rsidRDefault="00276531">
      <w:pPr>
        <w:ind w:left="840" w:firstLine="420"/>
        <w:rPr>
          <w:highlight w:val="green"/>
        </w:rPr>
      </w:pPr>
      <w:r w:rsidRPr="00CF6EB0">
        <w:rPr>
          <w:highlight w:val="green"/>
        </w:rPr>
        <w:t>"message": "Save SMS failed."</w:t>
      </w:r>
    </w:p>
    <w:p w:rsidR="00E23645" w:rsidRPr="00CF6EB0" w:rsidRDefault="00276531">
      <w:pPr>
        <w:ind w:left="840" w:firstLine="420"/>
        <w:rPr>
          <w:highlight w:val="green"/>
        </w:rPr>
      </w:pPr>
      <w:r w:rsidRPr="00CF6EB0">
        <w:rPr>
          <w:highlight w:val="green"/>
        </w:rPr>
        <w:t xml:space="preserve">}, </w:t>
      </w:r>
    </w:p>
    <w:p w:rsidR="00E23645" w:rsidRPr="00CF6EB0" w:rsidRDefault="00276531">
      <w:pPr>
        <w:ind w:firstLine="420"/>
        <w:rPr>
          <w:highlight w:val="green"/>
        </w:rPr>
      </w:pPr>
      <w:r w:rsidRPr="00CF6EB0">
        <w:rPr>
          <w:highlight w:val="green"/>
        </w:rPr>
        <w:t>"id": "6.8"</w:t>
      </w:r>
    </w:p>
    <w:p w:rsidR="00E23645" w:rsidRPr="00CF6EB0" w:rsidRDefault="00276531">
      <w:pPr>
        <w:rPr>
          <w:highlight w:val="green"/>
        </w:rPr>
      </w:pPr>
      <w:r w:rsidRPr="00CF6EB0">
        <w:rPr>
          <w:highlight w:val="green"/>
        </w:rPr>
        <w:t>}</w:t>
      </w:r>
    </w:p>
    <w:p w:rsidR="00E23645" w:rsidRPr="00CF6EB0"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CF6EB0">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pStyle w:val="TextBody"/>
              <w:widowControl w:val="0"/>
              <w:rPr>
                <w:rFonts w:ascii="Times New Roman" w:hAnsi="Times New Roman"/>
                <w:highlight w:val="green"/>
                <w:lang w:val="en-US" w:eastAsia="zh-CN"/>
              </w:rPr>
            </w:pPr>
            <w:r w:rsidRPr="00CF6EB0">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pStyle w:val="TextBody"/>
              <w:widowControl w:val="0"/>
              <w:rPr>
                <w:rFonts w:ascii="Times New Roman" w:hAnsi="Times New Roman"/>
                <w:highlight w:val="green"/>
                <w:lang w:val="en-US" w:eastAsia="zh-CN"/>
              </w:rPr>
            </w:pPr>
            <w:r w:rsidRPr="00CF6EB0">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pStyle w:val="TextBody"/>
              <w:widowControl w:val="0"/>
              <w:rPr>
                <w:rFonts w:ascii="Times New Roman" w:hAnsi="Times New Roman"/>
                <w:highlight w:val="green"/>
                <w:lang w:val="en-US" w:eastAsia="zh-CN"/>
              </w:rPr>
            </w:pPr>
            <w:r w:rsidRPr="00CF6EB0">
              <w:rPr>
                <w:rFonts w:ascii="Times New Roman" w:hAnsi="Times New Roman"/>
                <w:highlight w:val="green"/>
                <w:lang w:val="en-US" w:eastAsia="zh-CN"/>
              </w:rPr>
              <w:t>Error Description</w:t>
            </w:r>
          </w:p>
        </w:tc>
      </w:tr>
      <w:tr w:rsidR="00E23645" w:rsidRPr="00CF6EB0">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rPr>
                <w:szCs w:val="20"/>
                <w:highlight w:val="green"/>
              </w:rPr>
            </w:pPr>
            <w:r w:rsidRPr="00CF6EB0">
              <w:rPr>
                <w:szCs w:val="20"/>
                <w:highlight w:val="green"/>
              </w:rPr>
              <w:t>060801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rPr>
                <w:szCs w:val="20"/>
                <w:highlight w:val="green"/>
              </w:rPr>
            </w:pPr>
            <w:r w:rsidRPr="00CF6EB0">
              <w:rPr>
                <w:szCs w:val="20"/>
                <w:highlight w:val="green"/>
              </w:rPr>
              <w:t>Save SMS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rPr>
                <w:szCs w:val="20"/>
                <w:highlight w:val="green"/>
              </w:rPr>
            </w:pPr>
            <w:r w:rsidRPr="00CF6EB0">
              <w:rPr>
                <w:szCs w:val="20"/>
                <w:highlight w:val="green"/>
              </w:rPr>
              <w:t>Save SMS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rPr>
                <w:szCs w:val="20"/>
                <w:highlight w:val="green"/>
              </w:rPr>
            </w:pPr>
            <w:r w:rsidRPr="00CF6EB0">
              <w:rPr>
                <w:szCs w:val="20"/>
                <w:highlight w:val="green"/>
              </w:rPr>
              <w:t>060802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F6EB0" w:rsidRDefault="00276531">
            <w:pPr>
              <w:rPr>
                <w:szCs w:val="20"/>
                <w:highlight w:val="green"/>
              </w:rPr>
            </w:pPr>
            <w:r w:rsidRPr="00CF6EB0">
              <w:rPr>
                <w:szCs w:val="20"/>
                <w:highlight w:val="green"/>
              </w:rPr>
              <w:t>Fail with store space full.</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CF6EB0">
              <w:rPr>
                <w:szCs w:val="20"/>
                <w:highlight w:val="green"/>
              </w:rPr>
              <w:t>Fail with store space full.</w:t>
            </w:r>
          </w:p>
        </w:tc>
      </w:tr>
    </w:tbl>
    <w:p w:rsidR="00E23645" w:rsidRDefault="00E23645"/>
    <w:p w:rsidR="00E23645" w:rsidRPr="007D52EC" w:rsidRDefault="00276531">
      <w:pPr>
        <w:pStyle w:val="3"/>
        <w:numPr>
          <w:ilvl w:val="2"/>
          <w:numId w:val="1"/>
        </w:numPr>
        <w:ind w:left="964" w:right="210"/>
        <w:rPr>
          <w:highlight w:val="green"/>
        </w:rPr>
      </w:pPr>
      <w:bookmarkStart w:id="526" w:name="__RefHeading__56682_1585609034"/>
      <w:bookmarkStart w:id="527" w:name="_Toc422502830"/>
      <w:bookmarkStart w:id="528" w:name="_Toc401747864"/>
      <w:bookmarkStart w:id="529" w:name="_Toc392062442"/>
      <w:bookmarkStart w:id="530" w:name="_Toc470684665"/>
      <w:bookmarkEnd w:id="526"/>
      <w:r w:rsidRPr="007D52EC">
        <w:rPr>
          <w:highlight w:val="green"/>
        </w:rPr>
        <w:t>GetSMS</w:t>
      </w:r>
      <w:bookmarkEnd w:id="527"/>
      <w:bookmarkEnd w:id="528"/>
      <w:bookmarkEnd w:id="529"/>
      <w:r w:rsidRPr="007D52EC">
        <w:rPr>
          <w:highlight w:val="green"/>
        </w:rPr>
        <w:t>Settings</w:t>
      </w:r>
      <w:bookmarkEnd w:id="530"/>
    </w:p>
    <w:p w:rsidR="00E23645" w:rsidRPr="007D52EC" w:rsidRDefault="00276531">
      <w:pPr>
        <w:pStyle w:val="4"/>
        <w:numPr>
          <w:ilvl w:val="3"/>
          <w:numId w:val="1"/>
        </w:numPr>
        <w:rPr>
          <w:highlight w:val="green"/>
        </w:rPr>
      </w:pPr>
      <w:bookmarkStart w:id="531" w:name="__RefHeading__56684_1585609034"/>
      <w:bookmarkEnd w:id="531"/>
      <w:r w:rsidRPr="007D52EC">
        <w:rPr>
          <w:highlight w:val="green"/>
        </w:rPr>
        <w:t>Request</w:t>
      </w:r>
    </w:p>
    <w:p w:rsidR="00E23645" w:rsidRPr="007D52EC" w:rsidRDefault="00276531">
      <w:pPr>
        <w:rPr>
          <w:highlight w:val="green"/>
        </w:rPr>
      </w:pPr>
      <w:r w:rsidRPr="007D52EC">
        <w:rPr>
          <w:highlight w:val="green"/>
        </w:rPr>
        <w:t>{</w:t>
      </w:r>
    </w:p>
    <w:p w:rsidR="00E23645" w:rsidRPr="007D52EC" w:rsidRDefault="00276531">
      <w:pPr>
        <w:ind w:left="420"/>
        <w:rPr>
          <w:highlight w:val="green"/>
        </w:rPr>
      </w:pPr>
      <w:r w:rsidRPr="007D52EC">
        <w:rPr>
          <w:highlight w:val="green"/>
        </w:rPr>
        <w:t xml:space="preserve">"jsonrpc": "2.0", </w:t>
      </w:r>
    </w:p>
    <w:p w:rsidR="00E23645" w:rsidRPr="007D52EC" w:rsidRDefault="00276531">
      <w:pPr>
        <w:ind w:left="420"/>
        <w:rPr>
          <w:highlight w:val="green"/>
        </w:rPr>
      </w:pPr>
      <w:r w:rsidRPr="007D52EC">
        <w:rPr>
          <w:highlight w:val="green"/>
        </w:rPr>
        <w:t>"method": "GetSMSSettings",</w:t>
      </w:r>
    </w:p>
    <w:p w:rsidR="00E23645" w:rsidRPr="007D52EC" w:rsidRDefault="00276531">
      <w:pPr>
        <w:ind w:left="420"/>
        <w:rPr>
          <w:highlight w:val="green"/>
        </w:rPr>
      </w:pPr>
      <w:r w:rsidRPr="007D52EC">
        <w:rPr>
          <w:highlight w:val="green"/>
        </w:rPr>
        <w:t>"params":{},</w:t>
      </w:r>
    </w:p>
    <w:p w:rsidR="00E23645" w:rsidRPr="007D52EC" w:rsidRDefault="00276531">
      <w:pPr>
        <w:ind w:left="420"/>
        <w:rPr>
          <w:highlight w:val="green"/>
        </w:rPr>
      </w:pPr>
      <w:r w:rsidRPr="007D52EC">
        <w:rPr>
          <w:highlight w:val="green"/>
        </w:rPr>
        <w:t>"id": "6.9"</w:t>
      </w:r>
    </w:p>
    <w:p w:rsidR="00E23645" w:rsidRPr="007D52EC" w:rsidRDefault="00276531">
      <w:pPr>
        <w:rPr>
          <w:highlight w:val="green"/>
        </w:rPr>
      </w:pPr>
      <w:r w:rsidRPr="007D52EC">
        <w:rPr>
          <w:highlight w:val="green"/>
        </w:rPr>
        <w:t>}</w:t>
      </w:r>
    </w:p>
    <w:p w:rsidR="00E23645" w:rsidRPr="007D52EC" w:rsidRDefault="00276531">
      <w:pPr>
        <w:pStyle w:val="4"/>
        <w:numPr>
          <w:ilvl w:val="3"/>
          <w:numId w:val="1"/>
        </w:numPr>
        <w:rPr>
          <w:highlight w:val="green"/>
        </w:rPr>
      </w:pPr>
      <w:bookmarkStart w:id="532" w:name="__RefHeading__56686_1585609034"/>
      <w:bookmarkEnd w:id="532"/>
      <w:r w:rsidRPr="007D52EC">
        <w:rPr>
          <w:highlight w:val="green"/>
        </w:rPr>
        <w:t>Response</w:t>
      </w:r>
    </w:p>
    <w:p w:rsidR="00E23645" w:rsidRPr="007D52EC" w:rsidRDefault="00276531">
      <w:pPr>
        <w:rPr>
          <w:highlight w:val="green"/>
        </w:rPr>
      </w:pPr>
      <w:r w:rsidRPr="007D52EC">
        <w:rPr>
          <w:highlight w:val="green"/>
        </w:rPr>
        <w:t>{</w:t>
      </w:r>
    </w:p>
    <w:p w:rsidR="00E23645" w:rsidRPr="007D52EC" w:rsidRDefault="00276531">
      <w:pPr>
        <w:ind w:left="420"/>
        <w:rPr>
          <w:highlight w:val="green"/>
        </w:rPr>
      </w:pPr>
      <w:r w:rsidRPr="007D52EC">
        <w:rPr>
          <w:highlight w:val="green"/>
        </w:rPr>
        <w:t xml:space="preserve">"jsonrpc": "2.0", </w:t>
      </w:r>
    </w:p>
    <w:p w:rsidR="00E23645" w:rsidRPr="007D52EC" w:rsidRDefault="00276531">
      <w:pPr>
        <w:ind w:left="420"/>
        <w:rPr>
          <w:highlight w:val="green"/>
        </w:rPr>
      </w:pPr>
      <w:r w:rsidRPr="007D52EC">
        <w:rPr>
          <w:highlight w:val="green"/>
        </w:rPr>
        <w:t>"result":</w:t>
      </w:r>
    </w:p>
    <w:p w:rsidR="00E23645" w:rsidRPr="007D52EC" w:rsidRDefault="00276531">
      <w:pPr>
        <w:ind w:left="420"/>
        <w:rPr>
          <w:highlight w:val="green"/>
        </w:rPr>
      </w:pPr>
      <w:r w:rsidRPr="007D52EC">
        <w:rPr>
          <w:highlight w:val="green"/>
        </w:rPr>
        <w:t>{</w:t>
      </w:r>
    </w:p>
    <w:p w:rsidR="000414CD" w:rsidRPr="007D52EC" w:rsidRDefault="000414CD">
      <w:pPr>
        <w:ind w:left="420"/>
        <w:rPr>
          <w:highlight w:val="green"/>
        </w:rPr>
      </w:pPr>
      <w:r w:rsidRPr="007D52EC">
        <w:rPr>
          <w:rFonts w:hint="eastAsia"/>
          <w:highlight w:val="green"/>
        </w:rPr>
        <w:t xml:space="preserve">        </w:t>
      </w:r>
      <w:r w:rsidRPr="007D52EC">
        <w:rPr>
          <w:highlight w:val="green"/>
        </w:rPr>
        <w:t>"SMSCenter":"13888888888",</w:t>
      </w:r>
    </w:p>
    <w:p w:rsidR="00E23645" w:rsidRPr="007D52EC" w:rsidRDefault="00276531">
      <w:pPr>
        <w:ind w:left="420"/>
        <w:rPr>
          <w:highlight w:val="green"/>
        </w:rPr>
      </w:pPr>
      <w:r w:rsidRPr="007D52EC">
        <w:rPr>
          <w:highlight w:val="green"/>
        </w:rPr>
        <w:tab/>
        <w:t>"SMSReportFlag":0,</w:t>
      </w:r>
    </w:p>
    <w:p w:rsidR="00E23645" w:rsidRPr="007D52EC" w:rsidRDefault="000414CD" w:rsidP="000414CD">
      <w:pPr>
        <w:ind w:left="420" w:firstLine="420"/>
        <w:rPr>
          <w:highlight w:val="green"/>
        </w:rPr>
      </w:pPr>
      <w:r w:rsidRPr="007D52EC">
        <w:rPr>
          <w:highlight w:val="green"/>
        </w:rPr>
        <w:t>"StoreFlag":0</w:t>
      </w:r>
    </w:p>
    <w:p w:rsidR="00E23645" w:rsidRPr="007D52EC" w:rsidRDefault="00276531">
      <w:pPr>
        <w:ind w:left="420" w:firstLine="105"/>
        <w:rPr>
          <w:highlight w:val="green"/>
        </w:rPr>
      </w:pPr>
      <w:r w:rsidRPr="007D52EC">
        <w:rPr>
          <w:highlight w:val="green"/>
        </w:rPr>
        <w:t>},</w:t>
      </w:r>
    </w:p>
    <w:p w:rsidR="00E23645" w:rsidRPr="007D52EC" w:rsidRDefault="00276531">
      <w:pPr>
        <w:ind w:left="420"/>
        <w:rPr>
          <w:highlight w:val="green"/>
        </w:rPr>
      </w:pPr>
      <w:r w:rsidRPr="007D52EC">
        <w:rPr>
          <w:highlight w:val="green"/>
        </w:rPr>
        <w:t>"id": "6.9"</w:t>
      </w:r>
    </w:p>
    <w:p w:rsidR="00E23645" w:rsidRPr="007D52EC" w:rsidRDefault="00276531">
      <w:pPr>
        <w:rPr>
          <w:highlight w:val="green"/>
        </w:rPr>
      </w:pPr>
      <w:r w:rsidRPr="007D52EC">
        <w:rPr>
          <w:highlight w:val="green"/>
        </w:rPr>
        <w:t>}</w:t>
      </w:r>
    </w:p>
    <w:p w:rsidR="00E23645" w:rsidRPr="007D52EC" w:rsidRDefault="00276531" w:rsidP="008D3AD3">
      <w:pPr>
        <w:pStyle w:val="4"/>
        <w:numPr>
          <w:ilvl w:val="0"/>
          <w:numId w:val="40"/>
        </w:numPr>
        <w:ind w:left="864"/>
        <w:rPr>
          <w:highlight w:val="green"/>
        </w:rPr>
      </w:pPr>
      <w:bookmarkStart w:id="533" w:name="__RefHeading__56688_1585609034"/>
      <w:bookmarkEnd w:id="533"/>
      <w:r w:rsidRPr="007D52EC">
        <w:rPr>
          <w:highlight w:val="green"/>
        </w:rPr>
        <w:lastRenderedPageBreak/>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46"/>
        <w:gridCol w:w="1852"/>
        <w:gridCol w:w="2215"/>
        <w:gridCol w:w="3273"/>
      </w:tblGrid>
      <w:tr w:rsidR="00E23645" w:rsidRPr="007D52EC" w:rsidTr="000414CD">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jc w:val="both"/>
              <w:rPr>
                <w:b/>
                <w:sz w:val="22"/>
                <w:highlight w:val="green"/>
                <w:lang w:val="en-GB"/>
              </w:rPr>
            </w:pPr>
            <w:r w:rsidRPr="007D52EC">
              <w:rPr>
                <w:b/>
                <w:sz w:val="22"/>
                <w:highlight w:val="green"/>
                <w:lang w:val="en-GB"/>
              </w:rPr>
              <w:t>Field</w:t>
            </w:r>
          </w:p>
        </w:tc>
        <w:tc>
          <w:tcPr>
            <w:tcW w:w="185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jc w:val="both"/>
              <w:rPr>
                <w:b/>
                <w:sz w:val="22"/>
                <w:highlight w:val="green"/>
                <w:lang w:val="en-GB"/>
              </w:rPr>
            </w:pPr>
            <w:r w:rsidRPr="007D52EC">
              <w:rPr>
                <w:b/>
                <w:sz w:val="22"/>
                <w:highlight w:val="green"/>
                <w:lang w:val="en-GB"/>
              </w:rPr>
              <w:t>Type</w:t>
            </w:r>
          </w:p>
        </w:tc>
        <w:tc>
          <w:tcPr>
            <w:tcW w:w="22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jc w:val="both"/>
              <w:rPr>
                <w:b/>
                <w:sz w:val="22"/>
                <w:highlight w:val="green"/>
                <w:lang w:val="en-GB"/>
              </w:rPr>
            </w:pPr>
            <w:r w:rsidRPr="007D52EC">
              <w:rPr>
                <w:b/>
                <w:sz w:val="22"/>
                <w:highlight w:val="green"/>
                <w:lang w:val="en-GB"/>
              </w:rPr>
              <w:t>Changable</w:t>
            </w:r>
          </w:p>
        </w:tc>
        <w:tc>
          <w:tcPr>
            <w:tcW w:w="3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rPr>
                <w:b/>
                <w:sz w:val="22"/>
                <w:highlight w:val="green"/>
                <w:lang w:val="en-GB"/>
              </w:rPr>
            </w:pPr>
            <w:r w:rsidRPr="007D52EC">
              <w:rPr>
                <w:b/>
                <w:sz w:val="22"/>
                <w:highlight w:val="green"/>
                <w:lang w:val="en-GB"/>
              </w:rPr>
              <w:t>Description</w:t>
            </w:r>
          </w:p>
        </w:tc>
      </w:tr>
      <w:tr w:rsidR="000414CD" w:rsidRPr="007D52EC" w:rsidTr="000414CD">
        <w:trPr>
          <w:trHeight w:val="276"/>
        </w:trPr>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14CD" w:rsidRPr="007D52EC" w:rsidRDefault="000414CD" w:rsidP="00D970C4">
            <w:pPr>
              <w:rPr>
                <w:highlight w:val="green"/>
              </w:rPr>
            </w:pPr>
            <w:r w:rsidRPr="007D52EC">
              <w:rPr>
                <w:highlight w:val="green"/>
              </w:rPr>
              <w:t>SMSCenter</w:t>
            </w:r>
          </w:p>
        </w:tc>
        <w:tc>
          <w:tcPr>
            <w:tcW w:w="185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14CD" w:rsidRPr="007D52EC" w:rsidRDefault="000414CD" w:rsidP="00D970C4">
            <w:pPr>
              <w:rPr>
                <w:highlight w:val="green"/>
              </w:rPr>
            </w:pPr>
            <w:r w:rsidRPr="007D52EC">
              <w:rPr>
                <w:highlight w:val="green"/>
              </w:rPr>
              <w:t>String</w:t>
            </w:r>
          </w:p>
        </w:tc>
        <w:tc>
          <w:tcPr>
            <w:tcW w:w="22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14CD" w:rsidRPr="007D52EC" w:rsidRDefault="000414CD" w:rsidP="00D970C4">
            <w:pPr>
              <w:rPr>
                <w:highlight w:val="green"/>
              </w:rPr>
            </w:pPr>
            <w:r w:rsidRPr="007D52EC">
              <w:rPr>
                <w:highlight w:val="green"/>
              </w:rPr>
              <w:t>Yes</w:t>
            </w:r>
          </w:p>
        </w:tc>
        <w:tc>
          <w:tcPr>
            <w:tcW w:w="3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14CD" w:rsidRPr="007D52EC" w:rsidRDefault="000414CD" w:rsidP="00D970C4">
            <w:pPr>
              <w:rPr>
                <w:highlight w:val="green"/>
              </w:rPr>
            </w:pPr>
            <w:r w:rsidRPr="007D52EC">
              <w:rPr>
                <w:highlight w:val="green"/>
              </w:rPr>
              <w:t>the Center number of the SIM Card.</w:t>
            </w:r>
          </w:p>
        </w:tc>
      </w:tr>
      <w:tr w:rsidR="00E23645" w:rsidRPr="007D52EC" w:rsidTr="000414CD">
        <w:trPr>
          <w:trHeight w:val="521"/>
        </w:trPr>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0414CD">
            <w:pPr>
              <w:rPr>
                <w:highlight w:val="green"/>
              </w:rPr>
            </w:pPr>
            <w:r w:rsidRPr="007D52EC">
              <w:rPr>
                <w:highlight w:val="green"/>
              </w:rPr>
              <w:t>SMS</w:t>
            </w:r>
            <w:r w:rsidR="00276531" w:rsidRPr="007D52EC">
              <w:rPr>
                <w:highlight w:val="green"/>
              </w:rPr>
              <w:t>ReportFlag</w:t>
            </w:r>
          </w:p>
        </w:tc>
        <w:tc>
          <w:tcPr>
            <w:tcW w:w="185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Integer</w:t>
            </w:r>
          </w:p>
        </w:tc>
        <w:tc>
          <w:tcPr>
            <w:tcW w:w="22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Yes</w:t>
            </w:r>
          </w:p>
        </w:tc>
        <w:tc>
          <w:tcPr>
            <w:tcW w:w="3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SMS report is enable or disable</w:t>
            </w:r>
          </w:p>
          <w:p w:rsidR="00E23645" w:rsidRPr="007D52EC" w:rsidRDefault="00276531">
            <w:pPr>
              <w:rPr>
                <w:highlight w:val="green"/>
              </w:rPr>
            </w:pPr>
            <w:r w:rsidRPr="007D52EC">
              <w:rPr>
                <w:highlight w:val="green"/>
              </w:rPr>
              <w:t>0 : Disable</w:t>
            </w:r>
          </w:p>
          <w:p w:rsidR="00E23645" w:rsidRPr="007D52EC" w:rsidRDefault="00276531">
            <w:pPr>
              <w:rPr>
                <w:highlight w:val="green"/>
              </w:rPr>
            </w:pPr>
            <w:r w:rsidRPr="007D52EC">
              <w:rPr>
                <w:highlight w:val="green"/>
              </w:rPr>
              <w:t>1 : Enable</w:t>
            </w:r>
          </w:p>
        </w:tc>
      </w:tr>
      <w:tr w:rsidR="00E23645" w:rsidRPr="007D52EC" w:rsidTr="000414CD">
        <w:trPr>
          <w:trHeight w:val="521"/>
        </w:trPr>
        <w:tc>
          <w:tcPr>
            <w:tcW w:w="19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StoreFlag</w:t>
            </w:r>
          </w:p>
        </w:tc>
        <w:tc>
          <w:tcPr>
            <w:tcW w:w="185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Integer</w:t>
            </w:r>
          </w:p>
        </w:tc>
        <w:tc>
          <w:tcPr>
            <w:tcW w:w="22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Yes</w:t>
            </w:r>
          </w:p>
        </w:tc>
        <w:tc>
          <w:tcPr>
            <w:tcW w:w="32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SMS store space</w:t>
            </w:r>
          </w:p>
          <w:p w:rsidR="00E23645" w:rsidRPr="007D52EC" w:rsidRDefault="00276531">
            <w:pPr>
              <w:rPr>
                <w:highlight w:val="green"/>
              </w:rPr>
            </w:pPr>
            <w:r w:rsidRPr="007D52EC">
              <w:rPr>
                <w:highlight w:val="green"/>
              </w:rPr>
              <w:t>0 : SIM Card</w:t>
            </w:r>
          </w:p>
          <w:p w:rsidR="00E23645" w:rsidRPr="007D52EC" w:rsidRDefault="00276531">
            <w:pPr>
              <w:rPr>
                <w:highlight w:val="green"/>
              </w:rPr>
            </w:pPr>
            <w:r w:rsidRPr="007D52EC">
              <w:rPr>
                <w:highlight w:val="green"/>
              </w:rPr>
              <w:t>1 : ME</w:t>
            </w:r>
          </w:p>
        </w:tc>
      </w:tr>
    </w:tbl>
    <w:p w:rsidR="00E23645" w:rsidRPr="007D52EC" w:rsidRDefault="00E23645">
      <w:pPr>
        <w:rPr>
          <w:highlight w:val="green"/>
          <w:lang w:val="en-GB"/>
        </w:rPr>
      </w:pPr>
    </w:p>
    <w:p w:rsidR="00E23645" w:rsidRPr="007D52EC" w:rsidRDefault="00276531">
      <w:pPr>
        <w:pStyle w:val="4"/>
        <w:numPr>
          <w:ilvl w:val="3"/>
          <w:numId w:val="1"/>
        </w:numPr>
        <w:rPr>
          <w:highlight w:val="green"/>
        </w:rPr>
      </w:pPr>
      <w:bookmarkStart w:id="534" w:name="__RefHeading__56690_1585609034"/>
      <w:bookmarkEnd w:id="534"/>
      <w:r w:rsidRPr="007D52EC">
        <w:rPr>
          <w:highlight w:val="green"/>
        </w:rPr>
        <w:t>Response with error</w:t>
      </w:r>
    </w:p>
    <w:p w:rsidR="00E23645" w:rsidRPr="007D52EC" w:rsidRDefault="00276531">
      <w:pPr>
        <w:rPr>
          <w:highlight w:val="green"/>
        </w:rPr>
      </w:pPr>
      <w:r w:rsidRPr="007D52EC">
        <w:rPr>
          <w:highlight w:val="green"/>
        </w:rPr>
        <w:t>{</w:t>
      </w:r>
    </w:p>
    <w:p w:rsidR="00E23645" w:rsidRPr="007D52EC" w:rsidRDefault="00276531">
      <w:pPr>
        <w:ind w:firstLine="420"/>
        <w:rPr>
          <w:highlight w:val="green"/>
        </w:rPr>
      </w:pPr>
      <w:r w:rsidRPr="007D52EC">
        <w:rPr>
          <w:highlight w:val="green"/>
        </w:rPr>
        <w:t>"jsonrpc": "2.0",</w:t>
      </w:r>
    </w:p>
    <w:p w:rsidR="00E23645" w:rsidRPr="007D52EC" w:rsidRDefault="00276531">
      <w:pPr>
        <w:ind w:firstLine="420"/>
        <w:rPr>
          <w:highlight w:val="green"/>
        </w:rPr>
      </w:pPr>
      <w:r w:rsidRPr="007D52EC">
        <w:rPr>
          <w:highlight w:val="green"/>
        </w:rPr>
        <w:t>"error": {</w:t>
      </w:r>
    </w:p>
    <w:p w:rsidR="00E23645" w:rsidRPr="007D52EC" w:rsidRDefault="00276531">
      <w:pPr>
        <w:ind w:left="840" w:firstLine="420"/>
        <w:rPr>
          <w:highlight w:val="green"/>
        </w:rPr>
      </w:pPr>
      <w:r w:rsidRPr="007D52EC">
        <w:rPr>
          <w:highlight w:val="green"/>
        </w:rPr>
        <w:t>"code": "060901",</w:t>
      </w:r>
    </w:p>
    <w:p w:rsidR="00E23645" w:rsidRPr="007D52EC" w:rsidRDefault="00276531">
      <w:pPr>
        <w:ind w:left="840" w:firstLine="420"/>
        <w:rPr>
          <w:highlight w:val="green"/>
        </w:rPr>
      </w:pPr>
      <w:r w:rsidRPr="007D52EC">
        <w:rPr>
          <w:highlight w:val="green"/>
        </w:rPr>
        <w:t>"message": "Get short message settings failed."</w:t>
      </w:r>
    </w:p>
    <w:p w:rsidR="00E23645" w:rsidRPr="007D52EC" w:rsidRDefault="00276531">
      <w:pPr>
        <w:ind w:left="840" w:firstLine="420"/>
        <w:rPr>
          <w:highlight w:val="green"/>
        </w:rPr>
      </w:pPr>
      <w:r w:rsidRPr="007D52EC">
        <w:rPr>
          <w:highlight w:val="green"/>
        </w:rPr>
        <w:t xml:space="preserve">}, </w:t>
      </w:r>
    </w:p>
    <w:p w:rsidR="00E23645" w:rsidRPr="007D52EC" w:rsidRDefault="00276531">
      <w:pPr>
        <w:ind w:firstLine="420"/>
        <w:rPr>
          <w:highlight w:val="green"/>
        </w:rPr>
      </w:pPr>
      <w:r w:rsidRPr="007D52EC">
        <w:rPr>
          <w:highlight w:val="green"/>
        </w:rPr>
        <w:t>"id": "6.9"</w:t>
      </w:r>
    </w:p>
    <w:p w:rsidR="00E23645" w:rsidRPr="007D52EC" w:rsidRDefault="00276531">
      <w:pPr>
        <w:rPr>
          <w:highlight w:val="green"/>
        </w:rPr>
      </w:pPr>
      <w:r w:rsidRPr="007D52EC">
        <w:rPr>
          <w:highlight w:val="green"/>
        </w:rPr>
        <w:t>}</w:t>
      </w:r>
    </w:p>
    <w:p w:rsidR="00E23645" w:rsidRPr="007D52EC"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D52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TextBody"/>
              <w:widowControl w:val="0"/>
              <w:rPr>
                <w:rFonts w:ascii="Times New Roman" w:hAnsi="Times New Roman"/>
                <w:highlight w:val="green"/>
                <w:lang w:val="en-US" w:eastAsia="zh-CN"/>
              </w:rPr>
            </w:pPr>
            <w:r w:rsidRPr="007D52EC">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TextBody"/>
              <w:widowControl w:val="0"/>
              <w:rPr>
                <w:rFonts w:ascii="Times New Roman" w:hAnsi="Times New Roman"/>
                <w:highlight w:val="green"/>
                <w:lang w:val="en-US" w:eastAsia="zh-CN"/>
              </w:rPr>
            </w:pPr>
            <w:r w:rsidRPr="007D52EC">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TextBody"/>
              <w:widowControl w:val="0"/>
              <w:rPr>
                <w:rFonts w:ascii="Times New Roman" w:hAnsi="Times New Roman"/>
                <w:highlight w:val="green"/>
                <w:lang w:val="en-US" w:eastAsia="zh-CN"/>
              </w:rPr>
            </w:pPr>
            <w:r w:rsidRPr="007D52EC">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szCs w:val="20"/>
                <w:highlight w:val="green"/>
              </w:rPr>
            </w:pPr>
            <w:r w:rsidRPr="007D52EC">
              <w:rPr>
                <w:szCs w:val="20"/>
                <w:highlight w:val="green"/>
              </w:rPr>
              <w:t>060901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szCs w:val="20"/>
                <w:highlight w:val="green"/>
              </w:rPr>
            </w:pPr>
            <w:r w:rsidRPr="007D52EC">
              <w:rPr>
                <w:szCs w:val="20"/>
                <w:highlight w:val="green"/>
              </w:rPr>
              <w:t>Get short message settings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D52EC">
              <w:rPr>
                <w:szCs w:val="20"/>
                <w:highlight w:val="green"/>
              </w:rPr>
              <w:t>Get short message settings failed.</w:t>
            </w:r>
          </w:p>
        </w:tc>
      </w:tr>
    </w:tbl>
    <w:p w:rsidR="00E23645" w:rsidRDefault="00E23645"/>
    <w:p w:rsidR="00E23645" w:rsidRPr="007D52EC" w:rsidRDefault="00276531">
      <w:pPr>
        <w:pStyle w:val="3"/>
        <w:numPr>
          <w:ilvl w:val="2"/>
          <w:numId w:val="1"/>
        </w:numPr>
        <w:ind w:left="964" w:right="210"/>
        <w:rPr>
          <w:highlight w:val="green"/>
        </w:rPr>
      </w:pPr>
      <w:bookmarkStart w:id="535" w:name="__RefHeading__56692_1585609034"/>
      <w:bookmarkStart w:id="536" w:name="_Toc422502831"/>
      <w:bookmarkStart w:id="537" w:name="_Toc401747865"/>
      <w:bookmarkStart w:id="538" w:name="_Toc392062443"/>
      <w:bookmarkStart w:id="539" w:name="_Toc470684666"/>
      <w:bookmarkEnd w:id="535"/>
      <w:r w:rsidRPr="007D52EC">
        <w:rPr>
          <w:highlight w:val="green"/>
        </w:rPr>
        <w:t>SetSMS</w:t>
      </w:r>
      <w:bookmarkEnd w:id="536"/>
      <w:bookmarkEnd w:id="537"/>
      <w:bookmarkEnd w:id="538"/>
      <w:r w:rsidRPr="007D52EC">
        <w:rPr>
          <w:highlight w:val="green"/>
        </w:rPr>
        <w:t>Settings</w:t>
      </w:r>
      <w:bookmarkEnd w:id="539"/>
    </w:p>
    <w:p w:rsidR="00E23645" w:rsidRPr="007D52EC" w:rsidRDefault="00276531">
      <w:pPr>
        <w:pStyle w:val="4"/>
        <w:numPr>
          <w:ilvl w:val="3"/>
          <w:numId w:val="1"/>
        </w:numPr>
        <w:rPr>
          <w:highlight w:val="green"/>
        </w:rPr>
      </w:pPr>
      <w:bookmarkStart w:id="540" w:name="__RefHeading__56694_1585609034"/>
      <w:bookmarkEnd w:id="540"/>
      <w:r w:rsidRPr="007D52EC">
        <w:rPr>
          <w:highlight w:val="green"/>
        </w:rPr>
        <w:t>Request</w:t>
      </w:r>
    </w:p>
    <w:p w:rsidR="00E23645" w:rsidRPr="007D52EC" w:rsidRDefault="00276531">
      <w:pPr>
        <w:rPr>
          <w:highlight w:val="green"/>
        </w:rPr>
      </w:pPr>
      <w:r w:rsidRPr="007D52EC">
        <w:rPr>
          <w:highlight w:val="green"/>
        </w:rPr>
        <w:t>{</w:t>
      </w:r>
    </w:p>
    <w:p w:rsidR="00E23645" w:rsidRPr="007D52EC" w:rsidRDefault="00276531">
      <w:pPr>
        <w:ind w:left="420"/>
        <w:rPr>
          <w:highlight w:val="green"/>
        </w:rPr>
      </w:pPr>
      <w:r w:rsidRPr="007D52EC">
        <w:rPr>
          <w:highlight w:val="green"/>
        </w:rPr>
        <w:t xml:space="preserve">"jsonrpc": "2.0", </w:t>
      </w:r>
    </w:p>
    <w:p w:rsidR="00E23645" w:rsidRPr="007D52EC" w:rsidRDefault="00276531">
      <w:pPr>
        <w:ind w:left="420"/>
        <w:rPr>
          <w:highlight w:val="green"/>
        </w:rPr>
      </w:pPr>
      <w:r w:rsidRPr="007D52EC">
        <w:rPr>
          <w:highlight w:val="green"/>
        </w:rPr>
        <w:t>"method": "SetSMSSettings",</w:t>
      </w:r>
    </w:p>
    <w:p w:rsidR="00E23645" w:rsidRPr="007D52EC" w:rsidRDefault="00276531">
      <w:pPr>
        <w:ind w:left="420"/>
        <w:rPr>
          <w:highlight w:val="green"/>
        </w:rPr>
      </w:pPr>
      <w:r w:rsidRPr="007D52EC">
        <w:rPr>
          <w:highlight w:val="green"/>
        </w:rPr>
        <w:t>"params":</w:t>
      </w:r>
    </w:p>
    <w:p w:rsidR="00E23645" w:rsidRPr="007D52EC" w:rsidRDefault="00276531">
      <w:pPr>
        <w:ind w:left="420" w:firstLine="735"/>
        <w:rPr>
          <w:highlight w:val="green"/>
        </w:rPr>
      </w:pPr>
      <w:r w:rsidRPr="007D52EC">
        <w:rPr>
          <w:highlight w:val="green"/>
        </w:rPr>
        <w:t>{</w:t>
      </w:r>
    </w:p>
    <w:p w:rsidR="00E23645" w:rsidRPr="007D52EC" w:rsidRDefault="00276531">
      <w:pPr>
        <w:ind w:left="420"/>
        <w:rPr>
          <w:highlight w:val="green"/>
        </w:rPr>
      </w:pPr>
      <w:r w:rsidRPr="007D52EC">
        <w:rPr>
          <w:highlight w:val="green"/>
        </w:rPr>
        <w:tab/>
      </w:r>
      <w:r w:rsidR="007D52EC" w:rsidRPr="007D52EC">
        <w:rPr>
          <w:rFonts w:hint="eastAsia"/>
          <w:highlight w:val="green"/>
        </w:rPr>
        <w:t xml:space="preserve">          </w:t>
      </w:r>
      <w:r w:rsidRPr="007D52EC">
        <w:rPr>
          <w:highlight w:val="green"/>
        </w:rPr>
        <w:t>"SMSReportFlag":0,</w:t>
      </w:r>
    </w:p>
    <w:p w:rsidR="00E23645" w:rsidRPr="007D52EC" w:rsidRDefault="00276531">
      <w:pPr>
        <w:ind w:left="420" w:firstLine="945"/>
        <w:rPr>
          <w:highlight w:val="green"/>
        </w:rPr>
      </w:pPr>
      <w:r w:rsidRPr="007D52EC">
        <w:rPr>
          <w:highlight w:val="green"/>
        </w:rPr>
        <w:t>"StoreFlag":0,</w:t>
      </w:r>
    </w:p>
    <w:p w:rsidR="00E23645" w:rsidRPr="007D52EC" w:rsidRDefault="00276531">
      <w:pPr>
        <w:ind w:firstLine="1365"/>
        <w:rPr>
          <w:highlight w:val="green"/>
        </w:rPr>
      </w:pPr>
      <w:r w:rsidRPr="007D52EC">
        <w:rPr>
          <w:highlight w:val="green"/>
        </w:rPr>
        <w:t>"SMSCenter":"13888888888"</w:t>
      </w:r>
    </w:p>
    <w:p w:rsidR="00E23645" w:rsidRPr="007D52EC" w:rsidRDefault="00276531">
      <w:pPr>
        <w:ind w:left="420" w:firstLine="735"/>
        <w:rPr>
          <w:highlight w:val="green"/>
        </w:rPr>
      </w:pPr>
      <w:r w:rsidRPr="007D52EC">
        <w:rPr>
          <w:highlight w:val="green"/>
        </w:rPr>
        <w:t>},</w:t>
      </w:r>
    </w:p>
    <w:p w:rsidR="00E23645" w:rsidRPr="007D52EC" w:rsidRDefault="00276531">
      <w:pPr>
        <w:ind w:left="420"/>
        <w:rPr>
          <w:highlight w:val="green"/>
        </w:rPr>
      </w:pPr>
      <w:r w:rsidRPr="007D52EC">
        <w:rPr>
          <w:highlight w:val="green"/>
        </w:rPr>
        <w:t>"id": "6.10"</w:t>
      </w:r>
    </w:p>
    <w:p w:rsidR="00E23645" w:rsidRPr="007D52EC" w:rsidRDefault="00276531">
      <w:pPr>
        <w:rPr>
          <w:highlight w:val="green"/>
        </w:rPr>
      </w:pPr>
      <w:r w:rsidRPr="007D52EC">
        <w:rPr>
          <w:highlight w:val="green"/>
        </w:rPr>
        <w:t>}</w:t>
      </w:r>
    </w:p>
    <w:p w:rsidR="00E23645" w:rsidRPr="007D52EC" w:rsidRDefault="00276531">
      <w:pPr>
        <w:pStyle w:val="4"/>
        <w:numPr>
          <w:ilvl w:val="3"/>
          <w:numId w:val="1"/>
        </w:numPr>
        <w:rPr>
          <w:highlight w:val="green"/>
        </w:rPr>
      </w:pPr>
      <w:bookmarkStart w:id="541" w:name="__RefHeading__56696_1585609034"/>
      <w:bookmarkEnd w:id="541"/>
      <w:r w:rsidRPr="007D52EC">
        <w:rPr>
          <w:highlight w:val="green"/>
        </w:rPr>
        <w:t>Response</w:t>
      </w:r>
    </w:p>
    <w:p w:rsidR="00E23645" w:rsidRPr="007D52EC" w:rsidRDefault="00276531">
      <w:pPr>
        <w:rPr>
          <w:highlight w:val="green"/>
        </w:rPr>
      </w:pPr>
      <w:r w:rsidRPr="007D52EC">
        <w:rPr>
          <w:highlight w:val="green"/>
        </w:rPr>
        <w:t>{</w:t>
      </w:r>
    </w:p>
    <w:p w:rsidR="00E23645" w:rsidRPr="007D52EC" w:rsidRDefault="00276531">
      <w:pPr>
        <w:ind w:left="420"/>
        <w:rPr>
          <w:highlight w:val="green"/>
        </w:rPr>
      </w:pPr>
      <w:r w:rsidRPr="007D52EC">
        <w:rPr>
          <w:highlight w:val="green"/>
        </w:rPr>
        <w:t xml:space="preserve">"jsonrpc": "2.0", </w:t>
      </w:r>
    </w:p>
    <w:p w:rsidR="00E23645" w:rsidRPr="007D52EC" w:rsidRDefault="00276531">
      <w:pPr>
        <w:ind w:left="420"/>
        <w:rPr>
          <w:highlight w:val="green"/>
        </w:rPr>
      </w:pPr>
      <w:r w:rsidRPr="007D52EC">
        <w:rPr>
          <w:highlight w:val="green"/>
        </w:rPr>
        <w:t>"result":{},</w:t>
      </w:r>
    </w:p>
    <w:p w:rsidR="00E23645" w:rsidRPr="007D52EC" w:rsidRDefault="00276531">
      <w:pPr>
        <w:ind w:left="420"/>
        <w:rPr>
          <w:highlight w:val="green"/>
        </w:rPr>
      </w:pPr>
      <w:r w:rsidRPr="007D52EC">
        <w:rPr>
          <w:highlight w:val="green"/>
        </w:rPr>
        <w:t>"id": "6.10"</w:t>
      </w:r>
    </w:p>
    <w:p w:rsidR="00E23645" w:rsidRPr="007D52EC" w:rsidRDefault="00276531">
      <w:pPr>
        <w:rPr>
          <w:highlight w:val="green"/>
        </w:rPr>
      </w:pPr>
      <w:r w:rsidRPr="007D52EC">
        <w:rPr>
          <w:highlight w:val="green"/>
        </w:rPr>
        <w:t>}</w:t>
      </w:r>
    </w:p>
    <w:p w:rsidR="00E23645" w:rsidRPr="007D52EC" w:rsidRDefault="00276531" w:rsidP="008D3AD3">
      <w:pPr>
        <w:pStyle w:val="4"/>
        <w:numPr>
          <w:ilvl w:val="0"/>
          <w:numId w:val="40"/>
        </w:numPr>
        <w:ind w:left="864"/>
        <w:rPr>
          <w:highlight w:val="green"/>
        </w:rPr>
      </w:pPr>
      <w:bookmarkStart w:id="542" w:name="__RefHeading__56698_1585609034"/>
      <w:bookmarkEnd w:id="542"/>
      <w:r w:rsidRPr="007D52EC">
        <w:rPr>
          <w:highlight w:val="green"/>
        </w:rPr>
        <w:lastRenderedPageBreak/>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47"/>
        <w:gridCol w:w="1893"/>
        <w:gridCol w:w="2238"/>
        <w:gridCol w:w="3208"/>
      </w:tblGrid>
      <w:tr w:rsidR="00E23645" w:rsidRPr="007D52EC">
        <w:tc>
          <w:tcPr>
            <w:tcW w:w="19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jc w:val="both"/>
              <w:rPr>
                <w:b/>
                <w:sz w:val="22"/>
                <w:highlight w:val="green"/>
                <w:lang w:val="en-GB"/>
              </w:rPr>
            </w:pPr>
            <w:r w:rsidRPr="007D52EC">
              <w:rPr>
                <w:b/>
                <w:sz w:val="22"/>
                <w:highlight w:val="green"/>
                <w:lang w:val="en-GB"/>
              </w:rPr>
              <w:t>Field</w:t>
            </w:r>
          </w:p>
        </w:tc>
        <w:tc>
          <w:tcPr>
            <w:tcW w:w="19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jc w:val="both"/>
              <w:rPr>
                <w:b/>
                <w:sz w:val="22"/>
                <w:highlight w:val="green"/>
                <w:lang w:val="en-GB"/>
              </w:rPr>
            </w:pPr>
            <w:r w:rsidRPr="007D52EC">
              <w:rPr>
                <w:b/>
                <w:sz w:val="22"/>
                <w:highlight w:val="green"/>
                <w:lang w:val="en-GB"/>
              </w:rPr>
              <w:t>Type</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jc w:val="both"/>
              <w:rPr>
                <w:b/>
                <w:sz w:val="22"/>
                <w:highlight w:val="green"/>
                <w:lang w:val="en-GB"/>
              </w:rPr>
            </w:pPr>
            <w:r w:rsidRPr="007D52EC">
              <w:rPr>
                <w:b/>
                <w:sz w:val="22"/>
                <w:highlight w:val="green"/>
                <w:lang w:val="en-GB"/>
              </w:rPr>
              <w:t>Changable</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af9"/>
              <w:spacing w:before="240"/>
              <w:rPr>
                <w:b/>
                <w:sz w:val="22"/>
                <w:highlight w:val="green"/>
                <w:lang w:val="en-GB"/>
              </w:rPr>
            </w:pPr>
            <w:r w:rsidRPr="007D52EC">
              <w:rPr>
                <w:b/>
                <w:sz w:val="22"/>
                <w:highlight w:val="green"/>
                <w:lang w:val="en-GB"/>
              </w:rPr>
              <w:t>Description</w:t>
            </w:r>
          </w:p>
        </w:tc>
      </w:tr>
      <w:tr w:rsidR="00E23645" w:rsidRPr="007D52EC">
        <w:trPr>
          <w:trHeight w:val="521"/>
        </w:trPr>
        <w:tc>
          <w:tcPr>
            <w:tcW w:w="19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SMSReportFlag</w:t>
            </w:r>
          </w:p>
        </w:tc>
        <w:tc>
          <w:tcPr>
            <w:tcW w:w="19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Integer</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Yes</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SMS report is enable or disable</w:t>
            </w:r>
          </w:p>
          <w:p w:rsidR="00E23645" w:rsidRPr="007D52EC" w:rsidRDefault="00276531">
            <w:pPr>
              <w:rPr>
                <w:highlight w:val="green"/>
              </w:rPr>
            </w:pPr>
            <w:r w:rsidRPr="007D52EC">
              <w:rPr>
                <w:highlight w:val="green"/>
              </w:rPr>
              <w:t>0 : Disable</w:t>
            </w:r>
          </w:p>
          <w:p w:rsidR="00E23645" w:rsidRPr="007D52EC" w:rsidRDefault="00276531">
            <w:pPr>
              <w:rPr>
                <w:highlight w:val="green"/>
              </w:rPr>
            </w:pPr>
            <w:r w:rsidRPr="007D52EC">
              <w:rPr>
                <w:highlight w:val="green"/>
              </w:rPr>
              <w:t>1 : Enable</w:t>
            </w:r>
          </w:p>
        </w:tc>
      </w:tr>
      <w:tr w:rsidR="00E23645" w:rsidRPr="007D52EC">
        <w:trPr>
          <w:trHeight w:val="521"/>
        </w:trPr>
        <w:tc>
          <w:tcPr>
            <w:tcW w:w="19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StoreFlag</w:t>
            </w:r>
          </w:p>
        </w:tc>
        <w:tc>
          <w:tcPr>
            <w:tcW w:w="19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Integer</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Yes</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SMS store space</w:t>
            </w:r>
          </w:p>
          <w:p w:rsidR="00E23645" w:rsidRPr="007D52EC" w:rsidRDefault="00276531">
            <w:pPr>
              <w:rPr>
                <w:highlight w:val="green"/>
              </w:rPr>
            </w:pPr>
            <w:r w:rsidRPr="007D52EC">
              <w:rPr>
                <w:highlight w:val="green"/>
              </w:rPr>
              <w:t>0 : SIM Card</w:t>
            </w:r>
          </w:p>
          <w:p w:rsidR="00E23645" w:rsidRPr="007D52EC" w:rsidRDefault="00276531">
            <w:pPr>
              <w:rPr>
                <w:highlight w:val="green"/>
              </w:rPr>
            </w:pPr>
            <w:r w:rsidRPr="007D52EC">
              <w:rPr>
                <w:highlight w:val="green"/>
              </w:rPr>
              <w:t>1 : ME</w:t>
            </w:r>
          </w:p>
        </w:tc>
      </w:tr>
      <w:tr w:rsidR="00E23645" w:rsidRPr="007D52EC">
        <w:trPr>
          <w:trHeight w:val="276"/>
        </w:trPr>
        <w:tc>
          <w:tcPr>
            <w:tcW w:w="19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SMSCenter</w:t>
            </w:r>
          </w:p>
        </w:tc>
        <w:tc>
          <w:tcPr>
            <w:tcW w:w="190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String</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Yes</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highlight w:val="green"/>
              </w:rPr>
            </w:pPr>
            <w:r w:rsidRPr="007D52EC">
              <w:rPr>
                <w:highlight w:val="green"/>
              </w:rPr>
              <w:t>the Center number of the SIM Card.</w:t>
            </w:r>
          </w:p>
        </w:tc>
      </w:tr>
    </w:tbl>
    <w:p w:rsidR="00E23645" w:rsidRPr="007D52EC" w:rsidRDefault="00E23645">
      <w:pPr>
        <w:rPr>
          <w:highlight w:val="green"/>
          <w:lang w:val="en-GB"/>
        </w:rPr>
      </w:pPr>
    </w:p>
    <w:p w:rsidR="00E23645" w:rsidRPr="007D52EC" w:rsidRDefault="00276531">
      <w:pPr>
        <w:pStyle w:val="4"/>
        <w:numPr>
          <w:ilvl w:val="3"/>
          <w:numId w:val="1"/>
        </w:numPr>
        <w:rPr>
          <w:highlight w:val="green"/>
        </w:rPr>
      </w:pPr>
      <w:bookmarkStart w:id="543" w:name="__RefHeading__56700_1585609034"/>
      <w:bookmarkEnd w:id="543"/>
      <w:r w:rsidRPr="007D52EC">
        <w:rPr>
          <w:highlight w:val="green"/>
        </w:rPr>
        <w:t>Response with error</w:t>
      </w:r>
    </w:p>
    <w:p w:rsidR="00E23645" w:rsidRPr="007D52EC" w:rsidRDefault="00276531">
      <w:pPr>
        <w:rPr>
          <w:highlight w:val="green"/>
        </w:rPr>
      </w:pPr>
      <w:r w:rsidRPr="007D52EC">
        <w:rPr>
          <w:highlight w:val="green"/>
        </w:rPr>
        <w:t>{</w:t>
      </w:r>
    </w:p>
    <w:p w:rsidR="00E23645" w:rsidRPr="007D52EC" w:rsidRDefault="00276531">
      <w:pPr>
        <w:ind w:firstLine="420"/>
        <w:rPr>
          <w:highlight w:val="green"/>
        </w:rPr>
      </w:pPr>
      <w:r w:rsidRPr="007D52EC">
        <w:rPr>
          <w:highlight w:val="green"/>
        </w:rPr>
        <w:t>"jsonrpc": "2.0",</w:t>
      </w:r>
    </w:p>
    <w:p w:rsidR="00E23645" w:rsidRPr="007D52EC" w:rsidRDefault="00276531">
      <w:pPr>
        <w:ind w:firstLine="420"/>
        <w:rPr>
          <w:highlight w:val="green"/>
        </w:rPr>
      </w:pPr>
      <w:r w:rsidRPr="007D52EC">
        <w:rPr>
          <w:highlight w:val="green"/>
        </w:rPr>
        <w:t>"error": {</w:t>
      </w:r>
    </w:p>
    <w:p w:rsidR="00E23645" w:rsidRPr="007D52EC" w:rsidRDefault="00276531">
      <w:pPr>
        <w:ind w:left="840" w:firstLine="420"/>
        <w:rPr>
          <w:highlight w:val="green"/>
        </w:rPr>
      </w:pPr>
      <w:r w:rsidRPr="007D52EC">
        <w:rPr>
          <w:highlight w:val="green"/>
        </w:rPr>
        <w:t>"code": "061001",</w:t>
      </w:r>
    </w:p>
    <w:p w:rsidR="00E23645" w:rsidRPr="007D52EC" w:rsidRDefault="00276531">
      <w:pPr>
        <w:ind w:left="840" w:firstLine="420"/>
        <w:rPr>
          <w:highlight w:val="green"/>
        </w:rPr>
      </w:pPr>
      <w:r w:rsidRPr="007D52EC">
        <w:rPr>
          <w:highlight w:val="green"/>
        </w:rPr>
        <w:t>"message": "Set SMS settings failed."</w:t>
      </w:r>
    </w:p>
    <w:p w:rsidR="00E23645" w:rsidRPr="007D52EC" w:rsidRDefault="00276531">
      <w:pPr>
        <w:ind w:left="840" w:firstLine="420"/>
        <w:rPr>
          <w:highlight w:val="green"/>
        </w:rPr>
      </w:pPr>
      <w:r w:rsidRPr="007D52EC">
        <w:rPr>
          <w:highlight w:val="green"/>
        </w:rPr>
        <w:t xml:space="preserve">}, </w:t>
      </w:r>
    </w:p>
    <w:p w:rsidR="00E23645" w:rsidRPr="007D52EC" w:rsidRDefault="00276531">
      <w:pPr>
        <w:ind w:firstLine="420"/>
        <w:rPr>
          <w:highlight w:val="green"/>
        </w:rPr>
      </w:pPr>
      <w:r w:rsidRPr="007D52EC">
        <w:rPr>
          <w:highlight w:val="green"/>
        </w:rPr>
        <w:t>"id": "6.10"</w:t>
      </w:r>
    </w:p>
    <w:p w:rsidR="00E23645" w:rsidRPr="007D52EC" w:rsidRDefault="00276531">
      <w:pPr>
        <w:rPr>
          <w:highlight w:val="green"/>
        </w:rPr>
      </w:pPr>
      <w:r w:rsidRPr="007D52EC">
        <w:rPr>
          <w:highlight w:val="green"/>
        </w:rPr>
        <w:t>}</w:t>
      </w:r>
    </w:p>
    <w:p w:rsidR="00E23645" w:rsidRPr="007D52EC"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D52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TextBody"/>
              <w:widowControl w:val="0"/>
              <w:rPr>
                <w:rFonts w:ascii="Times New Roman" w:hAnsi="Times New Roman"/>
                <w:highlight w:val="green"/>
                <w:lang w:val="en-US" w:eastAsia="zh-CN"/>
              </w:rPr>
            </w:pPr>
            <w:r w:rsidRPr="007D52EC">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TextBody"/>
              <w:widowControl w:val="0"/>
              <w:rPr>
                <w:rFonts w:ascii="Times New Roman" w:hAnsi="Times New Roman"/>
                <w:highlight w:val="green"/>
                <w:lang w:val="en-US" w:eastAsia="zh-CN"/>
              </w:rPr>
            </w:pPr>
            <w:r w:rsidRPr="007D52EC">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pStyle w:val="TextBody"/>
              <w:widowControl w:val="0"/>
              <w:rPr>
                <w:rFonts w:ascii="Times New Roman" w:hAnsi="Times New Roman"/>
                <w:highlight w:val="green"/>
                <w:lang w:val="en-US" w:eastAsia="zh-CN"/>
              </w:rPr>
            </w:pPr>
            <w:r w:rsidRPr="007D52EC">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szCs w:val="20"/>
                <w:highlight w:val="green"/>
              </w:rPr>
            </w:pPr>
            <w:r w:rsidRPr="007D52EC">
              <w:rPr>
                <w:szCs w:val="20"/>
                <w:highlight w:val="green"/>
              </w:rPr>
              <w:t>061001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D52EC" w:rsidRDefault="00276531">
            <w:pPr>
              <w:rPr>
                <w:szCs w:val="20"/>
                <w:highlight w:val="green"/>
              </w:rPr>
            </w:pPr>
            <w:r w:rsidRPr="007D52EC">
              <w:rPr>
                <w:szCs w:val="20"/>
                <w:highlight w:val="green"/>
              </w:rPr>
              <w:t>Set SMS settings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D52EC">
              <w:rPr>
                <w:szCs w:val="20"/>
                <w:highlight w:val="green"/>
              </w:rPr>
              <w:t>Set SMS settings failed.</w:t>
            </w:r>
          </w:p>
        </w:tc>
      </w:tr>
    </w:tbl>
    <w:p w:rsidR="00755023" w:rsidRPr="004A7F65" w:rsidRDefault="00755023" w:rsidP="00755023">
      <w:pPr>
        <w:pStyle w:val="3"/>
        <w:numPr>
          <w:ilvl w:val="2"/>
          <w:numId w:val="1"/>
        </w:numPr>
        <w:ind w:left="964" w:right="210"/>
        <w:rPr>
          <w:highlight w:val="green"/>
        </w:rPr>
      </w:pPr>
      <w:bookmarkStart w:id="544" w:name="_Toc422502832"/>
      <w:bookmarkStart w:id="545" w:name="_Toc401747866"/>
      <w:bookmarkStart w:id="546" w:name="_Toc399253656"/>
      <w:bookmarkStart w:id="547" w:name="__RefHeading__56702_1585609034"/>
      <w:bookmarkStart w:id="548" w:name="_Toc422502833"/>
      <w:bookmarkStart w:id="549" w:name="_Toc401747867"/>
      <w:bookmarkStart w:id="550" w:name="_Toc392062446"/>
      <w:bookmarkStart w:id="551" w:name="__RefHeading__56712_1585609034"/>
      <w:bookmarkStart w:id="552" w:name="_Toc423540524"/>
      <w:bookmarkStart w:id="553" w:name="_Toc470684667"/>
      <w:bookmarkEnd w:id="544"/>
      <w:bookmarkEnd w:id="545"/>
      <w:bookmarkEnd w:id="546"/>
      <w:bookmarkEnd w:id="547"/>
      <w:bookmarkEnd w:id="548"/>
      <w:bookmarkEnd w:id="549"/>
      <w:bookmarkEnd w:id="550"/>
      <w:bookmarkEnd w:id="551"/>
      <w:r w:rsidRPr="004A7F65">
        <w:rPr>
          <w:highlight w:val="green"/>
        </w:rPr>
        <w:t>GetSingleSMS</w:t>
      </w:r>
      <w:bookmarkEnd w:id="552"/>
      <w:bookmarkEnd w:id="553"/>
    </w:p>
    <w:p w:rsidR="00755023" w:rsidRPr="004A7F65" w:rsidRDefault="00755023" w:rsidP="00755023">
      <w:pPr>
        <w:pStyle w:val="4"/>
        <w:numPr>
          <w:ilvl w:val="3"/>
          <w:numId w:val="1"/>
        </w:numPr>
        <w:rPr>
          <w:highlight w:val="green"/>
        </w:rPr>
      </w:pPr>
      <w:bookmarkStart w:id="554" w:name="__RefHeading__56704_1585609034"/>
      <w:bookmarkEnd w:id="554"/>
      <w:r w:rsidRPr="004A7F65">
        <w:rPr>
          <w:highlight w:val="green"/>
        </w:rPr>
        <w:t>Request</w:t>
      </w:r>
    </w:p>
    <w:p w:rsidR="00755023" w:rsidRPr="004A7F65" w:rsidRDefault="00755023" w:rsidP="00755023">
      <w:pPr>
        <w:rPr>
          <w:highlight w:val="green"/>
        </w:rPr>
      </w:pPr>
      <w:r w:rsidRPr="004A7F65">
        <w:rPr>
          <w:highlight w:val="green"/>
        </w:rPr>
        <w:t>{</w:t>
      </w:r>
    </w:p>
    <w:p w:rsidR="00755023" w:rsidRPr="004A7F65" w:rsidRDefault="00755023" w:rsidP="00755023">
      <w:pPr>
        <w:ind w:left="420"/>
        <w:rPr>
          <w:highlight w:val="green"/>
        </w:rPr>
      </w:pPr>
      <w:r w:rsidRPr="004A7F65">
        <w:rPr>
          <w:highlight w:val="green"/>
        </w:rPr>
        <w:t xml:space="preserve">"jsonrpc": "2.0", </w:t>
      </w:r>
    </w:p>
    <w:p w:rsidR="00755023" w:rsidRPr="004A7F65" w:rsidRDefault="00755023" w:rsidP="00755023">
      <w:pPr>
        <w:ind w:left="420"/>
        <w:rPr>
          <w:highlight w:val="green"/>
        </w:rPr>
      </w:pPr>
      <w:r w:rsidRPr="004A7F65">
        <w:rPr>
          <w:highlight w:val="green"/>
        </w:rPr>
        <w:t>"method": "GetSingleSMS",</w:t>
      </w:r>
    </w:p>
    <w:p w:rsidR="00755023" w:rsidRPr="004A7F65" w:rsidRDefault="00755023" w:rsidP="00755023">
      <w:pPr>
        <w:rPr>
          <w:highlight w:val="green"/>
        </w:rPr>
      </w:pPr>
      <w:r w:rsidRPr="004A7F65">
        <w:rPr>
          <w:highlight w:val="green"/>
        </w:rPr>
        <w:t xml:space="preserve">  </w:t>
      </w:r>
      <w:r w:rsidRPr="004A7F65">
        <w:rPr>
          <w:rFonts w:hint="eastAsia"/>
          <w:highlight w:val="green"/>
        </w:rPr>
        <w:tab/>
      </w:r>
      <w:r w:rsidRPr="004A7F65">
        <w:rPr>
          <w:highlight w:val="green"/>
        </w:rPr>
        <w:t>"params":{</w:t>
      </w:r>
    </w:p>
    <w:p w:rsidR="00755023" w:rsidRPr="004A7F65" w:rsidRDefault="00755023" w:rsidP="00755023">
      <w:pPr>
        <w:rPr>
          <w:highlight w:val="green"/>
        </w:rPr>
      </w:pPr>
      <w:r w:rsidRPr="004A7F65">
        <w:rPr>
          <w:highlight w:val="green"/>
        </w:rPr>
        <w:t xml:space="preserve">            "SMSId":3,</w:t>
      </w:r>
    </w:p>
    <w:p w:rsidR="00755023" w:rsidRPr="004A7F65" w:rsidRDefault="00755023" w:rsidP="00755023">
      <w:pPr>
        <w:ind w:left="420"/>
        <w:rPr>
          <w:highlight w:val="green"/>
        </w:rPr>
      </w:pPr>
      <w:r w:rsidRPr="004A7F65">
        <w:rPr>
          <w:highlight w:val="green"/>
        </w:rPr>
        <w:t>},</w:t>
      </w:r>
    </w:p>
    <w:p w:rsidR="00755023" w:rsidRPr="004A7F65" w:rsidRDefault="00755023" w:rsidP="00755023">
      <w:pPr>
        <w:ind w:left="420"/>
        <w:rPr>
          <w:highlight w:val="green"/>
        </w:rPr>
      </w:pPr>
      <w:r w:rsidRPr="004A7F65">
        <w:rPr>
          <w:highlight w:val="green"/>
        </w:rPr>
        <w:t>"id": "6.11"</w:t>
      </w:r>
    </w:p>
    <w:p w:rsidR="00755023" w:rsidRPr="004A7F65" w:rsidRDefault="00755023" w:rsidP="00755023">
      <w:pPr>
        <w:rPr>
          <w:highlight w:val="green"/>
        </w:rPr>
      </w:pPr>
      <w:r w:rsidRPr="004A7F65">
        <w:rPr>
          <w:highlight w:val="green"/>
        </w:rPr>
        <w:t>}</w:t>
      </w:r>
    </w:p>
    <w:p w:rsidR="00755023" w:rsidRPr="004A7F65" w:rsidRDefault="00755023" w:rsidP="00755023">
      <w:pPr>
        <w:pStyle w:val="4"/>
        <w:numPr>
          <w:ilvl w:val="3"/>
          <w:numId w:val="1"/>
        </w:numPr>
        <w:rPr>
          <w:highlight w:val="green"/>
        </w:rPr>
      </w:pPr>
      <w:bookmarkStart w:id="555" w:name="__RefHeading__56706_1585609034"/>
      <w:bookmarkEnd w:id="555"/>
      <w:r w:rsidRPr="004A7F65">
        <w:rPr>
          <w:highlight w:val="green"/>
        </w:rPr>
        <w:t>Response</w:t>
      </w:r>
    </w:p>
    <w:p w:rsidR="00755023" w:rsidRPr="004A7F65" w:rsidRDefault="00755023" w:rsidP="00755023">
      <w:pPr>
        <w:rPr>
          <w:highlight w:val="green"/>
        </w:rPr>
      </w:pPr>
      <w:r w:rsidRPr="004A7F65">
        <w:rPr>
          <w:highlight w:val="green"/>
        </w:rPr>
        <w:t>{</w:t>
      </w:r>
    </w:p>
    <w:p w:rsidR="00755023" w:rsidRPr="004A7F65" w:rsidRDefault="00755023" w:rsidP="00755023">
      <w:pPr>
        <w:ind w:left="420"/>
        <w:rPr>
          <w:highlight w:val="green"/>
        </w:rPr>
      </w:pPr>
      <w:r w:rsidRPr="004A7F65">
        <w:rPr>
          <w:highlight w:val="green"/>
        </w:rPr>
        <w:t xml:space="preserve">"jsonrpc": "2.0", </w:t>
      </w:r>
    </w:p>
    <w:p w:rsidR="00755023" w:rsidRPr="004A7F65" w:rsidRDefault="00755023" w:rsidP="00755023">
      <w:pPr>
        <w:ind w:left="420"/>
        <w:rPr>
          <w:highlight w:val="green"/>
        </w:rPr>
      </w:pPr>
      <w:r w:rsidRPr="004A7F65">
        <w:rPr>
          <w:highlight w:val="green"/>
        </w:rPr>
        <w:t>"result":</w:t>
      </w:r>
    </w:p>
    <w:p w:rsidR="00755023" w:rsidRPr="004A7F65" w:rsidRDefault="00755023" w:rsidP="0006167C">
      <w:pPr>
        <w:ind w:left="210" w:firstLine="420"/>
        <w:jc w:val="left"/>
        <w:rPr>
          <w:highlight w:val="green"/>
        </w:rPr>
      </w:pPr>
      <w:r w:rsidRPr="004A7F65">
        <w:rPr>
          <w:highlight w:val="green"/>
        </w:rPr>
        <w:t xml:space="preserve">          {</w:t>
      </w:r>
    </w:p>
    <w:p w:rsidR="00755023" w:rsidRPr="004A7F65" w:rsidRDefault="00755023" w:rsidP="0006167C">
      <w:pPr>
        <w:ind w:left="210" w:firstLine="420"/>
        <w:jc w:val="left"/>
        <w:rPr>
          <w:highlight w:val="green"/>
        </w:rPr>
      </w:pPr>
      <w:r w:rsidRPr="004A7F65">
        <w:rPr>
          <w:highlight w:val="green"/>
        </w:rPr>
        <w:tab/>
      </w:r>
      <w:r w:rsidRPr="004A7F65">
        <w:rPr>
          <w:highlight w:val="green"/>
        </w:rPr>
        <w:tab/>
        <w:t>"SMSContent":"Hello World"</w:t>
      </w:r>
    </w:p>
    <w:p w:rsidR="00755023" w:rsidRPr="004A7F65" w:rsidRDefault="00755023" w:rsidP="00755023">
      <w:pPr>
        <w:ind w:left="840" w:firstLine="420"/>
        <w:rPr>
          <w:highlight w:val="green"/>
        </w:rPr>
      </w:pPr>
      <w:r w:rsidRPr="004A7F65">
        <w:rPr>
          <w:highlight w:val="green"/>
        </w:rPr>
        <w:t>},</w:t>
      </w:r>
    </w:p>
    <w:p w:rsidR="00755023" w:rsidRPr="004A7F65" w:rsidRDefault="00755023" w:rsidP="00755023">
      <w:pPr>
        <w:ind w:left="420"/>
        <w:rPr>
          <w:highlight w:val="green"/>
        </w:rPr>
      </w:pPr>
      <w:r w:rsidRPr="004A7F65">
        <w:rPr>
          <w:highlight w:val="green"/>
        </w:rPr>
        <w:t>"id": "6.11"</w:t>
      </w:r>
    </w:p>
    <w:p w:rsidR="00755023" w:rsidRPr="004A7F65" w:rsidRDefault="00755023" w:rsidP="00755023">
      <w:pPr>
        <w:rPr>
          <w:highlight w:val="green"/>
        </w:rPr>
      </w:pPr>
      <w:r w:rsidRPr="004A7F65">
        <w:rPr>
          <w:highlight w:val="green"/>
        </w:rPr>
        <w:t>}</w:t>
      </w:r>
    </w:p>
    <w:p w:rsidR="00755023" w:rsidRPr="004A7F65" w:rsidRDefault="00755023" w:rsidP="008D3AD3">
      <w:pPr>
        <w:pStyle w:val="4"/>
        <w:numPr>
          <w:ilvl w:val="0"/>
          <w:numId w:val="40"/>
        </w:numPr>
        <w:ind w:left="864"/>
        <w:rPr>
          <w:highlight w:val="green"/>
        </w:rPr>
      </w:pPr>
      <w:bookmarkStart w:id="556" w:name="__RefHeading__56708_1585609034"/>
      <w:bookmarkEnd w:id="556"/>
      <w:r w:rsidRPr="004A7F65">
        <w:rPr>
          <w:highlight w:val="green"/>
        </w:rPr>
        <w:lastRenderedPageBreak/>
        <w:t>Definition for each filed</w:t>
      </w:r>
    </w:p>
    <w:p w:rsidR="00755023" w:rsidRPr="004A7F65" w:rsidRDefault="00755023" w:rsidP="00755023">
      <w:pPr>
        <w:ind w:left="420"/>
        <w:rPr>
          <w:color w:val="FF0000"/>
          <w:highlight w:val="green"/>
        </w:rPr>
      </w:pPr>
      <w:r w:rsidRPr="004A7F65">
        <w:rPr>
          <w:rFonts w:hint="eastAsia"/>
          <w:color w:val="FF0000"/>
          <w:highlight w:val="green"/>
        </w:rPr>
        <w:t>Notice</w:t>
      </w:r>
      <w:r w:rsidRPr="004A7F65">
        <w:rPr>
          <w:rFonts w:hint="eastAsia"/>
          <w:color w:val="FF0000"/>
          <w:highlight w:val="green"/>
        </w:rPr>
        <w:t>：</w:t>
      </w:r>
      <w:r w:rsidRPr="004A7F65">
        <w:rPr>
          <w:rFonts w:hint="eastAsia"/>
          <w:color w:val="FF0000"/>
          <w:highlight w:val="green"/>
        </w:rPr>
        <w:t xml:space="preserve">if a sms type is unread,once to get this sms by API GetSingleSMS </w:t>
      </w:r>
      <w:r w:rsidRPr="004A7F65">
        <w:rPr>
          <w:rFonts w:hint="eastAsia"/>
          <w:color w:val="FF0000"/>
          <w:highlight w:val="green"/>
        </w:rPr>
        <w:t>，</w:t>
      </w:r>
      <w:r w:rsidRPr="004A7F65">
        <w:rPr>
          <w:rFonts w:hint="eastAsia"/>
          <w:color w:val="FF0000"/>
          <w:highlight w:val="green"/>
        </w:rPr>
        <w:t>this sms type must be change to read.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34"/>
        <w:gridCol w:w="1856"/>
        <w:gridCol w:w="2216"/>
        <w:gridCol w:w="3280"/>
      </w:tblGrid>
      <w:tr w:rsidR="00755023" w:rsidRPr="004A7F65" w:rsidTr="00F80D81">
        <w:tc>
          <w:tcPr>
            <w:tcW w:w="19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pStyle w:val="af9"/>
              <w:spacing w:before="240"/>
              <w:jc w:val="both"/>
              <w:rPr>
                <w:b/>
                <w:sz w:val="22"/>
                <w:highlight w:val="green"/>
                <w:lang w:val="en-GB"/>
              </w:rPr>
            </w:pPr>
            <w:r w:rsidRPr="004A7F65">
              <w:rPr>
                <w:b/>
                <w:sz w:val="22"/>
                <w:highlight w:val="green"/>
                <w:lang w:val="en-GB"/>
              </w:rPr>
              <w:t>Field</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pStyle w:val="af9"/>
              <w:spacing w:before="240"/>
              <w:jc w:val="both"/>
              <w:rPr>
                <w:b/>
                <w:sz w:val="22"/>
                <w:highlight w:val="green"/>
                <w:lang w:val="en-GB"/>
              </w:rPr>
            </w:pPr>
            <w:r w:rsidRPr="004A7F65">
              <w:rPr>
                <w:b/>
                <w:sz w:val="22"/>
                <w:highlight w:val="green"/>
                <w:lang w:val="en-GB"/>
              </w:rPr>
              <w:t>Type</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pStyle w:val="af9"/>
              <w:spacing w:before="240"/>
              <w:jc w:val="both"/>
              <w:rPr>
                <w:b/>
                <w:sz w:val="22"/>
                <w:highlight w:val="green"/>
                <w:lang w:val="en-GB"/>
              </w:rPr>
            </w:pPr>
            <w:r w:rsidRPr="004A7F65">
              <w:rPr>
                <w:b/>
                <w:sz w:val="22"/>
                <w:highlight w:val="green"/>
                <w:lang w:val="en-GB"/>
              </w:rPr>
              <w:t>Changable</w:t>
            </w:r>
          </w:p>
        </w:tc>
        <w:tc>
          <w:tcPr>
            <w:tcW w:w="32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pStyle w:val="af9"/>
              <w:spacing w:before="240"/>
              <w:rPr>
                <w:b/>
                <w:sz w:val="22"/>
                <w:highlight w:val="green"/>
                <w:lang w:val="en-GB"/>
              </w:rPr>
            </w:pPr>
            <w:r w:rsidRPr="004A7F65">
              <w:rPr>
                <w:b/>
                <w:sz w:val="22"/>
                <w:highlight w:val="green"/>
                <w:lang w:val="en-GB"/>
              </w:rPr>
              <w:t>Description</w:t>
            </w:r>
          </w:p>
        </w:tc>
      </w:tr>
      <w:tr w:rsidR="00755023" w:rsidRPr="004A7F65" w:rsidTr="00F80D81">
        <w:trPr>
          <w:trHeight w:val="521"/>
        </w:trPr>
        <w:tc>
          <w:tcPr>
            <w:tcW w:w="19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jc w:val="left"/>
              <w:rPr>
                <w:highlight w:val="green"/>
              </w:rPr>
            </w:pPr>
            <w:r w:rsidRPr="004A7F65">
              <w:rPr>
                <w:highlight w:val="green"/>
              </w:rPr>
              <w:t>SMSContent</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jc w:val="left"/>
              <w:rPr>
                <w:highlight w:val="green"/>
              </w:rPr>
            </w:pPr>
            <w:r w:rsidRPr="004A7F65">
              <w:rPr>
                <w:highlight w:val="green"/>
              </w:rPr>
              <w:t>String</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jc w:val="left"/>
              <w:rPr>
                <w:highlight w:val="green"/>
              </w:rPr>
            </w:pPr>
            <w:r w:rsidRPr="004A7F65">
              <w:rPr>
                <w:highlight w:val="green"/>
              </w:rPr>
              <w:t>Yes</w:t>
            </w:r>
          </w:p>
        </w:tc>
        <w:tc>
          <w:tcPr>
            <w:tcW w:w="32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jc w:val="left"/>
              <w:rPr>
                <w:highlight w:val="green"/>
              </w:rPr>
            </w:pPr>
            <w:r w:rsidRPr="004A7F65">
              <w:rPr>
                <w:highlight w:val="green"/>
              </w:rPr>
              <w:t>The all content of the SMS.</w:t>
            </w:r>
          </w:p>
        </w:tc>
      </w:tr>
    </w:tbl>
    <w:p w:rsidR="00755023" w:rsidRPr="004A7F65" w:rsidRDefault="00755023" w:rsidP="00755023">
      <w:pPr>
        <w:rPr>
          <w:highlight w:val="green"/>
        </w:rPr>
      </w:pPr>
    </w:p>
    <w:p w:rsidR="00755023" w:rsidRPr="004A7F65" w:rsidRDefault="00755023" w:rsidP="00755023">
      <w:pPr>
        <w:pStyle w:val="4"/>
        <w:numPr>
          <w:ilvl w:val="3"/>
          <w:numId w:val="1"/>
        </w:numPr>
        <w:rPr>
          <w:highlight w:val="green"/>
        </w:rPr>
      </w:pPr>
      <w:bookmarkStart w:id="557" w:name="__RefHeading__56710_1585609034"/>
      <w:bookmarkEnd w:id="557"/>
      <w:r w:rsidRPr="004A7F65">
        <w:rPr>
          <w:highlight w:val="green"/>
        </w:rPr>
        <w:t>Response with error</w:t>
      </w:r>
    </w:p>
    <w:p w:rsidR="00755023" w:rsidRPr="004A7F65" w:rsidRDefault="00755023" w:rsidP="00755023">
      <w:pPr>
        <w:rPr>
          <w:highlight w:val="green"/>
        </w:rPr>
      </w:pPr>
      <w:r w:rsidRPr="004A7F65">
        <w:rPr>
          <w:highlight w:val="green"/>
        </w:rPr>
        <w:t>{</w:t>
      </w:r>
    </w:p>
    <w:p w:rsidR="00755023" w:rsidRPr="004A7F65" w:rsidRDefault="00755023" w:rsidP="00755023">
      <w:pPr>
        <w:ind w:firstLine="420"/>
        <w:rPr>
          <w:highlight w:val="green"/>
        </w:rPr>
      </w:pPr>
      <w:r w:rsidRPr="004A7F65">
        <w:rPr>
          <w:highlight w:val="green"/>
        </w:rPr>
        <w:t>"jsonrpc": "2.0",</w:t>
      </w:r>
    </w:p>
    <w:p w:rsidR="00755023" w:rsidRPr="004A7F65" w:rsidRDefault="00755023" w:rsidP="00755023">
      <w:pPr>
        <w:ind w:firstLine="420"/>
        <w:rPr>
          <w:highlight w:val="green"/>
        </w:rPr>
      </w:pPr>
      <w:r w:rsidRPr="004A7F65">
        <w:rPr>
          <w:highlight w:val="green"/>
        </w:rPr>
        <w:t>"error": {</w:t>
      </w:r>
    </w:p>
    <w:p w:rsidR="00755023" w:rsidRPr="004A7F65" w:rsidRDefault="00755023" w:rsidP="00755023">
      <w:pPr>
        <w:ind w:left="840" w:firstLine="420"/>
        <w:rPr>
          <w:highlight w:val="green"/>
        </w:rPr>
      </w:pPr>
      <w:r w:rsidRPr="004A7F65">
        <w:rPr>
          <w:highlight w:val="green"/>
        </w:rPr>
        <w:t>"code": "061101",</w:t>
      </w:r>
    </w:p>
    <w:p w:rsidR="00755023" w:rsidRPr="004A7F65" w:rsidRDefault="00755023" w:rsidP="00755023">
      <w:pPr>
        <w:ind w:left="840" w:firstLine="420"/>
        <w:rPr>
          <w:highlight w:val="green"/>
        </w:rPr>
      </w:pPr>
      <w:r w:rsidRPr="004A7F65">
        <w:rPr>
          <w:highlight w:val="green"/>
        </w:rPr>
        <w:t>"message": "Get single sms failed."</w:t>
      </w:r>
    </w:p>
    <w:p w:rsidR="00755023" w:rsidRPr="004A7F65" w:rsidRDefault="00755023" w:rsidP="00755023">
      <w:pPr>
        <w:ind w:left="840" w:firstLine="420"/>
        <w:rPr>
          <w:highlight w:val="green"/>
        </w:rPr>
      </w:pPr>
      <w:r w:rsidRPr="004A7F65">
        <w:rPr>
          <w:highlight w:val="green"/>
        </w:rPr>
        <w:t xml:space="preserve">}, </w:t>
      </w:r>
    </w:p>
    <w:p w:rsidR="00755023" w:rsidRPr="004A7F65" w:rsidRDefault="00755023" w:rsidP="00755023">
      <w:pPr>
        <w:ind w:firstLine="420"/>
        <w:rPr>
          <w:highlight w:val="green"/>
        </w:rPr>
      </w:pPr>
      <w:r w:rsidRPr="004A7F65">
        <w:rPr>
          <w:highlight w:val="green"/>
        </w:rPr>
        <w:t>"id": "6.11"</w:t>
      </w:r>
    </w:p>
    <w:p w:rsidR="00755023" w:rsidRPr="004A7F65" w:rsidRDefault="00755023" w:rsidP="00755023">
      <w:pPr>
        <w:rPr>
          <w:highlight w:val="green"/>
        </w:rPr>
      </w:pPr>
      <w:r w:rsidRPr="004A7F65">
        <w:rPr>
          <w:highlight w:val="green"/>
        </w:rPr>
        <w:t>}</w:t>
      </w:r>
    </w:p>
    <w:p w:rsidR="00755023" w:rsidRPr="004A7F65" w:rsidRDefault="00755023" w:rsidP="00755023">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755023" w:rsidRPr="004A7F65"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pStyle w:val="TextBody"/>
              <w:widowControl w:val="0"/>
              <w:rPr>
                <w:rFonts w:ascii="Times New Roman" w:hAnsi="Times New Roman"/>
                <w:highlight w:val="green"/>
                <w:lang w:val="en-US" w:eastAsia="zh-CN"/>
              </w:rPr>
            </w:pPr>
            <w:r w:rsidRPr="004A7F65">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pStyle w:val="TextBody"/>
              <w:widowControl w:val="0"/>
              <w:rPr>
                <w:rFonts w:ascii="Times New Roman" w:hAnsi="Times New Roman"/>
                <w:highlight w:val="green"/>
                <w:lang w:val="en-US" w:eastAsia="zh-CN"/>
              </w:rPr>
            </w:pPr>
            <w:r w:rsidRPr="004A7F65">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pStyle w:val="TextBody"/>
              <w:widowControl w:val="0"/>
              <w:rPr>
                <w:rFonts w:ascii="Times New Roman" w:hAnsi="Times New Roman"/>
                <w:highlight w:val="green"/>
                <w:lang w:val="en-US" w:eastAsia="zh-CN"/>
              </w:rPr>
            </w:pPr>
            <w:r w:rsidRPr="004A7F65">
              <w:rPr>
                <w:rFonts w:ascii="Times New Roman" w:hAnsi="Times New Roman"/>
                <w:highlight w:val="green"/>
                <w:lang w:val="en-US" w:eastAsia="zh-CN"/>
              </w:rPr>
              <w:t>Error Description</w:t>
            </w:r>
          </w:p>
        </w:tc>
      </w:tr>
      <w:tr w:rsidR="00755023"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rPr>
                <w:szCs w:val="20"/>
                <w:highlight w:val="green"/>
              </w:rPr>
            </w:pPr>
            <w:r w:rsidRPr="004A7F65">
              <w:rPr>
                <w:szCs w:val="20"/>
                <w:highlight w:val="green"/>
              </w:rPr>
              <w:t>061101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Pr="004A7F65" w:rsidRDefault="00755023" w:rsidP="00F80D81">
            <w:pPr>
              <w:rPr>
                <w:szCs w:val="20"/>
                <w:highlight w:val="green"/>
              </w:rPr>
            </w:pPr>
            <w:r w:rsidRPr="004A7F65">
              <w:rPr>
                <w:szCs w:val="20"/>
                <w:highlight w:val="green"/>
              </w:rPr>
              <w:t>Get single sms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55023" w:rsidRDefault="00755023" w:rsidP="00F80D81">
            <w:pPr>
              <w:rPr>
                <w:szCs w:val="20"/>
              </w:rPr>
            </w:pPr>
            <w:r w:rsidRPr="004A7F65">
              <w:rPr>
                <w:szCs w:val="20"/>
                <w:highlight w:val="green"/>
              </w:rPr>
              <w:t>Get single sms failed.</w:t>
            </w:r>
          </w:p>
        </w:tc>
      </w:tr>
    </w:tbl>
    <w:p w:rsidR="00755023" w:rsidRDefault="00755023" w:rsidP="00755023"/>
    <w:p w:rsidR="00E23645" w:rsidRDefault="00276531">
      <w:pPr>
        <w:pStyle w:val="2"/>
        <w:numPr>
          <w:ilvl w:val="1"/>
          <w:numId w:val="1"/>
        </w:numPr>
      </w:pPr>
      <w:bookmarkStart w:id="558" w:name="_Toc470684668"/>
      <w:r>
        <w:t>Statistics</w:t>
      </w:r>
      <w:bookmarkEnd w:id="558"/>
    </w:p>
    <w:p w:rsidR="00E23645" w:rsidRPr="000467B3" w:rsidRDefault="00276531">
      <w:pPr>
        <w:pStyle w:val="3"/>
        <w:numPr>
          <w:ilvl w:val="2"/>
          <w:numId w:val="1"/>
        </w:numPr>
        <w:ind w:left="964" w:right="210"/>
        <w:rPr>
          <w:highlight w:val="green"/>
        </w:rPr>
      </w:pPr>
      <w:bookmarkStart w:id="559" w:name="__RefHeading__56714_1585609034"/>
      <w:bookmarkStart w:id="560" w:name="_Toc422502834"/>
      <w:bookmarkStart w:id="561" w:name="_Toc392062447"/>
      <w:bookmarkStart w:id="562" w:name="_Toc401747868"/>
      <w:bookmarkStart w:id="563" w:name="_Toc470684669"/>
      <w:bookmarkEnd w:id="559"/>
      <w:r w:rsidRPr="000467B3">
        <w:rPr>
          <w:highlight w:val="green"/>
        </w:rPr>
        <w:t>GetUsage</w:t>
      </w:r>
      <w:bookmarkEnd w:id="560"/>
      <w:bookmarkEnd w:id="561"/>
      <w:bookmarkEnd w:id="562"/>
      <w:r w:rsidRPr="000467B3">
        <w:rPr>
          <w:highlight w:val="green"/>
        </w:rPr>
        <w:t>Record</w:t>
      </w:r>
      <w:bookmarkEnd w:id="563"/>
    </w:p>
    <w:p w:rsidR="00E23645" w:rsidRPr="000467B3" w:rsidRDefault="00276531">
      <w:pPr>
        <w:pStyle w:val="4"/>
        <w:numPr>
          <w:ilvl w:val="3"/>
          <w:numId w:val="1"/>
        </w:numPr>
        <w:rPr>
          <w:highlight w:val="green"/>
        </w:rPr>
      </w:pPr>
      <w:bookmarkStart w:id="564" w:name="__RefHeading__56716_1585609034"/>
      <w:bookmarkEnd w:id="564"/>
      <w:r w:rsidRPr="000467B3">
        <w:rPr>
          <w:highlight w:val="green"/>
        </w:rPr>
        <w:t>POST Request</w:t>
      </w:r>
    </w:p>
    <w:p w:rsidR="00E23645" w:rsidRPr="000467B3" w:rsidRDefault="00276531">
      <w:pPr>
        <w:rPr>
          <w:highlight w:val="green"/>
        </w:rPr>
      </w:pPr>
      <w:r w:rsidRPr="000467B3">
        <w:rPr>
          <w:highlight w:val="green"/>
        </w:rPr>
        <w:t>{</w:t>
      </w:r>
    </w:p>
    <w:p w:rsidR="00E23645" w:rsidRPr="000467B3" w:rsidRDefault="00276531">
      <w:pPr>
        <w:ind w:left="420"/>
        <w:rPr>
          <w:highlight w:val="green"/>
        </w:rPr>
      </w:pPr>
      <w:r w:rsidRPr="000467B3">
        <w:rPr>
          <w:highlight w:val="green"/>
        </w:rPr>
        <w:t xml:space="preserve">"jsonrpc": "2.0", </w:t>
      </w:r>
    </w:p>
    <w:p w:rsidR="00E23645" w:rsidRPr="000467B3" w:rsidRDefault="00276531">
      <w:pPr>
        <w:ind w:left="420"/>
        <w:rPr>
          <w:highlight w:val="green"/>
        </w:rPr>
      </w:pPr>
      <w:r w:rsidRPr="000467B3">
        <w:rPr>
          <w:highlight w:val="green"/>
        </w:rPr>
        <w:t>"method": "GetUsageRecord",</w:t>
      </w:r>
    </w:p>
    <w:p w:rsidR="00E23645" w:rsidRPr="000467B3" w:rsidRDefault="00276531">
      <w:pPr>
        <w:ind w:left="420"/>
        <w:rPr>
          <w:highlight w:val="green"/>
        </w:rPr>
      </w:pPr>
      <w:r w:rsidRPr="000467B3">
        <w:rPr>
          <w:highlight w:val="green"/>
        </w:rPr>
        <w:t>"params":{</w:t>
      </w:r>
    </w:p>
    <w:p w:rsidR="00E23645" w:rsidRPr="000467B3" w:rsidRDefault="00276531">
      <w:pPr>
        <w:ind w:left="840" w:firstLine="420"/>
        <w:rPr>
          <w:highlight w:val="green"/>
        </w:rPr>
      </w:pPr>
      <w:r w:rsidRPr="000467B3">
        <w:rPr>
          <w:highlight w:val="green"/>
        </w:rPr>
        <w:t>"current_time": "2014-09-11 18:06:00"</w:t>
      </w:r>
    </w:p>
    <w:p w:rsidR="00E23645" w:rsidRPr="000467B3" w:rsidRDefault="00276531">
      <w:pPr>
        <w:ind w:left="840" w:firstLine="420"/>
        <w:rPr>
          <w:highlight w:val="green"/>
        </w:rPr>
      </w:pPr>
      <w:r w:rsidRPr="000467B3">
        <w:rPr>
          <w:highlight w:val="green"/>
        </w:rPr>
        <w:t>},</w:t>
      </w:r>
    </w:p>
    <w:p w:rsidR="00E23645" w:rsidRPr="000467B3" w:rsidRDefault="00276531">
      <w:pPr>
        <w:ind w:left="420"/>
        <w:rPr>
          <w:highlight w:val="green"/>
        </w:rPr>
      </w:pPr>
      <w:r w:rsidRPr="000467B3">
        <w:rPr>
          <w:highlight w:val="green"/>
        </w:rPr>
        <w:t>"id": "7.1"</w:t>
      </w:r>
    </w:p>
    <w:p w:rsidR="00E23645" w:rsidRPr="000467B3" w:rsidRDefault="00276531">
      <w:pPr>
        <w:rPr>
          <w:highlight w:val="green"/>
        </w:rPr>
      </w:pPr>
      <w:r w:rsidRPr="000467B3">
        <w:rPr>
          <w:highlight w:val="green"/>
        </w:rPr>
        <w:t>}</w:t>
      </w:r>
    </w:p>
    <w:p w:rsidR="00E23645" w:rsidRPr="000467B3" w:rsidRDefault="00276531">
      <w:pPr>
        <w:pStyle w:val="4"/>
        <w:numPr>
          <w:ilvl w:val="3"/>
          <w:numId w:val="1"/>
        </w:numPr>
        <w:rPr>
          <w:highlight w:val="green"/>
        </w:rPr>
      </w:pPr>
      <w:bookmarkStart w:id="565" w:name="__RefHeading__56718_1585609034"/>
      <w:bookmarkEnd w:id="565"/>
      <w:r w:rsidRPr="000467B3">
        <w:rPr>
          <w:highlight w:val="green"/>
        </w:rPr>
        <w:t>Response</w:t>
      </w:r>
    </w:p>
    <w:p w:rsidR="00E23645" w:rsidRPr="000467B3" w:rsidRDefault="00276531">
      <w:pPr>
        <w:ind w:left="210"/>
        <w:rPr>
          <w:highlight w:val="green"/>
        </w:rPr>
      </w:pPr>
      <w:r w:rsidRPr="000467B3">
        <w:rPr>
          <w:highlight w:val="green"/>
        </w:rPr>
        <w:t>{</w:t>
      </w:r>
    </w:p>
    <w:p w:rsidR="00E23645" w:rsidRPr="000467B3" w:rsidRDefault="00276531">
      <w:pPr>
        <w:ind w:left="420"/>
        <w:rPr>
          <w:highlight w:val="green"/>
        </w:rPr>
      </w:pPr>
      <w:r w:rsidRPr="000467B3">
        <w:rPr>
          <w:highlight w:val="green"/>
        </w:rPr>
        <w:t xml:space="preserve">"jsonrpc": "2.0", </w:t>
      </w:r>
    </w:p>
    <w:p w:rsidR="00E23645" w:rsidRPr="000467B3" w:rsidRDefault="00276531">
      <w:pPr>
        <w:ind w:left="420"/>
        <w:rPr>
          <w:highlight w:val="green"/>
        </w:rPr>
      </w:pPr>
      <w:r w:rsidRPr="000467B3">
        <w:rPr>
          <w:highlight w:val="green"/>
        </w:rPr>
        <w:t>"result":{</w:t>
      </w:r>
    </w:p>
    <w:p w:rsidR="000467B3" w:rsidRPr="000467B3" w:rsidRDefault="000467B3" w:rsidP="000467B3">
      <w:pPr>
        <w:ind w:left="840" w:firstLine="420"/>
        <w:rPr>
          <w:highlight w:val="green"/>
        </w:rPr>
      </w:pPr>
      <w:r w:rsidRPr="000467B3">
        <w:rPr>
          <w:highlight w:val="green"/>
        </w:rPr>
        <w:t>"CurrConnTimes": 2122,</w:t>
      </w:r>
    </w:p>
    <w:p w:rsidR="000467B3" w:rsidRPr="000467B3" w:rsidRDefault="000467B3" w:rsidP="000467B3">
      <w:pPr>
        <w:ind w:left="840" w:firstLine="420"/>
        <w:rPr>
          <w:highlight w:val="green"/>
        </w:rPr>
      </w:pPr>
      <w:r w:rsidRPr="000467B3">
        <w:rPr>
          <w:highlight w:val="green"/>
        </w:rPr>
        <w:t>"HCurrUseDL": 42344,</w:t>
      </w:r>
    </w:p>
    <w:p w:rsidR="000467B3" w:rsidRPr="000467B3" w:rsidRDefault="000467B3" w:rsidP="000467B3">
      <w:pPr>
        <w:ind w:left="840" w:firstLine="420"/>
        <w:rPr>
          <w:highlight w:val="green"/>
        </w:rPr>
      </w:pPr>
      <w:r w:rsidRPr="000467B3">
        <w:rPr>
          <w:highlight w:val="green"/>
        </w:rPr>
        <w:t>"HCurrUseUL": 2122,</w:t>
      </w:r>
    </w:p>
    <w:p w:rsidR="000467B3" w:rsidRPr="000467B3" w:rsidRDefault="000467B3" w:rsidP="000467B3">
      <w:pPr>
        <w:ind w:left="840" w:firstLine="420"/>
        <w:rPr>
          <w:highlight w:val="green"/>
        </w:rPr>
      </w:pPr>
      <w:r w:rsidRPr="000467B3">
        <w:rPr>
          <w:highlight w:val="green"/>
        </w:rPr>
        <w:t>"HUseData": 42342,</w:t>
      </w:r>
    </w:p>
    <w:p w:rsidR="000467B3" w:rsidRPr="000467B3" w:rsidRDefault="000467B3" w:rsidP="000467B3">
      <w:pPr>
        <w:ind w:left="840" w:firstLine="420"/>
        <w:rPr>
          <w:highlight w:val="green"/>
        </w:rPr>
      </w:pPr>
      <w:r w:rsidRPr="000467B3">
        <w:rPr>
          <w:highlight w:val="green"/>
        </w:rPr>
        <w:lastRenderedPageBreak/>
        <w:t>"MonthlyPlan ": 42344</w:t>
      </w:r>
      <w:r w:rsidRPr="000467B3">
        <w:rPr>
          <w:rFonts w:hint="eastAsia"/>
          <w:highlight w:val="green"/>
        </w:rPr>
        <w:t>,</w:t>
      </w:r>
    </w:p>
    <w:p w:rsidR="000467B3" w:rsidRPr="000467B3" w:rsidRDefault="000467B3" w:rsidP="000467B3">
      <w:pPr>
        <w:ind w:left="840" w:firstLine="420"/>
        <w:rPr>
          <w:highlight w:val="green"/>
        </w:rPr>
      </w:pPr>
      <w:r w:rsidRPr="000467B3">
        <w:rPr>
          <w:highlight w:val="green"/>
        </w:rPr>
        <w:t>"RCurrUseDL": 42344,</w:t>
      </w:r>
    </w:p>
    <w:p w:rsidR="000467B3" w:rsidRPr="000467B3" w:rsidRDefault="000467B3" w:rsidP="000467B3">
      <w:pPr>
        <w:ind w:left="840" w:firstLine="420"/>
        <w:rPr>
          <w:highlight w:val="green"/>
        </w:rPr>
      </w:pPr>
      <w:r w:rsidRPr="000467B3">
        <w:rPr>
          <w:highlight w:val="green"/>
        </w:rPr>
        <w:t>"RCurrUseUL": 2122,</w:t>
      </w:r>
    </w:p>
    <w:p w:rsidR="000467B3" w:rsidRPr="000467B3" w:rsidRDefault="000467B3" w:rsidP="000467B3">
      <w:pPr>
        <w:ind w:left="840" w:firstLine="420"/>
        <w:rPr>
          <w:highlight w:val="green"/>
        </w:rPr>
      </w:pPr>
      <w:r w:rsidRPr="000467B3">
        <w:rPr>
          <w:highlight w:val="green"/>
        </w:rPr>
        <w:t>"RoamUseData": 42342,</w:t>
      </w:r>
    </w:p>
    <w:p w:rsidR="00E23645" w:rsidRPr="000467B3" w:rsidRDefault="000467B3" w:rsidP="000467B3">
      <w:pPr>
        <w:ind w:left="840" w:firstLine="420"/>
        <w:rPr>
          <w:highlight w:val="green"/>
        </w:rPr>
      </w:pPr>
      <w:r w:rsidRPr="000467B3">
        <w:rPr>
          <w:highlight w:val="green"/>
        </w:rPr>
        <w:t>"TConnTimes": 42342</w:t>
      </w:r>
    </w:p>
    <w:p w:rsidR="00E23645" w:rsidRPr="000467B3" w:rsidRDefault="00276531">
      <w:pPr>
        <w:ind w:firstLine="210"/>
        <w:jc w:val="left"/>
        <w:rPr>
          <w:highlight w:val="green"/>
        </w:rPr>
      </w:pPr>
      <w:r w:rsidRPr="000467B3">
        <w:rPr>
          <w:highlight w:val="green"/>
        </w:rPr>
        <w:t>},</w:t>
      </w:r>
    </w:p>
    <w:p w:rsidR="00E23645" w:rsidRPr="000467B3" w:rsidRDefault="00276531">
      <w:pPr>
        <w:ind w:left="420"/>
        <w:rPr>
          <w:highlight w:val="green"/>
        </w:rPr>
      </w:pPr>
      <w:r w:rsidRPr="000467B3">
        <w:rPr>
          <w:highlight w:val="green"/>
        </w:rPr>
        <w:t>"id": "7.1"</w:t>
      </w:r>
    </w:p>
    <w:p w:rsidR="00E23645" w:rsidRPr="000467B3" w:rsidRDefault="00276531">
      <w:pPr>
        <w:ind w:firstLine="210"/>
        <w:jc w:val="left"/>
        <w:rPr>
          <w:highlight w:val="green"/>
        </w:rPr>
      </w:pPr>
      <w:r w:rsidRPr="000467B3">
        <w:rPr>
          <w:highlight w:val="green"/>
        </w:rPr>
        <w:t>}</w:t>
      </w:r>
    </w:p>
    <w:p w:rsidR="00E23645" w:rsidRPr="000467B3" w:rsidRDefault="00276531" w:rsidP="008D3AD3">
      <w:pPr>
        <w:pStyle w:val="4"/>
        <w:numPr>
          <w:ilvl w:val="0"/>
          <w:numId w:val="40"/>
        </w:numPr>
        <w:ind w:left="864"/>
        <w:rPr>
          <w:highlight w:val="green"/>
        </w:rPr>
      </w:pPr>
      <w:bookmarkStart w:id="566" w:name="__RefHeading__56720_1585609034"/>
      <w:bookmarkEnd w:id="566"/>
      <w:r w:rsidRPr="000467B3">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0467B3">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pStyle w:val="af9"/>
              <w:spacing w:before="240"/>
              <w:jc w:val="both"/>
              <w:rPr>
                <w:b/>
                <w:sz w:val="22"/>
                <w:szCs w:val="20"/>
                <w:highlight w:val="green"/>
                <w:lang w:val="en-GB"/>
              </w:rPr>
            </w:pPr>
            <w:r w:rsidRPr="000467B3">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pStyle w:val="af9"/>
              <w:spacing w:before="240"/>
              <w:jc w:val="both"/>
              <w:rPr>
                <w:b/>
                <w:sz w:val="22"/>
                <w:szCs w:val="20"/>
                <w:highlight w:val="green"/>
                <w:lang w:val="en-GB"/>
              </w:rPr>
            </w:pPr>
            <w:r w:rsidRPr="000467B3">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pStyle w:val="af9"/>
              <w:spacing w:before="240"/>
              <w:jc w:val="both"/>
              <w:rPr>
                <w:b/>
                <w:sz w:val="22"/>
                <w:szCs w:val="20"/>
                <w:highlight w:val="green"/>
                <w:lang w:val="en-GB"/>
              </w:rPr>
            </w:pPr>
            <w:r w:rsidRPr="000467B3">
              <w:rPr>
                <w:b/>
                <w:sz w:val="22"/>
                <w:szCs w:val="20"/>
                <w:highlight w:val="green"/>
                <w:lang w:val="en-GB"/>
              </w:rPr>
              <w:t>Decription</w:t>
            </w:r>
          </w:p>
        </w:tc>
      </w:tr>
      <w:tr w:rsidR="000467B3" w:rsidRPr="000467B3"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CurrConnTimes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Current connected Internet times.</w:t>
            </w:r>
          </w:p>
        </w:tc>
      </w:tr>
      <w:tr w:rsidR="000467B3" w:rsidRPr="000467B3"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HCurrUseDL</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The mothly use download data in home network.</w:t>
            </w:r>
          </w:p>
        </w:tc>
      </w:tr>
      <w:tr w:rsidR="000467B3" w:rsidRPr="000467B3"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HCurrUseUL</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The mothly use upload data in home network.</w:t>
            </w:r>
          </w:p>
        </w:tc>
      </w:tr>
      <w:tr w:rsidR="00E23645" w:rsidRPr="000467B3">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HUseData</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 xml:space="preserve">The </w:t>
            </w:r>
            <w:bookmarkStart w:id="567" w:name="OLE_LINK50"/>
            <w:bookmarkStart w:id="568" w:name="OLE_LINK49"/>
            <w:r w:rsidRPr="000467B3">
              <w:rPr>
                <w:highlight w:val="green"/>
              </w:rPr>
              <w:t xml:space="preserve">mothly </w:t>
            </w:r>
            <w:bookmarkEnd w:id="567"/>
            <w:bookmarkEnd w:id="568"/>
            <w:r w:rsidRPr="000467B3">
              <w:rPr>
                <w:highlight w:val="green"/>
              </w:rPr>
              <w:t>used data in home network.</w:t>
            </w:r>
          </w:p>
        </w:tc>
      </w:tr>
      <w:tr w:rsidR="000467B3" w:rsidRPr="000467B3"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MonthlyPlan</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The Max usage date that the device should use, when the real usage is more than this data, the connection must disconnect.</w:t>
            </w:r>
          </w:p>
        </w:tc>
      </w:tr>
      <w:tr w:rsidR="000467B3" w:rsidRPr="000467B3"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RCurrUseDL</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The mothly use download data in roaming network.</w:t>
            </w:r>
          </w:p>
        </w:tc>
      </w:tr>
      <w:tr w:rsidR="000467B3" w:rsidRPr="000467B3"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RCurrUseUL</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467B3" w:rsidRPr="000467B3" w:rsidRDefault="000467B3" w:rsidP="00E443BE">
            <w:pPr>
              <w:ind w:left="420"/>
              <w:rPr>
                <w:highlight w:val="green"/>
              </w:rPr>
            </w:pPr>
            <w:r w:rsidRPr="000467B3">
              <w:rPr>
                <w:highlight w:val="green"/>
              </w:rPr>
              <w:t>The mothly use upload data in roaming network.</w:t>
            </w:r>
          </w:p>
        </w:tc>
      </w:tr>
      <w:tr w:rsidR="00E23645" w:rsidRPr="000467B3">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RoamUseData</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The mothly used data in roaming network.</w:t>
            </w:r>
          </w:p>
        </w:tc>
      </w:tr>
      <w:tr w:rsidR="00E23645" w:rsidRPr="000467B3">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TConnTimes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ind w:left="420"/>
              <w:rPr>
                <w:highlight w:val="green"/>
              </w:rPr>
            </w:pPr>
            <w:r w:rsidRPr="000467B3">
              <w:rPr>
                <w:highlight w:val="green"/>
              </w:rPr>
              <w:t>The total connected Internet times.</w:t>
            </w:r>
          </w:p>
        </w:tc>
      </w:tr>
    </w:tbl>
    <w:p w:rsidR="00E23645" w:rsidRPr="000467B3" w:rsidRDefault="00E23645">
      <w:pPr>
        <w:ind w:left="420"/>
        <w:rPr>
          <w:highlight w:val="green"/>
        </w:rPr>
      </w:pPr>
    </w:p>
    <w:p w:rsidR="00E23645" w:rsidRPr="000467B3" w:rsidRDefault="00276531">
      <w:pPr>
        <w:pStyle w:val="4"/>
        <w:numPr>
          <w:ilvl w:val="3"/>
          <w:numId w:val="1"/>
        </w:numPr>
        <w:rPr>
          <w:highlight w:val="green"/>
        </w:rPr>
      </w:pPr>
      <w:bookmarkStart w:id="569" w:name="__RefHeading__56722_1585609034"/>
      <w:bookmarkEnd w:id="569"/>
      <w:r w:rsidRPr="000467B3">
        <w:rPr>
          <w:highlight w:val="green"/>
        </w:rPr>
        <w:t>Response with error</w:t>
      </w:r>
    </w:p>
    <w:p w:rsidR="00E23645" w:rsidRPr="000467B3" w:rsidRDefault="00276531">
      <w:pPr>
        <w:rPr>
          <w:highlight w:val="green"/>
        </w:rPr>
      </w:pPr>
      <w:r w:rsidRPr="000467B3">
        <w:rPr>
          <w:highlight w:val="green"/>
        </w:rPr>
        <w:t>{</w:t>
      </w:r>
    </w:p>
    <w:p w:rsidR="00E23645" w:rsidRPr="000467B3" w:rsidRDefault="00276531">
      <w:pPr>
        <w:rPr>
          <w:highlight w:val="green"/>
        </w:rPr>
      </w:pPr>
      <w:r w:rsidRPr="000467B3">
        <w:rPr>
          <w:highlight w:val="green"/>
        </w:rPr>
        <w:t xml:space="preserve">   "jsonrpc": "2.0",</w:t>
      </w:r>
    </w:p>
    <w:p w:rsidR="00E23645" w:rsidRPr="000467B3" w:rsidRDefault="00276531">
      <w:pPr>
        <w:rPr>
          <w:highlight w:val="green"/>
        </w:rPr>
      </w:pPr>
      <w:r w:rsidRPr="000467B3">
        <w:rPr>
          <w:highlight w:val="green"/>
        </w:rPr>
        <w:t xml:space="preserve">   "error": {</w:t>
      </w:r>
    </w:p>
    <w:p w:rsidR="00E23645" w:rsidRPr="000467B3" w:rsidRDefault="00276531">
      <w:pPr>
        <w:rPr>
          <w:highlight w:val="green"/>
        </w:rPr>
      </w:pPr>
      <w:r w:rsidRPr="000467B3">
        <w:rPr>
          <w:highlight w:val="green"/>
        </w:rPr>
        <w:t xml:space="preserve">           "code": "070101",</w:t>
      </w:r>
    </w:p>
    <w:p w:rsidR="00E23645" w:rsidRPr="000467B3" w:rsidRDefault="00276531">
      <w:pPr>
        <w:rPr>
          <w:highlight w:val="green"/>
        </w:rPr>
      </w:pPr>
      <w:r w:rsidRPr="000467B3">
        <w:rPr>
          <w:highlight w:val="green"/>
        </w:rPr>
        <w:t xml:space="preserve">           "message": "Get usage record failed."</w:t>
      </w:r>
    </w:p>
    <w:p w:rsidR="00E23645" w:rsidRPr="000467B3" w:rsidRDefault="00276531">
      <w:pPr>
        <w:rPr>
          <w:highlight w:val="green"/>
        </w:rPr>
      </w:pPr>
      <w:r w:rsidRPr="000467B3">
        <w:rPr>
          <w:highlight w:val="green"/>
        </w:rPr>
        <w:t>},</w:t>
      </w:r>
    </w:p>
    <w:p w:rsidR="00E23645" w:rsidRPr="000467B3" w:rsidRDefault="00276531">
      <w:pPr>
        <w:rPr>
          <w:highlight w:val="green"/>
        </w:rPr>
      </w:pPr>
      <w:r w:rsidRPr="000467B3">
        <w:rPr>
          <w:highlight w:val="green"/>
        </w:rPr>
        <w:t xml:space="preserve">   "id":"7.1"</w:t>
      </w:r>
    </w:p>
    <w:p w:rsidR="00E23645" w:rsidRPr="000467B3" w:rsidRDefault="00276531">
      <w:pPr>
        <w:rPr>
          <w:highlight w:val="green"/>
        </w:rPr>
      </w:pPr>
      <w:r w:rsidRPr="000467B3">
        <w:rPr>
          <w:highlight w:val="green"/>
        </w:rPr>
        <w:t>}</w:t>
      </w:r>
    </w:p>
    <w:p w:rsidR="00E23645" w:rsidRPr="000467B3"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0467B3">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pStyle w:val="TextBody"/>
              <w:widowControl w:val="0"/>
              <w:rPr>
                <w:rFonts w:ascii="Times New Roman" w:hAnsi="Times New Roman"/>
                <w:highlight w:val="green"/>
                <w:lang w:val="en-US" w:eastAsia="zh-CN"/>
              </w:rPr>
            </w:pPr>
            <w:r w:rsidRPr="000467B3">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pStyle w:val="TextBody"/>
              <w:widowControl w:val="0"/>
              <w:rPr>
                <w:rFonts w:ascii="Times New Roman" w:hAnsi="Times New Roman"/>
                <w:highlight w:val="green"/>
                <w:lang w:val="en-US" w:eastAsia="zh-CN"/>
              </w:rPr>
            </w:pPr>
            <w:r w:rsidRPr="000467B3">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pStyle w:val="TextBody"/>
              <w:widowControl w:val="0"/>
              <w:rPr>
                <w:rFonts w:ascii="Times New Roman" w:hAnsi="Times New Roman"/>
                <w:highlight w:val="green"/>
                <w:lang w:val="en-US" w:eastAsia="zh-CN"/>
              </w:rPr>
            </w:pPr>
            <w:r w:rsidRPr="000467B3">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rPr>
                <w:szCs w:val="20"/>
                <w:highlight w:val="green"/>
              </w:rPr>
            </w:pPr>
            <w:r w:rsidRPr="000467B3">
              <w:rPr>
                <w:szCs w:val="20"/>
                <w:highlight w:val="green"/>
              </w:rPr>
              <w:t>070101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467B3" w:rsidRDefault="00276531">
            <w:pPr>
              <w:rPr>
                <w:szCs w:val="20"/>
                <w:highlight w:val="green"/>
              </w:rPr>
            </w:pPr>
            <w:r w:rsidRPr="000467B3">
              <w:rPr>
                <w:szCs w:val="20"/>
                <w:highlight w:val="green"/>
              </w:rPr>
              <w:t>Get usage record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467B3">
              <w:rPr>
                <w:szCs w:val="20"/>
                <w:highlight w:val="green"/>
              </w:rPr>
              <w:t>Get usage record failed.</w:t>
            </w:r>
          </w:p>
        </w:tc>
      </w:tr>
    </w:tbl>
    <w:p w:rsidR="00E23645" w:rsidRDefault="00E23645"/>
    <w:p w:rsidR="00E23645" w:rsidRPr="004A7F65" w:rsidRDefault="00276531">
      <w:pPr>
        <w:pStyle w:val="3"/>
        <w:numPr>
          <w:ilvl w:val="2"/>
          <w:numId w:val="1"/>
        </w:numPr>
        <w:ind w:left="964" w:right="210"/>
        <w:rPr>
          <w:highlight w:val="green"/>
        </w:rPr>
      </w:pPr>
      <w:bookmarkStart w:id="570" w:name="__RefHeading__56724_1585609034"/>
      <w:bookmarkStart w:id="571" w:name="_Toc422502835"/>
      <w:bookmarkStart w:id="572" w:name="_Toc392062460"/>
      <w:bookmarkStart w:id="573" w:name="_Toc401747869"/>
      <w:bookmarkStart w:id="574" w:name="_Toc470684670"/>
      <w:bookmarkEnd w:id="570"/>
      <w:r w:rsidRPr="004A7F65">
        <w:rPr>
          <w:highlight w:val="green"/>
        </w:rPr>
        <w:t>SetUsage</w:t>
      </w:r>
      <w:bookmarkEnd w:id="571"/>
      <w:bookmarkEnd w:id="572"/>
      <w:bookmarkEnd w:id="573"/>
      <w:r w:rsidRPr="004A7F65">
        <w:rPr>
          <w:highlight w:val="green"/>
        </w:rPr>
        <w:t>RecordClear</w:t>
      </w:r>
      <w:bookmarkEnd w:id="574"/>
    </w:p>
    <w:p w:rsidR="00E23645" w:rsidRPr="004A7F65" w:rsidRDefault="00276531">
      <w:pPr>
        <w:pStyle w:val="4"/>
        <w:numPr>
          <w:ilvl w:val="3"/>
          <w:numId w:val="1"/>
        </w:numPr>
        <w:rPr>
          <w:highlight w:val="green"/>
        </w:rPr>
      </w:pPr>
      <w:bookmarkStart w:id="575" w:name="__RefHeading__56726_1585609034"/>
      <w:bookmarkEnd w:id="575"/>
      <w:r w:rsidRPr="004A7F65">
        <w:rPr>
          <w:highlight w:val="green"/>
        </w:rPr>
        <w:t>POST Request</w:t>
      </w:r>
    </w:p>
    <w:p w:rsidR="00E23645" w:rsidRPr="004A7F65" w:rsidRDefault="00276531">
      <w:pPr>
        <w:rPr>
          <w:highlight w:val="green"/>
        </w:rPr>
      </w:pPr>
      <w:r w:rsidRPr="004A7F65">
        <w:rPr>
          <w:highlight w:val="green"/>
        </w:rPr>
        <w:t>{</w:t>
      </w:r>
    </w:p>
    <w:p w:rsidR="00E23645" w:rsidRPr="004A7F65" w:rsidRDefault="00276531">
      <w:pPr>
        <w:ind w:firstLine="420"/>
        <w:rPr>
          <w:highlight w:val="green"/>
        </w:rPr>
      </w:pPr>
      <w:r w:rsidRPr="004A7F65">
        <w:rPr>
          <w:highlight w:val="green"/>
        </w:rPr>
        <w:t>"jsonrpc":"2.0",</w:t>
      </w:r>
    </w:p>
    <w:p w:rsidR="00E23645" w:rsidRPr="004A7F65" w:rsidRDefault="00276531">
      <w:pPr>
        <w:ind w:firstLine="420"/>
        <w:rPr>
          <w:highlight w:val="green"/>
        </w:rPr>
      </w:pPr>
      <w:r w:rsidRPr="004A7F65">
        <w:rPr>
          <w:highlight w:val="green"/>
        </w:rPr>
        <w:t>"method":"SetUsageRecordClear",</w:t>
      </w:r>
    </w:p>
    <w:p w:rsidR="00E23645" w:rsidRPr="004A7F65" w:rsidRDefault="00276531">
      <w:pPr>
        <w:ind w:firstLine="420"/>
        <w:rPr>
          <w:highlight w:val="green"/>
        </w:rPr>
      </w:pPr>
      <w:r w:rsidRPr="004A7F65">
        <w:rPr>
          <w:highlight w:val="green"/>
        </w:rPr>
        <w:t>"params":</w:t>
      </w:r>
    </w:p>
    <w:p w:rsidR="00E23645" w:rsidRPr="004A7F65" w:rsidRDefault="00276531">
      <w:pPr>
        <w:ind w:firstLine="420"/>
        <w:rPr>
          <w:highlight w:val="green"/>
        </w:rPr>
      </w:pPr>
      <w:r w:rsidRPr="004A7F65">
        <w:rPr>
          <w:highlight w:val="green"/>
        </w:rPr>
        <w:t>{</w:t>
      </w:r>
    </w:p>
    <w:p w:rsidR="00E23645" w:rsidRPr="004A7F65" w:rsidRDefault="00276531">
      <w:pPr>
        <w:ind w:left="420" w:firstLine="420"/>
        <w:rPr>
          <w:highlight w:val="green"/>
        </w:rPr>
      </w:pPr>
      <w:r w:rsidRPr="004A7F65">
        <w:rPr>
          <w:highlight w:val="green"/>
        </w:rPr>
        <w:t>"clear_time":"2014-11-06 14:03:20"</w:t>
      </w:r>
    </w:p>
    <w:p w:rsidR="00E23645" w:rsidRPr="004A7F65" w:rsidRDefault="00276531">
      <w:pPr>
        <w:ind w:firstLine="420"/>
        <w:rPr>
          <w:highlight w:val="green"/>
        </w:rPr>
      </w:pPr>
      <w:r w:rsidRPr="004A7F65">
        <w:rPr>
          <w:highlight w:val="green"/>
        </w:rPr>
        <w:lastRenderedPageBreak/>
        <w:t>},</w:t>
      </w:r>
    </w:p>
    <w:p w:rsidR="00E23645" w:rsidRPr="004A7F65" w:rsidRDefault="00276531">
      <w:pPr>
        <w:ind w:firstLine="420"/>
        <w:rPr>
          <w:highlight w:val="green"/>
        </w:rPr>
      </w:pPr>
      <w:r w:rsidRPr="004A7F65">
        <w:rPr>
          <w:highlight w:val="green"/>
        </w:rPr>
        <w:t>"id":"7.2"</w:t>
      </w:r>
    </w:p>
    <w:p w:rsidR="00E23645" w:rsidRPr="004A7F65" w:rsidRDefault="00276531">
      <w:pPr>
        <w:rPr>
          <w:highlight w:val="green"/>
        </w:rPr>
      </w:pPr>
      <w:r w:rsidRPr="004A7F65">
        <w:rPr>
          <w:highlight w:val="green"/>
        </w:rPr>
        <w:t>}</w:t>
      </w:r>
    </w:p>
    <w:p w:rsidR="00E23645" w:rsidRPr="004A7F65" w:rsidRDefault="00E23645">
      <w:pPr>
        <w:rPr>
          <w:highlight w:val="green"/>
        </w:rPr>
      </w:pPr>
    </w:p>
    <w:p w:rsidR="00E23645" w:rsidRPr="004A7F65" w:rsidRDefault="00276531" w:rsidP="008D3AD3">
      <w:pPr>
        <w:pStyle w:val="4"/>
        <w:numPr>
          <w:ilvl w:val="0"/>
          <w:numId w:val="40"/>
        </w:numPr>
        <w:ind w:left="864"/>
        <w:rPr>
          <w:highlight w:val="green"/>
        </w:rPr>
      </w:pPr>
      <w:bookmarkStart w:id="576" w:name="__RefHeading__56728_1585609034"/>
      <w:bookmarkEnd w:id="576"/>
      <w:r w:rsidRPr="004A7F65">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4A7F65">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af9"/>
              <w:spacing w:before="240"/>
              <w:jc w:val="both"/>
              <w:rPr>
                <w:b/>
                <w:sz w:val="22"/>
                <w:szCs w:val="20"/>
                <w:highlight w:val="green"/>
                <w:lang w:val="en-GB"/>
              </w:rPr>
            </w:pPr>
            <w:r w:rsidRPr="004A7F65">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af9"/>
              <w:spacing w:before="240"/>
              <w:jc w:val="both"/>
              <w:rPr>
                <w:b/>
                <w:sz w:val="22"/>
                <w:szCs w:val="20"/>
                <w:highlight w:val="green"/>
                <w:lang w:val="en-GB"/>
              </w:rPr>
            </w:pPr>
            <w:r w:rsidRPr="004A7F65">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af9"/>
              <w:spacing w:before="240"/>
              <w:jc w:val="both"/>
              <w:rPr>
                <w:b/>
                <w:sz w:val="22"/>
                <w:szCs w:val="20"/>
                <w:highlight w:val="green"/>
                <w:lang w:val="en-GB"/>
              </w:rPr>
            </w:pPr>
            <w:r w:rsidRPr="004A7F65">
              <w:rPr>
                <w:b/>
                <w:sz w:val="22"/>
                <w:szCs w:val="20"/>
                <w:highlight w:val="green"/>
                <w:lang w:val="en-GB"/>
              </w:rPr>
              <w:t>Decription</w:t>
            </w:r>
          </w:p>
        </w:tc>
      </w:tr>
      <w:tr w:rsidR="00E23645" w:rsidRPr="004A7F65">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af9"/>
              <w:spacing w:before="240"/>
              <w:jc w:val="both"/>
              <w:rPr>
                <w:highlight w:val="green"/>
              </w:rPr>
            </w:pPr>
            <w:r w:rsidRPr="004A7F65">
              <w:rPr>
                <w:highlight w:val="green"/>
              </w:rPr>
              <w:t>clear_time</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af9"/>
              <w:spacing w:before="240"/>
              <w:jc w:val="both"/>
              <w:rPr>
                <w:rFonts w:ascii="Times New Roman" w:eastAsia="宋体" w:hAnsi="Times New Roman"/>
                <w:sz w:val="21"/>
                <w:szCs w:val="24"/>
                <w:highlight w:val="green"/>
                <w:lang w:val="en-US" w:eastAsia="zh-CN"/>
              </w:rPr>
            </w:pPr>
            <w:r w:rsidRPr="004A7F65">
              <w:rPr>
                <w:rFonts w:ascii="Times New Roman" w:eastAsia="宋体" w:hAnsi="Times New Roman"/>
                <w:sz w:val="21"/>
                <w:szCs w:val="24"/>
                <w:highlight w:val="green"/>
                <w:lang w:val="en-US" w:eastAsia="zh-CN"/>
              </w:rPr>
              <w:t>string</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af9"/>
              <w:spacing w:before="240"/>
              <w:jc w:val="both"/>
              <w:rPr>
                <w:rFonts w:ascii="Times New Roman" w:eastAsia="宋体" w:hAnsi="Times New Roman"/>
                <w:sz w:val="21"/>
                <w:szCs w:val="24"/>
                <w:highlight w:val="green"/>
                <w:lang w:val="en-US" w:eastAsia="zh-CN"/>
              </w:rPr>
            </w:pPr>
            <w:r w:rsidRPr="004A7F65">
              <w:rPr>
                <w:rFonts w:ascii="Times New Roman" w:eastAsia="宋体" w:hAnsi="Times New Roman"/>
                <w:sz w:val="21"/>
                <w:szCs w:val="24"/>
                <w:highlight w:val="green"/>
                <w:lang w:val="en-US" w:eastAsia="zh-CN"/>
              </w:rPr>
              <w:t xml:space="preserve">Current time for clearing usage.  </w:t>
            </w:r>
          </w:p>
        </w:tc>
      </w:tr>
    </w:tbl>
    <w:p w:rsidR="00E23645" w:rsidRPr="004A7F65" w:rsidRDefault="00E23645">
      <w:pPr>
        <w:rPr>
          <w:highlight w:val="green"/>
        </w:rPr>
      </w:pPr>
    </w:p>
    <w:p w:rsidR="00E23645" w:rsidRPr="004A7F65" w:rsidRDefault="00276531">
      <w:pPr>
        <w:pStyle w:val="4"/>
        <w:numPr>
          <w:ilvl w:val="3"/>
          <w:numId w:val="1"/>
        </w:numPr>
        <w:rPr>
          <w:highlight w:val="green"/>
        </w:rPr>
      </w:pPr>
      <w:bookmarkStart w:id="577" w:name="__RefHeading__56730_1585609034"/>
      <w:bookmarkEnd w:id="577"/>
      <w:r w:rsidRPr="004A7F65">
        <w:rPr>
          <w:highlight w:val="green"/>
        </w:rPr>
        <w:t>Response</w:t>
      </w:r>
    </w:p>
    <w:p w:rsidR="00E23645" w:rsidRPr="004A7F65" w:rsidRDefault="00276531">
      <w:pPr>
        <w:rPr>
          <w:highlight w:val="green"/>
        </w:rPr>
      </w:pPr>
      <w:r w:rsidRPr="004A7F65">
        <w:rPr>
          <w:highlight w:val="green"/>
        </w:rPr>
        <w:t>{</w:t>
      </w:r>
    </w:p>
    <w:p w:rsidR="00E23645" w:rsidRPr="004A7F65" w:rsidRDefault="00276531">
      <w:pPr>
        <w:ind w:left="420"/>
        <w:rPr>
          <w:highlight w:val="green"/>
        </w:rPr>
      </w:pPr>
      <w:r w:rsidRPr="004A7F65">
        <w:rPr>
          <w:highlight w:val="green"/>
        </w:rPr>
        <w:t xml:space="preserve">"jsonrpc": "2.0", </w:t>
      </w:r>
    </w:p>
    <w:p w:rsidR="00E23645" w:rsidRPr="004A7F65" w:rsidRDefault="00276531">
      <w:pPr>
        <w:ind w:left="420"/>
        <w:rPr>
          <w:highlight w:val="green"/>
        </w:rPr>
      </w:pPr>
      <w:r w:rsidRPr="004A7F65">
        <w:rPr>
          <w:highlight w:val="green"/>
        </w:rPr>
        <w:t>"result":{},</w:t>
      </w:r>
    </w:p>
    <w:p w:rsidR="00E23645" w:rsidRPr="004A7F65" w:rsidRDefault="00276531">
      <w:pPr>
        <w:ind w:left="420"/>
        <w:rPr>
          <w:highlight w:val="green"/>
        </w:rPr>
      </w:pPr>
      <w:r w:rsidRPr="004A7F65">
        <w:rPr>
          <w:highlight w:val="green"/>
        </w:rPr>
        <w:t>"id": "7.2"</w:t>
      </w:r>
    </w:p>
    <w:p w:rsidR="00E23645" w:rsidRPr="004A7F65" w:rsidRDefault="00276531">
      <w:pPr>
        <w:ind w:firstLine="105"/>
        <w:rPr>
          <w:highlight w:val="green"/>
        </w:rPr>
      </w:pPr>
      <w:r w:rsidRPr="004A7F65">
        <w:rPr>
          <w:highlight w:val="green"/>
        </w:rPr>
        <w:t>}</w:t>
      </w:r>
    </w:p>
    <w:p w:rsidR="00E23645" w:rsidRPr="004A7F65" w:rsidRDefault="00276531">
      <w:pPr>
        <w:pStyle w:val="4"/>
        <w:numPr>
          <w:ilvl w:val="3"/>
          <w:numId w:val="1"/>
        </w:numPr>
        <w:rPr>
          <w:highlight w:val="green"/>
        </w:rPr>
      </w:pPr>
      <w:bookmarkStart w:id="578" w:name="__RefHeading__56732_1585609034"/>
      <w:bookmarkEnd w:id="578"/>
      <w:r w:rsidRPr="004A7F65">
        <w:rPr>
          <w:highlight w:val="green"/>
        </w:rPr>
        <w:t>Response with error</w:t>
      </w:r>
    </w:p>
    <w:p w:rsidR="00E23645" w:rsidRPr="004A7F65" w:rsidRDefault="00276531">
      <w:pPr>
        <w:rPr>
          <w:highlight w:val="green"/>
        </w:rPr>
      </w:pPr>
      <w:r w:rsidRPr="004A7F65">
        <w:rPr>
          <w:highlight w:val="green"/>
        </w:rPr>
        <w:t>{</w:t>
      </w:r>
    </w:p>
    <w:p w:rsidR="00E23645" w:rsidRPr="004A7F65" w:rsidRDefault="00276531">
      <w:pPr>
        <w:rPr>
          <w:highlight w:val="green"/>
        </w:rPr>
      </w:pPr>
      <w:r w:rsidRPr="004A7F65">
        <w:rPr>
          <w:highlight w:val="green"/>
        </w:rPr>
        <w:t xml:space="preserve">   "jsonrpc": "2.0",</w:t>
      </w:r>
    </w:p>
    <w:p w:rsidR="00E23645" w:rsidRPr="004A7F65" w:rsidRDefault="00276531">
      <w:pPr>
        <w:rPr>
          <w:highlight w:val="green"/>
        </w:rPr>
      </w:pPr>
      <w:r w:rsidRPr="004A7F65">
        <w:rPr>
          <w:highlight w:val="green"/>
        </w:rPr>
        <w:t xml:space="preserve">   "error": {</w:t>
      </w:r>
    </w:p>
    <w:p w:rsidR="00E23645" w:rsidRPr="004A7F65" w:rsidRDefault="00276531">
      <w:pPr>
        <w:rPr>
          <w:highlight w:val="green"/>
        </w:rPr>
      </w:pPr>
      <w:r w:rsidRPr="004A7F65">
        <w:rPr>
          <w:highlight w:val="green"/>
        </w:rPr>
        <w:t xml:space="preserve">           "code": "070201",</w:t>
      </w:r>
    </w:p>
    <w:p w:rsidR="00E23645" w:rsidRPr="004A7F65" w:rsidRDefault="00276531">
      <w:pPr>
        <w:rPr>
          <w:highlight w:val="green"/>
        </w:rPr>
      </w:pPr>
      <w:r w:rsidRPr="004A7F65">
        <w:rPr>
          <w:highlight w:val="green"/>
        </w:rPr>
        <w:t xml:space="preserve">           "message": "</w:t>
      </w:r>
      <w:bookmarkStart w:id="579" w:name="OLE_LINK85"/>
      <w:r w:rsidRPr="004A7F65">
        <w:rPr>
          <w:highlight w:val="green"/>
        </w:rPr>
        <w:t>Clear all usage records failed.</w:t>
      </w:r>
      <w:bookmarkEnd w:id="579"/>
      <w:r w:rsidRPr="004A7F65">
        <w:rPr>
          <w:highlight w:val="green"/>
        </w:rPr>
        <w:t>"</w:t>
      </w:r>
    </w:p>
    <w:p w:rsidR="00E23645" w:rsidRPr="004A7F65" w:rsidRDefault="00276531">
      <w:pPr>
        <w:rPr>
          <w:highlight w:val="green"/>
        </w:rPr>
      </w:pPr>
      <w:r w:rsidRPr="004A7F65">
        <w:rPr>
          <w:highlight w:val="green"/>
        </w:rPr>
        <w:t xml:space="preserve">         },</w:t>
      </w:r>
    </w:p>
    <w:p w:rsidR="00E23645" w:rsidRPr="004A7F65" w:rsidRDefault="00276531">
      <w:pPr>
        <w:rPr>
          <w:highlight w:val="green"/>
        </w:rPr>
      </w:pPr>
      <w:r w:rsidRPr="004A7F65">
        <w:rPr>
          <w:highlight w:val="green"/>
        </w:rPr>
        <w:t xml:space="preserve">   "id":"7.2"</w:t>
      </w:r>
    </w:p>
    <w:p w:rsidR="00E23645" w:rsidRPr="004A7F65" w:rsidRDefault="00276531">
      <w:pPr>
        <w:rPr>
          <w:highlight w:val="green"/>
        </w:rPr>
      </w:pPr>
      <w:r w:rsidRPr="004A7F65">
        <w:rPr>
          <w:highlight w:val="green"/>
        </w:rPr>
        <w:t>}</w:t>
      </w:r>
    </w:p>
    <w:p w:rsidR="00E23645" w:rsidRPr="004A7F65"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4A7F6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TextBody"/>
              <w:widowControl w:val="0"/>
              <w:rPr>
                <w:rFonts w:ascii="Times New Roman" w:hAnsi="Times New Roman"/>
                <w:highlight w:val="green"/>
                <w:lang w:val="en-US" w:eastAsia="zh-CN"/>
              </w:rPr>
            </w:pPr>
            <w:r w:rsidRPr="004A7F65">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TextBody"/>
              <w:widowControl w:val="0"/>
              <w:rPr>
                <w:rFonts w:ascii="Times New Roman" w:hAnsi="Times New Roman"/>
                <w:highlight w:val="green"/>
                <w:lang w:val="en-US" w:eastAsia="zh-CN"/>
              </w:rPr>
            </w:pPr>
            <w:r w:rsidRPr="004A7F65">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pStyle w:val="TextBody"/>
              <w:widowControl w:val="0"/>
              <w:rPr>
                <w:rFonts w:ascii="Times New Roman" w:hAnsi="Times New Roman"/>
                <w:highlight w:val="green"/>
                <w:lang w:val="en-US" w:eastAsia="zh-CN"/>
              </w:rPr>
            </w:pPr>
            <w:r w:rsidRPr="004A7F65">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rPr>
                <w:szCs w:val="20"/>
                <w:highlight w:val="green"/>
              </w:rPr>
            </w:pPr>
            <w:r w:rsidRPr="004A7F65">
              <w:rPr>
                <w:szCs w:val="20"/>
                <w:highlight w:val="green"/>
              </w:rPr>
              <w:t>070201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4A7F65" w:rsidRDefault="00276531">
            <w:pPr>
              <w:rPr>
                <w:szCs w:val="20"/>
                <w:highlight w:val="green"/>
              </w:rPr>
            </w:pPr>
            <w:r w:rsidRPr="004A7F65">
              <w:rPr>
                <w:szCs w:val="20"/>
                <w:highlight w:val="green"/>
              </w:rPr>
              <w:t>Clear all usage records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4A7F65">
              <w:rPr>
                <w:szCs w:val="20"/>
                <w:highlight w:val="green"/>
              </w:rPr>
              <w:t>Clear all usage records failed.</w:t>
            </w:r>
          </w:p>
        </w:tc>
      </w:tr>
    </w:tbl>
    <w:p w:rsidR="00E23645" w:rsidRDefault="00E23645"/>
    <w:p w:rsidR="00E23645" w:rsidRPr="000032EE" w:rsidRDefault="00276531">
      <w:pPr>
        <w:pStyle w:val="3"/>
        <w:numPr>
          <w:ilvl w:val="2"/>
          <w:numId w:val="1"/>
        </w:numPr>
        <w:ind w:left="964" w:right="210"/>
        <w:rPr>
          <w:highlight w:val="green"/>
        </w:rPr>
      </w:pPr>
      <w:bookmarkStart w:id="580" w:name="__RefHeading__56734_1585609034"/>
      <w:bookmarkStart w:id="581" w:name="_Toc422502836"/>
      <w:bookmarkStart w:id="582" w:name="_Toc392062448"/>
      <w:bookmarkStart w:id="583" w:name="_Toc401747870"/>
      <w:bookmarkStart w:id="584" w:name="_Toc470684671"/>
      <w:bookmarkEnd w:id="580"/>
      <w:r w:rsidRPr="000032EE">
        <w:rPr>
          <w:highlight w:val="green"/>
        </w:rPr>
        <w:t>Get</w:t>
      </w:r>
      <w:bookmarkEnd w:id="581"/>
      <w:bookmarkEnd w:id="582"/>
      <w:bookmarkEnd w:id="583"/>
      <w:r w:rsidRPr="000032EE">
        <w:rPr>
          <w:highlight w:val="green"/>
        </w:rPr>
        <w:t>UsageSettings</w:t>
      </w:r>
      <w:bookmarkEnd w:id="584"/>
    </w:p>
    <w:p w:rsidR="00E23645" w:rsidRPr="000032EE" w:rsidRDefault="00276531">
      <w:pPr>
        <w:pStyle w:val="4"/>
        <w:numPr>
          <w:ilvl w:val="3"/>
          <w:numId w:val="1"/>
        </w:numPr>
        <w:rPr>
          <w:highlight w:val="green"/>
        </w:rPr>
      </w:pPr>
      <w:bookmarkStart w:id="585" w:name="__RefHeading__56736_1585609034"/>
      <w:bookmarkEnd w:id="585"/>
      <w:r w:rsidRPr="000032EE">
        <w:rPr>
          <w:highlight w:val="green"/>
        </w:rPr>
        <w:t>Request</w:t>
      </w:r>
    </w:p>
    <w:p w:rsidR="00E23645" w:rsidRPr="000032EE" w:rsidRDefault="00276531">
      <w:pPr>
        <w:rPr>
          <w:highlight w:val="green"/>
        </w:rPr>
      </w:pPr>
      <w:r w:rsidRPr="000032EE">
        <w:rPr>
          <w:highlight w:val="green"/>
        </w:rPr>
        <w:t>{</w:t>
      </w:r>
    </w:p>
    <w:p w:rsidR="00E23645" w:rsidRPr="000032EE" w:rsidRDefault="00276531">
      <w:pPr>
        <w:ind w:left="420"/>
        <w:rPr>
          <w:highlight w:val="green"/>
        </w:rPr>
      </w:pPr>
      <w:r w:rsidRPr="000032EE">
        <w:rPr>
          <w:highlight w:val="green"/>
        </w:rPr>
        <w:t xml:space="preserve">"jsonrpc": "2.0", </w:t>
      </w:r>
    </w:p>
    <w:p w:rsidR="00E23645" w:rsidRPr="000032EE" w:rsidRDefault="00276531">
      <w:pPr>
        <w:ind w:left="420"/>
        <w:rPr>
          <w:highlight w:val="green"/>
        </w:rPr>
      </w:pPr>
      <w:r w:rsidRPr="000032EE">
        <w:rPr>
          <w:highlight w:val="green"/>
        </w:rPr>
        <w:t>"method": "GetUsageSettings",</w:t>
      </w:r>
    </w:p>
    <w:p w:rsidR="00E23645" w:rsidRPr="000032EE" w:rsidRDefault="00276531">
      <w:pPr>
        <w:ind w:left="420"/>
        <w:rPr>
          <w:highlight w:val="green"/>
        </w:rPr>
      </w:pPr>
      <w:r w:rsidRPr="000032EE">
        <w:rPr>
          <w:highlight w:val="green"/>
        </w:rPr>
        <w:t>"params":{},</w:t>
      </w:r>
    </w:p>
    <w:p w:rsidR="00E23645" w:rsidRPr="000032EE" w:rsidRDefault="00276531">
      <w:pPr>
        <w:ind w:left="420"/>
        <w:rPr>
          <w:highlight w:val="green"/>
        </w:rPr>
      </w:pPr>
      <w:r w:rsidRPr="000032EE">
        <w:rPr>
          <w:highlight w:val="green"/>
        </w:rPr>
        <w:t>"id": "7.3"</w:t>
      </w:r>
    </w:p>
    <w:p w:rsidR="00E23645" w:rsidRPr="000032EE" w:rsidRDefault="00276531">
      <w:pPr>
        <w:rPr>
          <w:highlight w:val="green"/>
        </w:rPr>
      </w:pPr>
      <w:r w:rsidRPr="000032EE">
        <w:rPr>
          <w:highlight w:val="green"/>
        </w:rPr>
        <w:t>}</w:t>
      </w:r>
    </w:p>
    <w:p w:rsidR="00E23645" w:rsidRPr="000032EE" w:rsidRDefault="00276531">
      <w:pPr>
        <w:pStyle w:val="4"/>
        <w:numPr>
          <w:ilvl w:val="3"/>
          <w:numId w:val="1"/>
        </w:numPr>
        <w:rPr>
          <w:highlight w:val="green"/>
        </w:rPr>
      </w:pPr>
      <w:bookmarkStart w:id="586" w:name="__RefHeading__56738_1585609034"/>
      <w:bookmarkEnd w:id="586"/>
      <w:r w:rsidRPr="000032EE">
        <w:rPr>
          <w:highlight w:val="green"/>
        </w:rPr>
        <w:lastRenderedPageBreak/>
        <w:t>Response</w:t>
      </w:r>
    </w:p>
    <w:p w:rsidR="00E23645" w:rsidRPr="000032EE" w:rsidRDefault="00276531">
      <w:pPr>
        <w:rPr>
          <w:highlight w:val="green"/>
        </w:rPr>
      </w:pPr>
      <w:r w:rsidRPr="000032EE">
        <w:rPr>
          <w:highlight w:val="green"/>
        </w:rPr>
        <w:t>{</w:t>
      </w:r>
    </w:p>
    <w:p w:rsidR="00E23645" w:rsidRPr="000032EE" w:rsidRDefault="00276531">
      <w:pPr>
        <w:ind w:left="420"/>
        <w:rPr>
          <w:highlight w:val="green"/>
        </w:rPr>
      </w:pPr>
      <w:r w:rsidRPr="000032EE">
        <w:rPr>
          <w:highlight w:val="green"/>
        </w:rPr>
        <w:t xml:space="preserve">"jsonrpc": "2.0", </w:t>
      </w:r>
    </w:p>
    <w:p w:rsidR="00E23645" w:rsidRPr="000032EE" w:rsidRDefault="00276531">
      <w:pPr>
        <w:ind w:left="420"/>
        <w:rPr>
          <w:highlight w:val="green"/>
        </w:rPr>
      </w:pPr>
      <w:r w:rsidRPr="000032EE">
        <w:rPr>
          <w:highlight w:val="green"/>
        </w:rPr>
        <w:t>"result": {</w:t>
      </w:r>
    </w:p>
    <w:p w:rsidR="004A7F65" w:rsidRPr="000032EE" w:rsidRDefault="004A7F65" w:rsidP="004A7F65">
      <w:pPr>
        <w:ind w:left="420" w:firstLineChars="500" w:firstLine="1050"/>
        <w:rPr>
          <w:highlight w:val="green"/>
        </w:rPr>
      </w:pPr>
      <w:r w:rsidRPr="000032EE">
        <w:rPr>
          <w:highlight w:val="green"/>
        </w:rPr>
        <w:t>"AutoDisconnFlag": 1</w:t>
      </w:r>
      <w:r w:rsidRPr="000032EE">
        <w:rPr>
          <w:rFonts w:hint="eastAsia"/>
          <w:highlight w:val="green"/>
        </w:rPr>
        <w:t>,</w:t>
      </w:r>
    </w:p>
    <w:p w:rsidR="00E23645" w:rsidRPr="000032EE" w:rsidRDefault="00276531" w:rsidP="004A7F65">
      <w:pPr>
        <w:ind w:left="420" w:firstLineChars="500" w:firstLine="1050"/>
        <w:rPr>
          <w:highlight w:val="green"/>
        </w:rPr>
      </w:pPr>
      <w:r w:rsidRPr="000032EE">
        <w:rPr>
          <w:highlight w:val="green"/>
        </w:rPr>
        <w:t>"BillingDay": 1,</w:t>
      </w:r>
    </w:p>
    <w:p w:rsidR="00E23645" w:rsidRPr="000032EE" w:rsidRDefault="00276531">
      <w:pPr>
        <w:ind w:left="420" w:firstLine="1050"/>
        <w:rPr>
          <w:highlight w:val="green"/>
        </w:rPr>
      </w:pPr>
      <w:r w:rsidRPr="000032EE">
        <w:rPr>
          <w:highlight w:val="green"/>
        </w:rPr>
        <w:t>"MonthlyPlan": 500,</w:t>
      </w:r>
    </w:p>
    <w:p w:rsidR="004A7F65" w:rsidRPr="000032EE" w:rsidRDefault="004A7F65" w:rsidP="004A7F65">
      <w:pPr>
        <w:ind w:left="420" w:firstLine="1050"/>
        <w:rPr>
          <w:highlight w:val="green"/>
        </w:rPr>
      </w:pPr>
      <w:r w:rsidRPr="000032EE">
        <w:rPr>
          <w:highlight w:val="green"/>
        </w:rPr>
        <w:t>"TimeLimitFlag": 1,</w:t>
      </w:r>
    </w:p>
    <w:p w:rsidR="004A7F65" w:rsidRPr="000032EE" w:rsidRDefault="004A7F65" w:rsidP="004A7F65">
      <w:pPr>
        <w:ind w:left="420" w:firstLine="1050"/>
        <w:rPr>
          <w:highlight w:val="green"/>
        </w:rPr>
      </w:pPr>
      <w:r w:rsidRPr="000032EE">
        <w:rPr>
          <w:highlight w:val="green"/>
        </w:rPr>
        <w:t>"TimeLimitTimes": 1,</w:t>
      </w:r>
    </w:p>
    <w:p w:rsidR="004A7F65" w:rsidRPr="000032EE" w:rsidRDefault="004A7F65" w:rsidP="004A7F65">
      <w:pPr>
        <w:ind w:left="420" w:firstLine="1050"/>
        <w:rPr>
          <w:highlight w:val="green"/>
        </w:rPr>
      </w:pPr>
      <w:r w:rsidRPr="000032EE">
        <w:rPr>
          <w:highlight w:val="green"/>
        </w:rPr>
        <w:t>"Unit"</w:t>
      </w:r>
      <w:r w:rsidRPr="000032EE">
        <w:rPr>
          <w:highlight w:val="green"/>
        </w:rPr>
        <w:t>：</w:t>
      </w:r>
      <w:r w:rsidRPr="000032EE">
        <w:rPr>
          <w:highlight w:val="green"/>
        </w:rPr>
        <w:t>0,</w:t>
      </w:r>
    </w:p>
    <w:p w:rsidR="000032EE" w:rsidRPr="000032EE" w:rsidRDefault="000032EE" w:rsidP="000032EE">
      <w:pPr>
        <w:ind w:left="420" w:firstLine="1050"/>
        <w:rPr>
          <w:highlight w:val="green"/>
        </w:rPr>
      </w:pPr>
      <w:r w:rsidRPr="000032EE">
        <w:rPr>
          <w:highlight w:val="green"/>
        </w:rPr>
        <w:t>"UsedData": 300,</w:t>
      </w:r>
    </w:p>
    <w:p w:rsidR="00B76CE6" w:rsidRPr="000032EE" w:rsidRDefault="000032EE" w:rsidP="000032EE">
      <w:pPr>
        <w:ind w:left="420" w:firstLine="1050"/>
        <w:rPr>
          <w:highlight w:val="green"/>
        </w:rPr>
      </w:pPr>
      <w:r w:rsidRPr="000032EE">
        <w:rPr>
          <w:highlight w:val="green"/>
        </w:rPr>
        <w:t>"UsedTimes": 1</w:t>
      </w:r>
    </w:p>
    <w:p w:rsidR="00E23645" w:rsidRPr="000032EE" w:rsidRDefault="00276531">
      <w:pPr>
        <w:ind w:left="420"/>
        <w:rPr>
          <w:highlight w:val="green"/>
        </w:rPr>
      </w:pPr>
      <w:r w:rsidRPr="000032EE">
        <w:rPr>
          <w:highlight w:val="green"/>
        </w:rPr>
        <w:t xml:space="preserve"> },</w:t>
      </w:r>
    </w:p>
    <w:p w:rsidR="00E23645" w:rsidRPr="000032EE" w:rsidRDefault="00276531">
      <w:pPr>
        <w:ind w:left="420"/>
        <w:rPr>
          <w:highlight w:val="green"/>
        </w:rPr>
      </w:pPr>
      <w:r w:rsidRPr="000032EE">
        <w:rPr>
          <w:highlight w:val="green"/>
        </w:rPr>
        <w:t>"id": "7.3"</w:t>
      </w:r>
    </w:p>
    <w:p w:rsidR="00E23645" w:rsidRPr="000032EE" w:rsidRDefault="00276531">
      <w:pPr>
        <w:rPr>
          <w:highlight w:val="green"/>
        </w:rPr>
      </w:pPr>
      <w:r w:rsidRPr="000032EE">
        <w:rPr>
          <w:highlight w:val="green"/>
        </w:rPr>
        <w:t>}</w:t>
      </w:r>
    </w:p>
    <w:p w:rsidR="00E23645" w:rsidRPr="000032EE" w:rsidRDefault="00276531" w:rsidP="008D3AD3">
      <w:pPr>
        <w:pStyle w:val="4"/>
        <w:numPr>
          <w:ilvl w:val="0"/>
          <w:numId w:val="40"/>
        </w:numPr>
        <w:ind w:left="864"/>
        <w:rPr>
          <w:highlight w:val="green"/>
        </w:rPr>
      </w:pPr>
      <w:bookmarkStart w:id="587" w:name="__RefHeading__56740_1585609034"/>
      <w:bookmarkEnd w:id="587"/>
      <w:r w:rsidRPr="000032E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b/>
                <w:sz w:val="22"/>
                <w:szCs w:val="20"/>
                <w:highlight w:val="green"/>
                <w:lang w:val="en-GB"/>
              </w:rPr>
            </w:pPr>
            <w:r w:rsidRPr="000032EE">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b/>
                <w:sz w:val="22"/>
                <w:szCs w:val="20"/>
                <w:highlight w:val="green"/>
                <w:lang w:val="en-GB"/>
              </w:rPr>
            </w:pPr>
            <w:r w:rsidRPr="000032EE">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b/>
                <w:sz w:val="22"/>
                <w:szCs w:val="20"/>
                <w:highlight w:val="green"/>
                <w:lang w:val="en-GB"/>
              </w:rPr>
            </w:pPr>
            <w:r w:rsidRPr="000032EE">
              <w:rPr>
                <w:b/>
                <w:sz w:val="22"/>
                <w:szCs w:val="20"/>
                <w:highlight w:val="green"/>
                <w:lang w:val="en-GB"/>
              </w:rPr>
              <w:t>Decription</w:t>
            </w:r>
          </w:p>
        </w:tc>
      </w:tr>
      <w:tr w:rsidR="000032EE" w:rsidRPr="000032EE" w:rsidTr="00D970C4">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highlight w:val="green"/>
              </w:rPr>
            </w:pPr>
            <w:r w:rsidRPr="000032EE">
              <w:rPr>
                <w:highlight w:val="green"/>
              </w:rPr>
              <w:t>AutoDisconnFlag</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This flage control the disconnection when the usage settings get conditions.</w:t>
            </w:r>
          </w:p>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0:disable, not auto disconnect</w:t>
            </w:r>
          </w:p>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1:enable, auto disconnect</w:t>
            </w:r>
          </w:p>
        </w:tc>
      </w:tr>
      <w:tr w:rsidR="00E23645"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BillingDay</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D95F6E" w:rsidP="00D95F6E">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 xml:space="preserve">Billing day (Min:1, Max:31) </w:t>
            </w:r>
          </w:p>
        </w:tc>
      </w:tr>
      <w:tr w:rsidR="00E23645"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highlight w:val="green"/>
              </w:rPr>
            </w:pPr>
            <w:r w:rsidRPr="000032EE">
              <w:rPr>
                <w:highlight w:val="green"/>
              </w:rPr>
              <w:t>MonthlyPlan</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The max data that on month could use.</w:t>
            </w:r>
            <w:r w:rsidR="00D95F6E" w:rsidRPr="000032EE">
              <w:rPr>
                <w:rFonts w:ascii="Times New Roman" w:eastAsia="宋体" w:hAnsi="Times New Roman" w:hint="eastAsia"/>
                <w:sz w:val="21"/>
                <w:szCs w:val="24"/>
                <w:highlight w:val="green"/>
                <w:lang w:val="en-US" w:eastAsia="zh-CN"/>
              </w:rPr>
              <w:t xml:space="preserve"> If this value =0, </w:t>
            </w:r>
            <w:r w:rsidR="004D7403" w:rsidRPr="000032EE">
              <w:rPr>
                <w:rFonts w:ascii="Times New Roman" w:eastAsia="宋体" w:hAnsi="Times New Roman" w:hint="eastAsia"/>
                <w:sz w:val="21"/>
                <w:szCs w:val="24"/>
                <w:highlight w:val="green"/>
                <w:lang w:val="en-US" w:eastAsia="zh-CN"/>
              </w:rPr>
              <w:t xml:space="preserve">this means </w:t>
            </w:r>
            <w:r w:rsidR="00D95F6E" w:rsidRPr="000032EE">
              <w:rPr>
                <w:rFonts w:ascii="Times New Roman" w:eastAsia="宋体" w:hAnsi="Times New Roman" w:hint="eastAsia"/>
                <w:sz w:val="21"/>
                <w:szCs w:val="24"/>
                <w:highlight w:val="green"/>
                <w:lang w:val="en-US" w:eastAsia="zh-CN"/>
              </w:rPr>
              <w:t>no limited.</w:t>
            </w:r>
          </w:p>
        </w:tc>
      </w:tr>
      <w:tr w:rsidR="000032EE" w:rsidRPr="000032EE" w:rsidTr="00D970C4">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highlight w:val="green"/>
              </w:rPr>
            </w:pPr>
            <w:r w:rsidRPr="000032EE">
              <w:rPr>
                <w:highlight w:val="green"/>
              </w:rPr>
              <w:t>TimeLimitFlag</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The time limit function flage,</w:t>
            </w:r>
          </w:p>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0: disable</w:t>
            </w:r>
          </w:p>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1:enable</w:t>
            </w:r>
          </w:p>
        </w:tc>
      </w:tr>
      <w:tr w:rsidR="000032EE" w:rsidRPr="000032EE" w:rsidTr="00D970C4">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highlight w:val="green"/>
              </w:rPr>
            </w:pPr>
            <w:r w:rsidRPr="000032EE">
              <w:rPr>
                <w:highlight w:val="green"/>
              </w:rPr>
              <w:t>TimeLimitTimes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32EE" w:rsidRPr="000032EE" w:rsidRDefault="000032EE" w:rsidP="00D970C4">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The time limit function open, must set the limit time.</w:t>
            </w:r>
          </w:p>
        </w:tc>
      </w:tr>
      <w:tr w:rsidR="0020564D"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0564D" w:rsidRPr="000032EE" w:rsidRDefault="0020564D">
            <w:pPr>
              <w:pStyle w:val="af9"/>
              <w:spacing w:before="240"/>
              <w:jc w:val="both"/>
              <w:rPr>
                <w:rFonts w:ascii="Times New Roman" w:hAnsi="Times New Roman"/>
                <w:szCs w:val="24"/>
                <w:highlight w:val="green"/>
              </w:rPr>
            </w:pPr>
            <w:r w:rsidRPr="000032EE">
              <w:rPr>
                <w:rFonts w:ascii="Times New Roman" w:hAnsi="Times New Roman"/>
                <w:szCs w:val="24"/>
                <w:highlight w:val="green"/>
              </w:rPr>
              <w:t>Unit</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0564D" w:rsidRPr="000032EE" w:rsidRDefault="0020564D">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0564D" w:rsidRPr="000032EE" w:rsidRDefault="0020564D" w:rsidP="00F758B5">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The unit function flage,</w:t>
            </w:r>
          </w:p>
          <w:p w:rsidR="0020564D" w:rsidRPr="000032EE" w:rsidRDefault="0020564D" w:rsidP="00F758B5">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0: MB</w:t>
            </w:r>
          </w:p>
          <w:p w:rsidR="0020564D" w:rsidRPr="000032EE" w:rsidRDefault="0020564D" w:rsidP="00F758B5">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1: GB</w:t>
            </w:r>
          </w:p>
          <w:p w:rsidR="0020564D" w:rsidRPr="000032EE" w:rsidRDefault="0020564D" w:rsidP="00F758B5">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hint="eastAsia"/>
                <w:sz w:val="21"/>
                <w:szCs w:val="24"/>
                <w:highlight w:val="green"/>
                <w:lang w:val="en-US" w:eastAsia="zh-CN"/>
              </w:rPr>
              <w:t>2: KB</w:t>
            </w:r>
          </w:p>
        </w:tc>
      </w:tr>
      <w:tr w:rsidR="00E52517"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2517" w:rsidRPr="000032EE" w:rsidRDefault="00E52517">
            <w:pPr>
              <w:pStyle w:val="af9"/>
              <w:spacing w:before="240"/>
              <w:jc w:val="both"/>
              <w:rPr>
                <w:highlight w:val="green"/>
              </w:rPr>
            </w:pPr>
            <w:r w:rsidRPr="000032EE">
              <w:rPr>
                <w:highlight w:val="green"/>
              </w:rPr>
              <w:t>UsedData</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2517" w:rsidRPr="000032EE" w:rsidRDefault="00E52517">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2517" w:rsidRPr="000032EE" w:rsidRDefault="00E52517">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The total roam and home used data in month.</w:t>
            </w:r>
          </w:p>
        </w:tc>
      </w:tr>
      <w:tr w:rsidR="00E52517"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2517" w:rsidRPr="000032EE" w:rsidRDefault="00E52517">
            <w:pPr>
              <w:pStyle w:val="af9"/>
              <w:spacing w:before="240"/>
              <w:jc w:val="both"/>
              <w:rPr>
                <w:highlight w:val="green"/>
              </w:rPr>
            </w:pPr>
            <w:r w:rsidRPr="000032EE">
              <w:rPr>
                <w:highlight w:val="green"/>
              </w:rPr>
              <w:t>UsedTimes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2517" w:rsidRPr="000032EE" w:rsidRDefault="00E52517">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2517" w:rsidRPr="000032EE" w:rsidRDefault="00E52517">
            <w:pPr>
              <w:pStyle w:val="af9"/>
              <w:spacing w:before="240"/>
              <w:jc w:val="both"/>
              <w:rPr>
                <w:rFonts w:ascii="Times New Roman" w:eastAsia="宋体" w:hAnsi="Times New Roman"/>
                <w:sz w:val="21"/>
                <w:szCs w:val="24"/>
                <w:highlight w:val="green"/>
                <w:lang w:val="en-US" w:eastAsia="zh-CN"/>
              </w:rPr>
            </w:pPr>
            <w:r w:rsidRPr="000032EE">
              <w:rPr>
                <w:rFonts w:ascii="Times New Roman" w:eastAsia="宋体" w:hAnsi="Times New Roman"/>
                <w:sz w:val="21"/>
                <w:szCs w:val="24"/>
                <w:highlight w:val="green"/>
                <w:lang w:val="en-US" w:eastAsia="zh-CN"/>
              </w:rPr>
              <w:t>The used time that after open time limit function.</w:t>
            </w:r>
          </w:p>
        </w:tc>
      </w:tr>
    </w:tbl>
    <w:p w:rsidR="00E23645" w:rsidRPr="000032EE" w:rsidRDefault="00E23645">
      <w:pPr>
        <w:rPr>
          <w:highlight w:val="green"/>
        </w:rPr>
      </w:pPr>
    </w:p>
    <w:p w:rsidR="00E23645" w:rsidRPr="000032EE" w:rsidRDefault="00276531">
      <w:pPr>
        <w:pStyle w:val="4"/>
        <w:numPr>
          <w:ilvl w:val="3"/>
          <w:numId w:val="1"/>
        </w:numPr>
        <w:rPr>
          <w:highlight w:val="green"/>
        </w:rPr>
      </w:pPr>
      <w:bookmarkStart w:id="588" w:name="__RefHeading__56742_1585609034"/>
      <w:bookmarkEnd w:id="588"/>
      <w:r w:rsidRPr="000032EE">
        <w:rPr>
          <w:highlight w:val="green"/>
        </w:rPr>
        <w:lastRenderedPageBreak/>
        <w:t>Response with error</w:t>
      </w:r>
    </w:p>
    <w:p w:rsidR="00E23645" w:rsidRPr="000032EE" w:rsidRDefault="00276531">
      <w:pPr>
        <w:rPr>
          <w:highlight w:val="green"/>
        </w:rPr>
      </w:pPr>
      <w:r w:rsidRPr="000032EE">
        <w:rPr>
          <w:highlight w:val="green"/>
        </w:rPr>
        <w:t>{</w:t>
      </w:r>
    </w:p>
    <w:p w:rsidR="00E23645" w:rsidRPr="000032EE" w:rsidRDefault="00276531">
      <w:pPr>
        <w:rPr>
          <w:highlight w:val="green"/>
        </w:rPr>
      </w:pPr>
      <w:r w:rsidRPr="000032EE">
        <w:rPr>
          <w:highlight w:val="green"/>
        </w:rPr>
        <w:t xml:space="preserve">   "jsonrpc": "2.0",</w:t>
      </w:r>
    </w:p>
    <w:p w:rsidR="00E23645" w:rsidRPr="000032EE" w:rsidRDefault="00276531">
      <w:pPr>
        <w:rPr>
          <w:highlight w:val="green"/>
        </w:rPr>
      </w:pPr>
      <w:r w:rsidRPr="000032EE">
        <w:rPr>
          <w:highlight w:val="green"/>
        </w:rPr>
        <w:t xml:space="preserve">   "error": {</w:t>
      </w:r>
    </w:p>
    <w:p w:rsidR="00E23645" w:rsidRPr="000032EE" w:rsidRDefault="00276531">
      <w:pPr>
        <w:rPr>
          <w:highlight w:val="green"/>
        </w:rPr>
      </w:pPr>
      <w:r w:rsidRPr="000032EE">
        <w:rPr>
          <w:highlight w:val="green"/>
        </w:rPr>
        <w:t xml:space="preserve">           "code": "070301",</w:t>
      </w:r>
    </w:p>
    <w:p w:rsidR="00E23645" w:rsidRPr="000032EE" w:rsidRDefault="00276531">
      <w:pPr>
        <w:rPr>
          <w:highlight w:val="green"/>
        </w:rPr>
      </w:pPr>
      <w:r w:rsidRPr="000032EE">
        <w:rPr>
          <w:highlight w:val="green"/>
        </w:rPr>
        <w:t xml:space="preserve">           "message": "</w:t>
      </w:r>
      <w:bookmarkStart w:id="589" w:name="OLE_LINK86"/>
      <w:r w:rsidRPr="000032EE">
        <w:rPr>
          <w:highlight w:val="green"/>
        </w:rPr>
        <w:t>Get usage settings failed.</w:t>
      </w:r>
      <w:bookmarkEnd w:id="589"/>
      <w:r w:rsidRPr="000032EE">
        <w:rPr>
          <w:highlight w:val="green"/>
        </w:rPr>
        <w:t>"</w:t>
      </w:r>
    </w:p>
    <w:p w:rsidR="00E23645" w:rsidRPr="000032EE" w:rsidRDefault="00276531">
      <w:pPr>
        <w:rPr>
          <w:highlight w:val="green"/>
        </w:rPr>
      </w:pPr>
      <w:r w:rsidRPr="000032EE">
        <w:rPr>
          <w:highlight w:val="green"/>
        </w:rPr>
        <w:t xml:space="preserve">         },</w:t>
      </w:r>
    </w:p>
    <w:p w:rsidR="00E23645" w:rsidRPr="000032EE" w:rsidRDefault="00276531">
      <w:pPr>
        <w:rPr>
          <w:highlight w:val="green"/>
        </w:rPr>
      </w:pPr>
      <w:r w:rsidRPr="000032EE">
        <w:rPr>
          <w:highlight w:val="green"/>
        </w:rPr>
        <w:t xml:space="preserve">   "id":"7.3"</w:t>
      </w:r>
    </w:p>
    <w:p w:rsidR="00E23645" w:rsidRPr="000032EE" w:rsidRDefault="00276531">
      <w:pPr>
        <w:rPr>
          <w:highlight w:val="green"/>
        </w:rPr>
      </w:pPr>
      <w:r w:rsidRPr="000032EE">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0032EE">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TextBody"/>
              <w:widowControl w:val="0"/>
              <w:rPr>
                <w:rFonts w:ascii="Times New Roman" w:hAnsi="Times New Roman"/>
                <w:highlight w:val="green"/>
                <w:lang w:val="en-US" w:eastAsia="zh-CN"/>
              </w:rPr>
            </w:pPr>
            <w:r w:rsidRPr="000032EE">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TextBody"/>
              <w:widowControl w:val="0"/>
              <w:rPr>
                <w:rFonts w:ascii="Times New Roman" w:hAnsi="Times New Roman"/>
                <w:highlight w:val="green"/>
                <w:lang w:val="en-US" w:eastAsia="zh-CN"/>
              </w:rPr>
            </w:pPr>
            <w:r w:rsidRPr="000032EE">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TextBody"/>
              <w:widowControl w:val="0"/>
              <w:rPr>
                <w:rFonts w:ascii="Times New Roman" w:hAnsi="Times New Roman"/>
                <w:highlight w:val="green"/>
                <w:lang w:val="en-US" w:eastAsia="zh-CN"/>
              </w:rPr>
            </w:pPr>
            <w:r w:rsidRPr="000032EE">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rPr>
                <w:szCs w:val="20"/>
                <w:highlight w:val="green"/>
              </w:rPr>
            </w:pPr>
            <w:r w:rsidRPr="000032EE">
              <w:rPr>
                <w:szCs w:val="20"/>
                <w:highlight w:val="green"/>
              </w:rPr>
              <w:t>070301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rPr>
                <w:szCs w:val="20"/>
                <w:highlight w:val="green"/>
              </w:rPr>
            </w:pPr>
            <w:r w:rsidRPr="000032EE">
              <w:rPr>
                <w:szCs w:val="20"/>
                <w:highlight w:val="green"/>
              </w:rPr>
              <w:t>Get usage settings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032EE">
              <w:rPr>
                <w:szCs w:val="20"/>
                <w:highlight w:val="green"/>
              </w:rPr>
              <w:t>Get usage settings failed.</w:t>
            </w:r>
          </w:p>
        </w:tc>
      </w:tr>
    </w:tbl>
    <w:p w:rsidR="00E23645" w:rsidRDefault="00E23645"/>
    <w:p w:rsidR="00E23645" w:rsidRPr="008A1E85" w:rsidRDefault="00276531">
      <w:pPr>
        <w:pStyle w:val="3"/>
        <w:numPr>
          <w:ilvl w:val="2"/>
          <w:numId w:val="1"/>
        </w:numPr>
        <w:ind w:left="964" w:right="210"/>
        <w:rPr>
          <w:highlight w:val="green"/>
        </w:rPr>
      </w:pPr>
      <w:bookmarkStart w:id="590" w:name="__RefHeading__56744_1585609034"/>
      <w:bookmarkStart w:id="591" w:name="_Toc422502837"/>
      <w:bookmarkStart w:id="592" w:name="_Toc392062449"/>
      <w:bookmarkStart w:id="593" w:name="_Toc401747871"/>
      <w:bookmarkStart w:id="594" w:name="_Toc470684672"/>
      <w:bookmarkEnd w:id="590"/>
      <w:r w:rsidRPr="008A1E85">
        <w:rPr>
          <w:highlight w:val="green"/>
        </w:rPr>
        <w:t>Set</w:t>
      </w:r>
      <w:bookmarkEnd w:id="591"/>
      <w:bookmarkEnd w:id="592"/>
      <w:bookmarkEnd w:id="593"/>
      <w:r w:rsidRPr="008A1E85">
        <w:rPr>
          <w:highlight w:val="green"/>
        </w:rPr>
        <w:t>UsageSettings</w:t>
      </w:r>
      <w:bookmarkEnd w:id="594"/>
    </w:p>
    <w:p w:rsidR="00E23645" w:rsidRPr="008A1E85" w:rsidRDefault="00276531">
      <w:pPr>
        <w:pStyle w:val="4"/>
        <w:numPr>
          <w:ilvl w:val="3"/>
          <w:numId w:val="1"/>
        </w:numPr>
        <w:rPr>
          <w:highlight w:val="green"/>
        </w:rPr>
      </w:pPr>
      <w:bookmarkStart w:id="595" w:name="__RefHeading__56746_1585609034"/>
      <w:bookmarkEnd w:id="595"/>
      <w:r w:rsidRPr="008A1E85">
        <w:rPr>
          <w:highlight w:val="green"/>
        </w:rPr>
        <w:t>Request</w:t>
      </w:r>
    </w:p>
    <w:p w:rsidR="00E23645" w:rsidRPr="008A1E85" w:rsidRDefault="00276531">
      <w:pPr>
        <w:rPr>
          <w:highlight w:val="green"/>
        </w:rPr>
      </w:pPr>
      <w:r w:rsidRPr="008A1E85">
        <w:rPr>
          <w:highlight w:val="green"/>
        </w:rPr>
        <w:t>{</w:t>
      </w:r>
    </w:p>
    <w:p w:rsidR="00E23645" w:rsidRPr="008A1E85" w:rsidRDefault="00276531">
      <w:pPr>
        <w:ind w:left="420"/>
        <w:rPr>
          <w:highlight w:val="green"/>
        </w:rPr>
      </w:pPr>
      <w:r w:rsidRPr="008A1E85">
        <w:rPr>
          <w:highlight w:val="green"/>
        </w:rPr>
        <w:t xml:space="preserve">"jsonrpc": "2.0", </w:t>
      </w:r>
    </w:p>
    <w:p w:rsidR="00E23645" w:rsidRPr="008A1E85" w:rsidRDefault="00276531">
      <w:pPr>
        <w:ind w:left="420"/>
        <w:rPr>
          <w:highlight w:val="green"/>
        </w:rPr>
      </w:pPr>
      <w:r w:rsidRPr="008A1E85">
        <w:rPr>
          <w:highlight w:val="green"/>
        </w:rPr>
        <w:t>"method": "SetUsageSettings",</w:t>
      </w:r>
    </w:p>
    <w:p w:rsidR="00E23645" w:rsidRPr="008A1E85" w:rsidRDefault="00276531">
      <w:pPr>
        <w:ind w:left="420"/>
        <w:rPr>
          <w:rFonts w:ascii="宋体" w:hAnsi="宋体" w:cs="宋体"/>
          <w:highlight w:val="green"/>
        </w:rPr>
      </w:pPr>
      <w:r w:rsidRPr="008A1E85">
        <w:rPr>
          <w:highlight w:val="green"/>
        </w:rPr>
        <w:t>"params":</w:t>
      </w:r>
      <w:r w:rsidRPr="008A1E85">
        <w:rPr>
          <w:rFonts w:ascii="宋体" w:hAnsi="宋体" w:cs="宋体"/>
          <w:highlight w:val="green"/>
        </w:rPr>
        <w:t>{</w:t>
      </w:r>
    </w:p>
    <w:p w:rsidR="00E23645" w:rsidRPr="008A1E85" w:rsidRDefault="00276531">
      <w:pPr>
        <w:ind w:left="1050" w:firstLine="420"/>
        <w:rPr>
          <w:highlight w:val="green"/>
        </w:rPr>
      </w:pPr>
      <w:r w:rsidRPr="008A1E85">
        <w:rPr>
          <w:highlight w:val="green"/>
        </w:rPr>
        <w:t>"BillingDay": 1,</w:t>
      </w:r>
    </w:p>
    <w:p w:rsidR="00E23645" w:rsidRPr="008A1E85" w:rsidRDefault="00276531">
      <w:pPr>
        <w:ind w:left="420" w:firstLine="1050"/>
        <w:rPr>
          <w:highlight w:val="green"/>
        </w:rPr>
      </w:pPr>
      <w:r w:rsidRPr="008A1E85">
        <w:rPr>
          <w:highlight w:val="green"/>
        </w:rPr>
        <w:t>"MonthlyPlan": 500,</w:t>
      </w:r>
    </w:p>
    <w:p w:rsidR="00D714A8" w:rsidRPr="000032EE" w:rsidRDefault="00D714A8">
      <w:pPr>
        <w:ind w:left="420" w:firstLine="1050"/>
        <w:rPr>
          <w:color w:val="auto"/>
          <w:highlight w:val="red"/>
        </w:rPr>
      </w:pPr>
      <w:r w:rsidRPr="000032EE">
        <w:rPr>
          <w:color w:val="auto"/>
          <w:highlight w:val="red"/>
        </w:rPr>
        <w:t>"</w:t>
      </w:r>
      <w:r w:rsidRPr="000032EE">
        <w:rPr>
          <w:rFonts w:hint="eastAsia"/>
          <w:color w:val="auto"/>
          <w:highlight w:val="red"/>
        </w:rPr>
        <w:t>UsedData</w:t>
      </w:r>
      <w:r w:rsidRPr="000032EE">
        <w:rPr>
          <w:color w:val="auto"/>
          <w:highlight w:val="red"/>
        </w:rPr>
        <w:t xml:space="preserve">": </w:t>
      </w:r>
      <w:r w:rsidRPr="000032EE">
        <w:rPr>
          <w:rFonts w:hint="eastAsia"/>
          <w:color w:val="auto"/>
          <w:highlight w:val="red"/>
        </w:rPr>
        <w:t>376989</w:t>
      </w:r>
      <w:r w:rsidRPr="000032EE">
        <w:rPr>
          <w:color w:val="auto"/>
          <w:highlight w:val="red"/>
        </w:rPr>
        <w:t>,</w:t>
      </w:r>
    </w:p>
    <w:p w:rsidR="00D714A8" w:rsidRPr="008A1E85" w:rsidRDefault="00D714A8" w:rsidP="00D714A8">
      <w:pPr>
        <w:ind w:left="420" w:firstLine="1050"/>
        <w:rPr>
          <w:highlight w:val="green"/>
        </w:rPr>
      </w:pPr>
      <w:r w:rsidRPr="008A1E85">
        <w:rPr>
          <w:highlight w:val="green"/>
        </w:rPr>
        <w:t>"TimeLimitFlag": 1,</w:t>
      </w:r>
    </w:p>
    <w:p w:rsidR="00D714A8" w:rsidRPr="008A1E85" w:rsidRDefault="00D714A8" w:rsidP="00D714A8">
      <w:pPr>
        <w:ind w:left="420" w:firstLine="1050"/>
        <w:rPr>
          <w:highlight w:val="green"/>
        </w:rPr>
      </w:pPr>
      <w:r w:rsidRPr="008A1E85">
        <w:rPr>
          <w:highlight w:val="green"/>
        </w:rPr>
        <w:t>"TimeLimitTimes": 1,</w:t>
      </w:r>
    </w:p>
    <w:p w:rsidR="00D714A8" w:rsidRPr="000032EE" w:rsidRDefault="00D714A8" w:rsidP="00D714A8">
      <w:pPr>
        <w:ind w:left="420" w:firstLine="1050"/>
        <w:rPr>
          <w:color w:val="auto"/>
          <w:highlight w:val="red"/>
        </w:rPr>
      </w:pPr>
      <w:r w:rsidRPr="000032EE">
        <w:rPr>
          <w:color w:val="auto"/>
          <w:highlight w:val="red"/>
        </w:rPr>
        <w:t>"</w:t>
      </w:r>
      <w:r w:rsidRPr="000032EE">
        <w:rPr>
          <w:rFonts w:hint="eastAsia"/>
          <w:color w:val="auto"/>
          <w:highlight w:val="red"/>
        </w:rPr>
        <w:t>UsedTimes</w:t>
      </w:r>
      <w:r w:rsidRPr="000032EE">
        <w:rPr>
          <w:color w:val="auto"/>
          <w:highlight w:val="red"/>
        </w:rPr>
        <w:t xml:space="preserve">": </w:t>
      </w:r>
      <w:r w:rsidRPr="000032EE">
        <w:rPr>
          <w:rFonts w:hint="eastAsia"/>
          <w:color w:val="auto"/>
          <w:highlight w:val="red"/>
        </w:rPr>
        <w:t>88</w:t>
      </w:r>
      <w:r w:rsidRPr="000032EE">
        <w:rPr>
          <w:color w:val="auto"/>
          <w:highlight w:val="red"/>
        </w:rPr>
        <w:t>,</w:t>
      </w:r>
    </w:p>
    <w:p w:rsidR="00D714A8" w:rsidRPr="008A1E85" w:rsidRDefault="00D714A8" w:rsidP="00D714A8">
      <w:pPr>
        <w:ind w:left="420" w:firstLine="1050"/>
        <w:rPr>
          <w:highlight w:val="green"/>
        </w:rPr>
      </w:pPr>
      <w:r w:rsidRPr="008A1E85">
        <w:rPr>
          <w:highlight w:val="green"/>
        </w:rPr>
        <w:t>"AutoDisconnFlag": 1</w:t>
      </w:r>
      <w:r w:rsidRPr="008A1E85">
        <w:rPr>
          <w:rFonts w:hint="eastAsia"/>
          <w:highlight w:val="green"/>
        </w:rPr>
        <w:t>,</w:t>
      </w:r>
    </w:p>
    <w:p w:rsidR="00D714A8" w:rsidRPr="008A1E85" w:rsidRDefault="00D714A8" w:rsidP="00D714A8">
      <w:pPr>
        <w:ind w:left="420" w:firstLine="1050"/>
        <w:rPr>
          <w:highlight w:val="green"/>
        </w:rPr>
      </w:pPr>
      <w:r w:rsidRPr="008A1E85">
        <w:rPr>
          <w:highlight w:val="green"/>
        </w:rPr>
        <w:t>"Unit"</w:t>
      </w:r>
      <w:r w:rsidRPr="008A1E85">
        <w:rPr>
          <w:highlight w:val="green"/>
        </w:rPr>
        <w:t>：</w:t>
      </w:r>
      <w:r w:rsidRPr="008A1E85">
        <w:rPr>
          <w:highlight w:val="green"/>
        </w:rPr>
        <w:t>0</w:t>
      </w:r>
    </w:p>
    <w:p w:rsidR="00E23645" w:rsidRPr="008A1E85" w:rsidRDefault="00276531" w:rsidP="00D714A8">
      <w:pPr>
        <w:rPr>
          <w:highlight w:val="green"/>
        </w:rPr>
      </w:pPr>
      <w:r w:rsidRPr="008A1E85">
        <w:rPr>
          <w:rFonts w:ascii="宋体" w:hAnsi="宋体" w:cs="宋体"/>
          <w:highlight w:val="green"/>
        </w:rPr>
        <w:t xml:space="preserve">         }</w:t>
      </w:r>
      <w:r w:rsidRPr="008A1E85">
        <w:rPr>
          <w:highlight w:val="green"/>
        </w:rPr>
        <w:t>,</w:t>
      </w:r>
    </w:p>
    <w:p w:rsidR="00E23645" w:rsidRPr="008A1E85" w:rsidRDefault="00276531">
      <w:pPr>
        <w:ind w:left="420"/>
        <w:rPr>
          <w:highlight w:val="green"/>
        </w:rPr>
      </w:pPr>
      <w:r w:rsidRPr="008A1E85">
        <w:rPr>
          <w:highlight w:val="green"/>
        </w:rPr>
        <w:t>"id": "7.4"</w:t>
      </w:r>
    </w:p>
    <w:p w:rsidR="00E23645" w:rsidRPr="008A1E85" w:rsidRDefault="00276531">
      <w:pPr>
        <w:rPr>
          <w:highlight w:val="green"/>
        </w:rPr>
      </w:pPr>
      <w:r w:rsidRPr="008A1E85">
        <w:rPr>
          <w:highlight w:val="green"/>
        </w:rPr>
        <w:t>}</w:t>
      </w:r>
    </w:p>
    <w:p w:rsidR="00E23645" w:rsidRPr="008A1E85" w:rsidRDefault="00276531" w:rsidP="008D3AD3">
      <w:pPr>
        <w:pStyle w:val="4"/>
        <w:numPr>
          <w:ilvl w:val="0"/>
          <w:numId w:val="40"/>
        </w:numPr>
        <w:ind w:left="864"/>
        <w:rPr>
          <w:highlight w:val="green"/>
        </w:rPr>
      </w:pPr>
      <w:bookmarkStart w:id="596" w:name="__RefHeading__56748_1585609034"/>
      <w:bookmarkEnd w:id="596"/>
      <w:r w:rsidRPr="008A1E85">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23645" w:rsidRPr="008A1E85">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b/>
                <w:sz w:val="22"/>
                <w:szCs w:val="20"/>
                <w:highlight w:val="green"/>
                <w:lang w:val="en-GB"/>
              </w:rPr>
            </w:pPr>
            <w:r w:rsidRPr="008A1E85">
              <w:rPr>
                <w:b/>
                <w:sz w:val="22"/>
                <w:szCs w:val="20"/>
                <w:highlight w:val="green"/>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b/>
                <w:sz w:val="22"/>
                <w:szCs w:val="20"/>
                <w:highlight w:val="green"/>
                <w:lang w:val="en-GB"/>
              </w:rPr>
            </w:pPr>
            <w:r w:rsidRPr="008A1E85">
              <w:rPr>
                <w:b/>
                <w:sz w:val="22"/>
                <w:szCs w:val="20"/>
                <w:highlight w:val="green"/>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b/>
                <w:sz w:val="22"/>
                <w:szCs w:val="20"/>
                <w:highlight w:val="green"/>
                <w:lang w:val="en-GB"/>
              </w:rPr>
            </w:pPr>
            <w:r w:rsidRPr="008A1E85">
              <w:rPr>
                <w:b/>
                <w:sz w:val="22"/>
                <w:szCs w:val="20"/>
                <w:highlight w:val="green"/>
                <w:lang w:val="en-GB"/>
              </w:rPr>
              <w:t>Decription</w:t>
            </w:r>
          </w:p>
        </w:tc>
      </w:tr>
      <w:tr w:rsidR="00E23645" w:rsidRPr="008A1E85">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BillingDay</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Billing day (Min:1, Max:31),</w:t>
            </w:r>
            <w:r w:rsidR="003A0DAD" w:rsidRPr="008A1E85">
              <w:rPr>
                <w:rFonts w:ascii="Times New Roman" w:eastAsia="宋体" w:hAnsi="Times New Roman" w:hint="eastAsia"/>
                <w:sz w:val="21"/>
                <w:szCs w:val="24"/>
                <w:highlight w:val="green"/>
                <w:lang w:val="en-US" w:eastAsia="zh-CN"/>
              </w:rPr>
              <w:t xml:space="preserve"> not set on sprint project.</w:t>
            </w:r>
          </w:p>
        </w:tc>
      </w:tr>
      <w:tr w:rsidR="00E23645" w:rsidRPr="008A1E85">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highlight w:val="green"/>
              </w:rPr>
            </w:pPr>
            <w:r w:rsidRPr="008A1E85">
              <w:rPr>
                <w:highlight w:val="green"/>
              </w:rPr>
              <w:t>MonthlyPlan</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The max data that on month could use.</w:t>
            </w:r>
            <w:r w:rsidR="004B75D5" w:rsidRPr="008A1E85">
              <w:rPr>
                <w:rFonts w:ascii="Times New Roman" w:eastAsia="宋体" w:hAnsi="Times New Roman" w:hint="eastAsia"/>
                <w:sz w:val="21"/>
                <w:szCs w:val="24"/>
                <w:highlight w:val="green"/>
                <w:lang w:val="en-US" w:eastAsia="zh-CN"/>
              </w:rPr>
              <w:t xml:space="preserve"> </w:t>
            </w:r>
            <w:r w:rsidR="004B75D5" w:rsidRPr="008A1E85">
              <w:rPr>
                <w:rFonts w:ascii="Times New Roman" w:eastAsia="宋体" w:hAnsi="Times New Roman"/>
                <w:sz w:val="21"/>
                <w:szCs w:val="24"/>
                <w:highlight w:val="green"/>
                <w:lang w:val="en-US" w:eastAsia="zh-CN"/>
              </w:rPr>
              <w:t>The max data that on month could use.</w:t>
            </w:r>
            <w:r w:rsidR="004B75D5" w:rsidRPr="008A1E85">
              <w:rPr>
                <w:rFonts w:ascii="Times New Roman" w:eastAsia="宋体" w:hAnsi="Times New Roman" w:hint="eastAsia"/>
                <w:sz w:val="21"/>
                <w:szCs w:val="24"/>
                <w:highlight w:val="green"/>
                <w:lang w:val="en-US" w:eastAsia="zh-CN"/>
              </w:rPr>
              <w:t xml:space="preserve"> If this value =0,</w:t>
            </w:r>
            <w:r w:rsidR="00315235" w:rsidRPr="008A1E85">
              <w:rPr>
                <w:rFonts w:ascii="Times New Roman" w:eastAsia="宋体" w:hAnsi="Times New Roman" w:hint="eastAsia"/>
                <w:sz w:val="21"/>
                <w:szCs w:val="24"/>
                <w:highlight w:val="green"/>
                <w:lang w:val="en-US" w:eastAsia="zh-CN"/>
              </w:rPr>
              <w:t xml:space="preserve"> this means</w:t>
            </w:r>
            <w:r w:rsidR="004B75D5" w:rsidRPr="008A1E85">
              <w:rPr>
                <w:rFonts w:ascii="Times New Roman" w:eastAsia="宋体" w:hAnsi="Times New Roman" w:hint="eastAsia"/>
                <w:sz w:val="21"/>
                <w:szCs w:val="24"/>
                <w:highlight w:val="green"/>
                <w:lang w:val="en-US" w:eastAsia="zh-CN"/>
              </w:rPr>
              <w:t xml:space="preserve"> no limited.</w:t>
            </w:r>
          </w:p>
        </w:tc>
      </w:tr>
      <w:tr w:rsidR="00D714A8"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0032EE" w:rsidRDefault="00D714A8">
            <w:pPr>
              <w:pStyle w:val="af9"/>
              <w:spacing w:before="240"/>
              <w:jc w:val="both"/>
              <w:rPr>
                <w:rFonts w:ascii="Times New Roman" w:hAnsi="Times New Roman"/>
                <w:b/>
                <w:color w:val="auto"/>
                <w:szCs w:val="24"/>
                <w:highlight w:val="red"/>
              </w:rPr>
            </w:pPr>
            <w:r w:rsidRPr="000032EE">
              <w:rPr>
                <w:rFonts w:hint="eastAsia"/>
                <w:color w:val="auto"/>
                <w:highlight w:val="red"/>
              </w:rPr>
              <w:t>UsedData</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0032EE" w:rsidRDefault="00D714A8">
            <w:pPr>
              <w:pStyle w:val="af9"/>
              <w:spacing w:before="240"/>
              <w:jc w:val="both"/>
              <w:rPr>
                <w:rFonts w:ascii="Times New Roman" w:eastAsia="宋体" w:hAnsi="Times New Roman"/>
                <w:color w:val="auto"/>
                <w:sz w:val="21"/>
                <w:szCs w:val="24"/>
                <w:highlight w:val="red"/>
                <w:lang w:val="en-US" w:eastAsia="zh-CN"/>
              </w:rPr>
            </w:pPr>
            <w:r w:rsidRPr="000032EE">
              <w:rPr>
                <w:rFonts w:ascii="Times New Roman" w:eastAsia="宋体" w:hAnsi="Times New Roman"/>
                <w:color w:val="auto"/>
                <w:sz w:val="21"/>
                <w:szCs w:val="24"/>
                <w:highlight w:val="red"/>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0032EE" w:rsidRDefault="00D714A8" w:rsidP="00011E00">
            <w:pPr>
              <w:pStyle w:val="af9"/>
              <w:spacing w:before="240"/>
              <w:jc w:val="both"/>
              <w:rPr>
                <w:rFonts w:ascii="Times New Roman" w:eastAsia="宋体" w:hAnsi="Times New Roman"/>
                <w:color w:val="auto"/>
                <w:sz w:val="21"/>
                <w:szCs w:val="24"/>
                <w:highlight w:val="red"/>
                <w:lang w:val="en-US" w:eastAsia="zh-CN"/>
              </w:rPr>
            </w:pPr>
          </w:p>
        </w:tc>
      </w:tr>
      <w:tr w:rsidR="00D714A8" w:rsidRPr="008A1E85"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8A1E85" w:rsidRDefault="00D714A8" w:rsidP="00E443BE">
            <w:pPr>
              <w:pStyle w:val="af9"/>
              <w:spacing w:before="240"/>
              <w:jc w:val="both"/>
              <w:rPr>
                <w:highlight w:val="green"/>
              </w:rPr>
            </w:pPr>
            <w:r w:rsidRPr="008A1E85">
              <w:rPr>
                <w:highlight w:val="green"/>
              </w:rPr>
              <w:t>TimeLimitFlag</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8A1E85" w:rsidRDefault="00D714A8"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8A1E85" w:rsidRDefault="00D714A8"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The time limit function flage,</w:t>
            </w:r>
          </w:p>
          <w:p w:rsidR="00D714A8" w:rsidRPr="008A1E85" w:rsidRDefault="00D714A8"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0: disable</w:t>
            </w:r>
          </w:p>
          <w:p w:rsidR="00D714A8" w:rsidRPr="008A1E85" w:rsidRDefault="00D714A8"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lastRenderedPageBreak/>
              <w:t>1:enable</w:t>
            </w:r>
          </w:p>
        </w:tc>
      </w:tr>
      <w:tr w:rsidR="00D714A8" w:rsidRPr="008A1E85"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8A1E85" w:rsidRDefault="00D714A8" w:rsidP="00E443BE">
            <w:pPr>
              <w:pStyle w:val="af9"/>
              <w:spacing w:before="240"/>
              <w:jc w:val="both"/>
              <w:rPr>
                <w:highlight w:val="green"/>
              </w:rPr>
            </w:pPr>
            <w:r w:rsidRPr="008A1E85">
              <w:rPr>
                <w:highlight w:val="green"/>
              </w:rPr>
              <w:lastRenderedPageBreak/>
              <w:t>TimeLimitTimes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8A1E85" w:rsidRDefault="00D714A8"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8A1E85" w:rsidRDefault="00D714A8"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The time limit function open, must set the limit time.</w:t>
            </w:r>
          </w:p>
        </w:tc>
      </w:tr>
      <w:tr w:rsidR="00D714A8" w:rsidRPr="000032E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0032EE" w:rsidRDefault="00D714A8">
            <w:pPr>
              <w:pStyle w:val="af9"/>
              <w:spacing w:before="240"/>
              <w:jc w:val="both"/>
              <w:rPr>
                <w:rFonts w:ascii="Times New Roman" w:eastAsiaTheme="minorEastAsia" w:hAnsi="Times New Roman"/>
                <w:b/>
                <w:color w:val="auto"/>
                <w:szCs w:val="24"/>
                <w:highlight w:val="red"/>
                <w:lang w:eastAsia="zh-CN"/>
              </w:rPr>
            </w:pPr>
            <w:r w:rsidRPr="000032EE">
              <w:rPr>
                <w:rFonts w:ascii="Times New Roman" w:eastAsiaTheme="minorEastAsia" w:hAnsi="Times New Roman" w:hint="eastAsia"/>
                <w:b/>
                <w:color w:val="auto"/>
                <w:szCs w:val="24"/>
                <w:highlight w:val="red"/>
                <w:lang w:eastAsia="zh-CN"/>
              </w:rPr>
              <w:t>UsedTimes</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0032EE" w:rsidRDefault="00D714A8">
            <w:pPr>
              <w:pStyle w:val="af9"/>
              <w:spacing w:before="240"/>
              <w:jc w:val="both"/>
              <w:rPr>
                <w:rFonts w:ascii="Times New Roman" w:eastAsia="宋体" w:hAnsi="Times New Roman"/>
                <w:color w:val="auto"/>
                <w:sz w:val="21"/>
                <w:szCs w:val="24"/>
                <w:highlight w:val="red"/>
                <w:lang w:val="en-US" w:eastAsia="zh-CN"/>
              </w:rPr>
            </w:pPr>
            <w:r w:rsidRPr="000032EE">
              <w:rPr>
                <w:rFonts w:ascii="Times New Roman" w:eastAsia="宋体" w:hAnsi="Times New Roman"/>
                <w:color w:val="auto"/>
                <w:sz w:val="21"/>
                <w:szCs w:val="24"/>
                <w:highlight w:val="red"/>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714A8" w:rsidRPr="000032EE" w:rsidRDefault="00D714A8" w:rsidP="00011E00">
            <w:pPr>
              <w:pStyle w:val="af9"/>
              <w:spacing w:before="240"/>
              <w:jc w:val="both"/>
              <w:rPr>
                <w:rFonts w:ascii="Times New Roman" w:eastAsia="宋体" w:hAnsi="Times New Roman"/>
                <w:color w:val="auto"/>
                <w:sz w:val="21"/>
                <w:szCs w:val="24"/>
                <w:highlight w:val="red"/>
                <w:lang w:val="en-US" w:eastAsia="zh-CN"/>
              </w:rPr>
            </w:pPr>
          </w:p>
        </w:tc>
      </w:tr>
      <w:tr w:rsidR="008A1E85" w:rsidRPr="008A1E85" w:rsidTr="00E443BE">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A1E85" w:rsidRPr="008A1E85" w:rsidRDefault="008A1E85" w:rsidP="00E443BE">
            <w:pPr>
              <w:pStyle w:val="af9"/>
              <w:spacing w:before="240"/>
              <w:jc w:val="both"/>
              <w:rPr>
                <w:highlight w:val="green"/>
              </w:rPr>
            </w:pPr>
            <w:r w:rsidRPr="008A1E85">
              <w:rPr>
                <w:highlight w:val="green"/>
              </w:rPr>
              <w:t>AutoDisconnFlag</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A1E85" w:rsidRPr="008A1E85" w:rsidRDefault="008A1E85"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A1E85" w:rsidRPr="008A1E85" w:rsidRDefault="008A1E85"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This flage control the disconnection when the usage settings get conditions.</w:t>
            </w:r>
          </w:p>
          <w:p w:rsidR="008A1E85" w:rsidRPr="008A1E85" w:rsidRDefault="008A1E85"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0:disable, not auto disconnect</w:t>
            </w:r>
          </w:p>
          <w:p w:rsidR="008A1E85" w:rsidRPr="008A1E85" w:rsidRDefault="008A1E85" w:rsidP="00E443BE">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1:enable, auto disconnect</w:t>
            </w:r>
          </w:p>
        </w:tc>
      </w:tr>
      <w:tr w:rsidR="00E23645" w:rsidRPr="008A1E85">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32EE" w:rsidRDefault="00276531">
            <w:pPr>
              <w:pStyle w:val="af9"/>
              <w:spacing w:before="240"/>
              <w:jc w:val="both"/>
              <w:rPr>
                <w:rFonts w:ascii="Times New Roman" w:hAnsi="Times New Roman"/>
                <w:szCs w:val="24"/>
                <w:highlight w:val="green"/>
              </w:rPr>
            </w:pPr>
            <w:r w:rsidRPr="000032EE">
              <w:rPr>
                <w:rFonts w:ascii="Times New Roman" w:hAnsi="Times New Roman"/>
                <w:szCs w:val="24"/>
                <w:highlight w:val="green"/>
              </w:rPr>
              <w:t>Unit</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11E00" w:rsidRPr="008A1E85" w:rsidRDefault="00011E00" w:rsidP="00011E00">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The unit function flage,</w:t>
            </w:r>
          </w:p>
          <w:p w:rsidR="00011E00" w:rsidRPr="008A1E85" w:rsidRDefault="00011E00" w:rsidP="00011E00">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0: MB</w:t>
            </w:r>
          </w:p>
          <w:p w:rsidR="00011E00" w:rsidRPr="008A1E85" w:rsidRDefault="00011E00" w:rsidP="00011E00">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sz w:val="21"/>
                <w:szCs w:val="24"/>
                <w:highlight w:val="green"/>
                <w:lang w:val="en-US" w:eastAsia="zh-CN"/>
              </w:rPr>
              <w:t>1: GB</w:t>
            </w:r>
          </w:p>
          <w:p w:rsidR="00E23645" w:rsidRPr="008A1E85" w:rsidRDefault="00011E00" w:rsidP="00011E00">
            <w:pPr>
              <w:pStyle w:val="af9"/>
              <w:spacing w:before="240"/>
              <w:jc w:val="both"/>
              <w:rPr>
                <w:rFonts w:ascii="Times New Roman" w:eastAsia="宋体" w:hAnsi="Times New Roman"/>
                <w:sz w:val="21"/>
                <w:szCs w:val="24"/>
                <w:highlight w:val="green"/>
                <w:lang w:val="en-US" w:eastAsia="zh-CN"/>
              </w:rPr>
            </w:pPr>
            <w:r w:rsidRPr="008A1E85">
              <w:rPr>
                <w:rFonts w:ascii="Times New Roman" w:eastAsia="宋体" w:hAnsi="Times New Roman" w:hint="eastAsia"/>
                <w:sz w:val="21"/>
                <w:szCs w:val="24"/>
                <w:highlight w:val="green"/>
                <w:lang w:val="en-US" w:eastAsia="zh-CN"/>
              </w:rPr>
              <w:t>2: KB</w:t>
            </w:r>
          </w:p>
        </w:tc>
      </w:tr>
    </w:tbl>
    <w:p w:rsidR="00E23645" w:rsidRPr="008A1E85" w:rsidRDefault="00E23645">
      <w:pPr>
        <w:rPr>
          <w:highlight w:val="green"/>
        </w:rPr>
      </w:pPr>
    </w:p>
    <w:p w:rsidR="00E23645" w:rsidRPr="008A1E85" w:rsidRDefault="00276531">
      <w:pPr>
        <w:pStyle w:val="4"/>
        <w:numPr>
          <w:ilvl w:val="3"/>
          <w:numId w:val="1"/>
        </w:numPr>
        <w:rPr>
          <w:highlight w:val="green"/>
        </w:rPr>
      </w:pPr>
      <w:bookmarkStart w:id="597" w:name="__RefHeading__56750_1585609034"/>
      <w:bookmarkEnd w:id="597"/>
      <w:r w:rsidRPr="008A1E85">
        <w:rPr>
          <w:highlight w:val="green"/>
        </w:rPr>
        <w:t>Response</w:t>
      </w:r>
    </w:p>
    <w:p w:rsidR="00E23645" w:rsidRPr="008A1E85" w:rsidRDefault="00276531">
      <w:pPr>
        <w:rPr>
          <w:highlight w:val="green"/>
        </w:rPr>
      </w:pPr>
      <w:r w:rsidRPr="008A1E85">
        <w:rPr>
          <w:highlight w:val="green"/>
        </w:rPr>
        <w:t>{</w:t>
      </w:r>
    </w:p>
    <w:p w:rsidR="00E23645" w:rsidRPr="008A1E85" w:rsidRDefault="00276531">
      <w:pPr>
        <w:ind w:left="420"/>
        <w:rPr>
          <w:highlight w:val="green"/>
        </w:rPr>
      </w:pPr>
      <w:r w:rsidRPr="008A1E85">
        <w:rPr>
          <w:highlight w:val="green"/>
        </w:rPr>
        <w:t xml:space="preserve">"jsonrpc": "2.0", </w:t>
      </w:r>
    </w:p>
    <w:p w:rsidR="00E23645" w:rsidRPr="008A1E85" w:rsidRDefault="00276531">
      <w:pPr>
        <w:ind w:left="420"/>
        <w:rPr>
          <w:highlight w:val="green"/>
        </w:rPr>
      </w:pPr>
      <w:r w:rsidRPr="008A1E85">
        <w:rPr>
          <w:highlight w:val="green"/>
        </w:rPr>
        <w:t>"result": {},</w:t>
      </w:r>
    </w:p>
    <w:p w:rsidR="00E23645" w:rsidRPr="008A1E85" w:rsidRDefault="00276531">
      <w:pPr>
        <w:ind w:left="420"/>
        <w:rPr>
          <w:highlight w:val="green"/>
        </w:rPr>
      </w:pPr>
      <w:r w:rsidRPr="008A1E85">
        <w:rPr>
          <w:highlight w:val="green"/>
        </w:rPr>
        <w:t>"id": "7.4"</w:t>
      </w:r>
    </w:p>
    <w:p w:rsidR="00E23645" w:rsidRPr="008A1E85" w:rsidRDefault="00276531">
      <w:pPr>
        <w:rPr>
          <w:highlight w:val="green"/>
        </w:rPr>
      </w:pPr>
      <w:r w:rsidRPr="008A1E85">
        <w:rPr>
          <w:highlight w:val="green"/>
        </w:rPr>
        <w:t>}</w:t>
      </w:r>
    </w:p>
    <w:p w:rsidR="00E23645" w:rsidRPr="008A1E85" w:rsidRDefault="00276531">
      <w:pPr>
        <w:pStyle w:val="4"/>
        <w:numPr>
          <w:ilvl w:val="3"/>
          <w:numId w:val="1"/>
        </w:numPr>
        <w:rPr>
          <w:highlight w:val="green"/>
        </w:rPr>
      </w:pPr>
      <w:bookmarkStart w:id="598" w:name="__RefHeading__56752_1585609034"/>
      <w:bookmarkEnd w:id="598"/>
      <w:r w:rsidRPr="008A1E85">
        <w:rPr>
          <w:highlight w:val="green"/>
        </w:rPr>
        <w:t>Response with error</w:t>
      </w:r>
    </w:p>
    <w:p w:rsidR="00E23645" w:rsidRPr="008A1E85" w:rsidRDefault="00276531">
      <w:pPr>
        <w:rPr>
          <w:highlight w:val="green"/>
        </w:rPr>
      </w:pPr>
      <w:r w:rsidRPr="008A1E85">
        <w:rPr>
          <w:highlight w:val="green"/>
        </w:rPr>
        <w:t>{</w:t>
      </w:r>
    </w:p>
    <w:p w:rsidR="00E23645" w:rsidRPr="008A1E85" w:rsidRDefault="00276531">
      <w:pPr>
        <w:rPr>
          <w:highlight w:val="green"/>
        </w:rPr>
      </w:pPr>
      <w:r w:rsidRPr="008A1E85">
        <w:rPr>
          <w:highlight w:val="green"/>
        </w:rPr>
        <w:t xml:space="preserve">   "jsonrpc": "2.0",</w:t>
      </w:r>
    </w:p>
    <w:p w:rsidR="00E23645" w:rsidRPr="008A1E85" w:rsidRDefault="00276531">
      <w:pPr>
        <w:rPr>
          <w:highlight w:val="green"/>
        </w:rPr>
      </w:pPr>
      <w:r w:rsidRPr="008A1E85">
        <w:rPr>
          <w:highlight w:val="green"/>
        </w:rPr>
        <w:t xml:space="preserve">   "error": {</w:t>
      </w:r>
    </w:p>
    <w:p w:rsidR="00E23645" w:rsidRPr="008A1E85" w:rsidRDefault="00276531">
      <w:pPr>
        <w:rPr>
          <w:highlight w:val="green"/>
        </w:rPr>
      </w:pPr>
      <w:r w:rsidRPr="008A1E85">
        <w:rPr>
          <w:highlight w:val="green"/>
        </w:rPr>
        <w:t xml:space="preserve">           "code": "070401",</w:t>
      </w:r>
    </w:p>
    <w:p w:rsidR="00E23645" w:rsidRPr="008A1E85" w:rsidRDefault="00276531">
      <w:pPr>
        <w:rPr>
          <w:highlight w:val="green"/>
        </w:rPr>
      </w:pPr>
      <w:r w:rsidRPr="008A1E85">
        <w:rPr>
          <w:highlight w:val="green"/>
        </w:rPr>
        <w:t xml:space="preserve">           "message": "Set usage settings failed."</w:t>
      </w:r>
    </w:p>
    <w:p w:rsidR="00E23645" w:rsidRPr="008A1E85" w:rsidRDefault="00276531">
      <w:pPr>
        <w:rPr>
          <w:highlight w:val="green"/>
        </w:rPr>
      </w:pPr>
      <w:r w:rsidRPr="008A1E85">
        <w:rPr>
          <w:highlight w:val="green"/>
        </w:rPr>
        <w:t xml:space="preserve">         },</w:t>
      </w:r>
    </w:p>
    <w:p w:rsidR="00E23645" w:rsidRPr="008A1E85" w:rsidRDefault="00276531">
      <w:pPr>
        <w:rPr>
          <w:highlight w:val="green"/>
        </w:rPr>
      </w:pPr>
      <w:r w:rsidRPr="008A1E85">
        <w:rPr>
          <w:highlight w:val="green"/>
        </w:rPr>
        <w:t xml:space="preserve">   "id":"7.4"</w:t>
      </w:r>
    </w:p>
    <w:p w:rsidR="00E23645" w:rsidRPr="008A1E85" w:rsidRDefault="00276531">
      <w:pPr>
        <w:rPr>
          <w:highlight w:val="green"/>
        </w:rPr>
      </w:pPr>
      <w:r w:rsidRPr="008A1E85">
        <w:rPr>
          <w:highlight w:val="green"/>
        </w:rPr>
        <w:t>}</w:t>
      </w:r>
    </w:p>
    <w:p w:rsidR="00E23645" w:rsidRPr="008A1E85"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8A1E8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TextBody"/>
              <w:widowControl w:val="0"/>
              <w:rPr>
                <w:rFonts w:ascii="Times New Roman" w:hAnsi="Times New Roman"/>
                <w:highlight w:val="green"/>
                <w:lang w:val="en-US" w:eastAsia="zh-CN"/>
              </w:rPr>
            </w:pPr>
            <w:r w:rsidRPr="008A1E85">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TextBody"/>
              <w:widowControl w:val="0"/>
              <w:rPr>
                <w:rFonts w:ascii="Times New Roman" w:hAnsi="Times New Roman"/>
                <w:highlight w:val="green"/>
                <w:lang w:val="en-US" w:eastAsia="zh-CN"/>
              </w:rPr>
            </w:pPr>
            <w:r w:rsidRPr="008A1E85">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pStyle w:val="TextBody"/>
              <w:widowControl w:val="0"/>
              <w:rPr>
                <w:rFonts w:ascii="Times New Roman" w:hAnsi="Times New Roman"/>
                <w:highlight w:val="green"/>
                <w:lang w:val="en-US" w:eastAsia="zh-CN"/>
              </w:rPr>
            </w:pPr>
            <w:r w:rsidRPr="008A1E85">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rPr>
                <w:szCs w:val="20"/>
                <w:highlight w:val="green"/>
              </w:rPr>
            </w:pPr>
            <w:r w:rsidRPr="008A1E85">
              <w:rPr>
                <w:szCs w:val="20"/>
                <w:highlight w:val="green"/>
              </w:rPr>
              <w:t>070401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8A1E85" w:rsidRDefault="00276531">
            <w:pPr>
              <w:rPr>
                <w:szCs w:val="20"/>
                <w:highlight w:val="green"/>
              </w:rPr>
            </w:pPr>
            <w:r w:rsidRPr="008A1E85">
              <w:rPr>
                <w:szCs w:val="20"/>
                <w:highlight w:val="green"/>
              </w:rPr>
              <w:t>Set usage settings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8A1E85">
              <w:rPr>
                <w:szCs w:val="20"/>
                <w:highlight w:val="green"/>
              </w:rPr>
              <w:t>Set usage settings failed.</w:t>
            </w:r>
          </w:p>
        </w:tc>
      </w:tr>
    </w:tbl>
    <w:p w:rsidR="006E410C" w:rsidRPr="00D319C0" w:rsidRDefault="006E410C" w:rsidP="00D319C0">
      <w:pPr>
        <w:rPr>
          <w:highlight w:val="green"/>
        </w:rPr>
      </w:pPr>
    </w:p>
    <w:p w:rsidR="003C24EB" w:rsidRPr="008A1E85" w:rsidRDefault="003C24EB" w:rsidP="003C24EB">
      <w:pPr>
        <w:pStyle w:val="3"/>
        <w:numPr>
          <w:ilvl w:val="2"/>
          <w:numId w:val="1"/>
        </w:numPr>
        <w:ind w:left="964" w:right="210"/>
        <w:rPr>
          <w:highlight w:val="green"/>
        </w:rPr>
      </w:pPr>
      <w:bookmarkStart w:id="599" w:name="_Toc470684673"/>
      <w:r w:rsidRPr="00365D3B">
        <w:t>GetFDT</w:t>
      </w:r>
      <w:r w:rsidRPr="00E25852">
        <w:t>imer</w:t>
      </w:r>
      <w:bookmarkEnd w:id="599"/>
    </w:p>
    <w:p w:rsidR="003C24EB" w:rsidRPr="00365D3B" w:rsidRDefault="003C24EB" w:rsidP="003C24EB">
      <w:pPr>
        <w:pStyle w:val="4"/>
        <w:numPr>
          <w:ilvl w:val="3"/>
          <w:numId w:val="1"/>
        </w:numPr>
      </w:pPr>
      <w:r w:rsidRPr="00365D3B">
        <w:t>Request</w:t>
      </w:r>
    </w:p>
    <w:p w:rsidR="006E410C" w:rsidRDefault="006E410C" w:rsidP="002A54D2">
      <w:r>
        <w:t>{</w:t>
      </w:r>
    </w:p>
    <w:p w:rsidR="006E410C" w:rsidRDefault="006E410C" w:rsidP="006E410C">
      <w:pPr>
        <w:pStyle w:val="af8"/>
        <w:numPr>
          <w:ilvl w:val="0"/>
          <w:numId w:val="1"/>
        </w:numPr>
      </w:pPr>
      <w:r>
        <w:t xml:space="preserve">"jsonrpc": "2.0", </w:t>
      </w:r>
    </w:p>
    <w:p w:rsidR="006E410C" w:rsidRDefault="006E410C" w:rsidP="006E410C">
      <w:pPr>
        <w:pStyle w:val="af8"/>
        <w:numPr>
          <w:ilvl w:val="0"/>
          <w:numId w:val="1"/>
        </w:numPr>
      </w:pPr>
      <w:r>
        <w:lastRenderedPageBreak/>
        <w:t>"method": "</w:t>
      </w:r>
      <w:r w:rsidRPr="00E25852">
        <w:t>GetFDTimer</w:t>
      </w:r>
      <w:r>
        <w:t>",</w:t>
      </w:r>
    </w:p>
    <w:p w:rsidR="006E410C" w:rsidRDefault="006E410C" w:rsidP="006E410C">
      <w:pPr>
        <w:pStyle w:val="af8"/>
        <w:numPr>
          <w:ilvl w:val="0"/>
          <w:numId w:val="1"/>
        </w:numPr>
      </w:pPr>
      <w:r>
        <w:t>"params":{},</w:t>
      </w:r>
    </w:p>
    <w:p w:rsidR="006E410C" w:rsidRDefault="006E410C" w:rsidP="006E410C">
      <w:pPr>
        <w:pStyle w:val="af8"/>
        <w:numPr>
          <w:ilvl w:val="0"/>
          <w:numId w:val="1"/>
        </w:numPr>
      </w:pPr>
      <w:r>
        <w:t>"id": "7.</w:t>
      </w:r>
      <w:r>
        <w:rPr>
          <w:rFonts w:hint="eastAsia"/>
        </w:rPr>
        <w:t>5</w:t>
      </w:r>
      <w:r>
        <w:t>"</w:t>
      </w:r>
    </w:p>
    <w:p w:rsidR="003C24EB" w:rsidRPr="002A54D2" w:rsidRDefault="006E410C" w:rsidP="002A54D2">
      <w:pPr>
        <w:rPr>
          <w:highlight w:val="green"/>
        </w:rPr>
      </w:pPr>
      <w:r>
        <w:t>}</w:t>
      </w:r>
    </w:p>
    <w:p w:rsidR="003C24EB" w:rsidRPr="00365D3B" w:rsidRDefault="003C24EB" w:rsidP="003C24EB">
      <w:pPr>
        <w:pStyle w:val="4"/>
        <w:numPr>
          <w:ilvl w:val="0"/>
          <w:numId w:val="40"/>
        </w:numPr>
        <w:ind w:left="864"/>
      </w:pPr>
      <w:r w:rsidRPr="00365D3B">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811809" w:rsidRPr="008A1E85" w:rsidTr="0033780B">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11809" w:rsidRDefault="00811809" w:rsidP="0033780B">
            <w:pPr>
              <w:pStyle w:val="af9"/>
              <w:spacing w:before="240"/>
              <w:jc w:val="both"/>
              <w:rPr>
                <w:b/>
                <w:sz w:val="22"/>
                <w:szCs w:val="20"/>
                <w:lang w:val="en-GB"/>
              </w:rPr>
            </w:pPr>
            <w:r>
              <w:rPr>
                <w:b/>
                <w:sz w:val="22"/>
                <w:szCs w:val="20"/>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11809" w:rsidRDefault="00811809" w:rsidP="0033780B">
            <w:pPr>
              <w:pStyle w:val="af9"/>
              <w:spacing w:before="240"/>
              <w:jc w:val="both"/>
              <w:rPr>
                <w:b/>
                <w:sz w:val="22"/>
                <w:szCs w:val="20"/>
                <w:lang w:val="en-GB"/>
              </w:rPr>
            </w:pPr>
            <w:r>
              <w:rPr>
                <w:b/>
                <w:sz w:val="22"/>
                <w:szCs w:val="20"/>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11809" w:rsidRDefault="00811809" w:rsidP="0033780B">
            <w:pPr>
              <w:pStyle w:val="af9"/>
              <w:spacing w:before="240"/>
              <w:jc w:val="both"/>
              <w:rPr>
                <w:b/>
                <w:sz w:val="22"/>
                <w:szCs w:val="20"/>
                <w:lang w:val="en-GB"/>
              </w:rPr>
            </w:pPr>
            <w:r>
              <w:rPr>
                <w:b/>
                <w:sz w:val="22"/>
                <w:szCs w:val="20"/>
                <w:lang w:val="en-GB"/>
              </w:rPr>
              <w:t>Decription</w:t>
            </w:r>
          </w:p>
        </w:tc>
      </w:tr>
      <w:tr w:rsidR="00811809" w:rsidRPr="008A1E85" w:rsidTr="0033780B">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11809" w:rsidRDefault="00811809" w:rsidP="0033780B">
            <w:pPr>
              <w:pStyle w:val="af9"/>
              <w:spacing w:before="240"/>
              <w:jc w:val="both"/>
              <w:rPr>
                <w:rFonts w:ascii="Times New Roman" w:eastAsia="宋体" w:hAnsi="Times New Roman"/>
                <w:sz w:val="21"/>
                <w:szCs w:val="24"/>
                <w:lang w:val="en-US" w:eastAsia="zh-CN"/>
              </w:rPr>
            </w:pPr>
            <w:r w:rsidRPr="00E25852">
              <w:rPr>
                <w:rFonts w:ascii="Times New Roman" w:eastAsia="宋体" w:hAnsi="Times New Roman"/>
                <w:sz w:val="21"/>
                <w:szCs w:val="24"/>
                <w:lang w:val="en-US" w:eastAsia="zh-CN"/>
              </w:rPr>
              <w:t>FDTimer</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11809" w:rsidRDefault="00811809" w:rsidP="0033780B">
            <w:pPr>
              <w:pStyle w:val="af9"/>
              <w:spacing w:before="240"/>
              <w:jc w:val="both"/>
              <w:rPr>
                <w:rFonts w:ascii="Times New Roman" w:eastAsia="宋体" w:hAnsi="Times New Roman"/>
                <w:sz w:val="21"/>
                <w:szCs w:val="24"/>
                <w:lang w:val="en-US" w:eastAsia="zh-CN"/>
              </w:rPr>
            </w:pPr>
            <w:r>
              <w:rPr>
                <w:rFonts w:ascii="Times New Roman" w:eastAsia="宋体" w:hAnsi="Times New Roman"/>
                <w:sz w:val="21"/>
                <w:szCs w:val="24"/>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11809" w:rsidRDefault="00811809" w:rsidP="0033780B">
            <w:pPr>
              <w:pStyle w:val="af9"/>
              <w:spacing w:before="240"/>
              <w:jc w:val="both"/>
              <w:rPr>
                <w:rFonts w:ascii="Times New Roman" w:eastAsia="宋体" w:hAnsi="Times New Roman"/>
                <w:sz w:val="21"/>
                <w:szCs w:val="24"/>
                <w:lang w:val="en-US" w:eastAsia="zh-CN"/>
              </w:rPr>
            </w:pPr>
            <w:r w:rsidRPr="00C358FA">
              <w:rPr>
                <w:rFonts w:ascii="Times New Roman" w:eastAsia="宋体" w:hAnsi="Times New Roman"/>
                <w:sz w:val="21"/>
                <w:szCs w:val="24"/>
                <w:lang w:val="en-US" w:eastAsia="zh-CN"/>
              </w:rPr>
              <w:t xml:space="preserve">0, 5, 10, 20, 30, 60, 90, 120 </w:t>
            </w:r>
            <w:r>
              <w:rPr>
                <w:rFonts w:ascii="Times New Roman" w:eastAsia="宋体" w:hAnsi="Times New Roman" w:hint="eastAsia"/>
                <w:sz w:val="21"/>
                <w:szCs w:val="24"/>
                <w:lang w:val="en-US" w:eastAsia="zh-CN"/>
              </w:rPr>
              <w:t>sec</w:t>
            </w:r>
          </w:p>
        </w:tc>
      </w:tr>
    </w:tbl>
    <w:p w:rsidR="003C24EB" w:rsidRPr="008A1E85" w:rsidRDefault="003C24EB" w:rsidP="003C24EB">
      <w:pPr>
        <w:rPr>
          <w:highlight w:val="green"/>
        </w:rPr>
      </w:pPr>
    </w:p>
    <w:p w:rsidR="003C24EB" w:rsidRPr="00365D3B" w:rsidRDefault="003C24EB" w:rsidP="00A11181">
      <w:pPr>
        <w:pStyle w:val="4"/>
        <w:numPr>
          <w:ilvl w:val="3"/>
          <w:numId w:val="72"/>
        </w:numPr>
      </w:pPr>
      <w:r w:rsidRPr="00365D3B">
        <w:t>Response</w:t>
      </w:r>
    </w:p>
    <w:p w:rsidR="006B2542" w:rsidRDefault="006B2542" w:rsidP="00566209">
      <w:r>
        <w:t>{</w:t>
      </w:r>
    </w:p>
    <w:p w:rsidR="006B2542" w:rsidRDefault="006B2542" w:rsidP="00563BA9">
      <w:pPr>
        <w:ind w:firstLine="420"/>
      </w:pPr>
      <w:r>
        <w:t xml:space="preserve">"jsonrpc": "2.0", </w:t>
      </w:r>
    </w:p>
    <w:p w:rsidR="006B2542" w:rsidRDefault="006B2542" w:rsidP="00563BA9">
      <w:pPr>
        <w:ind w:firstLine="420"/>
      </w:pPr>
      <w:r>
        <w:t>"result": {</w:t>
      </w:r>
    </w:p>
    <w:p w:rsidR="006B2542" w:rsidRDefault="006B2542" w:rsidP="00563BA9">
      <w:pPr>
        <w:ind w:firstLine="420"/>
      </w:pPr>
      <w:r>
        <w:t>"</w:t>
      </w:r>
      <w:r w:rsidRPr="00E25852">
        <w:t xml:space="preserve"> FDTimer</w:t>
      </w:r>
      <w:r>
        <w:t xml:space="preserve">": </w:t>
      </w:r>
      <w:r>
        <w:rPr>
          <w:rFonts w:hint="eastAsia"/>
        </w:rPr>
        <w:t>5</w:t>
      </w:r>
      <w:r>
        <w:t>,</w:t>
      </w:r>
    </w:p>
    <w:p w:rsidR="006B2542" w:rsidRDefault="006B2542" w:rsidP="00563BA9">
      <w:pPr>
        <w:ind w:firstLine="420"/>
      </w:pPr>
      <w:r>
        <w:t xml:space="preserve"> },</w:t>
      </w:r>
    </w:p>
    <w:p w:rsidR="006B2542" w:rsidRDefault="006B2542" w:rsidP="00781059">
      <w:pPr>
        <w:ind w:firstLine="420"/>
      </w:pPr>
      <w:r>
        <w:t>"id": "7.</w:t>
      </w:r>
      <w:r w:rsidR="00566209">
        <w:rPr>
          <w:rFonts w:hint="eastAsia"/>
        </w:rPr>
        <w:t>5</w:t>
      </w:r>
      <w:r>
        <w:t>"</w:t>
      </w:r>
    </w:p>
    <w:p w:rsidR="003C24EB" w:rsidRPr="00566209" w:rsidRDefault="006B2542" w:rsidP="00566209">
      <w:pPr>
        <w:rPr>
          <w:highlight w:val="green"/>
        </w:rPr>
      </w:pPr>
      <w:r>
        <w:t>}</w:t>
      </w:r>
    </w:p>
    <w:p w:rsidR="003C24EB" w:rsidRPr="008A1E85" w:rsidRDefault="003C24EB" w:rsidP="004879CC">
      <w:pPr>
        <w:pStyle w:val="3"/>
        <w:numPr>
          <w:ilvl w:val="2"/>
          <w:numId w:val="72"/>
        </w:numPr>
        <w:ind w:right="210"/>
        <w:rPr>
          <w:highlight w:val="green"/>
        </w:rPr>
      </w:pPr>
      <w:bookmarkStart w:id="600" w:name="_Toc470684674"/>
      <w:r w:rsidRPr="00365D3B">
        <w:t>S</w:t>
      </w:r>
      <w:r w:rsidR="00E25E91" w:rsidRPr="00E25852">
        <w:t>etFDTimer</w:t>
      </w:r>
      <w:bookmarkEnd w:id="600"/>
    </w:p>
    <w:p w:rsidR="003C24EB" w:rsidRPr="00365D3B" w:rsidRDefault="003C24EB" w:rsidP="00C14146">
      <w:pPr>
        <w:pStyle w:val="4"/>
        <w:numPr>
          <w:ilvl w:val="3"/>
          <w:numId w:val="73"/>
        </w:numPr>
      </w:pPr>
      <w:r w:rsidRPr="00365D3B">
        <w:t>Request</w:t>
      </w:r>
    </w:p>
    <w:p w:rsidR="00985CAC" w:rsidRDefault="00985CAC" w:rsidP="00985CAC">
      <w:r>
        <w:t>{</w:t>
      </w:r>
    </w:p>
    <w:p w:rsidR="00985CAC" w:rsidRDefault="00985CAC" w:rsidP="00985CAC">
      <w:pPr>
        <w:ind w:firstLine="420"/>
      </w:pPr>
      <w:r>
        <w:t xml:space="preserve">"jsonrpc": "2.0", </w:t>
      </w:r>
    </w:p>
    <w:p w:rsidR="00985CAC" w:rsidRDefault="00985CAC" w:rsidP="00985CAC">
      <w:pPr>
        <w:ind w:firstLine="420"/>
      </w:pPr>
      <w:r>
        <w:t>"method": "</w:t>
      </w:r>
      <w:r w:rsidRPr="00E25852">
        <w:t>SetFDTimer</w:t>
      </w:r>
      <w:r>
        <w:t>",</w:t>
      </w:r>
    </w:p>
    <w:p w:rsidR="00985CAC" w:rsidRPr="00985CAC" w:rsidRDefault="00985CAC" w:rsidP="00985CAC">
      <w:pPr>
        <w:ind w:firstLine="420"/>
        <w:rPr>
          <w:rFonts w:ascii="宋体" w:hAnsi="宋体" w:cs="宋体"/>
        </w:rPr>
      </w:pPr>
      <w:r>
        <w:t>"params":</w:t>
      </w:r>
      <w:r w:rsidRPr="00985CAC">
        <w:rPr>
          <w:rFonts w:ascii="宋体" w:hAnsi="宋体" w:cs="宋体"/>
        </w:rPr>
        <w:t>{</w:t>
      </w:r>
    </w:p>
    <w:p w:rsidR="00985CAC" w:rsidRDefault="00985CAC" w:rsidP="003E5EA3">
      <w:pPr>
        <w:ind w:left="840" w:firstLine="420"/>
      </w:pPr>
      <w:r>
        <w:t>"</w:t>
      </w:r>
      <w:r w:rsidRPr="00E25852">
        <w:t xml:space="preserve"> FDTimer</w:t>
      </w:r>
      <w:r w:rsidR="007E201F">
        <w:t xml:space="preserve">": </w:t>
      </w:r>
      <w:r w:rsidR="007E201F">
        <w:rPr>
          <w:rFonts w:hint="eastAsia"/>
        </w:rPr>
        <w:t>0</w:t>
      </w:r>
      <w:r>
        <w:t>,</w:t>
      </w:r>
    </w:p>
    <w:p w:rsidR="00985CAC" w:rsidRDefault="00985CAC" w:rsidP="00985CAC">
      <w:r w:rsidRPr="00985CAC">
        <w:rPr>
          <w:rFonts w:ascii="宋体" w:hAnsi="宋体"/>
        </w:rPr>
        <w:t xml:space="preserve">         </w:t>
      </w:r>
      <w:r w:rsidR="003E5EA3">
        <w:rPr>
          <w:rFonts w:ascii="宋体" w:hAnsi="宋体" w:hint="eastAsia"/>
        </w:rPr>
        <w:tab/>
      </w:r>
      <w:r w:rsidRPr="00985CAC">
        <w:rPr>
          <w:rFonts w:ascii="宋体" w:hAnsi="宋体"/>
        </w:rPr>
        <w:t>}</w:t>
      </w:r>
      <w:r>
        <w:t>,</w:t>
      </w:r>
    </w:p>
    <w:p w:rsidR="00985CAC" w:rsidRDefault="00985CAC" w:rsidP="00985CAC">
      <w:pPr>
        <w:ind w:firstLine="420"/>
      </w:pPr>
      <w:r>
        <w:t>"id": "7.</w:t>
      </w:r>
      <w:r w:rsidR="00F43F70">
        <w:rPr>
          <w:rFonts w:hint="eastAsia"/>
        </w:rPr>
        <w:t>6</w:t>
      </w:r>
      <w:r>
        <w:t>"</w:t>
      </w:r>
    </w:p>
    <w:p w:rsidR="003C24EB" w:rsidRPr="00985CAC" w:rsidRDefault="00985CAC" w:rsidP="00985CAC">
      <w:pPr>
        <w:rPr>
          <w:highlight w:val="green"/>
        </w:rPr>
      </w:pPr>
      <w:r>
        <w:t>}</w:t>
      </w:r>
    </w:p>
    <w:p w:rsidR="003C24EB" w:rsidRPr="00365D3B" w:rsidRDefault="003C24EB" w:rsidP="00843D51">
      <w:pPr>
        <w:pStyle w:val="4"/>
      </w:pPr>
      <w:r w:rsidRPr="00365D3B">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98"/>
        <w:gridCol w:w="1751"/>
        <w:gridCol w:w="5037"/>
      </w:tblGrid>
      <w:tr w:rsidR="00E57ED8" w:rsidRPr="008A1E85" w:rsidTr="0033780B">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7ED8" w:rsidRDefault="00E57ED8" w:rsidP="0033780B">
            <w:pPr>
              <w:pStyle w:val="af9"/>
              <w:spacing w:before="240"/>
              <w:jc w:val="both"/>
              <w:rPr>
                <w:b/>
                <w:sz w:val="22"/>
                <w:szCs w:val="20"/>
                <w:lang w:val="en-GB"/>
              </w:rPr>
            </w:pPr>
            <w:r>
              <w:rPr>
                <w:b/>
                <w:sz w:val="22"/>
                <w:szCs w:val="20"/>
                <w:lang w:val="en-GB"/>
              </w:rPr>
              <w:t>Field</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7ED8" w:rsidRDefault="00E57ED8" w:rsidP="0033780B">
            <w:pPr>
              <w:pStyle w:val="af9"/>
              <w:spacing w:before="240"/>
              <w:jc w:val="both"/>
              <w:rPr>
                <w:b/>
                <w:sz w:val="22"/>
                <w:szCs w:val="20"/>
                <w:lang w:val="en-GB"/>
              </w:rPr>
            </w:pPr>
            <w:r>
              <w:rPr>
                <w:b/>
                <w:sz w:val="22"/>
                <w:szCs w:val="20"/>
                <w:lang w:val="en-GB"/>
              </w:rPr>
              <w:t>Type</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7ED8" w:rsidRDefault="00E57ED8" w:rsidP="0033780B">
            <w:pPr>
              <w:pStyle w:val="af9"/>
              <w:spacing w:before="240"/>
              <w:jc w:val="both"/>
              <w:rPr>
                <w:b/>
                <w:sz w:val="22"/>
                <w:szCs w:val="20"/>
                <w:lang w:val="en-GB"/>
              </w:rPr>
            </w:pPr>
            <w:r>
              <w:rPr>
                <w:b/>
                <w:sz w:val="22"/>
                <w:szCs w:val="20"/>
                <w:lang w:val="en-GB"/>
              </w:rPr>
              <w:t>Decription</w:t>
            </w:r>
          </w:p>
        </w:tc>
      </w:tr>
      <w:tr w:rsidR="00E57ED8" w:rsidRPr="008A1E85" w:rsidTr="0033780B">
        <w:tc>
          <w:tcPr>
            <w:tcW w:w="24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7ED8" w:rsidRDefault="00E57ED8" w:rsidP="0033780B">
            <w:pPr>
              <w:pStyle w:val="af9"/>
              <w:spacing w:before="240"/>
              <w:jc w:val="both"/>
              <w:rPr>
                <w:rFonts w:ascii="Times New Roman" w:eastAsia="宋体" w:hAnsi="Times New Roman"/>
                <w:sz w:val="21"/>
                <w:szCs w:val="24"/>
                <w:lang w:val="en-US" w:eastAsia="zh-CN"/>
              </w:rPr>
            </w:pPr>
            <w:r w:rsidRPr="00E25852">
              <w:rPr>
                <w:rFonts w:ascii="Times New Roman" w:eastAsia="宋体" w:hAnsi="Times New Roman"/>
                <w:sz w:val="21"/>
                <w:szCs w:val="24"/>
                <w:lang w:val="en-US" w:eastAsia="zh-CN"/>
              </w:rPr>
              <w:t>FDTimer</w:t>
            </w:r>
          </w:p>
        </w:tc>
        <w:tc>
          <w:tcPr>
            <w:tcW w:w="17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7ED8" w:rsidRDefault="00E57ED8" w:rsidP="0033780B">
            <w:pPr>
              <w:pStyle w:val="af9"/>
              <w:spacing w:before="240"/>
              <w:jc w:val="both"/>
              <w:rPr>
                <w:rFonts w:ascii="Times New Roman" w:eastAsia="宋体" w:hAnsi="Times New Roman"/>
                <w:sz w:val="21"/>
                <w:szCs w:val="24"/>
                <w:lang w:val="en-US" w:eastAsia="zh-CN"/>
              </w:rPr>
            </w:pPr>
            <w:r>
              <w:rPr>
                <w:rFonts w:ascii="Times New Roman" w:eastAsia="宋体" w:hAnsi="Times New Roman"/>
                <w:sz w:val="21"/>
                <w:szCs w:val="24"/>
                <w:lang w:val="en-US" w:eastAsia="zh-CN"/>
              </w:rPr>
              <w:t>Integer</w:t>
            </w:r>
          </w:p>
        </w:tc>
        <w:tc>
          <w:tcPr>
            <w:tcW w:w="503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57ED8" w:rsidRDefault="00E57ED8" w:rsidP="0033780B">
            <w:pPr>
              <w:pStyle w:val="af9"/>
              <w:spacing w:before="240"/>
              <w:jc w:val="both"/>
              <w:rPr>
                <w:rFonts w:ascii="Times New Roman" w:eastAsia="宋体" w:hAnsi="Times New Roman"/>
                <w:sz w:val="21"/>
                <w:szCs w:val="24"/>
                <w:lang w:val="en-US" w:eastAsia="zh-CN"/>
              </w:rPr>
            </w:pPr>
            <w:r w:rsidRPr="00C358FA">
              <w:rPr>
                <w:rFonts w:ascii="Times New Roman" w:eastAsia="宋体" w:hAnsi="Times New Roman"/>
                <w:sz w:val="21"/>
                <w:szCs w:val="24"/>
                <w:lang w:val="en-US" w:eastAsia="zh-CN"/>
              </w:rPr>
              <w:t xml:space="preserve">0, 5, 10, 20, 30, 60, 90, 120 </w:t>
            </w:r>
            <w:r>
              <w:rPr>
                <w:rFonts w:ascii="Times New Roman" w:eastAsia="宋体" w:hAnsi="Times New Roman" w:hint="eastAsia"/>
                <w:sz w:val="21"/>
                <w:szCs w:val="24"/>
                <w:lang w:val="en-US" w:eastAsia="zh-CN"/>
              </w:rPr>
              <w:t>sec</w:t>
            </w:r>
          </w:p>
        </w:tc>
      </w:tr>
    </w:tbl>
    <w:p w:rsidR="003C24EB" w:rsidRPr="008A1E85" w:rsidRDefault="003C24EB" w:rsidP="003C24EB">
      <w:pPr>
        <w:rPr>
          <w:highlight w:val="green"/>
        </w:rPr>
      </w:pPr>
    </w:p>
    <w:p w:rsidR="003C24EB" w:rsidRPr="00365D3B" w:rsidRDefault="003C24EB" w:rsidP="00C14146">
      <w:pPr>
        <w:pStyle w:val="4"/>
        <w:numPr>
          <w:ilvl w:val="3"/>
          <w:numId w:val="73"/>
        </w:numPr>
      </w:pPr>
      <w:r w:rsidRPr="00365D3B">
        <w:t>Response</w:t>
      </w:r>
    </w:p>
    <w:p w:rsidR="003C24EB" w:rsidRPr="00365D3B" w:rsidRDefault="003C24EB" w:rsidP="003C24EB">
      <w:r w:rsidRPr="00365D3B">
        <w:t>{</w:t>
      </w:r>
    </w:p>
    <w:p w:rsidR="003C24EB" w:rsidRPr="00365D3B" w:rsidRDefault="003C24EB" w:rsidP="003C24EB">
      <w:pPr>
        <w:ind w:left="420"/>
      </w:pPr>
      <w:r w:rsidRPr="00365D3B">
        <w:t xml:space="preserve">"jsonrpc": "2.0", </w:t>
      </w:r>
    </w:p>
    <w:p w:rsidR="003C24EB" w:rsidRPr="00365D3B" w:rsidRDefault="003C24EB" w:rsidP="003C24EB">
      <w:pPr>
        <w:ind w:left="420"/>
      </w:pPr>
      <w:r w:rsidRPr="00365D3B">
        <w:t>"result": {},</w:t>
      </w:r>
    </w:p>
    <w:p w:rsidR="003C24EB" w:rsidRPr="00365D3B" w:rsidRDefault="008E1FF8" w:rsidP="003C24EB">
      <w:pPr>
        <w:ind w:left="420"/>
      </w:pPr>
      <w:r w:rsidRPr="00365D3B">
        <w:t>"id": "7.</w:t>
      </w:r>
      <w:r w:rsidRPr="00365D3B">
        <w:rPr>
          <w:rFonts w:hint="eastAsia"/>
        </w:rPr>
        <w:t>6</w:t>
      </w:r>
      <w:r w:rsidR="003C24EB" w:rsidRPr="00365D3B">
        <w:t>"</w:t>
      </w:r>
    </w:p>
    <w:p w:rsidR="00E23645" w:rsidRPr="00365D3B" w:rsidRDefault="003C24EB">
      <w:r w:rsidRPr="00365D3B">
        <w:lastRenderedPageBreak/>
        <w:t>}</w:t>
      </w:r>
    </w:p>
    <w:p w:rsidR="00E23645" w:rsidRDefault="00E23645"/>
    <w:p w:rsidR="00E23645" w:rsidRDefault="00276531" w:rsidP="00C14146">
      <w:pPr>
        <w:pStyle w:val="2"/>
        <w:numPr>
          <w:ilvl w:val="1"/>
          <w:numId w:val="73"/>
        </w:numPr>
      </w:pPr>
      <w:bookmarkStart w:id="601" w:name="_Toc422502838"/>
      <w:bookmarkStart w:id="602" w:name="_Toc3920624493"/>
      <w:bookmarkStart w:id="603" w:name="_Toc4017478713"/>
      <w:bookmarkStart w:id="604" w:name="__RefHeading__56754_1585609034"/>
      <w:bookmarkStart w:id="605" w:name="_Toc422502839"/>
      <w:bookmarkStart w:id="606" w:name="_Toc4007036062"/>
      <w:bookmarkStart w:id="607" w:name="_Toc422502840"/>
      <w:bookmarkStart w:id="608" w:name="_Toc400703607"/>
      <w:bookmarkStart w:id="609" w:name="_Toc470684675"/>
      <w:bookmarkEnd w:id="601"/>
      <w:bookmarkEnd w:id="602"/>
      <w:bookmarkEnd w:id="603"/>
      <w:bookmarkEnd w:id="604"/>
      <w:bookmarkEnd w:id="605"/>
      <w:bookmarkEnd w:id="606"/>
      <w:bookmarkEnd w:id="607"/>
      <w:bookmarkEnd w:id="608"/>
      <w:r>
        <w:t>USSD</w:t>
      </w:r>
      <w:bookmarkEnd w:id="609"/>
    </w:p>
    <w:p w:rsidR="00E23645" w:rsidRPr="005A6C5B" w:rsidRDefault="00276531" w:rsidP="00C14146">
      <w:pPr>
        <w:pStyle w:val="3"/>
        <w:numPr>
          <w:ilvl w:val="2"/>
          <w:numId w:val="73"/>
        </w:numPr>
        <w:ind w:left="964" w:right="210"/>
        <w:rPr>
          <w:highlight w:val="green"/>
        </w:rPr>
      </w:pPr>
      <w:bookmarkStart w:id="610" w:name="_Toc422502842"/>
      <w:bookmarkStart w:id="611" w:name="_Toc401747873"/>
      <w:bookmarkStart w:id="612" w:name="_Toc392062500"/>
      <w:bookmarkStart w:id="613" w:name="__RefHeading__56788_1585609034"/>
      <w:bookmarkStart w:id="614" w:name="_Toc470684676"/>
      <w:bookmarkEnd w:id="610"/>
      <w:bookmarkEnd w:id="611"/>
      <w:bookmarkEnd w:id="612"/>
      <w:bookmarkEnd w:id="613"/>
      <w:r w:rsidRPr="005A6C5B">
        <w:rPr>
          <w:highlight w:val="green"/>
        </w:rPr>
        <w:t>SendUSSD</w:t>
      </w:r>
      <w:bookmarkEnd w:id="614"/>
    </w:p>
    <w:p w:rsidR="00E23645" w:rsidRPr="005A6C5B" w:rsidRDefault="00276531" w:rsidP="00C14146">
      <w:pPr>
        <w:pStyle w:val="4"/>
        <w:numPr>
          <w:ilvl w:val="3"/>
          <w:numId w:val="73"/>
        </w:numPr>
        <w:rPr>
          <w:highlight w:val="green"/>
        </w:rPr>
      </w:pPr>
      <w:bookmarkStart w:id="615" w:name="__RefHeading__56790_1585609034"/>
      <w:bookmarkEnd w:id="615"/>
      <w:r w:rsidRPr="005A6C5B">
        <w:rPr>
          <w:highlight w:val="green"/>
        </w:rPr>
        <w:t>POST Request</w:t>
      </w:r>
    </w:p>
    <w:p w:rsidR="00E23645" w:rsidRPr="005A6C5B" w:rsidRDefault="00276531">
      <w:pPr>
        <w:ind w:firstLine="210"/>
        <w:rPr>
          <w:highlight w:val="green"/>
          <w:lang w:eastAsia="en-US"/>
        </w:rPr>
      </w:pPr>
      <w:r w:rsidRPr="005A6C5B">
        <w:rPr>
          <w:highlight w:val="green"/>
          <w:lang w:eastAsia="en-US"/>
        </w:rPr>
        <w:t>{</w:t>
      </w:r>
    </w:p>
    <w:p w:rsidR="00E23645" w:rsidRPr="005A6C5B" w:rsidRDefault="00276531">
      <w:pPr>
        <w:ind w:left="420" w:firstLine="315"/>
        <w:rPr>
          <w:highlight w:val="green"/>
          <w:lang w:eastAsia="en-US"/>
        </w:rPr>
      </w:pPr>
      <w:r w:rsidRPr="005A6C5B">
        <w:rPr>
          <w:highlight w:val="green"/>
          <w:lang w:eastAsia="en-US"/>
        </w:rPr>
        <w:t xml:space="preserve">"jsonrpc": "2.0", </w:t>
      </w:r>
    </w:p>
    <w:p w:rsidR="00E23645" w:rsidRPr="005A6C5B" w:rsidRDefault="00276531">
      <w:pPr>
        <w:ind w:left="420" w:firstLine="315"/>
        <w:rPr>
          <w:highlight w:val="green"/>
          <w:lang w:eastAsia="en-US"/>
        </w:rPr>
      </w:pPr>
      <w:r w:rsidRPr="005A6C5B">
        <w:rPr>
          <w:highlight w:val="green"/>
          <w:lang w:eastAsia="en-US"/>
        </w:rPr>
        <w:t>"method": "</w:t>
      </w:r>
      <w:r w:rsidRPr="005A6C5B">
        <w:rPr>
          <w:highlight w:val="green"/>
        </w:rPr>
        <w:t>SendUSSD</w:t>
      </w:r>
      <w:r w:rsidRPr="005A6C5B">
        <w:rPr>
          <w:highlight w:val="green"/>
          <w:lang w:eastAsia="en-US"/>
        </w:rPr>
        <w:t>",</w:t>
      </w:r>
    </w:p>
    <w:p w:rsidR="00E23645" w:rsidRPr="005A6C5B" w:rsidRDefault="00276531">
      <w:pPr>
        <w:ind w:left="420" w:firstLine="315"/>
        <w:rPr>
          <w:highlight w:val="green"/>
          <w:lang w:eastAsia="en-US"/>
        </w:rPr>
      </w:pPr>
      <w:r w:rsidRPr="005A6C5B">
        <w:rPr>
          <w:highlight w:val="green"/>
          <w:lang w:eastAsia="en-US"/>
        </w:rPr>
        <w:t>"params":</w:t>
      </w:r>
    </w:p>
    <w:p w:rsidR="00E23645" w:rsidRPr="005A6C5B" w:rsidRDefault="00276531">
      <w:pPr>
        <w:ind w:left="420" w:firstLine="315"/>
        <w:rPr>
          <w:highlight w:val="green"/>
          <w:lang w:eastAsia="en-US"/>
        </w:rPr>
      </w:pPr>
      <w:r w:rsidRPr="005A6C5B">
        <w:rPr>
          <w:highlight w:val="green"/>
          <w:lang w:eastAsia="en-US"/>
        </w:rPr>
        <w:t>{</w:t>
      </w:r>
    </w:p>
    <w:p w:rsidR="00E23645" w:rsidRPr="005A6C5B" w:rsidRDefault="00276531">
      <w:pPr>
        <w:ind w:left="420" w:firstLine="315"/>
        <w:rPr>
          <w:highlight w:val="green"/>
        </w:rPr>
      </w:pPr>
      <w:r w:rsidRPr="005A6C5B">
        <w:rPr>
          <w:highlight w:val="green"/>
        </w:rPr>
        <w:tab/>
      </w:r>
      <w:r w:rsidRPr="005A6C5B">
        <w:rPr>
          <w:highlight w:val="green"/>
        </w:rPr>
        <w:tab/>
      </w:r>
      <w:r w:rsidRPr="005A6C5B">
        <w:rPr>
          <w:highlight w:val="green"/>
        </w:rPr>
        <w:tab/>
        <w:t>"UssdContent": "*#189",</w:t>
      </w:r>
    </w:p>
    <w:p w:rsidR="00E23645" w:rsidRPr="005A6C5B" w:rsidRDefault="00276531">
      <w:pPr>
        <w:ind w:left="1260" w:firstLine="420"/>
        <w:rPr>
          <w:highlight w:val="green"/>
        </w:rPr>
      </w:pPr>
      <w:r w:rsidRPr="005A6C5B">
        <w:rPr>
          <w:highlight w:val="green"/>
        </w:rPr>
        <w:t>"UssdType": 1</w:t>
      </w:r>
    </w:p>
    <w:p w:rsidR="00E23645" w:rsidRPr="005A6C5B" w:rsidRDefault="00276531">
      <w:pPr>
        <w:ind w:left="420" w:firstLine="315"/>
        <w:rPr>
          <w:highlight w:val="green"/>
          <w:lang w:eastAsia="en-US"/>
        </w:rPr>
      </w:pPr>
      <w:r w:rsidRPr="005A6C5B">
        <w:rPr>
          <w:highlight w:val="green"/>
          <w:lang w:eastAsia="en-US"/>
        </w:rPr>
        <w:t>},</w:t>
      </w:r>
    </w:p>
    <w:p w:rsidR="00E23645" w:rsidRPr="005A6C5B" w:rsidRDefault="00276531">
      <w:pPr>
        <w:ind w:left="420" w:firstLine="315"/>
        <w:rPr>
          <w:highlight w:val="green"/>
          <w:lang w:eastAsia="en-US"/>
        </w:rPr>
      </w:pPr>
      <w:r w:rsidRPr="005A6C5B">
        <w:rPr>
          <w:highlight w:val="green"/>
          <w:lang w:eastAsia="en-US"/>
        </w:rPr>
        <w:t>"id": "</w:t>
      </w:r>
      <w:r w:rsidRPr="005A6C5B">
        <w:rPr>
          <w:highlight w:val="green"/>
        </w:rPr>
        <w:t>8</w:t>
      </w:r>
      <w:r w:rsidRPr="005A6C5B">
        <w:rPr>
          <w:highlight w:val="green"/>
          <w:lang w:eastAsia="en-US"/>
        </w:rPr>
        <w:t>.</w:t>
      </w:r>
      <w:r w:rsidRPr="005A6C5B">
        <w:rPr>
          <w:highlight w:val="green"/>
        </w:rPr>
        <w:t>1</w:t>
      </w:r>
      <w:r w:rsidRPr="005A6C5B">
        <w:rPr>
          <w:highlight w:val="green"/>
          <w:lang w:eastAsia="en-US"/>
        </w:rPr>
        <w:t>"</w:t>
      </w:r>
    </w:p>
    <w:p w:rsidR="00E23645" w:rsidRPr="005A6C5B" w:rsidRDefault="00276531">
      <w:pPr>
        <w:rPr>
          <w:highlight w:val="green"/>
          <w:lang w:eastAsia="en-US"/>
        </w:rPr>
      </w:pPr>
      <w:r w:rsidRPr="005A6C5B">
        <w:rPr>
          <w:highlight w:val="green"/>
          <w:lang w:eastAsia="en-US"/>
        </w:rPr>
        <w:t>}</w:t>
      </w:r>
    </w:p>
    <w:p w:rsidR="00E23645" w:rsidRPr="005A6C5B" w:rsidRDefault="00276531">
      <w:pPr>
        <w:pStyle w:val="4"/>
        <w:numPr>
          <w:ilvl w:val="3"/>
          <w:numId w:val="5"/>
        </w:numPr>
        <w:spacing w:line="372" w:lineRule="auto"/>
        <w:jc w:val="left"/>
        <w:rPr>
          <w:highlight w:val="green"/>
        </w:rPr>
      </w:pPr>
      <w:bookmarkStart w:id="616" w:name="__RefHeading__56792_1585609034"/>
      <w:bookmarkEnd w:id="616"/>
      <w:r w:rsidRPr="005A6C5B">
        <w:rPr>
          <w:highlight w:val="green"/>
        </w:rPr>
        <w:t>Definition for each filed</w:t>
      </w: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780"/>
        <w:gridCol w:w="1780"/>
        <w:gridCol w:w="5123"/>
      </w:tblGrid>
      <w:tr w:rsidR="00E23645" w:rsidRPr="005A6C5B">
        <w:trPr>
          <w:trHeight w:val="379"/>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pStyle w:val="af9"/>
              <w:spacing w:before="240"/>
              <w:jc w:val="both"/>
              <w:rPr>
                <w:b/>
                <w:sz w:val="22"/>
                <w:szCs w:val="20"/>
                <w:highlight w:val="green"/>
                <w:lang w:val="en-GB"/>
              </w:rPr>
            </w:pPr>
            <w:r w:rsidRPr="005A6C5B">
              <w:rPr>
                <w:b/>
                <w:sz w:val="22"/>
                <w:szCs w:val="20"/>
                <w:highlight w:val="green"/>
                <w:lang w:val="en-GB"/>
              </w:rPr>
              <w:t>Field</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pStyle w:val="af9"/>
              <w:spacing w:before="240"/>
              <w:jc w:val="both"/>
              <w:rPr>
                <w:b/>
                <w:sz w:val="22"/>
                <w:szCs w:val="20"/>
                <w:highlight w:val="green"/>
                <w:lang w:val="en-GB"/>
              </w:rPr>
            </w:pPr>
            <w:r w:rsidRPr="005A6C5B">
              <w:rPr>
                <w:b/>
                <w:sz w:val="22"/>
                <w:szCs w:val="20"/>
                <w:highlight w:val="green"/>
                <w:lang w:val="en-GB"/>
              </w:rPr>
              <w:t>Type</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pStyle w:val="af9"/>
              <w:spacing w:before="240"/>
              <w:jc w:val="both"/>
              <w:rPr>
                <w:b/>
                <w:sz w:val="22"/>
                <w:szCs w:val="20"/>
                <w:highlight w:val="green"/>
                <w:lang w:val="en-GB"/>
              </w:rPr>
            </w:pPr>
            <w:r w:rsidRPr="005A6C5B">
              <w:rPr>
                <w:b/>
                <w:sz w:val="22"/>
                <w:szCs w:val="20"/>
                <w:highlight w:val="green"/>
                <w:lang w:val="en-GB"/>
              </w:rPr>
              <w:t>Decription</w:t>
            </w:r>
          </w:p>
        </w:tc>
      </w:tr>
      <w:tr w:rsidR="00E23645" w:rsidRPr="005A6C5B">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UssdContent</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Send USSD content</w:t>
            </w:r>
          </w:p>
        </w:tc>
      </w:tr>
      <w:tr w:rsidR="00E23645" w:rsidRPr="005A6C5B">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UssdType</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Number</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0:none;</w:t>
            </w:r>
          </w:p>
          <w:p w:rsidR="00E23645" w:rsidRPr="005A6C5B" w:rsidRDefault="00276531">
            <w:pPr>
              <w:rPr>
                <w:highlight w:val="green"/>
              </w:rPr>
            </w:pPr>
            <w:r w:rsidRPr="005A6C5B">
              <w:rPr>
                <w:highlight w:val="green"/>
              </w:rPr>
              <w:t>1: done;</w:t>
            </w:r>
          </w:p>
          <w:p w:rsidR="00E23645" w:rsidRPr="005A6C5B" w:rsidRDefault="00276531">
            <w:pPr>
              <w:rPr>
                <w:highlight w:val="green"/>
              </w:rPr>
            </w:pPr>
            <w:r w:rsidRPr="005A6C5B">
              <w:rPr>
                <w:highlight w:val="green"/>
              </w:rPr>
              <w:t>2: more;</w:t>
            </w:r>
          </w:p>
          <w:p w:rsidR="00E23645" w:rsidRPr="005A6C5B" w:rsidRDefault="00276531">
            <w:pPr>
              <w:rPr>
                <w:highlight w:val="green"/>
              </w:rPr>
            </w:pPr>
            <w:r w:rsidRPr="005A6C5B">
              <w:rPr>
                <w:highlight w:val="green"/>
              </w:rPr>
              <w:t>3:abort</w:t>
            </w:r>
          </w:p>
          <w:p w:rsidR="00E23645" w:rsidRPr="005A6C5B" w:rsidRDefault="00276531">
            <w:pPr>
              <w:rPr>
                <w:highlight w:val="green"/>
              </w:rPr>
            </w:pPr>
            <w:r w:rsidRPr="005A6C5B">
              <w:rPr>
                <w:highlight w:val="green"/>
              </w:rPr>
              <w:t>4:other;</w:t>
            </w:r>
          </w:p>
          <w:p w:rsidR="00E23645" w:rsidRPr="005A6C5B" w:rsidRDefault="00276531">
            <w:pPr>
              <w:rPr>
                <w:highlight w:val="green"/>
              </w:rPr>
            </w:pPr>
            <w:r w:rsidRPr="005A6C5B">
              <w:rPr>
                <w:highlight w:val="green"/>
              </w:rPr>
              <w:t>5:NoSUP;</w:t>
            </w:r>
          </w:p>
          <w:p w:rsidR="00E23645" w:rsidRPr="005A6C5B" w:rsidRDefault="00276531">
            <w:pPr>
              <w:rPr>
                <w:highlight w:val="green"/>
              </w:rPr>
            </w:pPr>
            <w:r w:rsidRPr="005A6C5B">
              <w:rPr>
                <w:highlight w:val="green"/>
              </w:rPr>
              <w:t>6:timeout</w:t>
            </w:r>
          </w:p>
          <w:p w:rsidR="00E23645" w:rsidRPr="005A6C5B" w:rsidRDefault="00276531">
            <w:pPr>
              <w:rPr>
                <w:highlight w:val="green"/>
              </w:rPr>
            </w:pPr>
            <w:r w:rsidRPr="005A6C5B">
              <w:rPr>
                <w:highlight w:val="green"/>
              </w:rPr>
              <w:t>7:max;</w:t>
            </w:r>
          </w:p>
        </w:tc>
      </w:tr>
    </w:tbl>
    <w:p w:rsidR="00E23645" w:rsidRPr="005A6C5B" w:rsidRDefault="00E23645">
      <w:pPr>
        <w:rPr>
          <w:highlight w:val="green"/>
        </w:rPr>
      </w:pPr>
    </w:p>
    <w:p w:rsidR="00E23645" w:rsidRPr="005A6C5B" w:rsidRDefault="00276531" w:rsidP="00C14146">
      <w:pPr>
        <w:pStyle w:val="4"/>
        <w:numPr>
          <w:ilvl w:val="3"/>
          <w:numId w:val="73"/>
        </w:numPr>
        <w:rPr>
          <w:highlight w:val="green"/>
        </w:rPr>
      </w:pPr>
      <w:bookmarkStart w:id="617" w:name="__RefHeading__56794_1585609034"/>
      <w:bookmarkEnd w:id="617"/>
      <w:r w:rsidRPr="005A6C5B">
        <w:rPr>
          <w:highlight w:val="green"/>
        </w:rPr>
        <w:t xml:space="preserve">Response </w:t>
      </w:r>
    </w:p>
    <w:p w:rsidR="00E23645" w:rsidRPr="005A6C5B" w:rsidRDefault="00276531">
      <w:pPr>
        <w:rPr>
          <w:highlight w:val="green"/>
        </w:rPr>
      </w:pPr>
      <w:r w:rsidRPr="005A6C5B">
        <w:rPr>
          <w:highlight w:val="green"/>
        </w:rPr>
        <w:t>{</w:t>
      </w:r>
    </w:p>
    <w:p w:rsidR="00E23645" w:rsidRPr="005A6C5B" w:rsidRDefault="00276531">
      <w:pPr>
        <w:ind w:left="420" w:firstLine="105"/>
        <w:rPr>
          <w:highlight w:val="green"/>
        </w:rPr>
      </w:pPr>
      <w:r w:rsidRPr="005A6C5B">
        <w:rPr>
          <w:highlight w:val="green"/>
        </w:rPr>
        <w:t xml:space="preserve">"jsonrpc": "2.0", </w:t>
      </w:r>
    </w:p>
    <w:p w:rsidR="00E23645" w:rsidRPr="005A6C5B" w:rsidRDefault="00276531">
      <w:pPr>
        <w:ind w:left="420" w:firstLine="105"/>
        <w:rPr>
          <w:highlight w:val="green"/>
        </w:rPr>
      </w:pPr>
      <w:r w:rsidRPr="005A6C5B">
        <w:rPr>
          <w:highlight w:val="green"/>
        </w:rPr>
        <w:t>"result": {}</w:t>
      </w:r>
    </w:p>
    <w:p w:rsidR="00E23645" w:rsidRPr="005A6C5B" w:rsidRDefault="00276531">
      <w:pPr>
        <w:ind w:left="420" w:firstLine="105"/>
        <w:rPr>
          <w:highlight w:val="green"/>
        </w:rPr>
      </w:pPr>
      <w:r w:rsidRPr="005A6C5B">
        <w:rPr>
          <w:highlight w:val="green"/>
        </w:rPr>
        <w:t>"id": "8.1"</w:t>
      </w:r>
    </w:p>
    <w:p w:rsidR="00E23645" w:rsidRPr="005A6C5B" w:rsidRDefault="00276531">
      <w:pPr>
        <w:rPr>
          <w:highlight w:val="green"/>
        </w:rPr>
      </w:pPr>
      <w:r w:rsidRPr="005A6C5B">
        <w:rPr>
          <w:highlight w:val="green"/>
        </w:rPr>
        <w:t>}</w:t>
      </w:r>
    </w:p>
    <w:p w:rsidR="00E23645" w:rsidRPr="005A6C5B" w:rsidRDefault="00E23645">
      <w:pPr>
        <w:rPr>
          <w:highlight w:val="green"/>
        </w:rPr>
      </w:pPr>
    </w:p>
    <w:p w:rsidR="00E23645" w:rsidRPr="005A6C5B" w:rsidRDefault="00276531" w:rsidP="00C14146">
      <w:pPr>
        <w:pStyle w:val="4"/>
        <w:numPr>
          <w:ilvl w:val="3"/>
          <w:numId w:val="73"/>
        </w:numPr>
        <w:rPr>
          <w:highlight w:val="green"/>
        </w:rPr>
      </w:pPr>
      <w:bookmarkStart w:id="618" w:name="__RefHeading__56796_1585609034"/>
      <w:bookmarkEnd w:id="618"/>
      <w:r w:rsidRPr="005A6C5B">
        <w:rPr>
          <w:highlight w:val="green"/>
        </w:rPr>
        <w:t>Response with error</w:t>
      </w:r>
    </w:p>
    <w:p w:rsidR="00E23645" w:rsidRPr="005A6C5B" w:rsidRDefault="00276531">
      <w:pPr>
        <w:rPr>
          <w:highlight w:val="green"/>
        </w:rPr>
      </w:pPr>
      <w:r w:rsidRPr="005A6C5B">
        <w:rPr>
          <w:highlight w:val="green"/>
        </w:rPr>
        <w:t>{</w:t>
      </w:r>
    </w:p>
    <w:p w:rsidR="00E23645" w:rsidRPr="005A6C5B" w:rsidRDefault="00276531">
      <w:pPr>
        <w:rPr>
          <w:highlight w:val="green"/>
        </w:rPr>
      </w:pPr>
      <w:r w:rsidRPr="005A6C5B">
        <w:rPr>
          <w:highlight w:val="green"/>
        </w:rPr>
        <w:t xml:space="preserve">   "jsonrpc": "2.0",</w:t>
      </w:r>
    </w:p>
    <w:p w:rsidR="00E23645" w:rsidRPr="005A6C5B" w:rsidRDefault="00276531">
      <w:pPr>
        <w:rPr>
          <w:highlight w:val="green"/>
        </w:rPr>
      </w:pPr>
      <w:r w:rsidRPr="005A6C5B">
        <w:rPr>
          <w:highlight w:val="green"/>
        </w:rPr>
        <w:t xml:space="preserve">   "error": {</w:t>
      </w:r>
    </w:p>
    <w:p w:rsidR="00E23645" w:rsidRPr="005A6C5B" w:rsidRDefault="00276531">
      <w:pPr>
        <w:rPr>
          <w:highlight w:val="green"/>
        </w:rPr>
      </w:pPr>
      <w:r w:rsidRPr="005A6C5B">
        <w:rPr>
          <w:highlight w:val="green"/>
        </w:rPr>
        <w:lastRenderedPageBreak/>
        <w:t xml:space="preserve">           "code": "080101",</w:t>
      </w:r>
    </w:p>
    <w:p w:rsidR="00E23645" w:rsidRPr="005A6C5B" w:rsidRDefault="00276531">
      <w:pPr>
        <w:rPr>
          <w:highlight w:val="green"/>
        </w:rPr>
      </w:pPr>
      <w:r w:rsidRPr="005A6C5B">
        <w:rPr>
          <w:highlight w:val="green"/>
        </w:rPr>
        <w:t xml:space="preserve">           "message": "Send USSD failed."</w:t>
      </w:r>
    </w:p>
    <w:p w:rsidR="00E23645" w:rsidRPr="005A6C5B" w:rsidRDefault="00276531">
      <w:pPr>
        <w:rPr>
          <w:highlight w:val="green"/>
        </w:rPr>
      </w:pPr>
      <w:r w:rsidRPr="005A6C5B">
        <w:rPr>
          <w:highlight w:val="green"/>
        </w:rPr>
        <w:t xml:space="preserve">         },</w:t>
      </w:r>
    </w:p>
    <w:p w:rsidR="00E23645" w:rsidRPr="005A6C5B" w:rsidRDefault="00276531">
      <w:pPr>
        <w:rPr>
          <w:highlight w:val="green"/>
        </w:rPr>
      </w:pPr>
      <w:r w:rsidRPr="005A6C5B">
        <w:rPr>
          <w:highlight w:val="green"/>
        </w:rPr>
        <w:t xml:space="preserve">   "id":"8.1"</w:t>
      </w:r>
    </w:p>
    <w:p w:rsidR="00E23645" w:rsidRPr="005A6C5B" w:rsidRDefault="00276531">
      <w:pPr>
        <w:rPr>
          <w:highlight w:val="green"/>
        </w:rPr>
      </w:pPr>
      <w:r w:rsidRPr="005A6C5B">
        <w:rPr>
          <w:highlight w:val="green"/>
        </w:rPr>
        <w:t>}</w:t>
      </w:r>
    </w:p>
    <w:p w:rsidR="00E23645" w:rsidRPr="005A6C5B" w:rsidRDefault="00E23645">
      <w:pPr>
        <w:rPr>
          <w:highlight w:val="green"/>
        </w:rPr>
      </w:pP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2602"/>
        <w:gridCol w:w="4491"/>
      </w:tblGrid>
      <w:tr w:rsidR="00E23645" w:rsidRPr="005A6C5B">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pStyle w:val="TextBody"/>
              <w:rPr>
                <w:highlight w:val="green"/>
                <w:lang w:val="en-US" w:eastAsia="zh-CN"/>
              </w:rPr>
            </w:pPr>
            <w:r w:rsidRPr="005A6C5B">
              <w:rPr>
                <w:highlight w:val="green"/>
                <w:lang w:val="en-US" w:eastAsia="zh-CN"/>
              </w:rPr>
              <w:t>Error Code</w:t>
            </w:r>
          </w:p>
        </w:tc>
        <w:tc>
          <w:tcPr>
            <w:tcW w:w="26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pStyle w:val="TextBody"/>
              <w:rPr>
                <w:highlight w:val="green"/>
                <w:lang w:val="en-US" w:eastAsia="zh-CN"/>
              </w:rPr>
            </w:pPr>
            <w:r w:rsidRPr="005A6C5B">
              <w:rPr>
                <w:highlight w:val="green"/>
                <w:lang w:val="en-US" w:eastAsia="zh-CN"/>
              </w:rPr>
              <w:t>Error Message</w:t>
            </w:r>
          </w:p>
        </w:tc>
        <w:tc>
          <w:tcPr>
            <w:tcW w:w="449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pStyle w:val="TextBody"/>
              <w:rPr>
                <w:highlight w:val="green"/>
                <w:lang w:val="en-US" w:eastAsia="zh-CN"/>
              </w:rPr>
            </w:pPr>
            <w:r w:rsidRPr="005A6C5B">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080101</w:t>
            </w:r>
          </w:p>
        </w:tc>
        <w:tc>
          <w:tcPr>
            <w:tcW w:w="26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A6C5B" w:rsidRDefault="00276531">
            <w:pPr>
              <w:rPr>
                <w:highlight w:val="green"/>
              </w:rPr>
            </w:pPr>
            <w:r w:rsidRPr="005A6C5B">
              <w:rPr>
                <w:highlight w:val="green"/>
              </w:rPr>
              <w:t>Send USSD failed.</w:t>
            </w:r>
          </w:p>
        </w:tc>
        <w:tc>
          <w:tcPr>
            <w:tcW w:w="449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5A6C5B">
              <w:rPr>
                <w:highlight w:val="green"/>
              </w:rPr>
              <w:t>Send USSD commandfailed.</w:t>
            </w:r>
          </w:p>
        </w:tc>
      </w:tr>
    </w:tbl>
    <w:p w:rsidR="00E23645" w:rsidRDefault="00E23645"/>
    <w:p w:rsidR="00E23645" w:rsidRPr="00802DC6" w:rsidRDefault="00276531" w:rsidP="00C14146">
      <w:pPr>
        <w:pStyle w:val="3"/>
        <w:numPr>
          <w:ilvl w:val="2"/>
          <w:numId w:val="73"/>
        </w:numPr>
        <w:ind w:left="964" w:right="210"/>
        <w:rPr>
          <w:highlight w:val="green"/>
        </w:rPr>
      </w:pPr>
      <w:bookmarkStart w:id="619" w:name="_Toc422502843"/>
      <w:bookmarkStart w:id="620" w:name="_Toc401747874"/>
      <w:bookmarkStart w:id="621" w:name="__RefHeading__56798_1585609034"/>
      <w:bookmarkStart w:id="622" w:name="_Toc470684677"/>
      <w:bookmarkEnd w:id="619"/>
      <w:bookmarkEnd w:id="620"/>
      <w:bookmarkEnd w:id="621"/>
      <w:r w:rsidRPr="00802DC6">
        <w:rPr>
          <w:highlight w:val="green"/>
        </w:rPr>
        <w:t>GetUSSDSendResult</w:t>
      </w:r>
      <w:bookmarkEnd w:id="622"/>
    </w:p>
    <w:p w:rsidR="00E23645" w:rsidRPr="00802DC6" w:rsidRDefault="00276531" w:rsidP="00C14146">
      <w:pPr>
        <w:pStyle w:val="4"/>
        <w:numPr>
          <w:ilvl w:val="3"/>
          <w:numId w:val="73"/>
        </w:numPr>
        <w:rPr>
          <w:highlight w:val="green"/>
        </w:rPr>
      </w:pPr>
      <w:bookmarkStart w:id="623" w:name="__RefHeading__56800_1585609034"/>
      <w:bookmarkEnd w:id="623"/>
      <w:r w:rsidRPr="00802DC6">
        <w:rPr>
          <w:highlight w:val="green"/>
        </w:rPr>
        <w:t>Request</w:t>
      </w:r>
    </w:p>
    <w:p w:rsidR="00E23645" w:rsidRPr="00802DC6" w:rsidRDefault="00276531">
      <w:pPr>
        <w:ind w:firstLine="210"/>
        <w:rPr>
          <w:highlight w:val="green"/>
          <w:lang w:eastAsia="en-US"/>
        </w:rPr>
      </w:pPr>
      <w:r w:rsidRPr="00802DC6">
        <w:rPr>
          <w:highlight w:val="green"/>
          <w:lang w:eastAsia="en-US"/>
        </w:rPr>
        <w:t>{</w:t>
      </w:r>
    </w:p>
    <w:p w:rsidR="00E23645" w:rsidRPr="00802DC6" w:rsidRDefault="00276531">
      <w:pPr>
        <w:ind w:left="420" w:firstLine="315"/>
        <w:rPr>
          <w:highlight w:val="green"/>
          <w:lang w:eastAsia="en-US"/>
        </w:rPr>
      </w:pPr>
      <w:r w:rsidRPr="00802DC6">
        <w:rPr>
          <w:highlight w:val="green"/>
          <w:lang w:eastAsia="en-US"/>
        </w:rPr>
        <w:t xml:space="preserve">"jsonrpc": "2.0", </w:t>
      </w:r>
    </w:p>
    <w:p w:rsidR="00E23645" w:rsidRPr="00802DC6" w:rsidRDefault="00276531">
      <w:pPr>
        <w:ind w:left="420" w:firstLine="315"/>
        <w:rPr>
          <w:highlight w:val="green"/>
          <w:lang w:eastAsia="en-US"/>
        </w:rPr>
      </w:pPr>
      <w:r w:rsidRPr="00802DC6">
        <w:rPr>
          <w:highlight w:val="green"/>
          <w:lang w:eastAsia="en-US"/>
        </w:rPr>
        <w:t>"method": "</w:t>
      </w:r>
      <w:r w:rsidRPr="00802DC6">
        <w:rPr>
          <w:highlight w:val="green"/>
        </w:rPr>
        <w:t>GetUSSDSendResult</w:t>
      </w:r>
      <w:r w:rsidRPr="00802DC6">
        <w:rPr>
          <w:highlight w:val="green"/>
          <w:lang w:eastAsia="en-US"/>
        </w:rPr>
        <w:t>",</w:t>
      </w:r>
    </w:p>
    <w:p w:rsidR="00E23645" w:rsidRPr="00802DC6" w:rsidRDefault="00276531">
      <w:pPr>
        <w:ind w:left="420" w:firstLine="315"/>
        <w:rPr>
          <w:highlight w:val="green"/>
          <w:lang w:eastAsia="en-US"/>
        </w:rPr>
      </w:pPr>
      <w:r w:rsidRPr="00802DC6">
        <w:rPr>
          <w:highlight w:val="green"/>
          <w:lang w:eastAsia="en-US"/>
        </w:rPr>
        <w:t>"params":{},</w:t>
      </w:r>
    </w:p>
    <w:p w:rsidR="00E23645" w:rsidRPr="00802DC6" w:rsidRDefault="00276531">
      <w:pPr>
        <w:ind w:left="420" w:firstLine="315"/>
        <w:rPr>
          <w:highlight w:val="green"/>
          <w:lang w:eastAsia="en-US"/>
        </w:rPr>
      </w:pPr>
      <w:r w:rsidRPr="00802DC6">
        <w:rPr>
          <w:highlight w:val="green"/>
          <w:lang w:eastAsia="en-US"/>
        </w:rPr>
        <w:t>"id": "</w:t>
      </w:r>
      <w:r w:rsidRPr="00802DC6">
        <w:rPr>
          <w:highlight w:val="green"/>
        </w:rPr>
        <w:t>8</w:t>
      </w:r>
      <w:r w:rsidRPr="00802DC6">
        <w:rPr>
          <w:highlight w:val="green"/>
          <w:lang w:eastAsia="en-US"/>
        </w:rPr>
        <w:t>.</w:t>
      </w:r>
      <w:r w:rsidRPr="00802DC6">
        <w:rPr>
          <w:highlight w:val="green"/>
        </w:rPr>
        <w:t>2</w:t>
      </w:r>
      <w:r w:rsidRPr="00802DC6">
        <w:rPr>
          <w:highlight w:val="green"/>
          <w:lang w:eastAsia="en-US"/>
        </w:rPr>
        <w:t>"</w:t>
      </w:r>
    </w:p>
    <w:p w:rsidR="00E23645" w:rsidRPr="00802DC6" w:rsidRDefault="00276531">
      <w:pPr>
        <w:ind w:firstLine="210"/>
        <w:rPr>
          <w:highlight w:val="green"/>
          <w:lang w:eastAsia="en-US"/>
        </w:rPr>
      </w:pPr>
      <w:r w:rsidRPr="00802DC6">
        <w:rPr>
          <w:highlight w:val="green"/>
          <w:lang w:eastAsia="en-US"/>
        </w:rPr>
        <w:t>}</w:t>
      </w:r>
    </w:p>
    <w:p w:rsidR="00E23645" w:rsidRPr="00802DC6" w:rsidRDefault="00276531" w:rsidP="00C14146">
      <w:pPr>
        <w:pStyle w:val="4"/>
        <w:numPr>
          <w:ilvl w:val="3"/>
          <w:numId w:val="73"/>
        </w:numPr>
        <w:rPr>
          <w:highlight w:val="green"/>
        </w:rPr>
      </w:pPr>
      <w:bookmarkStart w:id="624" w:name="__RefHeading__56802_1585609034"/>
      <w:bookmarkEnd w:id="624"/>
      <w:r w:rsidRPr="00802DC6">
        <w:rPr>
          <w:highlight w:val="green"/>
        </w:rPr>
        <w:t xml:space="preserve">Response </w:t>
      </w:r>
    </w:p>
    <w:p w:rsidR="00E23645" w:rsidRPr="00802DC6" w:rsidRDefault="00276531">
      <w:pPr>
        <w:rPr>
          <w:highlight w:val="green"/>
        </w:rPr>
      </w:pPr>
      <w:r w:rsidRPr="00802DC6">
        <w:rPr>
          <w:highlight w:val="green"/>
        </w:rPr>
        <w:t>{</w:t>
      </w:r>
    </w:p>
    <w:p w:rsidR="00E23645" w:rsidRPr="00802DC6" w:rsidRDefault="00276531">
      <w:pPr>
        <w:ind w:left="420" w:firstLine="105"/>
        <w:rPr>
          <w:highlight w:val="green"/>
        </w:rPr>
      </w:pPr>
      <w:r w:rsidRPr="00802DC6">
        <w:rPr>
          <w:highlight w:val="green"/>
        </w:rPr>
        <w:t xml:space="preserve">"jsonrpc": "2.0", </w:t>
      </w:r>
    </w:p>
    <w:p w:rsidR="00E23645" w:rsidRPr="00802DC6" w:rsidRDefault="00276531">
      <w:pPr>
        <w:ind w:left="420" w:firstLine="105"/>
        <w:rPr>
          <w:highlight w:val="green"/>
        </w:rPr>
      </w:pPr>
      <w:r w:rsidRPr="00802DC6">
        <w:rPr>
          <w:highlight w:val="green"/>
        </w:rPr>
        <w:t xml:space="preserve">"result": </w:t>
      </w:r>
    </w:p>
    <w:p w:rsidR="005A6C5B" w:rsidRPr="00802DC6" w:rsidRDefault="00276531" w:rsidP="005A6C5B">
      <w:pPr>
        <w:ind w:left="420" w:firstLine="105"/>
        <w:rPr>
          <w:highlight w:val="green"/>
        </w:rPr>
      </w:pPr>
      <w:r w:rsidRPr="00802DC6">
        <w:rPr>
          <w:highlight w:val="green"/>
        </w:rPr>
        <w:t>{</w:t>
      </w:r>
    </w:p>
    <w:p w:rsidR="005A6C5B" w:rsidRPr="00802DC6" w:rsidRDefault="005A6C5B" w:rsidP="005A6C5B">
      <w:pPr>
        <w:ind w:firstLineChars="500" w:firstLine="1050"/>
        <w:rPr>
          <w:highlight w:val="green"/>
        </w:rPr>
      </w:pPr>
      <w:r w:rsidRPr="00802DC6">
        <w:rPr>
          <w:highlight w:val="green"/>
        </w:rPr>
        <w:t>"SendState": 1,</w:t>
      </w:r>
    </w:p>
    <w:p w:rsidR="005A6C5B" w:rsidRPr="00802DC6" w:rsidRDefault="005A6C5B" w:rsidP="005A6C5B">
      <w:pPr>
        <w:ind w:firstLineChars="500" w:firstLine="1050"/>
        <w:rPr>
          <w:highlight w:val="green"/>
        </w:rPr>
      </w:pPr>
      <w:r w:rsidRPr="00802DC6">
        <w:rPr>
          <w:highlight w:val="green"/>
        </w:rPr>
        <w:t>"UssdContent": ""</w:t>
      </w:r>
      <w:r w:rsidRPr="00802DC6">
        <w:rPr>
          <w:rFonts w:hint="eastAsia"/>
          <w:highlight w:val="green"/>
        </w:rPr>
        <w:t>,</w:t>
      </w:r>
    </w:p>
    <w:p w:rsidR="005A6C5B" w:rsidRPr="00802DC6" w:rsidRDefault="005A6C5B" w:rsidP="005A6C5B">
      <w:pPr>
        <w:ind w:firstLineChars="500" w:firstLine="1050"/>
        <w:rPr>
          <w:highlight w:val="green"/>
        </w:rPr>
      </w:pPr>
      <w:r w:rsidRPr="00802DC6">
        <w:rPr>
          <w:highlight w:val="green"/>
        </w:rPr>
        <w:t>"UssdContentLen": 1</w:t>
      </w:r>
      <w:r w:rsidRPr="00802DC6">
        <w:rPr>
          <w:rFonts w:hint="eastAsia"/>
          <w:highlight w:val="green"/>
        </w:rPr>
        <w:t>,</w:t>
      </w:r>
    </w:p>
    <w:p w:rsidR="00E23645" w:rsidRPr="00802DC6" w:rsidRDefault="005A6C5B" w:rsidP="005A6C5B">
      <w:pPr>
        <w:ind w:firstLineChars="500" w:firstLine="1050"/>
        <w:rPr>
          <w:highlight w:val="green"/>
        </w:rPr>
      </w:pPr>
      <w:r w:rsidRPr="00802DC6">
        <w:rPr>
          <w:highlight w:val="green"/>
        </w:rPr>
        <w:t>"UssdType": 1</w:t>
      </w:r>
    </w:p>
    <w:p w:rsidR="00E23645" w:rsidRPr="00802DC6" w:rsidRDefault="00276531">
      <w:pPr>
        <w:ind w:left="420" w:firstLine="105"/>
        <w:rPr>
          <w:highlight w:val="green"/>
        </w:rPr>
      </w:pPr>
      <w:r w:rsidRPr="00802DC6">
        <w:rPr>
          <w:highlight w:val="green"/>
        </w:rPr>
        <w:t>}</w:t>
      </w:r>
    </w:p>
    <w:p w:rsidR="00E23645" w:rsidRPr="00802DC6" w:rsidRDefault="00276531">
      <w:pPr>
        <w:ind w:left="420" w:firstLine="105"/>
        <w:rPr>
          <w:highlight w:val="green"/>
        </w:rPr>
      </w:pPr>
      <w:r w:rsidRPr="00802DC6">
        <w:rPr>
          <w:highlight w:val="green"/>
        </w:rPr>
        <w:t>"id": "8.2"</w:t>
      </w:r>
    </w:p>
    <w:p w:rsidR="00E23645" w:rsidRPr="00802DC6" w:rsidRDefault="00276531">
      <w:pPr>
        <w:rPr>
          <w:highlight w:val="green"/>
        </w:rPr>
      </w:pPr>
      <w:r w:rsidRPr="00802DC6">
        <w:rPr>
          <w:highlight w:val="green"/>
        </w:rPr>
        <w:t>}</w:t>
      </w:r>
    </w:p>
    <w:p w:rsidR="00E23645" w:rsidRPr="00802DC6" w:rsidRDefault="00276531">
      <w:pPr>
        <w:pStyle w:val="4"/>
        <w:numPr>
          <w:ilvl w:val="3"/>
          <w:numId w:val="5"/>
        </w:numPr>
        <w:spacing w:line="372" w:lineRule="auto"/>
        <w:jc w:val="left"/>
        <w:rPr>
          <w:highlight w:val="green"/>
        </w:rPr>
      </w:pPr>
      <w:bookmarkStart w:id="625" w:name="__RefHeading__56804_1585609034"/>
      <w:bookmarkEnd w:id="625"/>
      <w:r w:rsidRPr="00802DC6">
        <w:rPr>
          <w:highlight w:val="green"/>
        </w:rPr>
        <w:t>Definition for each filed</w:t>
      </w: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264"/>
        <w:gridCol w:w="2125"/>
        <w:gridCol w:w="4435"/>
      </w:tblGrid>
      <w:tr w:rsidR="00E23645" w:rsidRPr="00802DC6">
        <w:trPr>
          <w:trHeight w:val="379"/>
        </w:trPr>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pStyle w:val="af9"/>
              <w:spacing w:before="240"/>
              <w:jc w:val="both"/>
              <w:rPr>
                <w:b/>
                <w:sz w:val="22"/>
                <w:szCs w:val="20"/>
                <w:highlight w:val="green"/>
                <w:lang w:val="en-GB"/>
              </w:rPr>
            </w:pPr>
            <w:r w:rsidRPr="00802DC6">
              <w:rPr>
                <w:b/>
                <w:sz w:val="22"/>
                <w:szCs w:val="20"/>
                <w:highlight w:val="green"/>
                <w:lang w:val="en-GB"/>
              </w:rPr>
              <w:t>Field</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pStyle w:val="af9"/>
              <w:spacing w:before="240"/>
              <w:jc w:val="both"/>
              <w:rPr>
                <w:b/>
                <w:sz w:val="22"/>
                <w:szCs w:val="20"/>
                <w:highlight w:val="green"/>
                <w:lang w:val="en-GB"/>
              </w:rPr>
            </w:pPr>
            <w:r w:rsidRPr="00802DC6">
              <w:rPr>
                <w:b/>
                <w:sz w:val="22"/>
                <w:szCs w:val="20"/>
                <w:highlight w:val="green"/>
                <w:lang w:val="en-GB"/>
              </w:rPr>
              <w:t>Type</w:t>
            </w:r>
          </w:p>
        </w:tc>
        <w:tc>
          <w:tcPr>
            <w:tcW w:w="4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pStyle w:val="af9"/>
              <w:spacing w:before="240"/>
              <w:jc w:val="both"/>
              <w:rPr>
                <w:b/>
                <w:sz w:val="22"/>
                <w:szCs w:val="20"/>
                <w:highlight w:val="green"/>
                <w:lang w:val="en-GB"/>
              </w:rPr>
            </w:pPr>
            <w:r w:rsidRPr="00802DC6">
              <w:rPr>
                <w:b/>
                <w:sz w:val="22"/>
                <w:szCs w:val="20"/>
                <w:highlight w:val="green"/>
                <w:lang w:val="en-GB"/>
              </w:rPr>
              <w:t>Decription</w:t>
            </w:r>
          </w:p>
        </w:tc>
      </w:tr>
      <w:tr w:rsidR="005A6C5B" w:rsidRPr="00802DC6" w:rsidTr="00D970C4">
        <w:trPr>
          <w:trHeight w:val="528"/>
        </w:trPr>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A6C5B" w:rsidRPr="00802DC6" w:rsidRDefault="005A6C5B" w:rsidP="00D970C4">
            <w:pPr>
              <w:rPr>
                <w:highlight w:val="green"/>
              </w:rPr>
            </w:pPr>
            <w:r w:rsidRPr="00802DC6">
              <w:rPr>
                <w:highlight w:val="green"/>
              </w:rPr>
              <w:t>SendState</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A6C5B" w:rsidRPr="00802DC6" w:rsidRDefault="005A6C5B" w:rsidP="00D970C4">
            <w:pPr>
              <w:rPr>
                <w:highlight w:val="green"/>
              </w:rPr>
            </w:pPr>
            <w:r w:rsidRPr="00802DC6">
              <w:rPr>
                <w:highlight w:val="green"/>
              </w:rPr>
              <w:t>Number</w:t>
            </w:r>
          </w:p>
        </w:tc>
        <w:tc>
          <w:tcPr>
            <w:tcW w:w="4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A6C5B" w:rsidRPr="00802DC6" w:rsidRDefault="005A6C5B" w:rsidP="00D970C4">
            <w:pPr>
              <w:rPr>
                <w:highlight w:val="green"/>
              </w:rPr>
            </w:pPr>
            <w:r w:rsidRPr="00802DC6">
              <w:rPr>
                <w:highlight w:val="green"/>
              </w:rPr>
              <w:t>SendUSSD State</w:t>
            </w:r>
          </w:p>
          <w:p w:rsidR="005A6C5B" w:rsidRPr="00802DC6" w:rsidRDefault="005A6C5B" w:rsidP="00D970C4">
            <w:pPr>
              <w:rPr>
                <w:highlight w:val="green"/>
              </w:rPr>
            </w:pPr>
            <w:r w:rsidRPr="00802DC6">
              <w:rPr>
                <w:highlight w:val="green"/>
              </w:rPr>
              <w:t>0:none;</w:t>
            </w:r>
          </w:p>
          <w:p w:rsidR="005A6C5B" w:rsidRPr="00802DC6" w:rsidRDefault="005A6C5B" w:rsidP="00D970C4">
            <w:pPr>
              <w:rPr>
                <w:highlight w:val="green"/>
              </w:rPr>
            </w:pPr>
            <w:r w:rsidRPr="00802DC6">
              <w:rPr>
                <w:highlight w:val="green"/>
              </w:rPr>
              <w:t>1: sending;</w:t>
            </w:r>
          </w:p>
          <w:p w:rsidR="005A6C5B" w:rsidRPr="00802DC6" w:rsidRDefault="005A6C5B" w:rsidP="00D970C4">
            <w:pPr>
              <w:rPr>
                <w:highlight w:val="green"/>
              </w:rPr>
            </w:pPr>
            <w:r w:rsidRPr="00802DC6">
              <w:rPr>
                <w:highlight w:val="green"/>
              </w:rPr>
              <w:t>2: complete;</w:t>
            </w:r>
          </w:p>
        </w:tc>
      </w:tr>
      <w:tr w:rsidR="00E23645" w:rsidRPr="00802DC6">
        <w:trPr>
          <w:trHeight w:val="528"/>
        </w:trPr>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UssdContent</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String</w:t>
            </w:r>
          </w:p>
        </w:tc>
        <w:tc>
          <w:tcPr>
            <w:tcW w:w="4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ResponseUSSDcontent</w:t>
            </w:r>
          </w:p>
        </w:tc>
      </w:tr>
      <w:tr w:rsidR="005A6C5B" w:rsidRPr="00802DC6" w:rsidTr="00D970C4">
        <w:trPr>
          <w:trHeight w:val="528"/>
        </w:trPr>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A6C5B" w:rsidRPr="00802DC6" w:rsidRDefault="005A6C5B" w:rsidP="00D970C4">
            <w:pPr>
              <w:rPr>
                <w:highlight w:val="green"/>
              </w:rPr>
            </w:pPr>
            <w:r w:rsidRPr="00802DC6">
              <w:rPr>
                <w:highlight w:val="green"/>
              </w:rPr>
              <w:t>UssdContentLen</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A6C5B" w:rsidRPr="00802DC6" w:rsidRDefault="005A6C5B" w:rsidP="00D970C4">
            <w:pPr>
              <w:rPr>
                <w:highlight w:val="green"/>
              </w:rPr>
            </w:pPr>
            <w:r w:rsidRPr="00802DC6">
              <w:rPr>
                <w:highlight w:val="green"/>
              </w:rPr>
              <w:t>Number</w:t>
            </w:r>
          </w:p>
        </w:tc>
        <w:tc>
          <w:tcPr>
            <w:tcW w:w="4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A6C5B" w:rsidRPr="00802DC6" w:rsidRDefault="005A6C5B" w:rsidP="00D970C4">
            <w:pPr>
              <w:rPr>
                <w:highlight w:val="green"/>
              </w:rPr>
            </w:pPr>
            <w:r w:rsidRPr="00802DC6">
              <w:rPr>
                <w:highlight w:val="green"/>
              </w:rPr>
              <w:t>ResponseUSSD content length</w:t>
            </w:r>
          </w:p>
        </w:tc>
      </w:tr>
      <w:tr w:rsidR="00E23645" w:rsidRPr="00802DC6">
        <w:trPr>
          <w:trHeight w:val="528"/>
        </w:trPr>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UssdType</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Number</w:t>
            </w:r>
          </w:p>
        </w:tc>
        <w:tc>
          <w:tcPr>
            <w:tcW w:w="4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0:none;</w:t>
            </w:r>
          </w:p>
          <w:p w:rsidR="00E23645" w:rsidRPr="00802DC6" w:rsidRDefault="00276531">
            <w:pPr>
              <w:rPr>
                <w:highlight w:val="green"/>
              </w:rPr>
            </w:pPr>
            <w:r w:rsidRPr="00802DC6">
              <w:rPr>
                <w:highlight w:val="green"/>
              </w:rPr>
              <w:t>1: done;</w:t>
            </w:r>
          </w:p>
          <w:p w:rsidR="00E23645" w:rsidRPr="00802DC6" w:rsidRDefault="00276531">
            <w:pPr>
              <w:rPr>
                <w:highlight w:val="green"/>
              </w:rPr>
            </w:pPr>
            <w:r w:rsidRPr="00802DC6">
              <w:rPr>
                <w:highlight w:val="green"/>
              </w:rPr>
              <w:t>2: more;</w:t>
            </w:r>
          </w:p>
          <w:p w:rsidR="00E23645" w:rsidRPr="00802DC6" w:rsidRDefault="00276531">
            <w:pPr>
              <w:rPr>
                <w:highlight w:val="green"/>
              </w:rPr>
            </w:pPr>
            <w:r w:rsidRPr="00802DC6">
              <w:rPr>
                <w:highlight w:val="green"/>
              </w:rPr>
              <w:t>3:abort</w:t>
            </w:r>
          </w:p>
          <w:p w:rsidR="00E23645" w:rsidRPr="00802DC6" w:rsidRDefault="00276531">
            <w:pPr>
              <w:rPr>
                <w:highlight w:val="green"/>
              </w:rPr>
            </w:pPr>
            <w:r w:rsidRPr="00802DC6">
              <w:rPr>
                <w:highlight w:val="green"/>
              </w:rPr>
              <w:lastRenderedPageBreak/>
              <w:t>4:other;</w:t>
            </w:r>
          </w:p>
          <w:p w:rsidR="00E23645" w:rsidRPr="00802DC6" w:rsidRDefault="00276531">
            <w:pPr>
              <w:rPr>
                <w:highlight w:val="green"/>
              </w:rPr>
            </w:pPr>
            <w:r w:rsidRPr="00802DC6">
              <w:rPr>
                <w:highlight w:val="green"/>
              </w:rPr>
              <w:t>5:NoSUP;</w:t>
            </w:r>
          </w:p>
          <w:p w:rsidR="00E23645" w:rsidRPr="00802DC6" w:rsidRDefault="00276531">
            <w:pPr>
              <w:rPr>
                <w:highlight w:val="green"/>
              </w:rPr>
            </w:pPr>
            <w:r w:rsidRPr="00802DC6">
              <w:rPr>
                <w:highlight w:val="green"/>
              </w:rPr>
              <w:t>6:timeout</w:t>
            </w:r>
          </w:p>
          <w:p w:rsidR="00E23645" w:rsidRPr="00802DC6" w:rsidRDefault="00276531">
            <w:pPr>
              <w:rPr>
                <w:highlight w:val="green"/>
              </w:rPr>
            </w:pPr>
            <w:r w:rsidRPr="00802DC6">
              <w:rPr>
                <w:highlight w:val="green"/>
              </w:rPr>
              <w:t>7:max;</w:t>
            </w:r>
          </w:p>
        </w:tc>
      </w:tr>
    </w:tbl>
    <w:p w:rsidR="00E23645" w:rsidRPr="00802DC6" w:rsidRDefault="00E23645">
      <w:pPr>
        <w:rPr>
          <w:highlight w:val="green"/>
        </w:rPr>
      </w:pPr>
    </w:p>
    <w:p w:rsidR="00E23645" w:rsidRPr="00802DC6" w:rsidRDefault="00276531" w:rsidP="00C14146">
      <w:pPr>
        <w:pStyle w:val="4"/>
        <w:numPr>
          <w:ilvl w:val="3"/>
          <w:numId w:val="73"/>
        </w:numPr>
        <w:rPr>
          <w:highlight w:val="green"/>
        </w:rPr>
      </w:pPr>
      <w:bookmarkStart w:id="626" w:name="__RefHeading__56806_1585609034"/>
      <w:bookmarkEnd w:id="626"/>
      <w:r w:rsidRPr="00802DC6">
        <w:rPr>
          <w:highlight w:val="green"/>
        </w:rPr>
        <w:t>Response with error</w:t>
      </w:r>
    </w:p>
    <w:p w:rsidR="00E23645" w:rsidRPr="00802DC6" w:rsidRDefault="00276531">
      <w:pPr>
        <w:rPr>
          <w:highlight w:val="green"/>
        </w:rPr>
      </w:pPr>
      <w:r w:rsidRPr="00802DC6">
        <w:rPr>
          <w:highlight w:val="green"/>
        </w:rPr>
        <w:t>{</w:t>
      </w:r>
    </w:p>
    <w:p w:rsidR="00E23645" w:rsidRPr="00802DC6" w:rsidRDefault="00276531">
      <w:pPr>
        <w:rPr>
          <w:highlight w:val="green"/>
        </w:rPr>
      </w:pPr>
      <w:r w:rsidRPr="00802DC6">
        <w:rPr>
          <w:highlight w:val="green"/>
        </w:rPr>
        <w:t xml:space="preserve">   "jsonrpc": "2.0",</w:t>
      </w:r>
    </w:p>
    <w:p w:rsidR="00E23645" w:rsidRPr="00802DC6" w:rsidRDefault="00276531">
      <w:pPr>
        <w:rPr>
          <w:highlight w:val="green"/>
        </w:rPr>
      </w:pPr>
      <w:r w:rsidRPr="00802DC6">
        <w:rPr>
          <w:highlight w:val="green"/>
        </w:rPr>
        <w:t xml:space="preserve">   "error": {</w:t>
      </w:r>
    </w:p>
    <w:p w:rsidR="00E23645" w:rsidRPr="00802DC6" w:rsidRDefault="00276531">
      <w:pPr>
        <w:rPr>
          <w:highlight w:val="green"/>
        </w:rPr>
      </w:pPr>
      <w:r w:rsidRPr="00802DC6">
        <w:rPr>
          <w:highlight w:val="green"/>
        </w:rPr>
        <w:t xml:space="preserve">           "code": "080201",</w:t>
      </w:r>
    </w:p>
    <w:p w:rsidR="00E23645" w:rsidRPr="00802DC6" w:rsidRDefault="00276531">
      <w:pPr>
        <w:rPr>
          <w:highlight w:val="green"/>
        </w:rPr>
      </w:pPr>
      <w:r w:rsidRPr="00802DC6">
        <w:rPr>
          <w:highlight w:val="green"/>
        </w:rPr>
        <w:t xml:space="preserve">           "message": "Get send USSD result failed."</w:t>
      </w:r>
    </w:p>
    <w:p w:rsidR="00E23645" w:rsidRPr="00802DC6" w:rsidRDefault="00276531">
      <w:pPr>
        <w:rPr>
          <w:highlight w:val="green"/>
        </w:rPr>
      </w:pPr>
      <w:r w:rsidRPr="00802DC6">
        <w:rPr>
          <w:highlight w:val="green"/>
        </w:rPr>
        <w:t xml:space="preserve">         },</w:t>
      </w:r>
    </w:p>
    <w:p w:rsidR="00E23645" w:rsidRPr="00802DC6" w:rsidRDefault="00276531">
      <w:pPr>
        <w:rPr>
          <w:highlight w:val="green"/>
        </w:rPr>
      </w:pPr>
      <w:r w:rsidRPr="00802DC6">
        <w:rPr>
          <w:highlight w:val="green"/>
        </w:rPr>
        <w:t xml:space="preserve">   "id":"8.2"</w:t>
      </w:r>
    </w:p>
    <w:p w:rsidR="00E23645" w:rsidRPr="00802DC6" w:rsidRDefault="00276531">
      <w:pPr>
        <w:rPr>
          <w:highlight w:val="green"/>
        </w:rPr>
      </w:pPr>
      <w:r w:rsidRPr="00802DC6">
        <w:rPr>
          <w:highlight w:val="green"/>
        </w:rPr>
        <w:t>}</w:t>
      </w:r>
    </w:p>
    <w:p w:rsidR="00E23645" w:rsidRPr="00802DC6" w:rsidRDefault="00E23645">
      <w:pPr>
        <w:rPr>
          <w:highlight w:val="green"/>
        </w:rPr>
      </w:pP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547"/>
        <w:gridCol w:w="2692"/>
        <w:gridCol w:w="3433"/>
      </w:tblGrid>
      <w:tr w:rsidR="00E23645" w:rsidRPr="00802DC6">
        <w:tc>
          <w:tcPr>
            <w:tcW w:w="25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pStyle w:val="TextBody"/>
              <w:rPr>
                <w:highlight w:val="green"/>
                <w:lang w:val="en-US" w:eastAsia="zh-CN"/>
              </w:rPr>
            </w:pPr>
            <w:r w:rsidRPr="00802DC6">
              <w:rPr>
                <w:highlight w:val="green"/>
                <w:lang w:val="en-US" w:eastAsia="zh-CN"/>
              </w:rPr>
              <w:t>Error Code</w:t>
            </w:r>
          </w:p>
        </w:tc>
        <w:tc>
          <w:tcPr>
            <w:tcW w:w="269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pStyle w:val="TextBody"/>
              <w:rPr>
                <w:highlight w:val="green"/>
                <w:lang w:val="en-US" w:eastAsia="zh-CN"/>
              </w:rPr>
            </w:pPr>
            <w:r w:rsidRPr="00802DC6">
              <w:rPr>
                <w:highlight w:val="green"/>
                <w:lang w:val="en-US" w:eastAsia="zh-CN"/>
              </w:rPr>
              <w:t>Error Message</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pStyle w:val="TextBody"/>
              <w:rPr>
                <w:highlight w:val="green"/>
                <w:lang w:val="en-US" w:eastAsia="zh-CN"/>
              </w:rPr>
            </w:pPr>
            <w:r w:rsidRPr="00802DC6">
              <w:rPr>
                <w:highlight w:val="green"/>
                <w:lang w:val="en-US" w:eastAsia="zh-CN"/>
              </w:rPr>
              <w:t>Error Description</w:t>
            </w:r>
          </w:p>
        </w:tc>
      </w:tr>
      <w:tr w:rsidR="00E23645">
        <w:tc>
          <w:tcPr>
            <w:tcW w:w="25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080201</w:t>
            </w:r>
          </w:p>
        </w:tc>
        <w:tc>
          <w:tcPr>
            <w:tcW w:w="269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802DC6" w:rsidRDefault="00276531">
            <w:pPr>
              <w:rPr>
                <w:highlight w:val="green"/>
              </w:rPr>
            </w:pPr>
            <w:r w:rsidRPr="00802DC6">
              <w:rPr>
                <w:highlight w:val="green"/>
              </w:rPr>
              <w:t>Get send USSD result failed.</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802DC6">
              <w:rPr>
                <w:highlight w:val="green"/>
              </w:rPr>
              <w:t>Get send USSD result failed.</w:t>
            </w:r>
          </w:p>
        </w:tc>
      </w:tr>
    </w:tbl>
    <w:p w:rsidR="00E23645" w:rsidRPr="00FD1C37" w:rsidRDefault="00276531" w:rsidP="00C14146">
      <w:pPr>
        <w:pStyle w:val="3"/>
        <w:numPr>
          <w:ilvl w:val="2"/>
          <w:numId w:val="73"/>
        </w:numPr>
        <w:ind w:left="964" w:right="210"/>
        <w:rPr>
          <w:highlight w:val="green"/>
        </w:rPr>
      </w:pPr>
      <w:bookmarkStart w:id="627" w:name="_Toc422502844"/>
      <w:bookmarkStart w:id="628" w:name="_Toc401747875"/>
      <w:bookmarkStart w:id="629" w:name="_Toc392062502"/>
      <w:bookmarkStart w:id="630" w:name="__RefHeading__56808_1585609034"/>
      <w:bookmarkStart w:id="631" w:name="_Toc470684678"/>
      <w:bookmarkEnd w:id="627"/>
      <w:bookmarkEnd w:id="628"/>
      <w:bookmarkEnd w:id="629"/>
      <w:bookmarkEnd w:id="630"/>
      <w:r w:rsidRPr="00FD1C37">
        <w:rPr>
          <w:highlight w:val="green"/>
        </w:rPr>
        <w:t>SetUSSDEnd</w:t>
      </w:r>
      <w:bookmarkEnd w:id="631"/>
    </w:p>
    <w:p w:rsidR="00E23645" w:rsidRPr="00FD1C37" w:rsidRDefault="00276531" w:rsidP="00C14146">
      <w:pPr>
        <w:pStyle w:val="4"/>
        <w:numPr>
          <w:ilvl w:val="3"/>
          <w:numId w:val="73"/>
        </w:numPr>
        <w:rPr>
          <w:highlight w:val="green"/>
        </w:rPr>
      </w:pPr>
      <w:bookmarkStart w:id="632" w:name="__RefHeading__56810_1585609034"/>
      <w:bookmarkEnd w:id="632"/>
      <w:r w:rsidRPr="00FD1C37">
        <w:rPr>
          <w:highlight w:val="green"/>
        </w:rPr>
        <w:t>Request</w:t>
      </w:r>
    </w:p>
    <w:p w:rsidR="00E23645" w:rsidRPr="00FD1C37" w:rsidRDefault="00276531">
      <w:pPr>
        <w:ind w:firstLine="210"/>
        <w:rPr>
          <w:highlight w:val="green"/>
          <w:lang w:eastAsia="en-US"/>
        </w:rPr>
      </w:pPr>
      <w:r w:rsidRPr="00FD1C37">
        <w:rPr>
          <w:highlight w:val="green"/>
          <w:lang w:eastAsia="en-US"/>
        </w:rPr>
        <w:t>{</w:t>
      </w:r>
    </w:p>
    <w:p w:rsidR="00E23645" w:rsidRPr="00FD1C37" w:rsidRDefault="00276531">
      <w:pPr>
        <w:ind w:left="420" w:firstLine="315"/>
        <w:rPr>
          <w:highlight w:val="green"/>
          <w:lang w:eastAsia="en-US"/>
        </w:rPr>
      </w:pPr>
      <w:r w:rsidRPr="00FD1C37">
        <w:rPr>
          <w:highlight w:val="green"/>
          <w:lang w:eastAsia="en-US"/>
        </w:rPr>
        <w:t xml:space="preserve">"jsonrpc": "2.0", </w:t>
      </w:r>
    </w:p>
    <w:p w:rsidR="00E23645" w:rsidRPr="00FD1C37" w:rsidRDefault="00276531">
      <w:pPr>
        <w:ind w:left="420" w:firstLine="315"/>
        <w:rPr>
          <w:highlight w:val="green"/>
          <w:lang w:eastAsia="en-US"/>
        </w:rPr>
      </w:pPr>
      <w:r w:rsidRPr="00FD1C37">
        <w:rPr>
          <w:highlight w:val="green"/>
          <w:lang w:eastAsia="en-US"/>
        </w:rPr>
        <w:t>"method": "</w:t>
      </w:r>
      <w:r w:rsidRPr="00FD1C37">
        <w:rPr>
          <w:highlight w:val="green"/>
        </w:rPr>
        <w:t>SetUSSDEnd</w:t>
      </w:r>
      <w:r w:rsidRPr="00FD1C37">
        <w:rPr>
          <w:highlight w:val="green"/>
          <w:lang w:eastAsia="en-US"/>
        </w:rPr>
        <w:t>",</w:t>
      </w:r>
    </w:p>
    <w:p w:rsidR="00E23645" w:rsidRPr="00FD1C37" w:rsidRDefault="00276531">
      <w:pPr>
        <w:ind w:left="420" w:firstLine="315"/>
        <w:rPr>
          <w:highlight w:val="green"/>
          <w:lang w:eastAsia="en-US"/>
        </w:rPr>
      </w:pPr>
      <w:r w:rsidRPr="00FD1C37">
        <w:rPr>
          <w:highlight w:val="green"/>
          <w:lang w:eastAsia="en-US"/>
        </w:rPr>
        <w:t>"params":{},</w:t>
      </w:r>
    </w:p>
    <w:p w:rsidR="00E23645" w:rsidRPr="00FD1C37" w:rsidRDefault="00276531">
      <w:pPr>
        <w:ind w:left="420" w:firstLine="315"/>
        <w:rPr>
          <w:highlight w:val="green"/>
          <w:lang w:eastAsia="en-US"/>
        </w:rPr>
      </w:pPr>
      <w:r w:rsidRPr="00FD1C37">
        <w:rPr>
          <w:highlight w:val="green"/>
          <w:lang w:eastAsia="en-US"/>
        </w:rPr>
        <w:t>"id": "</w:t>
      </w:r>
      <w:r w:rsidRPr="00FD1C37">
        <w:rPr>
          <w:highlight w:val="green"/>
        </w:rPr>
        <w:t>8</w:t>
      </w:r>
      <w:r w:rsidRPr="00FD1C37">
        <w:rPr>
          <w:highlight w:val="green"/>
          <w:lang w:eastAsia="en-US"/>
        </w:rPr>
        <w:t>.</w:t>
      </w:r>
      <w:r w:rsidRPr="00FD1C37">
        <w:rPr>
          <w:highlight w:val="green"/>
        </w:rPr>
        <w:t>3</w:t>
      </w:r>
      <w:r w:rsidRPr="00FD1C37">
        <w:rPr>
          <w:highlight w:val="green"/>
          <w:lang w:eastAsia="en-US"/>
        </w:rPr>
        <w:t>"</w:t>
      </w:r>
    </w:p>
    <w:p w:rsidR="00E23645" w:rsidRPr="00FD1C37" w:rsidRDefault="00276531">
      <w:pPr>
        <w:rPr>
          <w:highlight w:val="green"/>
          <w:lang w:eastAsia="en-US"/>
        </w:rPr>
      </w:pPr>
      <w:r w:rsidRPr="00FD1C37">
        <w:rPr>
          <w:highlight w:val="green"/>
          <w:lang w:eastAsia="en-US"/>
        </w:rPr>
        <w:t>}</w:t>
      </w:r>
    </w:p>
    <w:p w:rsidR="00E23645" w:rsidRPr="00FD1C37" w:rsidRDefault="00276531" w:rsidP="00C14146">
      <w:pPr>
        <w:pStyle w:val="4"/>
        <w:numPr>
          <w:ilvl w:val="3"/>
          <w:numId w:val="73"/>
        </w:numPr>
        <w:rPr>
          <w:highlight w:val="green"/>
        </w:rPr>
      </w:pPr>
      <w:bookmarkStart w:id="633" w:name="__RefHeading__56812_1585609034"/>
      <w:bookmarkEnd w:id="633"/>
      <w:r w:rsidRPr="00FD1C37">
        <w:rPr>
          <w:highlight w:val="green"/>
        </w:rPr>
        <w:t xml:space="preserve">Response </w:t>
      </w:r>
    </w:p>
    <w:p w:rsidR="00E23645" w:rsidRPr="00FD1C37" w:rsidRDefault="00276531">
      <w:pPr>
        <w:rPr>
          <w:highlight w:val="green"/>
        </w:rPr>
      </w:pPr>
      <w:r w:rsidRPr="00FD1C37">
        <w:rPr>
          <w:highlight w:val="green"/>
        </w:rPr>
        <w:t>{</w:t>
      </w:r>
    </w:p>
    <w:p w:rsidR="00E23645" w:rsidRPr="00FD1C37" w:rsidRDefault="00276531">
      <w:pPr>
        <w:ind w:left="420" w:firstLine="105"/>
        <w:rPr>
          <w:highlight w:val="green"/>
        </w:rPr>
      </w:pPr>
      <w:r w:rsidRPr="00FD1C37">
        <w:rPr>
          <w:highlight w:val="green"/>
        </w:rPr>
        <w:t xml:space="preserve">"jsonrpc": "2.0", </w:t>
      </w:r>
    </w:p>
    <w:p w:rsidR="00E23645" w:rsidRPr="00FD1C37" w:rsidRDefault="00276531">
      <w:pPr>
        <w:ind w:left="420" w:firstLine="105"/>
        <w:rPr>
          <w:highlight w:val="green"/>
        </w:rPr>
      </w:pPr>
      <w:r w:rsidRPr="00FD1C37">
        <w:rPr>
          <w:highlight w:val="green"/>
        </w:rPr>
        <w:t>"result":{},</w:t>
      </w:r>
    </w:p>
    <w:p w:rsidR="00E23645" w:rsidRPr="00FD1C37" w:rsidRDefault="00276531">
      <w:pPr>
        <w:ind w:left="420" w:firstLine="105"/>
        <w:rPr>
          <w:highlight w:val="green"/>
        </w:rPr>
      </w:pPr>
      <w:r w:rsidRPr="00FD1C37">
        <w:rPr>
          <w:highlight w:val="green"/>
        </w:rPr>
        <w:t>"id": "8.3"</w:t>
      </w:r>
    </w:p>
    <w:p w:rsidR="00E23645" w:rsidRPr="00FD1C37" w:rsidRDefault="00276531">
      <w:pPr>
        <w:rPr>
          <w:highlight w:val="green"/>
        </w:rPr>
      </w:pPr>
      <w:r w:rsidRPr="00FD1C37">
        <w:rPr>
          <w:highlight w:val="green"/>
        </w:rPr>
        <w:t>}</w:t>
      </w:r>
    </w:p>
    <w:p w:rsidR="00E23645" w:rsidRPr="00FD1C37" w:rsidRDefault="00276531" w:rsidP="00C14146">
      <w:pPr>
        <w:pStyle w:val="4"/>
        <w:numPr>
          <w:ilvl w:val="3"/>
          <w:numId w:val="73"/>
        </w:numPr>
        <w:rPr>
          <w:highlight w:val="green"/>
        </w:rPr>
      </w:pPr>
      <w:bookmarkStart w:id="634" w:name="__RefHeading__56814_1585609034"/>
      <w:bookmarkEnd w:id="634"/>
      <w:r w:rsidRPr="00FD1C37">
        <w:rPr>
          <w:highlight w:val="green"/>
        </w:rPr>
        <w:t>Response with error</w:t>
      </w:r>
    </w:p>
    <w:p w:rsidR="00E23645" w:rsidRPr="00FD1C37" w:rsidRDefault="00276531">
      <w:pPr>
        <w:rPr>
          <w:highlight w:val="green"/>
        </w:rPr>
      </w:pPr>
      <w:r w:rsidRPr="00FD1C37">
        <w:rPr>
          <w:highlight w:val="green"/>
        </w:rPr>
        <w:t>{</w:t>
      </w:r>
    </w:p>
    <w:p w:rsidR="00E23645" w:rsidRPr="00FD1C37" w:rsidRDefault="00276531">
      <w:pPr>
        <w:rPr>
          <w:highlight w:val="green"/>
        </w:rPr>
      </w:pPr>
      <w:r w:rsidRPr="00FD1C37">
        <w:rPr>
          <w:highlight w:val="green"/>
        </w:rPr>
        <w:t xml:space="preserve">   "jsonrpc": "2.0",</w:t>
      </w:r>
    </w:p>
    <w:p w:rsidR="00E23645" w:rsidRPr="00FD1C37" w:rsidRDefault="00276531">
      <w:pPr>
        <w:rPr>
          <w:highlight w:val="green"/>
        </w:rPr>
      </w:pPr>
      <w:r w:rsidRPr="00FD1C37">
        <w:rPr>
          <w:highlight w:val="green"/>
        </w:rPr>
        <w:t xml:space="preserve">   "error": {</w:t>
      </w:r>
    </w:p>
    <w:p w:rsidR="00E23645" w:rsidRPr="00FD1C37" w:rsidRDefault="00276531">
      <w:pPr>
        <w:rPr>
          <w:highlight w:val="green"/>
        </w:rPr>
      </w:pPr>
      <w:r w:rsidRPr="00FD1C37">
        <w:rPr>
          <w:highlight w:val="green"/>
        </w:rPr>
        <w:t xml:space="preserve">           "code": "080301",</w:t>
      </w:r>
    </w:p>
    <w:p w:rsidR="00E23645" w:rsidRPr="00FD1C37" w:rsidRDefault="00276531">
      <w:pPr>
        <w:rPr>
          <w:highlight w:val="green"/>
        </w:rPr>
      </w:pPr>
      <w:r w:rsidRPr="00FD1C37">
        <w:rPr>
          <w:highlight w:val="green"/>
        </w:rPr>
        <w:t xml:space="preserve">           "message": "Set USSD end failed."</w:t>
      </w:r>
    </w:p>
    <w:p w:rsidR="00E23645" w:rsidRPr="00FD1C37" w:rsidRDefault="00276531">
      <w:pPr>
        <w:rPr>
          <w:highlight w:val="green"/>
        </w:rPr>
      </w:pPr>
      <w:r w:rsidRPr="00FD1C37">
        <w:rPr>
          <w:highlight w:val="green"/>
        </w:rPr>
        <w:t xml:space="preserve">         },</w:t>
      </w:r>
    </w:p>
    <w:p w:rsidR="00E23645" w:rsidRPr="00FD1C37" w:rsidRDefault="00276531">
      <w:pPr>
        <w:rPr>
          <w:highlight w:val="green"/>
        </w:rPr>
      </w:pPr>
      <w:r w:rsidRPr="00FD1C37">
        <w:rPr>
          <w:highlight w:val="green"/>
        </w:rPr>
        <w:t xml:space="preserve">   "id":"8.3"</w:t>
      </w:r>
    </w:p>
    <w:p w:rsidR="00E23645" w:rsidRPr="00FD1C37" w:rsidRDefault="00276531">
      <w:pPr>
        <w:rPr>
          <w:highlight w:val="green"/>
        </w:rPr>
      </w:pPr>
      <w:r w:rsidRPr="00FD1C37">
        <w:rPr>
          <w:highlight w:val="green"/>
        </w:rPr>
        <w:t>}</w:t>
      </w:r>
    </w:p>
    <w:p w:rsidR="00E23645" w:rsidRPr="00FD1C37"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4"/>
        <w:gridCol w:w="2313"/>
        <w:gridCol w:w="4234"/>
      </w:tblGrid>
      <w:tr w:rsidR="00E23645" w:rsidRPr="00FD1C37">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D1C37" w:rsidRDefault="00276531">
            <w:pPr>
              <w:pStyle w:val="TextBody"/>
              <w:rPr>
                <w:highlight w:val="green"/>
                <w:lang w:val="en-US" w:eastAsia="zh-CN"/>
              </w:rPr>
            </w:pPr>
            <w:r w:rsidRPr="00FD1C37">
              <w:rPr>
                <w:highlight w:val="green"/>
                <w:lang w:val="en-US" w:eastAsia="zh-CN"/>
              </w:rPr>
              <w:lastRenderedPageBreak/>
              <w:t>Error Code</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D1C37" w:rsidRDefault="00276531">
            <w:pPr>
              <w:pStyle w:val="TextBody"/>
              <w:rPr>
                <w:highlight w:val="green"/>
                <w:lang w:val="en-US" w:eastAsia="zh-CN"/>
              </w:rPr>
            </w:pPr>
            <w:r w:rsidRPr="00FD1C37">
              <w:rPr>
                <w:highlight w:val="green"/>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D1C37" w:rsidRDefault="00276531">
            <w:pPr>
              <w:pStyle w:val="TextBody"/>
              <w:rPr>
                <w:highlight w:val="green"/>
                <w:lang w:val="en-US" w:eastAsia="zh-CN"/>
              </w:rPr>
            </w:pPr>
            <w:r w:rsidRPr="00FD1C37">
              <w:rPr>
                <w:highlight w:val="green"/>
                <w:lang w:val="en-US" w:eastAsia="zh-CN"/>
              </w:rPr>
              <w:t>Error Description</w:t>
            </w:r>
          </w:p>
        </w:tc>
      </w:tr>
      <w:tr w:rsidR="00E23645">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D1C37" w:rsidRDefault="00276531">
            <w:pPr>
              <w:rPr>
                <w:highlight w:val="green"/>
              </w:rPr>
            </w:pPr>
            <w:r w:rsidRPr="00FD1C37">
              <w:rPr>
                <w:highlight w:val="green"/>
              </w:rPr>
              <w:t>080301</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FD1C37" w:rsidRDefault="00276531">
            <w:pPr>
              <w:rPr>
                <w:highlight w:val="green"/>
              </w:rPr>
            </w:pPr>
            <w:r w:rsidRPr="00FD1C37">
              <w:rPr>
                <w:highlight w:val="green"/>
              </w:rPr>
              <w:t>Set USSD end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FD1C37">
              <w:rPr>
                <w:highlight w:val="green"/>
              </w:rPr>
              <w:t>Set USSD end failed.</w:t>
            </w:r>
          </w:p>
        </w:tc>
      </w:tr>
    </w:tbl>
    <w:p w:rsidR="00E23645" w:rsidRDefault="00E23645"/>
    <w:p w:rsidR="00E23645" w:rsidRDefault="00276531" w:rsidP="00C14146">
      <w:pPr>
        <w:pStyle w:val="2"/>
        <w:numPr>
          <w:ilvl w:val="1"/>
          <w:numId w:val="73"/>
        </w:numPr>
      </w:pPr>
      <w:bookmarkStart w:id="635" w:name="_Toc422502845"/>
      <w:bookmarkStart w:id="636" w:name="_Toc401747876"/>
      <w:bookmarkStart w:id="637" w:name="_Toc392062539"/>
      <w:bookmarkStart w:id="638" w:name="__RefHeading__56816_1585609034"/>
      <w:bookmarkStart w:id="639" w:name="_Toc470684679"/>
      <w:bookmarkEnd w:id="635"/>
      <w:bookmarkEnd w:id="636"/>
      <w:bookmarkEnd w:id="637"/>
      <w:bookmarkEnd w:id="638"/>
      <w:r>
        <w:t>Update</w:t>
      </w:r>
      <w:bookmarkEnd w:id="639"/>
    </w:p>
    <w:p w:rsidR="00E23645" w:rsidRPr="006026F6" w:rsidRDefault="00276531" w:rsidP="00C14146">
      <w:pPr>
        <w:pStyle w:val="3"/>
        <w:numPr>
          <w:ilvl w:val="2"/>
          <w:numId w:val="73"/>
        </w:numPr>
        <w:ind w:left="964" w:right="210"/>
        <w:rPr>
          <w:highlight w:val="green"/>
        </w:rPr>
      </w:pPr>
      <w:bookmarkStart w:id="640" w:name="_Toc422502846"/>
      <w:bookmarkStart w:id="641" w:name="_Toc401747877"/>
      <w:bookmarkStart w:id="642" w:name="_Toc392062542"/>
      <w:bookmarkStart w:id="643" w:name="__RefHeading__56818_1585609034"/>
      <w:bookmarkStart w:id="644" w:name="_Toc470684680"/>
      <w:bookmarkEnd w:id="640"/>
      <w:bookmarkEnd w:id="641"/>
      <w:bookmarkEnd w:id="642"/>
      <w:bookmarkEnd w:id="643"/>
      <w:r w:rsidRPr="006026F6">
        <w:rPr>
          <w:highlight w:val="green"/>
        </w:rPr>
        <w:t>GetDeviceNewVersion</w:t>
      </w:r>
      <w:bookmarkEnd w:id="644"/>
    </w:p>
    <w:p w:rsidR="00E23645" w:rsidRPr="006026F6" w:rsidRDefault="00276531" w:rsidP="00C14146">
      <w:pPr>
        <w:pStyle w:val="4"/>
        <w:numPr>
          <w:ilvl w:val="3"/>
          <w:numId w:val="73"/>
        </w:numPr>
        <w:rPr>
          <w:highlight w:val="green"/>
        </w:rPr>
      </w:pPr>
      <w:bookmarkStart w:id="645" w:name="__RefHeading__56820_1585609034"/>
      <w:bookmarkEnd w:id="645"/>
      <w:r w:rsidRPr="006026F6">
        <w:rPr>
          <w:highlight w:val="green"/>
        </w:rPr>
        <w:t>POST Request</w:t>
      </w:r>
    </w:p>
    <w:p w:rsidR="00E23645" w:rsidRPr="006026F6" w:rsidRDefault="00276531">
      <w:pPr>
        <w:rPr>
          <w:highlight w:val="green"/>
        </w:rPr>
      </w:pPr>
      <w:r w:rsidRPr="006026F6">
        <w:rPr>
          <w:highlight w:val="green"/>
        </w:rPr>
        <w:t>{</w:t>
      </w:r>
    </w:p>
    <w:p w:rsidR="00E23645" w:rsidRPr="006026F6" w:rsidRDefault="00276531">
      <w:pPr>
        <w:ind w:left="420"/>
        <w:rPr>
          <w:highlight w:val="green"/>
        </w:rPr>
      </w:pPr>
      <w:r w:rsidRPr="006026F6">
        <w:rPr>
          <w:highlight w:val="green"/>
        </w:rPr>
        <w:t xml:space="preserve">"jsonrpc": "2.0", </w:t>
      </w:r>
    </w:p>
    <w:p w:rsidR="00E23645" w:rsidRPr="006026F6" w:rsidRDefault="00276531">
      <w:pPr>
        <w:ind w:left="420"/>
        <w:rPr>
          <w:highlight w:val="green"/>
        </w:rPr>
      </w:pPr>
      <w:r w:rsidRPr="006026F6">
        <w:rPr>
          <w:highlight w:val="green"/>
        </w:rPr>
        <w:t>"method": "GetDeviceNewVersion",</w:t>
      </w:r>
    </w:p>
    <w:p w:rsidR="00E23645" w:rsidRPr="006026F6" w:rsidRDefault="00276531">
      <w:pPr>
        <w:ind w:left="420"/>
        <w:rPr>
          <w:highlight w:val="green"/>
        </w:rPr>
      </w:pPr>
      <w:r w:rsidRPr="006026F6">
        <w:rPr>
          <w:highlight w:val="green"/>
        </w:rPr>
        <w:t>"params":{},</w:t>
      </w:r>
    </w:p>
    <w:p w:rsidR="00E23645" w:rsidRPr="006026F6" w:rsidRDefault="00276531">
      <w:pPr>
        <w:ind w:left="420"/>
        <w:rPr>
          <w:highlight w:val="green"/>
        </w:rPr>
      </w:pPr>
      <w:r w:rsidRPr="006026F6">
        <w:rPr>
          <w:highlight w:val="green"/>
        </w:rPr>
        <w:t>"id": "9.1"</w:t>
      </w:r>
    </w:p>
    <w:p w:rsidR="00E23645" w:rsidRPr="006026F6" w:rsidRDefault="00276531">
      <w:pPr>
        <w:rPr>
          <w:highlight w:val="green"/>
        </w:rPr>
      </w:pPr>
      <w:r w:rsidRPr="006026F6">
        <w:rPr>
          <w:highlight w:val="green"/>
        </w:rPr>
        <w:t>}</w:t>
      </w:r>
    </w:p>
    <w:p w:rsidR="00E23645" w:rsidRPr="006026F6" w:rsidRDefault="00276531" w:rsidP="00C14146">
      <w:pPr>
        <w:pStyle w:val="4"/>
        <w:numPr>
          <w:ilvl w:val="3"/>
          <w:numId w:val="73"/>
        </w:numPr>
        <w:rPr>
          <w:highlight w:val="green"/>
        </w:rPr>
      </w:pPr>
      <w:bookmarkStart w:id="646" w:name="__RefHeading__56822_1585609034"/>
      <w:bookmarkEnd w:id="646"/>
      <w:r w:rsidRPr="006026F6">
        <w:rPr>
          <w:highlight w:val="green"/>
        </w:rPr>
        <w:t>Response</w:t>
      </w:r>
    </w:p>
    <w:p w:rsidR="00E23645" w:rsidRPr="006026F6" w:rsidRDefault="00276531">
      <w:pPr>
        <w:rPr>
          <w:highlight w:val="green"/>
        </w:rPr>
      </w:pPr>
      <w:r w:rsidRPr="006026F6">
        <w:rPr>
          <w:highlight w:val="green"/>
        </w:rPr>
        <w:t>{</w:t>
      </w:r>
    </w:p>
    <w:p w:rsidR="00E23645" w:rsidRPr="006026F6" w:rsidRDefault="00276531">
      <w:pPr>
        <w:ind w:left="420"/>
        <w:rPr>
          <w:highlight w:val="green"/>
        </w:rPr>
      </w:pPr>
      <w:r w:rsidRPr="006026F6">
        <w:rPr>
          <w:highlight w:val="green"/>
        </w:rPr>
        <w:t xml:space="preserve">"jsonrpc": "2.0", </w:t>
      </w:r>
    </w:p>
    <w:p w:rsidR="00E23645" w:rsidRPr="006026F6" w:rsidRDefault="00276531">
      <w:pPr>
        <w:ind w:left="420"/>
        <w:rPr>
          <w:highlight w:val="green"/>
        </w:rPr>
      </w:pPr>
      <w:r w:rsidRPr="006026F6">
        <w:rPr>
          <w:highlight w:val="green"/>
        </w:rPr>
        <w:t>"result":</w:t>
      </w:r>
    </w:p>
    <w:p w:rsidR="00E23645" w:rsidRPr="006026F6" w:rsidRDefault="00276531">
      <w:pPr>
        <w:ind w:left="420"/>
        <w:rPr>
          <w:highlight w:val="green"/>
        </w:rPr>
      </w:pPr>
      <w:r w:rsidRPr="006026F6">
        <w:rPr>
          <w:highlight w:val="green"/>
        </w:rPr>
        <w:t>{</w:t>
      </w:r>
    </w:p>
    <w:p w:rsidR="006026F6" w:rsidRPr="006026F6" w:rsidRDefault="006026F6">
      <w:pPr>
        <w:ind w:left="420" w:firstLine="435"/>
        <w:rPr>
          <w:highlight w:val="green"/>
        </w:rPr>
      </w:pPr>
      <w:r w:rsidRPr="006026F6">
        <w:rPr>
          <w:highlight w:val="green"/>
        </w:rPr>
        <w:t>"State":1</w:t>
      </w:r>
      <w:r w:rsidR="00276531" w:rsidRPr="006026F6">
        <w:rPr>
          <w:highlight w:val="green"/>
        </w:rPr>
        <w:t>,</w:t>
      </w:r>
      <w:bookmarkStart w:id="647" w:name="OLE_LINK82"/>
    </w:p>
    <w:p w:rsidR="00E23645" w:rsidRDefault="00276531">
      <w:pPr>
        <w:ind w:left="420" w:firstLine="435"/>
        <w:rPr>
          <w:highlight w:val="green"/>
        </w:rPr>
      </w:pPr>
      <w:r w:rsidRPr="006026F6">
        <w:rPr>
          <w:highlight w:val="green"/>
        </w:rPr>
        <w:t>"Version</w:t>
      </w:r>
      <w:bookmarkEnd w:id="647"/>
      <w:r w:rsidRPr="006026F6">
        <w:rPr>
          <w:highlight w:val="green"/>
        </w:rPr>
        <w:t>": ""</w:t>
      </w:r>
      <w:r w:rsidR="00FD1C37">
        <w:rPr>
          <w:rFonts w:hint="eastAsia"/>
          <w:highlight w:val="green"/>
        </w:rPr>
        <w:t>,</w:t>
      </w:r>
    </w:p>
    <w:p w:rsidR="00FD1C37" w:rsidRPr="00FD1C37" w:rsidRDefault="00FD1C37" w:rsidP="00FD1C37">
      <w:pPr>
        <w:ind w:left="420" w:firstLine="435"/>
        <w:rPr>
          <w:color w:val="auto"/>
          <w:highlight w:val="red"/>
        </w:rPr>
      </w:pPr>
      <w:r w:rsidRPr="00FD1C37">
        <w:rPr>
          <w:color w:val="auto"/>
          <w:highlight w:val="red"/>
        </w:rPr>
        <w:t>"</w:t>
      </w:r>
      <w:r w:rsidRPr="00FD1C37">
        <w:rPr>
          <w:rFonts w:hint="eastAsia"/>
          <w:color w:val="auto"/>
          <w:highlight w:val="red"/>
        </w:rPr>
        <w:t>total_size</w:t>
      </w:r>
      <w:r w:rsidRPr="00FD1C37">
        <w:rPr>
          <w:color w:val="auto"/>
          <w:highlight w:val="red"/>
        </w:rPr>
        <w:t>"</w:t>
      </w:r>
      <w:r w:rsidRPr="00FD1C37">
        <w:rPr>
          <w:rFonts w:hint="eastAsia"/>
          <w:color w:val="auto"/>
          <w:highlight w:val="red"/>
        </w:rPr>
        <w:t>：</w:t>
      </w:r>
      <w:r>
        <w:rPr>
          <w:rFonts w:hint="eastAsia"/>
          <w:color w:val="auto"/>
          <w:highlight w:val="red"/>
        </w:rPr>
        <w:t>0</w:t>
      </w:r>
    </w:p>
    <w:p w:rsidR="00E23645" w:rsidRPr="006026F6" w:rsidRDefault="00276531">
      <w:pPr>
        <w:ind w:left="420"/>
        <w:rPr>
          <w:highlight w:val="green"/>
        </w:rPr>
      </w:pPr>
      <w:r w:rsidRPr="006026F6">
        <w:rPr>
          <w:highlight w:val="green"/>
        </w:rPr>
        <w:t>},</w:t>
      </w:r>
    </w:p>
    <w:p w:rsidR="00E23645" w:rsidRPr="006026F6" w:rsidRDefault="00276531">
      <w:pPr>
        <w:ind w:left="420"/>
        <w:rPr>
          <w:highlight w:val="green"/>
        </w:rPr>
      </w:pPr>
      <w:r w:rsidRPr="006026F6">
        <w:rPr>
          <w:highlight w:val="green"/>
        </w:rPr>
        <w:t>"id": "9.1"</w:t>
      </w:r>
    </w:p>
    <w:p w:rsidR="00E23645" w:rsidRPr="006026F6" w:rsidRDefault="00276531">
      <w:pPr>
        <w:rPr>
          <w:highlight w:val="green"/>
        </w:rPr>
      </w:pPr>
      <w:r w:rsidRPr="006026F6">
        <w:rPr>
          <w:highlight w:val="green"/>
        </w:rPr>
        <w:t>}</w:t>
      </w:r>
    </w:p>
    <w:p w:rsidR="00E23645" w:rsidRPr="006026F6" w:rsidRDefault="00276531">
      <w:pPr>
        <w:pStyle w:val="4"/>
        <w:numPr>
          <w:ilvl w:val="3"/>
          <w:numId w:val="5"/>
        </w:numPr>
        <w:spacing w:line="372" w:lineRule="auto"/>
        <w:jc w:val="left"/>
        <w:rPr>
          <w:highlight w:val="green"/>
        </w:rPr>
      </w:pPr>
      <w:bookmarkStart w:id="648" w:name="__RefHeading__56824_1585609034"/>
      <w:bookmarkEnd w:id="648"/>
      <w:r w:rsidRPr="006026F6">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6026F6">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pStyle w:val="af9"/>
              <w:spacing w:before="240"/>
              <w:jc w:val="both"/>
              <w:rPr>
                <w:b/>
                <w:sz w:val="22"/>
                <w:highlight w:val="green"/>
                <w:lang w:val="en-GB"/>
              </w:rPr>
            </w:pPr>
            <w:r w:rsidRPr="006026F6">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pStyle w:val="af9"/>
              <w:spacing w:before="240"/>
              <w:jc w:val="both"/>
              <w:rPr>
                <w:b/>
                <w:sz w:val="22"/>
                <w:highlight w:val="green"/>
                <w:lang w:val="en-GB"/>
              </w:rPr>
            </w:pPr>
            <w:r w:rsidRPr="006026F6">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pStyle w:val="af9"/>
              <w:spacing w:before="240"/>
              <w:jc w:val="both"/>
              <w:rPr>
                <w:b/>
                <w:sz w:val="22"/>
                <w:highlight w:val="green"/>
                <w:lang w:val="en-GB"/>
              </w:rPr>
            </w:pPr>
            <w:r w:rsidRPr="006026F6">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pStyle w:val="af9"/>
              <w:spacing w:before="240"/>
              <w:rPr>
                <w:b/>
                <w:sz w:val="22"/>
                <w:highlight w:val="green"/>
                <w:lang w:val="en-GB"/>
              </w:rPr>
            </w:pPr>
            <w:r w:rsidRPr="006026F6">
              <w:rPr>
                <w:b/>
                <w:sz w:val="22"/>
                <w:highlight w:val="green"/>
                <w:lang w:val="en-GB"/>
              </w:rPr>
              <w:t>Description</w:t>
            </w:r>
          </w:p>
        </w:tc>
      </w:tr>
      <w:tr w:rsidR="00E23645" w:rsidRPr="006026F6">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spacing w:line="300" w:lineRule="auto"/>
              <w:jc w:val="left"/>
              <w:rPr>
                <w:highlight w:val="green"/>
              </w:rPr>
            </w:pPr>
            <w:r w:rsidRPr="006026F6">
              <w:rPr>
                <w:highlight w:val="green"/>
              </w:rPr>
              <w:t>State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spacing w:line="300" w:lineRule="auto"/>
              <w:jc w:val="left"/>
              <w:rPr>
                <w:highlight w:val="green"/>
              </w:rPr>
            </w:pPr>
            <w:r w:rsidRPr="006026F6">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spacing w:line="300" w:lineRule="auto"/>
              <w:jc w:val="left"/>
              <w:rPr>
                <w:highlight w:val="green"/>
              </w:rPr>
            </w:pPr>
            <w:r w:rsidRPr="006026F6">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026F6" w:rsidRDefault="00276531">
            <w:pPr>
              <w:spacing w:line="300" w:lineRule="auto"/>
              <w:jc w:val="left"/>
              <w:rPr>
                <w:highlight w:val="green"/>
              </w:rPr>
            </w:pPr>
            <w:r w:rsidRPr="006026F6">
              <w:rPr>
                <w:highlight w:val="green"/>
              </w:rPr>
              <w:t>0:checking</w:t>
            </w:r>
          </w:p>
          <w:p w:rsidR="00E23645" w:rsidRPr="006026F6" w:rsidRDefault="00276531">
            <w:pPr>
              <w:spacing w:line="300" w:lineRule="auto"/>
              <w:jc w:val="left"/>
              <w:rPr>
                <w:highlight w:val="green"/>
              </w:rPr>
            </w:pPr>
            <w:r w:rsidRPr="006026F6">
              <w:rPr>
                <w:highlight w:val="green"/>
              </w:rPr>
              <w:t>1: New version</w:t>
            </w:r>
          </w:p>
          <w:p w:rsidR="00E23645" w:rsidRPr="006026F6" w:rsidRDefault="00276531">
            <w:pPr>
              <w:spacing w:line="300" w:lineRule="auto"/>
              <w:jc w:val="left"/>
              <w:rPr>
                <w:highlight w:val="green"/>
              </w:rPr>
            </w:pPr>
            <w:r w:rsidRPr="006026F6">
              <w:rPr>
                <w:highlight w:val="green"/>
              </w:rPr>
              <w:t>2: no new version</w:t>
            </w:r>
          </w:p>
          <w:p w:rsidR="00E23645" w:rsidRPr="006026F6" w:rsidRDefault="00276531">
            <w:pPr>
              <w:spacing w:line="300" w:lineRule="auto"/>
              <w:jc w:val="left"/>
              <w:rPr>
                <w:highlight w:val="green"/>
              </w:rPr>
            </w:pPr>
            <w:r w:rsidRPr="006026F6">
              <w:rPr>
                <w:highlight w:val="green"/>
              </w:rPr>
              <w:t>3: no connect</w:t>
            </w:r>
          </w:p>
          <w:p w:rsidR="00E23645" w:rsidRPr="006026F6" w:rsidRDefault="00276531">
            <w:pPr>
              <w:spacing w:line="300" w:lineRule="auto"/>
              <w:jc w:val="left"/>
              <w:rPr>
                <w:highlight w:val="green"/>
              </w:rPr>
            </w:pPr>
            <w:r w:rsidRPr="006026F6">
              <w:rPr>
                <w:highlight w:val="green"/>
              </w:rPr>
              <w:t>4: service not available</w:t>
            </w:r>
          </w:p>
          <w:p w:rsidR="00E23645" w:rsidRPr="006026F6" w:rsidRDefault="00276531">
            <w:pPr>
              <w:spacing w:line="300" w:lineRule="auto"/>
              <w:jc w:val="left"/>
              <w:rPr>
                <w:highlight w:val="green"/>
              </w:rPr>
            </w:pPr>
            <w:r w:rsidRPr="006026F6">
              <w:rPr>
                <w:highlight w:val="green"/>
              </w:rPr>
              <w:t>5: check error(time out etc…)</w:t>
            </w:r>
          </w:p>
        </w:tc>
      </w:tr>
      <w:tr w:rsidR="0008472B" w:rsidRPr="006026F6" w:rsidTr="00D970C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8472B" w:rsidRPr="006026F6" w:rsidRDefault="0008472B" w:rsidP="00D970C4">
            <w:pPr>
              <w:spacing w:line="300" w:lineRule="auto"/>
              <w:jc w:val="left"/>
              <w:rPr>
                <w:highlight w:val="green"/>
              </w:rPr>
            </w:pPr>
            <w:r w:rsidRPr="006026F6">
              <w:rPr>
                <w:highlight w:val="green"/>
              </w:rPr>
              <w:t>Version</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8472B" w:rsidRPr="006026F6" w:rsidRDefault="0008472B" w:rsidP="00D970C4">
            <w:pPr>
              <w:spacing w:line="300" w:lineRule="auto"/>
              <w:jc w:val="left"/>
              <w:rPr>
                <w:highlight w:val="green"/>
              </w:rPr>
            </w:pPr>
            <w:r w:rsidRPr="006026F6">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8472B" w:rsidRPr="006026F6" w:rsidRDefault="0008472B" w:rsidP="00D970C4">
            <w:pPr>
              <w:spacing w:line="300" w:lineRule="auto"/>
              <w:jc w:val="left"/>
              <w:rPr>
                <w:highlight w:val="green"/>
              </w:rPr>
            </w:pPr>
            <w:r w:rsidRPr="006026F6">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8472B" w:rsidRPr="006026F6" w:rsidRDefault="0008472B" w:rsidP="00D970C4">
            <w:pPr>
              <w:spacing w:line="300" w:lineRule="auto"/>
              <w:jc w:val="left"/>
              <w:rPr>
                <w:highlight w:val="green"/>
              </w:rPr>
            </w:pPr>
            <w:r w:rsidRPr="006026F6">
              <w:rPr>
                <w:highlight w:val="green"/>
              </w:rPr>
              <w:t>The new software version number on the FOTA Sever.</w:t>
            </w:r>
          </w:p>
        </w:tc>
      </w:tr>
      <w:tr w:rsidR="0008472B" w:rsidRPr="00FD1C37">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026F6" w:rsidRPr="00FD1C37" w:rsidRDefault="006026F6">
            <w:pPr>
              <w:spacing w:line="300" w:lineRule="auto"/>
              <w:jc w:val="left"/>
              <w:rPr>
                <w:color w:val="auto"/>
                <w:highlight w:val="red"/>
              </w:rPr>
            </w:pPr>
            <w:r w:rsidRPr="00FD1C37">
              <w:rPr>
                <w:rFonts w:hint="eastAsia"/>
                <w:color w:val="auto"/>
                <w:highlight w:val="red"/>
              </w:rPr>
              <w:t>total_size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026F6" w:rsidRPr="00FD1C37" w:rsidRDefault="006026F6">
            <w:pPr>
              <w:spacing w:line="300" w:lineRule="auto"/>
              <w:jc w:val="left"/>
              <w:rPr>
                <w:color w:val="auto"/>
                <w:highlight w:val="red"/>
              </w:rPr>
            </w:pP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026F6" w:rsidRPr="00FD1C37" w:rsidRDefault="006026F6">
            <w:pPr>
              <w:spacing w:line="300" w:lineRule="auto"/>
              <w:jc w:val="left"/>
              <w:rPr>
                <w:color w:val="auto"/>
                <w:highlight w:val="red"/>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026F6" w:rsidRPr="00FD1C37" w:rsidRDefault="006026F6">
            <w:pPr>
              <w:spacing w:line="300" w:lineRule="auto"/>
              <w:jc w:val="left"/>
              <w:rPr>
                <w:color w:val="auto"/>
                <w:highlight w:val="red"/>
              </w:rPr>
            </w:pPr>
          </w:p>
        </w:tc>
      </w:tr>
    </w:tbl>
    <w:p w:rsidR="00E23645" w:rsidRPr="006026F6" w:rsidRDefault="00276531" w:rsidP="00C14146">
      <w:pPr>
        <w:pStyle w:val="4"/>
        <w:numPr>
          <w:ilvl w:val="3"/>
          <w:numId w:val="73"/>
        </w:numPr>
        <w:rPr>
          <w:highlight w:val="green"/>
        </w:rPr>
      </w:pPr>
      <w:bookmarkStart w:id="649" w:name="__RefHeading__56826_1585609034"/>
      <w:bookmarkEnd w:id="649"/>
      <w:r w:rsidRPr="006026F6">
        <w:rPr>
          <w:highlight w:val="green"/>
        </w:rPr>
        <w:lastRenderedPageBreak/>
        <w:t>Response with error</w:t>
      </w:r>
    </w:p>
    <w:p w:rsidR="00E23645" w:rsidRPr="006026F6" w:rsidRDefault="00276531">
      <w:pPr>
        <w:rPr>
          <w:highlight w:val="green"/>
        </w:rPr>
      </w:pPr>
      <w:r w:rsidRPr="006026F6">
        <w:rPr>
          <w:highlight w:val="green"/>
        </w:rPr>
        <w:t>{</w:t>
      </w:r>
    </w:p>
    <w:p w:rsidR="00E23645" w:rsidRPr="006026F6" w:rsidRDefault="00276531">
      <w:pPr>
        <w:rPr>
          <w:highlight w:val="green"/>
        </w:rPr>
      </w:pPr>
      <w:r w:rsidRPr="006026F6">
        <w:rPr>
          <w:highlight w:val="green"/>
        </w:rPr>
        <w:t xml:space="preserve">   "jsonrpc": "2.0",</w:t>
      </w:r>
    </w:p>
    <w:p w:rsidR="00E23645" w:rsidRPr="006026F6" w:rsidRDefault="00276531">
      <w:pPr>
        <w:rPr>
          <w:highlight w:val="green"/>
        </w:rPr>
      </w:pPr>
      <w:r w:rsidRPr="006026F6">
        <w:rPr>
          <w:highlight w:val="green"/>
        </w:rPr>
        <w:t xml:space="preserve">   "error": {</w:t>
      </w:r>
    </w:p>
    <w:p w:rsidR="00E23645" w:rsidRPr="006026F6" w:rsidRDefault="00276531">
      <w:pPr>
        <w:rPr>
          <w:highlight w:val="green"/>
        </w:rPr>
      </w:pPr>
      <w:r w:rsidRPr="006026F6">
        <w:rPr>
          <w:highlight w:val="green"/>
        </w:rPr>
        <w:t xml:space="preserve">           "code":"090101",</w:t>
      </w:r>
    </w:p>
    <w:p w:rsidR="00E23645" w:rsidRPr="006026F6" w:rsidRDefault="00276531">
      <w:pPr>
        <w:rPr>
          <w:highlight w:val="green"/>
        </w:rPr>
      </w:pPr>
      <w:r w:rsidRPr="006026F6">
        <w:rPr>
          <w:highlight w:val="green"/>
        </w:rPr>
        <w:t xml:space="preserve">           "message": "Get New version s failed."</w:t>
      </w:r>
    </w:p>
    <w:p w:rsidR="00E23645" w:rsidRPr="006026F6" w:rsidRDefault="00276531">
      <w:pPr>
        <w:rPr>
          <w:highlight w:val="green"/>
        </w:rPr>
      </w:pPr>
      <w:r w:rsidRPr="006026F6">
        <w:rPr>
          <w:highlight w:val="green"/>
        </w:rPr>
        <w:t>},</w:t>
      </w:r>
    </w:p>
    <w:p w:rsidR="00E23645" w:rsidRPr="006026F6" w:rsidRDefault="00276531">
      <w:pPr>
        <w:rPr>
          <w:highlight w:val="green"/>
        </w:rPr>
      </w:pPr>
      <w:r w:rsidRPr="006026F6">
        <w:rPr>
          <w:highlight w:val="green"/>
        </w:rPr>
        <w:t xml:space="preserve">   "id":"9.1"</w:t>
      </w:r>
    </w:p>
    <w:p w:rsidR="00E23645" w:rsidRPr="006026F6" w:rsidRDefault="00276531">
      <w:pPr>
        <w:rPr>
          <w:highlight w:val="green"/>
        </w:rPr>
      </w:pPr>
      <w:r w:rsidRPr="006026F6">
        <w:rPr>
          <w:highlight w:val="green"/>
        </w:rPr>
        <w:t>}</w:t>
      </w:r>
    </w:p>
    <w:p w:rsidR="00E23645" w:rsidRPr="006026F6" w:rsidRDefault="00E23645">
      <w:pPr>
        <w:rPr>
          <w:highlight w:val="green"/>
        </w:rPr>
      </w:pPr>
    </w:p>
    <w:p w:rsidR="00E23645" w:rsidRPr="006026F6" w:rsidRDefault="00E23645">
      <w:pPr>
        <w:rPr>
          <w:highlight w:val="green"/>
        </w:rPr>
      </w:pP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2598"/>
        <w:gridCol w:w="4236"/>
      </w:tblGrid>
      <w:tr w:rsidR="00E23645" w:rsidRPr="006026F6">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026F6" w:rsidRDefault="00276531">
            <w:pPr>
              <w:pStyle w:val="TextBody"/>
              <w:rPr>
                <w:highlight w:val="green"/>
                <w:lang w:val="en-US" w:eastAsia="zh-CN"/>
              </w:rPr>
            </w:pPr>
            <w:r w:rsidRPr="006026F6">
              <w:rPr>
                <w:highlight w:val="green"/>
                <w:lang w:val="en-US" w:eastAsia="zh-CN"/>
              </w:rPr>
              <w:t>Error Code</w:t>
            </w:r>
          </w:p>
        </w:tc>
        <w:tc>
          <w:tcPr>
            <w:tcW w:w="25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026F6" w:rsidRDefault="00276531">
            <w:pPr>
              <w:pStyle w:val="TextBody"/>
              <w:rPr>
                <w:highlight w:val="green"/>
                <w:lang w:val="en-US" w:eastAsia="zh-CN"/>
              </w:rPr>
            </w:pPr>
            <w:r w:rsidRPr="006026F6">
              <w:rPr>
                <w:highlight w:val="green"/>
                <w:lang w:val="en-US" w:eastAsia="zh-CN"/>
              </w:rPr>
              <w:t>Error Message</w:t>
            </w:r>
          </w:p>
        </w:tc>
        <w:tc>
          <w:tcPr>
            <w:tcW w:w="423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026F6" w:rsidRDefault="00276531">
            <w:pPr>
              <w:pStyle w:val="TextBody"/>
              <w:rPr>
                <w:highlight w:val="green"/>
                <w:lang w:val="en-US" w:eastAsia="zh-CN"/>
              </w:rPr>
            </w:pPr>
            <w:r w:rsidRPr="006026F6">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026F6" w:rsidRDefault="00276531">
            <w:pPr>
              <w:rPr>
                <w:highlight w:val="green"/>
              </w:rPr>
            </w:pPr>
            <w:r w:rsidRPr="006026F6">
              <w:rPr>
                <w:highlight w:val="green"/>
              </w:rPr>
              <w:t>090101</w:t>
            </w:r>
          </w:p>
        </w:tc>
        <w:tc>
          <w:tcPr>
            <w:tcW w:w="25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026F6" w:rsidRDefault="00276531">
            <w:pPr>
              <w:rPr>
                <w:highlight w:val="green"/>
              </w:rPr>
            </w:pPr>
            <w:r w:rsidRPr="006026F6">
              <w:rPr>
                <w:highlight w:val="green"/>
              </w:rPr>
              <w:t>Get New version failed.</w:t>
            </w:r>
          </w:p>
        </w:tc>
        <w:tc>
          <w:tcPr>
            <w:tcW w:w="423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6026F6">
              <w:rPr>
                <w:highlight w:val="green"/>
              </w:rPr>
              <w:t>Get New version failed.</w:t>
            </w:r>
          </w:p>
        </w:tc>
      </w:tr>
    </w:tbl>
    <w:p w:rsidR="00E23645" w:rsidRDefault="00E23645"/>
    <w:p w:rsidR="00E23645" w:rsidRPr="00346322" w:rsidRDefault="00DA0A64" w:rsidP="00C14146">
      <w:pPr>
        <w:pStyle w:val="3"/>
        <w:numPr>
          <w:ilvl w:val="2"/>
          <w:numId w:val="73"/>
        </w:numPr>
        <w:ind w:left="964" w:right="210"/>
        <w:rPr>
          <w:highlight w:val="green"/>
        </w:rPr>
      </w:pPr>
      <w:bookmarkStart w:id="650" w:name="_Toc422502847"/>
      <w:bookmarkStart w:id="651" w:name="_Toc401747878"/>
      <w:bookmarkStart w:id="652" w:name="_Toc392062545"/>
      <w:bookmarkStart w:id="653" w:name="__RefHeading__56828_1585609034"/>
      <w:bookmarkStart w:id="654" w:name="_Toc470684681"/>
      <w:bookmarkEnd w:id="650"/>
      <w:bookmarkEnd w:id="651"/>
      <w:bookmarkEnd w:id="652"/>
      <w:bookmarkEnd w:id="653"/>
      <w:r w:rsidRPr="00C20A44">
        <w:rPr>
          <w:highlight w:val="green"/>
        </w:rPr>
        <w:t>Set</w:t>
      </w:r>
      <w:r w:rsidRPr="00C20A44">
        <w:rPr>
          <w:rFonts w:eastAsiaTheme="minorEastAsia" w:hint="eastAsia"/>
          <w:highlight w:val="green"/>
          <w:lang w:eastAsia="zh-CN"/>
        </w:rPr>
        <w:t>FOTA</w:t>
      </w:r>
      <w:r w:rsidR="00276531" w:rsidRPr="00C20A44">
        <w:rPr>
          <w:highlight w:val="green"/>
        </w:rPr>
        <w:t>Start</w:t>
      </w:r>
      <w:r w:rsidR="00C416FB" w:rsidRPr="00C20A44">
        <w:rPr>
          <w:rFonts w:eastAsiaTheme="minorEastAsia" w:hint="eastAsia"/>
          <w:highlight w:val="green"/>
          <w:lang w:eastAsia="zh-CN"/>
        </w:rPr>
        <w:t>Download</w:t>
      </w:r>
      <w:bookmarkEnd w:id="654"/>
    </w:p>
    <w:p w:rsidR="00B1074C" w:rsidRPr="00B1074C" w:rsidRDefault="00B1074C" w:rsidP="00B1074C">
      <w:pPr>
        <w:suppressAutoHyphens w:val="0"/>
        <w:autoSpaceDE w:val="0"/>
        <w:autoSpaceDN w:val="0"/>
        <w:adjustRightInd w:val="0"/>
        <w:jc w:val="left"/>
        <w:rPr>
          <w:rFonts w:ascii="宋体" w:hAnsi="Calibri" w:cs="宋体"/>
          <w:color w:val="FF0000"/>
          <w:sz w:val="17"/>
          <w:szCs w:val="17"/>
          <w:lang w:val="zh-CN"/>
        </w:rPr>
      </w:pPr>
      <w:r w:rsidRPr="00B1074C">
        <w:rPr>
          <w:rFonts w:ascii="宋体" w:hAnsi="Calibri" w:cs="宋体" w:hint="eastAsia"/>
          <w:color w:val="FF0000"/>
          <w:sz w:val="17"/>
          <w:szCs w:val="17"/>
          <w:lang w:val="zh-CN"/>
        </w:rPr>
        <w:t>此接口根据</w:t>
      </w:r>
      <w:r w:rsidR="00346322" w:rsidRPr="00B1074C">
        <w:rPr>
          <w:rFonts w:ascii="宋体" w:hAnsi="Calibri" w:cs="宋体" w:hint="eastAsia"/>
          <w:color w:val="FF0000"/>
          <w:sz w:val="17"/>
          <w:szCs w:val="17"/>
          <w:lang w:val="zh-CN"/>
        </w:rPr>
        <w:t>smartRelease配置表</w:t>
      </w:r>
      <w:r w:rsidRPr="00B1074C">
        <w:rPr>
          <w:rFonts w:ascii="宋体" w:hAnsi="Calibri" w:cs="宋体"/>
          <w:color w:val="FF0000"/>
          <w:sz w:val="17"/>
          <w:szCs w:val="17"/>
          <w:lang w:val="zh-CN"/>
        </w:rPr>
        <w:t>FotaUpgradeMode</w:t>
      </w:r>
      <w:r w:rsidRPr="00B1074C">
        <w:rPr>
          <w:rFonts w:ascii="宋体" w:hAnsi="Calibri" w:cs="宋体" w:hint="eastAsia"/>
          <w:color w:val="FF0000"/>
          <w:sz w:val="17"/>
          <w:szCs w:val="17"/>
          <w:lang w:val="zh-CN"/>
        </w:rPr>
        <w:t>项的配置会有不同，需要注意：</w:t>
      </w:r>
    </w:p>
    <w:p w:rsidR="00B1074C" w:rsidRPr="00B1074C" w:rsidRDefault="00B1074C" w:rsidP="00B1074C">
      <w:pPr>
        <w:suppressAutoHyphens w:val="0"/>
        <w:autoSpaceDE w:val="0"/>
        <w:autoSpaceDN w:val="0"/>
        <w:adjustRightInd w:val="0"/>
        <w:jc w:val="left"/>
        <w:rPr>
          <w:color w:val="FF0000"/>
        </w:rPr>
      </w:pPr>
      <w:r w:rsidRPr="00B1074C">
        <w:rPr>
          <w:rFonts w:ascii="宋体" w:hAnsi="Calibri" w:cs="宋体"/>
          <w:color w:val="FF0000"/>
          <w:sz w:val="17"/>
          <w:szCs w:val="17"/>
          <w:lang w:val="zh-CN"/>
        </w:rPr>
        <w:t>FotaUpgradeMode</w:t>
      </w:r>
      <w:r w:rsidRPr="00B1074C">
        <w:rPr>
          <w:rFonts w:ascii="宋体" w:hAnsi="Calibri" w:cs="宋体" w:hint="eastAsia"/>
          <w:color w:val="FF0000"/>
          <w:sz w:val="17"/>
          <w:szCs w:val="17"/>
          <w:lang w:val="zh-CN"/>
        </w:rPr>
        <w:t>通用版本默认配置项为</w:t>
      </w:r>
      <w:r w:rsidRPr="00B1074C">
        <w:rPr>
          <w:rFonts w:ascii="宋体" w:hAnsi="Calibri" w:cs="宋体"/>
          <w:color w:val="FF0000"/>
          <w:sz w:val="17"/>
          <w:szCs w:val="17"/>
          <w:lang w:val="zh-CN"/>
        </w:rPr>
        <w:t>1,</w:t>
      </w:r>
      <w:r w:rsidRPr="00B1074C">
        <w:rPr>
          <w:rFonts w:ascii="宋体" w:hAnsi="Calibri" w:cs="宋体" w:hint="eastAsia"/>
          <w:color w:val="FF0000"/>
          <w:sz w:val="17"/>
          <w:szCs w:val="17"/>
          <w:lang w:val="zh-CN"/>
        </w:rPr>
        <w:t>代表</w:t>
      </w:r>
      <w:r w:rsidRPr="00B1074C">
        <w:rPr>
          <w:color w:val="FF0000"/>
          <w:highlight w:val="green"/>
        </w:rPr>
        <w:t>SetFOTAStartDownload</w:t>
      </w:r>
      <w:r w:rsidRPr="00B1074C">
        <w:rPr>
          <w:rFonts w:hint="eastAsia"/>
          <w:color w:val="FF0000"/>
        </w:rPr>
        <w:t>接口下载完成后自动进入升级</w:t>
      </w:r>
    </w:p>
    <w:p w:rsidR="00B1074C" w:rsidRPr="00B1074C" w:rsidRDefault="00B1074C" w:rsidP="00B1074C">
      <w:pPr>
        <w:suppressAutoHyphens w:val="0"/>
        <w:autoSpaceDE w:val="0"/>
        <w:autoSpaceDN w:val="0"/>
        <w:adjustRightInd w:val="0"/>
        <w:jc w:val="left"/>
        <w:rPr>
          <w:rFonts w:ascii="宋体" w:hAnsi="Calibri" w:cs="宋体"/>
          <w:color w:val="FF0000"/>
          <w:sz w:val="17"/>
          <w:szCs w:val="17"/>
        </w:rPr>
      </w:pPr>
      <w:r w:rsidRPr="00B1074C">
        <w:rPr>
          <w:rFonts w:ascii="宋体" w:hAnsi="Calibri" w:cs="宋体"/>
          <w:color w:val="FF0000"/>
          <w:sz w:val="17"/>
          <w:szCs w:val="17"/>
        </w:rPr>
        <w:t>FotaUpgradeMode</w:t>
      </w:r>
      <w:r w:rsidRPr="00B1074C">
        <w:rPr>
          <w:rFonts w:ascii="宋体" w:hAnsi="Calibri" w:cs="宋体" w:hint="eastAsia"/>
          <w:color w:val="FF0000"/>
          <w:sz w:val="17"/>
          <w:szCs w:val="17"/>
          <w:lang w:val="zh-CN"/>
        </w:rPr>
        <w:t>配置为</w:t>
      </w:r>
      <w:r w:rsidRPr="00B1074C">
        <w:rPr>
          <w:rFonts w:ascii="宋体" w:hAnsi="Calibri" w:cs="宋体" w:hint="eastAsia"/>
          <w:color w:val="FF0000"/>
          <w:sz w:val="17"/>
          <w:szCs w:val="17"/>
        </w:rPr>
        <w:t>0</w:t>
      </w:r>
      <w:r w:rsidRPr="00B1074C">
        <w:rPr>
          <w:rFonts w:ascii="宋体" w:hAnsi="Calibri" w:cs="宋体" w:hint="eastAsia"/>
          <w:color w:val="FF0000"/>
          <w:sz w:val="17"/>
          <w:szCs w:val="17"/>
          <w:lang w:val="zh-CN"/>
        </w:rPr>
        <w:t>时</w:t>
      </w:r>
      <w:r w:rsidRPr="00B1074C">
        <w:rPr>
          <w:rFonts w:ascii="宋体" w:hAnsi="Calibri" w:cs="宋体" w:hint="eastAsia"/>
          <w:color w:val="FF0000"/>
          <w:sz w:val="17"/>
          <w:szCs w:val="17"/>
        </w:rPr>
        <w:t>，</w:t>
      </w:r>
      <w:r w:rsidRPr="00B1074C">
        <w:rPr>
          <w:rFonts w:ascii="宋体" w:hAnsi="Calibri" w:cs="宋体" w:hint="eastAsia"/>
          <w:color w:val="FF0000"/>
          <w:sz w:val="17"/>
          <w:szCs w:val="17"/>
          <w:lang w:val="zh-CN"/>
        </w:rPr>
        <w:t>代表</w:t>
      </w:r>
      <w:r w:rsidRPr="00B1074C">
        <w:rPr>
          <w:color w:val="FF0000"/>
          <w:highlight w:val="green"/>
        </w:rPr>
        <w:t>SetFOTAStartDownload</w:t>
      </w:r>
      <w:r w:rsidRPr="00B1074C">
        <w:rPr>
          <w:rFonts w:hint="eastAsia"/>
          <w:color w:val="FF0000"/>
        </w:rPr>
        <w:t>接口下载完成后不会自动升级，需要调用</w:t>
      </w:r>
      <w:r w:rsidRPr="00B1074C">
        <w:rPr>
          <w:rFonts w:hint="eastAsia"/>
          <w:color w:val="FF0000"/>
        </w:rPr>
        <w:t>5.9.6</w:t>
      </w:r>
    </w:p>
    <w:p w:rsidR="00346322" w:rsidRPr="00B1074C" w:rsidRDefault="00B1074C" w:rsidP="00B1074C">
      <w:pPr>
        <w:suppressAutoHyphens w:val="0"/>
        <w:autoSpaceDE w:val="0"/>
        <w:autoSpaceDN w:val="0"/>
        <w:adjustRightInd w:val="0"/>
        <w:jc w:val="left"/>
        <w:rPr>
          <w:rFonts w:eastAsiaTheme="minorEastAsia"/>
          <w:color w:val="FF0000"/>
          <w:highlight w:val="green"/>
        </w:rPr>
      </w:pPr>
      <w:r w:rsidRPr="00B1074C">
        <w:rPr>
          <w:color w:val="FF0000"/>
          <w:highlight w:val="green"/>
        </w:rPr>
        <w:t>SetDeviceStartUpdate</w:t>
      </w:r>
      <w:r w:rsidRPr="00B1074C">
        <w:rPr>
          <w:rFonts w:hint="eastAsia"/>
          <w:color w:val="FF0000"/>
        </w:rPr>
        <w:t>来触发升级</w:t>
      </w:r>
    </w:p>
    <w:p w:rsidR="00E23645" w:rsidRPr="00C20A44" w:rsidRDefault="00276531" w:rsidP="00C14146">
      <w:pPr>
        <w:pStyle w:val="4"/>
        <w:numPr>
          <w:ilvl w:val="3"/>
          <w:numId w:val="73"/>
        </w:numPr>
        <w:rPr>
          <w:highlight w:val="green"/>
        </w:rPr>
      </w:pPr>
      <w:bookmarkStart w:id="655" w:name="__RefHeading__56830_1585609034"/>
      <w:bookmarkEnd w:id="655"/>
      <w:r w:rsidRPr="00C20A44">
        <w:rPr>
          <w:highlight w:val="green"/>
        </w:rPr>
        <w:t>Request</w:t>
      </w:r>
    </w:p>
    <w:p w:rsidR="00E23645" w:rsidRPr="00C20A44" w:rsidRDefault="00276531">
      <w:pPr>
        <w:rPr>
          <w:highlight w:val="green"/>
        </w:rPr>
      </w:pPr>
      <w:r w:rsidRPr="00C20A44">
        <w:rPr>
          <w:highlight w:val="green"/>
        </w:rPr>
        <w:t>{</w:t>
      </w:r>
    </w:p>
    <w:p w:rsidR="00E23645" w:rsidRPr="00C20A44" w:rsidRDefault="00276531">
      <w:pPr>
        <w:ind w:left="420"/>
        <w:rPr>
          <w:highlight w:val="green"/>
        </w:rPr>
      </w:pPr>
      <w:r w:rsidRPr="00C20A44">
        <w:rPr>
          <w:highlight w:val="green"/>
        </w:rPr>
        <w:t xml:space="preserve">"jsonrpc": "2.0", </w:t>
      </w:r>
    </w:p>
    <w:p w:rsidR="00E23645" w:rsidRPr="00C20A44" w:rsidRDefault="00276531">
      <w:pPr>
        <w:ind w:left="420"/>
        <w:rPr>
          <w:highlight w:val="green"/>
        </w:rPr>
      </w:pPr>
      <w:r w:rsidRPr="00C20A44">
        <w:rPr>
          <w:highlight w:val="green"/>
        </w:rPr>
        <w:t>"method": "</w:t>
      </w:r>
      <w:r w:rsidR="00C416FB" w:rsidRPr="00C20A44">
        <w:rPr>
          <w:highlight w:val="green"/>
        </w:rPr>
        <w:t>SetFOTAStartDownload</w:t>
      </w:r>
      <w:r w:rsidRPr="00C20A44">
        <w:rPr>
          <w:highlight w:val="green"/>
        </w:rPr>
        <w:t>",</w:t>
      </w:r>
    </w:p>
    <w:p w:rsidR="00E23645" w:rsidRPr="00C20A44" w:rsidRDefault="00276531">
      <w:pPr>
        <w:ind w:left="420"/>
        <w:rPr>
          <w:highlight w:val="green"/>
        </w:rPr>
      </w:pPr>
      <w:r w:rsidRPr="00C20A44">
        <w:rPr>
          <w:highlight w:val="green"/>
        </w:rPr>
        <w:t>"params":{},</w:t>
      </w:r>
    </w:p>
    <w:p w:rsidR="00E23645" w:rsidRPr="00C20A44" w:rsidRDefault="00276531">
      <w:pPr>
        <w:ind w:left="420"/>
        <w:rPr>
          <w:highlight w:val="green"/>
        </w:rPr>
      </w:pPr>
      <w:r w:rsidRPr="00C20A44">
        <w:rPr>
          <w:highlight w:val="green"/>
        </w:rPr>
        <w:t>"id": "9.2"</w:t>
      </w:r>
    </w:p>
    <w:p w:rsidR="00E23645" w:rsidRPr="00C20A44" w:rsidRDefault="00276531">
      <w:pPr>
        <w:rPr>
          <w:highlight w:val="green"/>
        </w:rPr>
      </w:pPr>
      <w:r w:rsidRPr="00C20A44">
        <w:rPr>
          <w:highlight w:val="green"/>
        </w:rPr>
        <w:t>}</w:t>
      </w:r>
    </w:p>
    <w:p w:rsidR="00E23645" w:rsidRPr="00C20A44" w:rsidRDefault="00276531" w:rsidP="00C14146">
      <w:pPr>
        <w:pStyle w:val="4"/>
        <w:numPr>
          <w:ilvl w:val="3"/>
          <w:numId w:val="73"/>
        </w:numPr>
        <w:rPr>
          <w:highlight w:val="green"/>
        </w:rPr>
      </w:pPr>
      <w:bookmarkStart w:id="656" w:name="__RefHeading__56832_1585609034"/>
      <w:bookmarkEnd w:id="656"/>
      <w:r w:rsidRPr="00C20A44">
        <w:rPr>
          <w:highlight w:val="green"/>
        </w:rPr>
        <w:t>Response</w:t>
      </w:r>
    </w:p>
    <w:p w:rsidR="00E23645" w:rsidRPr="00C20A44" w:rsidRDefault="00276531">
      <w:pPr>
        <w:rPr>
          <w:highlight w:val="green"/>
        </w:rPr>
      </w:pPr>
      <w:r w:rsidRPr="00C20A44">
        <w:rPr>
          <w:highlight w:val="green"/>
        </w:rPr>
        <w:t>{</w:t>
      </w:r>
    </w:p>
    <w:p w:rsidR="00E23645" w:rsidRPr="00C20A44" w:rsidRDefault="00276531">
      <w:pPr>
        <w:ind w:left="420"/>
        <w:rPr>
          <w:highlight w:val="green"/>
        </w:rPr>
      </w:pPr>
      <w:r w:rsidRPr="00C20A44">
        <w:rPr>
          <w:highlight w:val="green"/>
        </w:rPr>
        <w:t xml:space="preserve">"jsonrpc": "2.0", </w:t>
      </w:r>
    </w:p>
    <w:p w:rsidR="00E23645" w:rsidRPr="00C20A44" w:rsidRDefault="00276531">
      <w:pPr>
        <w:ind w:left="420"/>
        <w:rPr>
          <w:highlight w:val="green"/>
        </w:rPr>
      </w:pPr>
      <w:r w:rsidRPr="00C20A44">
        <w:rPr>
          <w:highlight w:val="green"/>
        </w:rPr>
        <w:t>"result":{</w:t>
      </w:r>
      <w:r w:rsidRPr="00C20A44">
        <w:rPr>
          <w:highlight w:val="green"/>
        </w:rPr>
        <w:tab/>
        <w:t>},</w:t>
      </w:r>
    </w:p>
    <w:p w:rsidR="00E23645" w:rsidRPr="00C20A44" w:rsidRDefault="00276531">
      <w:pPr>
        <w:ind w:left="420"/>
        <w:rPr>
          <w:highlight w:val="green"/>
        </w:rPr>
      </w:pPr>
      <w:r w:rsidRPr="00C20A44">
        <w:rPr>
          <w:highlight w:val="green"/>
        </w:rPr>
        <w:t>"id": "9.2"</w:t>
      </w:r>
    </w:p>
    <w:p w:rsidR="00E23645" w:rsidRPr="00C20A44" w:rsidRDefault="00276531">
      <w:pPr>
        <w:rPr>
          <w:highlight w:val="green"/>
        </w:rPr>
      </w:pPr>
      <w:r w:rsidRPr="00C20A44">
        <w:rPr>
          <w:highlight w:val="green"/>
        </w:rPr>
        <w:t>}</w:t>
      </w:r>
    </w:p>
    <w:p w:rsidR="00E23645" w:rsidRPr="00C20A44" w:rsidRDefault="00276531" w:rsidP="00C14146">
      <w:pPr>
        <w:pStyle w:val="4"/>
        <w:numPr>
          <w:ilvl w:val="3"/>
          <w:numId w:val="73"/>
        </w:numPr>
        <w:rPr>
          <w:highlight w:val="green"/>
        </w:rPr>
      </w:pPr>
      <w:bookmarkStart w:id="657" w:name="__RefHeading__56834_1585609034"/>
      <w:bookmarkEnd w:id="657"/>
      <w:r w:rsidRPr="00C20A44">
        <w:rPr>
          <w:highlight w:val="green"/>
        </w:rPr>
        <w:t>Response with error</w:t>
      </w:r>
    </w:p>
    <w:p w:rsidR="00E23645" w:rsidRPr="00C20A44" w:rsidRDefault="00276531">
      <w:pPr>
        <w:rPr>
          <w:highlight w:val="green"/>
        </w:rPr>
      </w:pPr>
      <w:r w:rsidRPr="00C20A44">
        <w:rPr>
          <w:highlight w:val="green"/>
        </w:rPr>
        <w:t>{</w:t>
      </w:r>
    </w:p>
    <w:p w:rsidR="00E23645" w:rsidRPr="00C20A44" w:rsidRDefault="00276531">
      <w:pPr>
        <w:rPr>
          <w:highlight w:val="green"/>
        </w:rPr>
      </w:pPr>
      <w:r w:rsidRPr="00C20A44">
        <w:rPr>
          <w:highlight w:val="green"/>
        </w:rPr>
        <w:t xml:space="preserve">   "jsonrpc": "2.0",</w:t>
      </w:r>
    </w:p>
    <w:p w:rsidR="00E23645" w:rsidRPr="00C20A44" w:rsidRDefault="00276531">
      <w:pPr>
        <w:rPr>
          <w:highlight w:val="green"/>
        </w:rPr>
      </w:pPr>
      <w:r w:rsidRPr="00C20A44">
        <w:rPr>
          <w:highlight w:val="green"/>
        </w:rPr>
        <w:t xml:space="preserve">   "error": {</w:t>
      </w:r>
    </w:p>
    <w:p w:rsidR="00E23645" w:rsidRPr="00C20A44" w:rsidRDefault="00276531">
      <w:pPr>
        <w:rPr>
          <w:highlight w:val="green"/>
        </w:rPr>
      </w:pPr>
      <w:r w:rsidRPr="00C20A44">
        <w:rPr>
          <w:highlight w:val="green"/>
        </w:rPr>
        <w:t xml:space="preserve">           "code": "090201",</w:t>
      </w:r>
    </w:p>
    <w:p w:rsidR="00E23645" w:rsidRPr="00C20A44" w:rsidRDefault="00276531">
      <w:pPr>
        <w:rPr>
          <w:highlight w:val="green"/>
        </w:rPr>
      </w:pPr>
      <w:r w:rsidRPr="00C20A44">
        <w:rPr>
          <w:highlight w:val="green"/>
        </w:rPr>
        <w:t xml:space="preserve">           "message": "</w:t>
      </w:r>
      <w:bookmarkStart w:id="658" w:name="OLE_LINK13"/>
      <w:r w:rsidRPr="00C20A44">
        <w:rPr>
          <w:highlight w:val="green"/>
        </w:rPr>
        <w:t>Set device update failed.</w:t>
      </w:r>
      <w:bookmarkEnd w:id="658"/>
      <w:r w:rsidRPr="00C20A44">
        <w:rPr>
          <w:highlight w:val="green"/>
        </w:rPr>
        <w:t>"</w:t>
      </w:r>
    </w:p>
    <w:p w:rsidR="00E23645" w:rsidRPr="00C20A44" w:rsidRDefault="00276531">
      <w:pPr>
        <w:rPr>
          <w:highlight w:val="green"/>
        </w:rPr>
      </w:pPr>
      <w:r w:rsidRPr="00C20A44">
        <w:rPr>
          <w:highlight w:val="green"/>
        </w:rPr>
        <w:t xml:space="preserve">         },</w:t>
      </w:r>
    </w:p>
    <w:p w:rsidR="00E23645" w:rsidRPr="00C20A44" w:rsidRDefault="00276531">
      <w:pPr>
        <w:rPr>
          <w:highlight w:val="green"/>
        </w:rPr>
      </w:pPr>
      <w:r w:rsidRPr="00C20A44">
        <w:rPr>
          <w:highlight w:val="green"/>
        </w:rPr>
        <w:t xml:space="preserve">   "id":"9.2"</w:t>
      </w:r>
    </w:p>
    <w:p w:rsidR="00E23645" w:rsidRPr="00C20A44" w:rsidRDefault="00276531">
      <w:pPr>
        <w:rPr>
          <w:highlight w:val="green"/>
        </w:rPr>
      </w:pPr>
      <w:r w:rsidRPr="00C20A44">
        <w:rPr>
          <w:highlight w:val="green"/>
        </w:rPr>
        <w:t>}</w:t>
      </w:r>
    </w:p>
    <w:p w:rsidR="00E23645" w:rsidRPr="00C20A44"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98"/>
        <w:gridCol w:w="2974"/>
        <w:gridCol w:w="3859"/>
      </w:tblGrid>
      <w:tr w:rsidR="00E23645" w:rsidRPr="00C20A44">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pStyle w:val="TextBody"/>
              <w:rPr>
                <w:highlight w:val="green"/>
                <w:lang w:val="en-US" w:eastAsia="zh-CN"/>
              </w:rPr>
            </w:pPr>
            <w:r w:rsidRPr="00C20A44">
              <w:rPr>
                <w:highlight w:val="green"/>
                <w:lang w:val="en-US" w:eastAsia="zh-CN"/>
              </w:rPr>
              <w:lastRenderedPageBreak/>
              <w:t>Error Code</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pStyle w:val="TextBody"/>
              <w:rPr>
                <w:highlight w:val="green"/>
                <w:lang w:val="en-US" w:eastAsia="zh-CN"/>
              </w:rPr>
            </w:pPr>
            <w:r w:rsidRPr="00C20A44">
              <w:rPr>
                <w:highlight w:val="green"/>
                <w:lang w:val="en-US" w:eastAsia="zh-CN"/>
              </w:rPr>
              <w:t>Error Message</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pStyle w:val="TextBody"/>
              <w:rPr>
                <w:highlight w:val="green"/>
                <w:lang w:val="en-US" w:eastAsia="zh-CN"/>
              </w:rPr>
            </w:pPr>
            <w:r w:rsidRPr="00C20A44">
              <w:rPr>
                <w:highlight w:val="green"/>
                <w:lang w:val="en-US" w:eastAsia="zh-CN"/>
              </w:rPr>
              <w:t>Error Description</w:t>
            </w:r>
          </w:p>
        </w:tc>
      </w:tr>
      <w:tr w:rsidR="00E23645">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rPr>
                <w:highlight w:val="green"/>
              </w:rPr>
            </w:pPr>
            <w:r w:rsidRPr="00C20A44">
              <w:rPr>
                <w:highlight w:val="green"/>
              </w:rPr>
              <w:t>090201</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rPr>
                <w:highlight w:val="green"/>
              </w:rPr>
            </w:pPr>
            <w:r w:rsidRPr="00C20A44">
              <w:rPr>
                <w:highlight w:val="green"/>
              </w:rPr>
              <w:t>Set Device start update failed.</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C20A44">
              <w:rPr>
                <w:highlight w:val="green"/>
              </w:rPr>
              <w:t>Set Device start update failed.</w:t>
            </w:r>
          </w:p>
        </w:tc>
      </w:tr>
    </w:tbl>
    <w:p w:rsidR="00E23645" w:rsidRDefault="00E23645"/>
    <w:p w:rsidR="00E23645" w:rsidRPr="00C20A44" w:rsidRDefault="00276531" w:rsidP="00C14146">
      <w:pPr>
        <w:pStyle w:val="3"/>
        <w:numPr>
          <w:ilvl w:val="2"/>
          <w:numId w:val="73"/>
        </w:numPr>
        <w:ind w:left="964" w:right="210"/>
        <w:rPr>
          <w:highlight w:val="green"/>
        </w:rPr>
      </w:pPr>
      <w:bookmarkStart w:id="659" w:name="__RefHeading__56836_1585609034"/>
      <w:bookmarkStart w:id="660" w:name="_Toc422502848"/>
      <w:bookmarkStart w:id="661" w:name="_Toc401747879"/>
      <w:bookmarkStart w:id="662" w:name="_Toc392062548"/>
      <w:bookmarkStart w:id="663" w:name="_Toc470684682"/>
      <w:bookmarkEnd w:id="659"/>
      <w:r w:rsidRPr="00C20A44">
        <w:rPr>
          <w:highlight w:val="green"/>
        </w:rPr>
        <w:t>GetDevice</w:t>
      </w:r>
      <w:bookmarkEnd w:id="660"/>
      <w:bookmarkEnd w:id="661"/>
      <w:bookmarkEnd w:id="662"/>
      <w:r w:rsidRPr="00C20A44">
        <w:rPr>
          <w:highlight w:val="green"/>
        </w:rPr>
        <w:t>UpgradeState</w:t>
      </w:r>
      <w:bookmarkEnd w:id="663"/>
    </w:p>
    <w:p w:rsidR="00E23645" w:rsidRPr="00C20A44" w:rsidRDefault="00276531" w:rsidP="00C14146">
      <w:pPr>
        <w:pStyle w:val="4"/>
        <w:numPr>
          <w:ilvl w:val="3"/>
          <w:numId w:val="73"/>
        </w:numPr>
        <w:rPr>
          <w:highlight w:val="green"/>
        </w:rPr>
      </w:pPr>
      <w:bookmarkStart w:id="664" w:name="__RefHeading__56838_1585609034"/>
      <w:bookmarkEnd w:id="664"/>
      <w:r w:rsidRPr="00C20A44">
        <w:rPr>
          <w:highlight w:val="green"/>
        </w:rPr>
        <w:t>Request</w:t>
      </w:r>
    </w:p>
    <w:p w:rsidR="00E23645" w:rsidRPr="00C20A44" w:rsidRDefault="00276531">
      <w:pPr>
        <w:rPr>
          <w:highlight w:val="green"/>
        </w:rPr>
      </w:pPr>
      <w:r w:rsidRPr="00C20A44">
        <w:rPr>
          <w:highlight w:val="green"/>
        </w:rPr>
        <w:t>{</w:t>
      </w:r>
    </w:p>
    <w:p w:rsidR="00E23645" w:rsidRPr="00C20A44" w:rsidRDefault="00276531">
      <w:pPr>
        <w:ind w:left="420"/>
        <w:rPr>
          <w:highlight w:val="green"/>
        </w:rPr>
      </w:pPr>
      <w:r w:rsidRPr="00C20A44">
        <w:rPr>
          <w:highlight w:val="green"/>
        </w:rPr>
        <w:t xml:space="preserve">"jsonrpc": "2.0", </w:t>
      </w:r>
    </w:p>
    <w:p w:rsidR="00E23645" w:rsidRPr="00C20A44" w:rsidRDefault="00276531">
      <w:pPr>
        <w:ind w:left="420"/>
        <w:rPr>
          <w:highlight w:val="green"/>
        </w:rPr>
      </w:pPr>
      <w:r w:rsidRPr="00C20A44">
        <w:rPr>
          <w:highlight w:val="green"/>
        </w:rPr>
        <w:t>"method": "GetDeviceUpgradeState",</w:t>
      </w:r>
    </w:p>
    <w:p w:rsidR="00E23645" w:rsidRPr="00C20A44" w:rsidRDefault="00276531">
      <w:pPr>
        <w:ind w:left="420"/>
        <w:rPr>
          <w:highlight w:val="green"/>
        </w:rPr>
      </w:pPr>
      <w:r w:rsidRPr="00C20A44">
        <w:rPr>
          <w:highlight w:val="green"/>
        </w:rPr>
        <w:t>"params":{},</w:t>
      </w:r>
    </w:p>
    <w:p w:rsidR="00E23645" w:rsidRPr="00C20A44" w:rsidRDefault="00276531">
      <w:pPr>
        <w:ind w:left="420"/>
        <w:rPr>
          <w:highlight w:val="green"/>
        </w:rPr>
      </w:pPr>
      <w:r w:rsidRPr="00C20A44">
        <w:rPr>
          <w:highlight w:val="green"/>
        </w:rPr>
        <w:t>"id": "9.3"</w:t>
      </w:r>
    </w:p>
    <w:p w:rsidR="00E23645" w:rsidRPr="00C20A44" w:rsidRDefault="00276531">
      <w:pPr>
        <w:rPr>
          <w:highlight w:val="green"/>
        </w:rPr>
      </w:pPr>
      <w:r w:rsidRPr="00C20A44">
        <w:rPr>
          <w:highlight w:val="green"/>
        </w:rPr>
        <w:t>}</w:t>
      </w:r>
    </w:p>
    <w:p w:rsidR="00E23645" w:rsidRPr="00C20A44" w:rsidRDefault="00276531" w:rsidP="00C14146">
      <w:pPr>
        <w:pStyle w:val="4"/>
        <w:numPr>
          <w:ilvl w:val="3"/>
          <w:numId w:val="73"/>
        </w:numPr>
        <w:rPr>
          <w:highlight w:val="green"/>
        </w:rPr>
      </w:pPr>
      <w:bookmarkStart w:id="665" w:name="__RefHeading__56840_1585609034"/>
      <w:bookmarkEnd w:id="665"/>
      <w:r w:rsidRPr="00C20A44">
        <w:rPr>
          <w:highlight w:val="green"/>
        </w:rPr>
        <w:t>Response</w:t>
      </w:r>
    </w:p>
    <w:p w:rsidR="00E23645" w:rsidRPr="00C20A44" w:rsidRDefault="00276531">
      <w:pPr>
        <w:rPr>
          <w:highlight w:val="green"/>
        </w:rPr>
      </w:pPr>
      <w:r w:rsidRPr="00C20A44">
        <w:rPr>
          <w:highlight w:val="green"/>
        </w:rPr>
        <w:t>{</w:t>
      </w:r>
    </w:p>
    <w:p w:rsidR="00E23645" w:rsidRPr="00C20A44" w:rsidRDefault="00276531">
      <w:pPr>
        <w:ind w:left="420"/>
        <w:rPr>
          <w:highlight w:val="green"/>
        </w:rPr>
      </w:pPr>
      <w:r w:rsidRPr="00C20A44">
        <w:rPr>
          <w:highlight w:val="green"/>
        </w:rPr>
        <w:t xml:space="preserve">"jsonrpc": "2.0", </w:t>
      </w:r>
    </w:p>
    <w:p w:rsidR="00E23645" w:rsidRPr="00C20A44" w:rsidRDefault="00276531">
      <w:pPr>
        <w:ind w:left="420"/>
        <w:rPr>
          <w:highlight w:val="green"/>
        </w:rPr>
      </w:pPr>
      <w:r w:rsidRPr="00C20A44">
        <w:rPr>
          <w:highlight w:val="green"/>
        </w:rPr>
        <w:t>"result":</w:t>
      </w:r>
    </w:p>
    <w:p w:rsidR="00E23645" w:rsidRPr="00C20A44" w:rsidRDefault="00276531">
      <w:pPr>
        <w:ind w:left="420"/>
        <w:rPr>
          <w:highlight w:val="green"/>
        </w:rPr>
      </w:pPr>
      <w:r w:rsidRPr="00C20A44">
        <w:rPr>
          <w:highlight w:val="green"/>
        </w:rPr>
        <w:t>{</w:t>
      </w:r>
      <w:r w:rsidRPr="00C20A44">
        <w:rPr>
          <w:highlight w:val="green"/>
        </w:rPr>
        <w:tab/>
      </w:r>
    </w:p>
    <w:p w:rsidR="00E23645" w:rsidRPr="00C20A44" w:rsidRDefault="00276531">
      <w:pPr>
        <w:ind w:left="420"/>
        <w:rPr>
          <w:highlight w:val="green"/>
        </w:rPr>
      </w:pPr>
      <w:r w:rsidRPr="00C20A44">
        <w:rPr>
          <w:highlight w:val="green"/>
        </w:rPr>
        <w:tab/>
        <w:t>"Status":0,</w:t>
      </w:r>
    </w:p>
    <w:p w:rsidR="00E23645" w:rsidRPr="00C20A44" w:rsidRDefault="00276531">
      <w:pPr>
        <w:ind w:left="420"/>
        <w:rPr>
          <w:highlight w:val="green"/>
        </w:rPr>
      </w:pPr>
      <w:r w:rsidRPr="00C20A44">
        <w:rPr>
          <w:highlight w:val="green"/>
        </w:rPr>
        <w:tab/>
        <w:t>"Process":0</w:t>
      </w:r>
    </w:p>
    <w:p w:rsidR="00E23645" w:rsidRPr="00C20A44" w:rsidRDefault="00276531">
      <w:pPr>
        <w:ind w:left="420"/>
        <w:rPr>
          <w:highlight w:val="green"/>
        </w:rPr>
      </w:pPr>
      <w:r w:rsidRPr="00C20A44">
        <w:rPr>
          <w:highlight w:val="green"/>
        </w:rPr>
        <w:t>},</w:t>
      </w:r>
    </w:p>
    <w:p w:rsidR="00E23645" w:rsidRPr="00C20A44" w:rsidRDefault="00276531">
      <w:pPr>
        <w:ind w:left="420"/>
        <w:rPr>
          <w:highlight w:val="green"/>
        </w:rPr>
      </w:pPr>
      <w:r w:rsidRPr="00C20A44">
        <w:rPr>
          <w:highlight w:val="green"/>
        </w:rPr>
        <w:t>"id": "9.3"</w:t>
      </w:r>
    </w:p>
    <w:p w:rsidR="00E23645" w:rsidRPr="00C20A44" w:rsidRDefault="00276531">
      <w:pPr>
        <w:rPr>
          <w:highlight w:val="green"/>
        </w:rPr>
      </w:pPr>
      <w:r w:rsidRPr="00C20A44">
        <w:rPr>
          <w:highlight w:val="green"/>
        </w:rPr>
        <w:t>}</w:t>
      </w:r>
    </w:p>
    <w:p w:rsidR="00E23645" w:rsidRPr="00C20A44" w:rsidRDefault="00276531">
      <w:pPr>
        <w:pStyle w:val="4"/>
        <w:numPr>
          <w:ilvl w:val="3"/>
          <w:numId w:val="5"/>
        </w:numPr>
        <w:spacing w:line="372" w:lineRule="auto"/>
        <w:jc w:val="left"/>
        <w:rPr>
          <w:highlight w:val="green"/>
        </w:rPr>
      </w:pPr>
      <w:bookmarkStart w:id="666" w:name="__RefHeading__56842_1585609034"/>
      <w:bookmarkEnd w:id="666"/>
      <w:r w:rsidRPr="00C20A4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C20A44">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pStyle w:val="af9"/>
              <w:spacing w:before="240"/>
              <w:jc w:val="both"/>
              <w:rPr>
                <w:b/>
                <w:sz w:val="22"/>
                <w:highlight w:val="green"/>
                <w:lang w:val="en-GB"/>
              </w:rPr>
            </w:pPr>
            <w:r w:rsidRPr="00C20A44">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pStyle w:val="af9"/>
              <w:spacing w:before="240"/>
              <w:jc w:val="both"/>
              <w:rPr>
                <w:b/>
                <w:sz w:val="22"/>
                <w:highlight w:val="green"/>
                <w:lang w:val="en-GB"/>
              </w:rPr>
            </w:pPr>
            <w:r w:rsidRPr="00C20A44">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pStyle w:val="af9"/>
              <w:spacing w:before="240"/>
              <w:jc w:val="both"/>
              <w:rPr>
                <w:b/>
                <w:sz w:val="22"/>
                <w:highlight w:val="green"/>
                <w:lang w:val="en-GB"/>
              </w:rPr>
            </w:pPr>
            <w:r w:rsidRPr="00C20A44">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pStyle w:val="af9"/>
              <w:spacing w:before="240"/>
              <w:rPr>
                <w:b/>
                <w:sz w:val="22"/>
                <w:highlight w:val="green"/>
                <w:lang w:val="en-GB"/>
              </w:rPr>
            </w:pPr>
            <w:r w:rsidRPr="00C20A44">
              <w:rPr>
                <w:b/>
                <w:sz w:val="22"/>
                <w:highlight w:val="green"/>
                <w:lang w:val="en-GB"/>
              </w:rPr>
              <w:t>Description</w:t>
            </w:r>
          </w:p>
        </w:tc>
      </w:tr>
      <w:tr w:rsidR="00E23645" w:rsidRPr="00C20A4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0: No start update(UI does not send the start update command)</w:t>
            </w:r>
          </w:p>
          <w:p w:rsidR="00E23645" w:rsidRPr="00C20A44" w:rsidRDefault="00276531">
            <w:pPr>
              <w:spacing w:line="300" w:lineRule="auto"/>
              <w:jc w:val="left"/>
              <w:rPr>
                <w:highlight w:val="green"/>
              </w:rPr>
            </w:pPr>
            <w:r w:rsidRPr="00C20A44">
              <w:rPr>
                <w:highlight w:val="green"/>
              </w:rPr>
              <w:t>1: updating (Download Firmware phase)</w:t>
            </w:r>
          </w:p>
          <w:p w:rsidR="00E23645" w:rsidRPr="00C20A44" w:rsidRDefault="00276531">
            <w:pPr>
              <w:spacing w:line="300" w:lineRule="auto"/>
              <w:jc w:val="left"/>
              <w:rPr>
                <w:highlight w:val="green"/>
              </w:rPr>
            </w:pPr>
            <w:r w:rsidRPr="00C20A44">
              <w:rPr>
                <w:highlight w:val="green"/>
              </w:rPr>
              <w:t>2: complete</w:t>
            </w:r>
          </w:p>
        </w:tc>
      </w:tr>
      <w:tr w:rsidR="00E23645" w:rsidRPr="00C20A4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Process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20A44" w:rsidRDefault="00276531">
            <w:pPr>
              <w:spacing w:line="300" w:lineRule="auto"/>
              <w:jc w:val="left"/>
              <w:rPr>
                <w:highlight w:val="green"/>
              </w:rPr>
            </w:pPr>
            <w:r w:rsidRPr="00C20A44">
              <w:rPr>
                <w:highlight w:val="green"/>
              </w:rPr>
              <w:t>If status =1,process:1- 100 , and stand for the updating(download)process.</w:t>
            </w:r>
          </w:p>
        </w:tc>
      </w:tr>
    </w:tbl>
    <w:p w:rsidR="00E23645" w:rsidRPr="00C20A44" w:rsidRDefault="00276531" w:rsidP="00C14146">
      <w:pPr>
        <w:pStyle w:val="4"/>
        <w:numPr>
          <w:ilvl w:val="3"/>
          <w:numId w:val="73"/>
        </w:numPr>
        <w:rPr>
          <w:highlight w:val="green"/>
        </w:rPr>
      </w:pPr>
      <w:bookmarkStart w:id="667" w:name="__RefHeading__56844_1585609034"/>
      <w:bookmarkEnd w:id="667"/>
      <w:r w:rsidRPr="00C20A44">
        <w:rPr>
          <w:highlight w:val="green"/>
        </w:rPr>
        <w:t>Response with error</w:t>
      </w:r>
    </w:p>
    <w:p w:rsidR="00E23645" w:rsidRPr="00C20A44" w:rsidRDefault="00276531">
      <w:pPr>
        <w:rPr>
          <w:highlight w:val="green"/>
        </w:rPr>
      </w:pPr>
      <w:r w:rsidRPr="00C20A44">
        <w:rPr>
          <w:highlight w:val="green"/>
        </w:rPr>
        <w:t>{</w:t>
      </w:r>
    </w:p>
    <w:p w:rsidR="00E23645" w:rsidRPr="00C20A44" w:rsidRDefault="00276531">
      <w:pPr>
        <w:rPr>
          <w:highlight w:val="green"/>
        </w:rPr>
      </w:pPr>
      <w:r w:rsidRPr="00C20A44">
        <w:rPr>
          <w:highlight w:val="green"/>
        </w:rPr>
        <w:t xml:space="preserve">   "jsonrpc": "2.0",</w:t>
      </w:r>
    </w:p>
    <w:p w:rsidR="00E23645" w:rsidRPr="00C20A44" w:rsidRDefault="00276531">
      <w:pPr>
        <w:rPr>
          <w:highlight w:val="green"/>
        </w:rPr>
      </w:pPr>
      <w:r w:rsidRPr="00C20A44">
        <w:rPr>
          <w:highlight w:val="green"/>
        </w:rPr>
        <w:t xml:space="preserve">   "error": {</w:t>
      </w:r>
    </w:p>
    <w:p w:rsidR="00E23645" w:rsidRPr="00C20A44" w:rsidRDefault="00276531">
      <w:pPr>
        <w:rPr>
          <w:highlight w:val="green"/>
        </w:rPr>
      </w:pPr>
      <w:r w:rsidRPr="00C20A44">
        <w:rPr>
          <w:highlight w:val="green"/>
        </w:rPr>
        <w:t xml:space="preserve">           "code": "090301",</w:t>
      </w:r>
    </w:p>
    <w:p w:rsidR="00E23645" w:rsidRPr="00C20A44" w:rsidRDefault="00276531">
      <w:pPr>
        <w:rPr>
          <w:highlight w:val="green"/>
        </w:rPr>
      </w:pPr>
      <w:r w:rsidRPr="00C20A44">
        <w:rPr>
          <w:highlight w:val="green"/>
        </w:rPr>
        <w:t xml:space="preserve">           "message": "Get device update state failed."</w:t>
      </w:r>
    </w:p>
    <w:p w:rsidR="00E23645" w:rsidRPr="00C20A44" w:rsidRDefault="00276531">
      <w:pPr>
        <w:rPr>
          <w:highlight w:val="green"/>
        </w:rPr>
      </w:pPr>
      <w:r w:rsidRPr="00C20A44">
        <w:rPr>
          <w:highlight w:val="green"/>
        </w:rPr>
        <w:t xml:space="preserve">         },</w:t>
      </w:r>
    </w:p>
    <w:p w:rsidR="00E23645" w:rsidRPr="00C20A44" w:rsidRDefault="00276531">
      <w:pPr>
        <w:rPr>
          <w:highlight w:val="green"/>
        </w:rPr>
      </w:pPr>
      <w:r w:rsidRPr="00C20A44">
        <w:rPr>
          <w:highlight w:val="green"/>
        </w:rPr>
        <w:t xml:space="preserve">   "id":"9.3"</w:t>
      </w:r>
    </w:p>
    <w:p w:rsidR="00E23645" w:rsidRPr="00C20A44" w:rsidRDefault="00276531">
      <w:pPr>
        <w:rPr>
          <w:highlight w:val="green"/>
        </w:rPr>
      </w:pPr>
      <w:r w:rsidRPr="00C20A44">
        <w:rPr>
          <w:highlight w:val="green"/>
        </w:rPr>
        <w:lastRenderedPageBreak/>
        <w:t>}</w:t>
      </w:r>
    </w:p>
    <w:p w:rsidR="00E23645" w:rsidRPr="00C20A44"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98"/>
        <w:gridCol w:w="2974"/>
        <w:gridCol w:w="3859"/>
      </w:tblGrid>
      <w:tr w:rsidR="00E23645" w:rsidRPr="00C20A44">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pStyle w:val="TextBody"/>
              <w:rPr>
                <w:highlight w:val="green"/>
                <w:lang w:val="en-US" w:eastAsia="zh-CN"/>
              </w:rPr>
            </w:pPr>
            <w:r w:rsidRPr="00C20A44">
              <w:rPr>
                <w:highlight w:val="green"/>
                <w:lang w:val="en-US" w:eastAsia="zh-CN"/>
              </w:rPr>
              <w:t>Error Code</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pStyle w:val="TextBody"/>
              <w:rPr>
                <w:highlight w:val="green"/>
                <w:lang w:val="en-US" w:eastAsia="zh-CN"/>
              </w:rPr>
            </w:pPr>
            <w:r w:rsidRPr="00C20A44">
              <w:rPr>
                <w:highlight w:val="green"/>
                <w:lang w:val="en-US" w:eastAsia="zh-CN"/>
              </w:rPr>
              <w:t>Error Message</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pStyle w:val="TextBody"/>
              <w:rPr>
                <w:highlight w:val="green"/>
                <w:lang w:val="en-US" w:eastAsia="zh-CN"/>
              </w:rPr>
            </w:pPr>
            <w:r w:rsidRPr="00C20A44">
              <w:rPr>
                <w:highlight w:val="green"/>
                <w:lang w:val="en-US" w:eastAsia="zh-CN"/>
              </w:rPr>
              <w:t>Error Description</w:t>
            </w:r>
          </w:p>
        </w:tc>
      </w:tr>
      <w:tr w:rsidR="00E23645">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rPr>
                <w:highlight w:val="green"/>
              </w:rPr>
            </w:pPr>
            <w:r w:rsidRPr="00C20A44">
              <w:rPr>
                <w:highlight w:val="green"/>
              </w:rPr>
              <w:t>090301</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C20A44" w:rsidRDefault="00276531">
            <w:pPr>
              <w:rPr>
                <w:highlight w:val="green"/>
              </w:rPr>
            </w:pPr>
            <w:r w:rsidRPr="00C20A44">
              <w:rPr>
                <w:highlight w:val="green"/>
              </w:rPr>
              <w:t>Get device update state failed.</w:t>
            </w:r>
          </w:p>
        </w:tc>
        <w:tc>
          <w:tcPr>
            <w:tcW w:w="38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C20A44">
              <w:rPr>
                <w:highlight w:val="green"/>
              </w:rPr>
              <w:t>Get device update state failed.</w:t>
            </w:r>
          </w:p>
        </w:tc>
      </w:tr>
    </w:tbl>
    <w:p w:rsidR="00E23645" w:rsidRDefault="00E23645"/>
    <w:p w:rsidR="00E23645" w:rsidRPr="00700634" w:rsidRDefault="00276531" w:rsidP="00C14146">
      <w:pPr>
        <w:pStyle w:val="3"/>
        <w:numPr>
          <w:ilvl w:val="2"/>
          <w:numId w:val="73"/>
        </w:numPr>
        <w:ind w:left="964" w:right="210"/>
        <w:rPr>
          <w:highlight w:val="green"/>
        </w:rPr>
      </w:pPr>
      <w:bookmarkStart w:id="668" w:name="__RefHeading__56846_1585609034"/>
      <w:bookmarkStart w:id="669" w:name="_Toc422502849"/>
      <w:bookmarkStart w:id="670" w:name="_Toc401747880"/>
      <w:bookmarkStart w:id="671" w:name="_Toc392062544"/>
      <w:bookmarkStart w:id="672" w:name="_Toc470684683"/>
      <w:bookmarkEnd w:id="668"/>
      <w:r w:rsidRPr="00700634">
        <w:rPr>
          <w:highlight w:val="green"/>
        </w:rPr>
        <w:t>SetDeviceUpdate</w:t>
      </w:r>
      <w:bookmarkEnd w:id="669"/>
      <w:bookmarkEnd w:id="670"/>
      <w:bookmarkEnd w:id="671"/>
      <w:r w:rsidRPr="00700634">
        <w:rPr>
          <w:highlight w:val="green"/>
        </w:rPr>
        <w:t>Stop</w:t>
      </w:r>
      <w:bookmarkEnd w:id="672"/>
    </w:p>
    <w:p w:rsidR="00E23645" w:rsidRPr="00700634" w:rsidRDefault="00276531" w:rsidP="00C14146">
      <w:pPr>
        <w:pStyle w:val="4"/>
        <w:numPr>
          <w:ilvl w:val="3"/>
          <w:numId w:val="73"/>
        </w:numPr>
        <w:rPr>
          <w:highlight w:val="green"/>
        </w:rPr>
      </w:pPr>
      <w:bookmarkStart w:id="673" w:name="__RefHeading__56848_1585609034"/>
      <w:bookmarkEnd w:id="673"/>
      <w:r w:rsidRPr="00700634">
        <w:rPr>
          <w:highlight w:val="green"/>
        </w:rPr>
        <w:t>Request</w:t>
      </w:r>
    </w:p>
    <w:p w:rsidR="00E23645" w:rsidRPr="00700634" w:rsidRDefault="00276531">
      <w:pPr>
        <w:rPr>
          <w:highlight w:val="green"/>
        </w:rPr>
      </w:pPr>
      <w:r w:rsidRPr="00700634">
        <w:rPr>
          <w:highlight w:val="green"/>
        </w:rPr>
        <w:t>{</w:t>
      </w:r>
    </w:p>
    <w:p w:rsidR="00E23645" w:rsidRPr="00700634" w:rsidRDefault="00276531">
      <w:pPr>
        <w:ind w:left="420"/>
        <w:rPr>
          <w:highlight w:val="green"/>
        </w:rPr>
      </w:pPr>
      <w:r w:rsidRPr="00700634">
        <w:rPr>
          <w:highlight w:val="green"/>
        </w:rPr>
        <w:t xml:space="preserve">"jsonrpc": "2.0", </w:t>
      </w:r>
    </w:p>
    <w:p w:rsidR="00E23645" w:rsidRPr="00700634" w:rsidRDefault="00276531">
      <w:pPr>
        <w:ind w:left="420"/>
        <w:rPr>
          <w:highlight w:val="green"/>
        </w:rPr>
      </w:pPr>
      <w:r w:rsidRPr="00700634">
        <w:rPr>
          <w:highlight w:val="green"/>
        </w:rPr>
        <w:t>"method": "SetDeviceUpdateStop",</w:t>
      </w:r>
    </w:p>
    <w:p w:rsidR="00E23645" w:rsidRPr="00700634" w:rsidRDefault="00276531">
      <w:pPr>
        <w:ind w:left="420"/>
        <w:rPr>
          <w:highlight w:val="green"/>
        </w:rPr>
      </w:pPr>
      <w:r w:rsidRPr="00700634">
        <w:rPr>
          <w:highlight w:val="green"/>
        </w:rPr>
        <w:t>"params":{},</w:t>
      </w:r>
    </w:p>
    <w:p w:rsidR="00E23645" w:rsidRPr="00700634" w:rsidRDefault="00276531">
      <w:pPr>
        <w:ind w:left="420"/>
        <w:rPr>
          <w:highlight w:val="green"/>
        </w:rPr>
      </w:pPr>
      <w:r w:rsidRPr="00700634">
        <w:rPr>
          <w:highlight w:val="green"/>
        </w:rPr>
        <w:t>"id": "9.4"</w:t>
      </w:r>
    </w:p>
    <w:p w:rsidR="00E23645" w:rsidRPr="00700634" w:rsidRDefault="00276531">
      <w:pPr>
        <w:rPr>
          <w:highlight w:val="green"/>
        </w:rPr>
      </w:pPr>
      <w:r w:rsidRPr="00700634">
        <w:rPr>
          <w:highlight w:val="green"/>
        </w:rPr>
        <w:t>}</w:t>
      </w:r>
    </w:p>
    <w:p w:rsidR="00E23645" w:rsidRPr="00700634" w:rsidRDefault="00276531" w:rsidP="00C14146">
      <w:pPr>
        <w:pStyle w:val="4"/>
        <w:numPr>
          <w:ilvl w:val="3"/>
          <w:numId w:val="73"/>
        </w:numPr>
        <w:rPr>
          <w:highlight w:val="green"/>
        </w:rPr>
      </w:pPr>
      <w:bookmarkStart w:id="674" w:name="__RefHeading__56850_1585609034"/>
      <w:bookmarkEnd w:id="674"/>
      <w:r w:rsidRPr="00700634">
        <w:rPr>
          <w:highlight w:val="green"/>
        </w:rPr>
        <w:t>Response</w:t>
      </w:r>
    </w:p>
    <w:p w:rsidR="00E23645" w:rsidRPr="00700634" w:rsidRDefault="00276531">
      <w:pPr>
        <w:rPr>
          <w:highlight w:val="green"/>
        </w:rPr>
      </w:pPr>
      <w:r w:rsidRPr="00700634">
        <w:rPr>
          <w:highlight w:val="green"/>
        </w:rPr>
        <w:t>{</w:t>
      </w:r>
    </w:p>
    <w:p w:rsidR="00E23645" w:rsidRPr="00700634" w:rsidRDefault="00276531">
      <w:pPr>
        <w:ind w:left="420"/>
        <w:rPr>
          <w:highlight w:val="green"/>
        </w:rPr>
      </w:pPr>
      <w:r w:rsidRPr="00700634">
        <w:rPr>
          <w:highlight w:val="green"/>
        </w:rPr>
        <w:t xml:space="preserve">"jsonrpc": "2.0", </w:t>
      </w:r>
    </w:p>
    <w:p w:rsidR="00E23645" w:rsidRPr="00700634" w:rsidRDefault="00276531" w:rsidP="00CB6BC0">
      <w:pPr>
        <w:ind w:left="420"/>
        <w:rPr>
          <w:highlight w:val="green"/>
        </w:rPr>
      </w:pPr>
      <w:r w:rsidRPr="00700634">
        <w:rPr>
          <w:highlight w:val="green"/>
        </w:rPr>
        <w:t>"result":{</w:t>
      </w:r>
      <w:r w:rsidRPr="00700634">
        <w:rPr>
          <w:highlight w:val="green"/>
        </w:rPr>
        <w:tab/>
        <w:t>},</w:t>
      </w:r>
    </w:p>
    <w:p w:rsidR="00E23645" w:rsidRPr="00700634" w:rsidRDefault="00276531">
      <w:pPr>
        <w:ind w:left="420"/>
        <w:rPr>
          <w:highlight w:val="green"/>
        </w:rPr>
      </w:pPr>
      <w:r w:rsidRPr="00700634">
        <w:rPr>
          <w:highlight w:val="green"/>
        </w:rPr>
        <w:t>"id": "9.4"</w:t>
      </w:r>
    </w:p>
    <w:p w:rsidR="00E23645" w:rsidRPr="00700634" w:rsidRDefault="00276531">
      <w:pPr>
        <w:rPr>
          <w:highlight w:val="green"/>
        </w:rPr>
      </w:pPr>
      <w:r w:rsidRPr="00700634">
        <w:rPr>
          <w:highlight w:val="green"/>
        </w:rPr>
        <w:t>}</w:t>
      </w:r>
    </w:p>
    <w:p w:rsidR="00E23645" w:rsidRPr="00700634" w:rsidRDefault="00276531" w:rsidP="00C14146">
      <w:pPr>
        <w:pStyle w:val="4"/>
        <w:numPr>
          <w:ilvl w:val="3"/>
          <w:numId w:val="73"/>
        </w:numPr>
        <w:rPr>
          <w:highlight w:val="green"/>
        </w:rPr>
      </w:pPr>
      <w:bookmarkStart w:id="675" w:name="__RefHeading__56852_1585609034"/>
      <w:bookmarkEnd w:id="675"/>
      <w:r w:rsidRPr="00700634">
        <w:rPr>
          <w:highlight w:val="green"/>
        </w:rPr>
        <w:t>Response with error</w:t>
      </w:r>
    </w:p>
    <w:p w:rsidR="00E23645" w:rsidRPr="00700634" w:rsidRDefault="00276531">
      <w:pPr>
        <w:rPr>
          <w:highlight w:val="green"/>
        </w:rPr>
      </w:pPr>
      <w:r w:rsidRPr="00700634">
        <w:rPr>
          <w:highlight w:val="green"/>
        </w:rPr>
        <w:t>{</w:t>
      </w:r>
    </w:p>
    <w:p w:rsidR="00E23645" w:rsidRPr="00700634" w:rsidRDefault="00276531">
      <w:pPr>
        <w:rPr>
          <w:highlight w:val="green"/>
        </w:rPr>
      </w:pPr>
      <w:r w:rsidRPr="00700634">
        <w:rPr>
          <w:highlight w:val="green"/>
        </w:rPr>
        <w:t xml:space="preserve">   "jsonrpc": "2.0",</w:t>
      </w:r>
    </w:p>
    <w:p w:rsidR="00E23645" w:rsidRPr="00700634" w:rsidRDefault="00276531">
      <w:pPr>
        <w:rPr>
          <w:highlight w:val="green"/>
        </w:rPr>
      </w:pPr>
      <w:r w:rsidRPr="00700634">
        <w:rPr>
          <w:highlight w:val="green"/>
        </w:rPr>
        <w:t xml:space="preserve">   "error": {</w:t>
      </w:r>
    </w:p>
    <w:p w:rsidR="00E23645" w:rsidRPr="00700634" w:rsidRDefault="00276531">
      <w:pPr>
        <w:rPr>
          <w:highlight w:val="green"/>
        </w:rPr>
      </w:pPr>
      <w:r w:rsidRPr="00700634">
        <w:rPr>
          <w:highlight w:val="green"/>
        </w:rPr>
        <w:t xml:space="preserve">           "code": "090401",</w:t>
      </w:r>
    </w:p>
    <w:p w:rsidR="00E23645" w:rsidRPr="00700634" w:rsidRDefault="00276531">
      <w:pPr>
        <w:rPr>
          <w:highlight w:val="green"/>
        </w:rPr>
      </w:pPr>
      <w:r w:rsidRPr="00700634">
        <w:rPr>
          <w:highlight w:val="green"/>
        </w:rPr>
        <w:t xml:space="preserve">           "message": "</w:t>
      </w:r>
      <w:bookmarkStart w:id="676" w:name="OLE_LINK84"/>
      <w:r w:rsidRPr="00700634">
        <w:rPr>
          <w:highlight w:val="green"/>
        </w:rPr>
        <w:t>Set device update stop failed.</w:t>
      </w:r>
      <w:bookmarkEnd w:id="676"/>
      <w:r w:rsidRPr="00700634">
        <w:rPr>
          <w:highlight w:val="green"/>
        </w:rPr>
        <w:t>"</w:t>
      </w:r>
    </w:p>
    <w:p w:rsidR="00E23645" w:rsidRPr="00700634" w:rsidRDefault="00276531">
      <w:pPr>
        <w:rPr>
          <w:highlight w:val="green"/>
        </w:rPr>
      </w:pPr>
      <w:r w:rsidRPr="00700634">
        <w:rPr>
          <w:highlight w:val="green"/>
        </w:rPr>
        <w:t xml:space="preserve">         },</w:t>
      </w:r>
    </w:p>
    <w:p w:rsidR="00E23645" w:rsidRPr="00700634" w:rsidRDefault="00276531">
      <w:pPr>
        <w:rPr>
          <w:highlight w:val="green"/>
        </w:rPr>
      </w:pPr>
      <w:r w:rsidRPr="00700634">
        <w:rPr>
          <w:highlight w:val="green"/>
        </w:rPr>
        <w:t xml:space="preserve">   "id":"9.4"</w:t>
      </w:r>
    </w:p>
    <w:p w:rsidR="00E23645" w:rsidRPr="00700634" w:rsidRDefault="00276531">
      <w:pPr>
        <w:rPr>
          <w:highlight w:val="green"/>
        </w:rPr>
      </w:pPr>
      <w:r w:rsidRPr="00700634">
        <w:rPr>
          <w:highlight w:val="green"/>
        </w:rPr>
        <w:t>}</w:t>
      </w: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2974"/>
        <w:gridCol w:w="3860"/>
      </w:tblGrid>
      <w:tr w:rsidR="00E23645" w:rsidRPr="00700634">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pStyle w:val="TextBody"/>
              <w:rPr>
                <w:highlight w:val="green"/>
                <w:lang w:val="en-US" w:eastAsia="zh-CN"/>
              </w:rPr>
            </w:pPr>
            <w:r w:rsidRPr="00700634">
              <w:rPr>
                <w:highlight w:val="green"/>
                <w:lang w:val="en-US" w:eastAsia="zh-CN"/>
              </w:rPr>
              <w:t>Error Code</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pStyle w:val="TextBody"/>
              <w:rPr>
                <w:highlight w:val="green"/>
                <w:lang w:val="en-US" w:eastAsia="zh-CN"/>
              </w:rPr>
            </w:pPr>
            <w:r w:rsidRPr="00700634">
              <w:rPr>
                <w:highlight w:val="green"/>
                <w:lang w:val="en-US" w:eastAsia="zh-CN"/>
              </w:rPr>
              <w:t>Error Message</w:t>
            </w:r>
          </w:p>
        </w:tc>
        <w:tc>
          <w:tcPr>
            <w:tcW w:w="386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pStyle w:val="TextBody"/>
              <w:rPr>
                <w:highlight w:val="green"/>
                <w:lang w:val="en-US" w:eastAsia="zh-CN"/>
              </w:rPr>
            </w:pPr>
            <w:r w:rsidRPr="00700634">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rPr>
                <w:highlight w:val="green"/>
              </w:rPr>
            </w:pPr>
            <w:r w:rsidRPr="00700634">
              <w:rPr>
                <w:highlight w:val="green"/>
              </w:rPr>
              <w:t>090401</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rPr>
                <w:highlight w:val="green"/>
              </w:rPr>
            </w:pPr>
            <w:r w:rsidRPr="00700634">
              <w:rPr>
                <w:highlight w:val="green"/>
              </w:rPr>
              <w:t>Set device update stop failed.</w:t>
            </w:r>
          </w:p>
        </w:tc>
        <w:tc>
          <w:tcPr>
            <w:tcW w:w="386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700634">
              <w:rPr>
                <w:highlight w:val="green"/>
              </w:rPr>
              <w:t>Set device update stop failed.</w:t>
            </w:r>
          </w:p>
        </w:tc>
      </w:tr>
    </w:tbl>
    <w:p w:rsidR="00E23645" w:rsidRDefault="00E23645"/>
    <w:p w:rsidR="00E23645" w:rsidRPr="00700634" w:rsidRDefault="00276531" w:rsidP="00C14146">
      <w:pPr>
        <w:pStyle w:val="3"/>
        <w:numPr>
          <w:ilvl w:val="2"/>
          <w:numId w:val="73"/>
        </w:numPr>
        <w:ind w:left="964" w:right="210"/>
        <w:rPr>
          <w:highlight w:val="green"/>
        </w:rPr>
      </w:pPr>
      <w:bookmarkStart w:id="677" w:name="_Toc422502850"/>
      <w:bookmarkStart w:id="678" w:name="__RefHeading__56854_1585609034"/>
      <w:bookmarkStart w:id="679" w:name="_Toc470684684"/>
      <w:bookmarkEnd w:id="677"/>
      <w:bookmarkEnd w:id="678"/>
      <w:r w:rsidRPr="00700634">
        <w:rPr>
          <w:highlight w:val="green"/>
        </w:rPr>
        <w:t>SetCheckNewVersion</w:t>
      </w:r>
      <w:bookmarkEnd w:id="679"/>
    </w:p>
    <w:p w:rsidR="00E23645" w:rsidRPr="00700634" w:rsidRDefault="00276531" w:rsidP="00C14146">
      <w:pPr>
        <w:pStyle w:val="4"/>
        <w:numPr>
          <w:ilvl w:val="3"/>
          <w:numId w:val="73"/>
        </w:numPr>
        <w:rPr>
          <w:highlight w:val="green"/>
        </w:rPr>
      </w:pPr>
      <w:bookmarkStart w:id="680" w:name="__RefHeading__56856_1585609034"/>
      <w:bookmarkEnd w:id="680"/>
      <w:r w:rsidRPr="00700634">
        <w:rPr>
          <w:highlight w:val="green"/>
        </w:rPr>
        <w:t>Request</w:t>
      </w:r>
    </w:p>
    <w:p w:rsidR="00E23645" w:rsidRPr="00700634" w:rsidRDefault="00276531">
      <w:pPr>
        <w:rPr>
          <w:highlight w:val="green"/>
        </w:rPr>
      </w:pPr>
      <w:r w:rsidRPr="00700634">
        <w:rPr>
          <w:highlight w:val="green"/>
        </w:rPr>
        <w:t>{</w:t>
      </w:r>
    </w:p>
    <w:p w:rsidR="00E23645" w:rsidRPr="00700634" w:rsidRDefault="00276531">
      <w:pPr>
        <w:ind w:left="420"/>
        <w:rPr>
          <w:highlight w:val="green"/>
        </w:rPr>
      </w:pPr>
      <w:r w:rsidRPr="00700634">
        <w:rPr>
          <w:highlight w:val="green"/>
        </w:rPr>
        <w:t xml:space="preserve">"jsonrpc": "2.0", </w:t>
      </w:r>
    </w:p>
    <w:p w:rsidR="00E23645" w:rsidRPr="00700634" w:rsidRDefault="00276531">
      <w:pPr>
        <w:ind w:left="420"/>
        <w:rPr>
          <w:highlight w:val="green"/>
        </w:rPr>
      </w:pPr>
      <w:r w:rsidRPr="00700634">
        <w:rPr>
          <w:highlight w:val="green"/>
        </w:rPr>
        <w:t>"method": "SetCheckNewVersion",</w:t>
      </w:r>
    </w:p>
    <w:p w:rsidR="00E23645" w:rsidRPr="00700634" w:rsidRDefault="00276531">
      <w:pPr>
        <w:ind w:left="420"/>
        <w:rPr>
          <w:highlight w:val="green"/>
        </w:rPr>
      </w:pPr>
      <w:r w:rsidRPr="00700634">
        <w:rPr>
          <w:highlight w:val="green"/>
        </w:rPr>
        <w:t>"params":{},</w:t>
      </w:r>
    </w:p>
    <w:p w:rsidR="00E23645" w:rsidRPr="00700634" w:rsidRDefault="00276531">
      <w:pPr>
        <w:ind w:left="420"/>
        <w:rPr>
          <w:highlight w:val="green"/>
        </w:rPr>
      </w:pPr>
      <w:r w:rsidRPr="00700634">
        <w:rPr>
          <w:highlight w:val="green"/>
        </w:rPr>
        <w:t>"id": "9.5"</w:t>
      </w:r>
    </w:p>
    <w:p w:rsidR="00E23645" w:rsidRPr="00700634" w:rsidRDefault="00276531">
      <w:pPr>
        <w:rPr>
          <w:highlight w:val="green"/>
        </w:rPr>
      </w:pPr>
      <w:r w:rsidRPr="00700634">
        <w:rPr>
          <w:highlight w:val="green"/>
        </w:rPr>
        <w:t>}</w:t>
      </w:r>
    </w:p>
    <w:p w:rsidR="00E23645" w:rsidRPr="00700634" w:rsidRDefault="00276531" w:rsidP="00C14146">
      <w:pPr>
        <w:pStyle w:val="4"/>
        <w:numPr>
          <w:ilvl w:val="3"/>
          <w:numId w:val="73"/>
        </w:numPr>
        <w:rPr>
          <w:highlight w:val="green"/>
        </w:rPr>
      </w:pPr>
      <w:bookmarkStart w:id="681" w:name="__RefHeading__56858_1585609034"/>
      <w:bookmarkEnd w:id="681"/>
      <w:r w:rsidRPr="00700634">
        <w:rPr>
          <w:highlight w:val="green"/>
        </w:rPr>
        <w:lastRenderedPageBreak/>
        <w:t>Response</w:t>
      </w:r>
    </w:p>
    <w:p w:rsidR="00E23645" w:rsidRPr="00700634" w:rsidRDefault="00276531">
      <w:pPr>
        <w:rPr>
          <w:highlight w:val="green"/>
        </w:rPr>
      </w:pPr>
      <w:r w:rsidRPr="00700634">
        <w:rPr>
          <w:highlight w:val="green"/>
        </w:rPr>
        <w:t>{</w:t>
      </w:r>
    </w:p>
    <w:p w:rsidR="00E23645" w:rsidRPr="00700634" w:rsidRDefault="00276531">
      <w:pPr>
        <w:ind w:left="420"/>
        <w:rPr>
          <w:highlight w:val="green"/>
        </w:rPr>
      </w:pPr>
      <w:r w:rsidRPr="00700634">
        <w:rPr>
          <w:highlight w:val="green"/>
        </w:rPr>
        <w:t xml:space="preserve">"jsonrpc": "2.0", </w:t>
      </w:r>
    </w:p>
    <w:p w:rsidR="00E23645" w:rsidRPr="00700634" w:rsidRDefault="00276531" w:rsidP="00700634">
      <w:pPr>
        <w:ind w:left="420"/>
        <w:rPr>
          <w:highlight w:val="green"/>
        </w:rPr>
      </w:pPr>
      <w:r w:rsidRPr="00700634">
        <w:rPr>
          <w:highlight w:val="green"/>
        </w:rPr>
        <w:t>"result":</w:t>
      </w:r>
      <w:r w:rsidR="00700634" w:rsidRPr="00700634">
        <w:rPr>
          <w:highlight w:val="green"/>
        </w:rPr>
        <w:t>{</w:t>
      </w:r>
      <w:r w:rsidR="00700634" w:rsidRPr="00700634">
        <w:rPr>
          <w:rFonts w:hint="eastAsia"/>
          <w:highlight w:val="green"/>
        </w:rPr>
        <w:t xml:space="preserve"> </w:t>
      </w:r>
      <w:r w:rsidRPr="00700634">
        <w:rPr>
          <w:highlight w:val="green"/>
        </w:rPr>
        <w:t>},</w:t>
      </w:r>
    </w:p>
    <w:p w:rsidR="00E23645" w:rsidRPr="00700634" w:rsidRDefault="00276531">
      <w:pPr>
        <w:ind w:left="420"/>
        <w:rPr>
          <w:highlight w:val="green"/>
        </w:rPr>
      </w:pPr>
      <w:r w:rsidRPr="00700634">
        <w:rPr>
          <w:highlight w:val="green"/>
        </w:rPr>
        <w:t>"id": "9.5"</w:t>
      </w:r>
    </w:p>
    <w:p w:rsidR="00E23645" w:rsidRPr="00700634" w:rsidRDefault="00276531">
      <w:pPr>
        <w:rPr>
          <w:highlight w:val="green"/>
        </w:rPr>
      </w:pPr>
      <w:r w:rsidRPr="00700634">
        <w:rPr>
          <w:highlight w:val="green"/>
        </w:rPr>
        <w:t>}</w:t>
      </w:r>
    </w:p>
    <w:p w:rsidR="00E23645" w:rsidRPr="00700634" w:rsidRDefault="00276531" w:rsidP="00C14146">
      <w:pPr>
        <w:pStyle w:val="4"/>
        <w:numPr>
          <w:ilvl w:val="3"/>
          <w:numId w:val="73"/>
        </w:numPr>
        <w:rPr>
          <w:highlight w:val="green"/>
        </w:rPr>
      </w:pPr>
      <w:bookmarkStart w:id="682" w:name="__RefHeading__56860_1585609034"/>
      <w:bookmarkEnd w:id="682"/>
      <w:r w:rsidRPr="00700634">
        <w:rPr>
          <w:highlight w:val="green"/>
        </w:rPr>
        <w:t>Response with error</w:t>
      </w:r>
    </w:p>
    <w:p w:rsidR="00E23645" w:rsidRPr="00700634" w:rsidRDefault="00276531">
      <w:pPr>
        <w:rPr>
          <w:highlight w:val="green"/>
        </w:rPr>
      </w:pPr>
      <w:r w:rsidRPr="00700634">
        <w:rPr>
          <w:highlight w:val="green"/>
        </w:rPr>
        <w:t>{</w:t>
      </w:r>
    </w:p>
    <w:p w:rsidR="00E23645" w:rsidRPr="00700634" w:rsidRDefault="00276531">
      <w:pPr>
        <w:rPr>
          <w:highlight w:val="green"/>
        </w:rPr>
      </w:pPr>
      <w:r w:rsidRPr="00700634">
        <w:rPr>
          <w:highlight w:val="green"/>
        </w:rPr>
        <w:t xml:space="preserve">   "jsonrpc": "2.0",</w:t>
      </w:r>
    </w:p>
    <w:p w:rsidR="00E23645" w:rsidRPr="00700634" w:rsidRDefault="00276531">
      <w:pPr>
        <w:rPr>
          <w:highlight w:val="green"/>
        </w:rPr>
      </w:pPr>
      <w:r w:rsidRPr="00700634">
        <w:rPr>
          <w:highlight w:val="green"/>
        </w:rPr>
        <w:t xml:space="preserve">   "error": {</w:t>
      </w:r>
    </w:p>
    <w:p w:rsidR="00E23645" w:rsidRPr="00700634" w:rsidRDefault="00276531">
      <w:pPr>
        <w:rPr>
          <w:highlight w:val="green"/>
        </w:rPr>
      </w:pPr>
      <w:r w:rsidRPr="00700634">
        <w:rPr>
          <w:highlight w:val="green"/>
        </w:rPr>
        <w:t xml:space="preserve">           "code": "090501",</w:t>
      </w:r>
    </w:p>
    <w:p w:rsidR="00E23645" w:rsidRPr="00700634" w:rsidRDefault="00276531">
      <w:pPr>
        <w:rPr>
          <w:highlight w:val="green"/>
        </w:rPr>
      </w:pPr>
      <w:r w:rsidRPr="00700634">
        <w:rPr>
          <w:highlight w:val="green"/>
        </w:rPr>
        <w:t xml:space="preserve">           "message": "set check device new version failed ."</w:t>
      </w:r>
    </w:p>
    <w:p w:rsidR="00E23645" w:rsidRPr="00700634" w:rsidRDefault="00276531">
      <w:pPr>
        <w:rPr>
          <w:highlight w:val="green"/>
        </w:rPr>
      </w:pPr>
      <w:r w:rsidRPr="00700634">
        <w:rPr>
          <w:highlight w:val="green"/>
        </w:rPr>
        <w:t xml:space="preserve">         },</w:t>
      </w:r>
    </w:p>
    <w:p w:rsidR="00E23645" w:rsidRPr="00700634" w:rsidRDefault="00276531">
      <w:pPr>
        <w:rPr>
          <w:highlight w:val="green"/>
        </w:rPr>
      </w:pPr>
      <w:r w:rsidRPr="00700634">
        <w:rPr>
          <w:highlight w:val="green"/>
        </w:rPr>
        <w:t xml:space="preserve">   "id":"9.5"</w:t>
      </w:r>
    </w:p>
    <w:p w:rsidR="00E23645" w:rsidRPr="00700634" w:rsidRDefault="00276531">
      <w:pPr>
        <w:rPr>
          <w:highlight w:val="green"/>
        </w:rPr>
      </w:pPr>
      <w:r w:rsidRPr="00700634">
        <w:rPr>
          <w:highlight w:val="green"/>
        </w:rPr>
        <w:t>}</w:t>
      </w:r>
    </w:p>
    <w:p w:rsidR="00E23645" w:rsidRPr="00700634" w:rsidRDefault="00E23645">
      <w:pPr>
        <w:rPr>
          <w:highlight w:val="green"/>
        </w:rPr>
      </w:pPr>
    </w:p>
    <w:p w:rsidR="00E23645" w:rsidRPr="00700634" w:rsidRDefault="00E23645">
      <w:pPr>
        <w:rPr>
          <w:highlight w:val="green"/>
        </w:rPr>
      </w:pP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259"/>
        <w:gridCol w:w="3575"/>
      </w:tblGrid>
      <w:tr w:rsidR="00E23645" w:rsidRPr="00700634">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pStyle w:val="TextBody"/>
              <w:rPr>
                <w:highlight w:val="green"/>
                <w:lang w:val="en-US" w:eastAsia="zh-CN"/>
              </w:rPr>
            </w:pPr>
            <w:r w:rsidRPr="00700634">
              <w:rPr>
                <w:highlight w:val="green"/>
                <w:lang w:val="en-US" w:eastAsia="zh-CN"/>
              </w:rPr>
              <w:t>Error Code</w:t>
            </w:r>
          </w:p>
        </w:tc>
        <w:tc>
          <w:tcPr>
            <w:tcW w:w="3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pStyle w:val="TextBody"/>
              <w:rPr>
                <w:highlight w:val="green"/>
                <w:lang w:val="en-US" w:eastAsia="zh-CN"/>
              </w:rPr>
            </w:pPr>
            <w:r w:rsidRPr="00700634">
              <w:rPr>
                <w:highlight w:val="green"/>
                <w:lang w:val="en-US" w:eastAsia="zh-CN"/>
              </w:rPr>
              <w:t>Error Message</w:t>
            </w:r>
          </w:p>
        </w:tc>
        <w:tc>
          <w:tcPr>
            <w:tcW w:w="357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pStyle w:val="TextBody"/>
              <w:rPr>
                <w:highlight w:val="green"/>
                <w:lang w:val="en-US" w:eastAsia="zh-CN"/>
              </w:rPr>
            </w:pPr>
            <w:r w:rsidRPr="00700634">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rPr>
                <w:highlight w:val="green"/>
              </w:rPr>
            </w:pPr>
            <w:r w:rsidRPr="00700634">
              <w:rPr>
                <w:highlight w:val="green"/>
              </w:rPr>
              <w:t>090501</w:t>
            </w:r>
          </w:p>
        </w:tc>
        <w:tc>
          <w:tcPr>
            <w:tcW w:w="3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700634" w:rsidRDefault="00276531">
            <w:pPr>
              <w:rPr>
                <w:highlight w:val="green"/>
              </w:rPr>
            </w:pPr>
            <w:r w:rsidRPr="00700634">
              <w:rPr>
                <w:highlight w:val="green"/>
              </w:rPr>
              <w:t>Set check device new version failed .</w:t>
            </w:r>
          </w:p>
        </w:tc>
        <w:tc>
          <w:tcPr>
            <w:tcW w:w="357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700634">
              <w:rPr>
                <w:highlight w:val="green"/>
              </w:rPr>
              <w:t>Set check device new version failed .</w:t>
            </w:r>
          </w:p>
        </w:tc>
      </w:tr>
    </w:tbl>
    <w:p w:rsidR="00D11F0C" w:rsidRPr="00D11F0C" w:rsidRDefault="00B3346A" w:rsidP="00C14146">
      <w:pPr>
        <w:pStyle w:val="3"/>
        <w:numPr>
          <w:ilvl w:val="2"/>
          <w:numId w:val="73"/>
        </w:numPr>
        <w:ind w:left="964" w:right="210"/>
        <w:rPr>
          <w:highlight w:val="green"/>
        </w:rPr>
      </w:pPr>
      <w:bookmarkStart w:id="683" w:name="_Toc422502851"/>
      <w:bookmarkStart w:id="684" w:name="_Toc401747881"/>
      <w:bookmarkStart w:id="685" w:name="_Toc392062549"/>
      <w:bookmarkStart w:id="686" w:name="__RefHeading__56862_1585609034"/>
      <w:bookmarkStart w:id="687" w:name="_Toc470684685"/>
      <w:bookmarkEnd w:id="683"/>
      <w:bookmarkEnd w:id="684"/>
      <w:bookmarkEnd w:id="685"/>
      <w:bookmarkEnd w:id="686"/>
      <w:r w:rsidRPr="0041657F">
        <w:rPr>
          <w:highlight w:val="green"/>
        </w:rPr>
        <w:t>SetDeviceStartUpdat</w:t>
      </w:r>
      <w:r>
        <w:rPr>
          <w:rFonts w:eastAsiaTheme="minorEastAsia" w:hint="eastAsia"/>
          <w:highlight w:val="green"/>
          <w:lang w:eastAsia="zh-CN"/>
        </w:rPr>
        <w:t>e</w:t>
      </w:r>
      <w:bookmarkEnd w:id="687"/>
      <w:r>
        <w:rPr>
          <w:rFonts w:eastAsiaTheme="minorEastAsia" w:hint="eastAsia"/>
          <w:highlight w:val="green"/>
          <w:lang w:eastAsia="zh-CN"/>
        </w:rPr>
        <w:t xml:space="preserve"> </w:t>
      </w:r>
    </w:p>
    <w:p w:rsidR="002E596B" w:rsidRPr="002E596B" w:rsidRDefault="00041E79" w:rsidP="00D11F0C">
      <w:pPr>
        <w:suppressAutoHyphens w:val="0"/>
        <w:autoSpaceDE w:val="0"/>
        <w:autoSpaceDN w:val="0"/>
        <w:adjustRightInd w:val="0"/>
        <w:jc w:val="left"/>
        <w:rPr>
          <w:rFonts w:ascii="Arial" w:eastAsia="Arial" w:hAnsi="Arial"/>
          <w:b/>
          <w:bCs/>
          <w:sz w:val="28"/>
          <w:szCs w:val="32"/>
          <w:highlight w:val="green"/>
          <w:lang w:val="x-none" w:eastAsia="x-none"/>
        </w:rPr>
      </w:pPr>
      <w:r w:rsidRPr="00D11F0C">
        <w:rPr>
          <w:rFonts w:ascii="宋体" w:hAnsi="Calibri" w:cs="宋体" w:hint="eastAsia"/>
          <w:b/>
          <w:bCs/>
          <w:color w:val="FF0000"/>
          <w:sz w:val="17"/>
          <w:szCs w:val="17"/>
          <w:lang w:val="zh-CN"/>
        </w:rPr>
        <w:t>需要注意，软件downloaded完成之前不能调用此接口</w:t>
      </w:r>
    </w:p>
    <w:p w:rsidR="00B3346A" w:rsidRPr="00565FA2" w:rsidRDefault="00B3346A" w:rsidP="00C14146">
      <w:pPr>
        <w:pStyle w:val="4"/>
        <w:numPr>
          <w:ilvl w:val="3"/>
          <w:numId w:val="73"/>
        </w:numPr>
        <w:rPr>
          <w:highlight w:val="green"/>
        </w:rPr>
      </w:pPr>
      <w:r w:rsidRPr="00C20A44">
        <w:rPr>
          <w:highlight w:val="green"/>
        </w:rPr>
        <w:t>Request</w:t>
      </w:r>
      <w:r w:rsidRPr="0041657F">
        <w:rPr>
          <w:highlight w:val="green"/>
        </w:rPr>
        <w:t xml:space="preserve"> </w:t>
      </w:r>
    </w:p>
    <w:p w:rsidR="00B3346A" w:rsidRDefault="00B3346A" w:rsidP="00B3346A">
      <w:pPr>
        <w:rPr>
          <w:rFonts w:eastAsiaTheme="minorEastAsia"/>
          <w:highlight w:val="green"/>
        </w:rPr>
      </w:pPr>
      <w:r>
        <w:rPr>
          <w:rFonts w:eastAsiaTheme="minorEastAsia" w:hint="eastAsia"/>
          <w:highlight w:val="green"/>
        </w:rPr>
        <w:t>{</w:t>
      </w:r>
    </w:p>
    <w:p w:rsidR="00B3346A" w:rsidRPr="00C20A44" w:rsidRDefault="00B3346A" w:rsidP="00B3346A">
      <w:pPr>
        <w:ind w:left="420"/>
        <w:rPr>
          <w:highlight w:val="green"/>
        </w:rPr>
      </w:pPr>
      <w:r w:rsidRPr="00C20A44">
        <w:rPr>
          <w:highlight w:val="green"/>
        </w:rPr>
        <w:t xml:space="preserve">"jsonrpc": "2.0", </w:t>
      </w:r>
    </w:p>
    <w:p w:rsidR="00B3346A" w:rsidRPr="00C20A44" w:rsidRDefault="00B3346A" w:rsidP="00B3346A">
      <w:pPr>
        <w:ind w:left="420"/>
        <w:rPr>
          <w:highlight w:val="green"/>
        </w:rPr>
      </w:pPr>
      <w:r w:rsidRPr="00C20A44">
        <w:rPr>
          <w:highlight w:val="green"/>
        </w:rPr>
        <w:t>"method": "</w:t>
      </w:r>
      <w:r w:rsidRPr="006D495D">
        <w:rPr>
          <w:highlight w:val="green"/>
        </w:rPr>
        <w:t>SetDeviceStartUpdate</w:t>
      </w:r>
      <w:r w:rsidRPr="00C20A44">
        <w:rPr>
          <w:highlight w:val="green"/>
        </w:rPr>
        <w:t>",</w:t>
      </w:r>
    </w:p>
    <w:p w:rsidR="00B3346A" w:rsidRPr="00C20A44" w:rsidRDefault="00B3346A" w:rsidP="00B3346A">
      <w:pPr>
        <w:ind w:left="420"/>
        <w:rPr>
          <w:highlight w:val="green"/>
        </w:rPr>
      </w:pPr>
      <w:r w:rsidRPr="00C20A44">
        <w:rPr>
          <w:highlight w:val="green"/>
        </w:rPr>
        <w:t>"params":{},</w:t>
      </w:r>
    </w:p>
    <w:p w:rsidR="00B3346A" w:rsidRPr="00C20A44" w:rsidRDefault="00B3346A" w:rsidP="00B3346A">
      <w:pPr>
        <w:ind w:left="420"/>
        <w:rPr>
          <w:highlight w:val="green"/>
        </w:rPr>
      </w:pPr>
      <w:r w:rsidRPr="00C20A44">
        <w:rPr>
          <w:highlight w:val="green"/>
        </w:rPr>
        <w:t>"id": "9.</w:t>
      </w:r>
      <w:r>
        <w:rPr>
          <w:rFonts w:hint="eastAsia"/>
          <w:highlight w:val="green"/>
        </w:rPr>
        <w:t>6</w:t>
      </w:r>
      <w:r w:rsidRPr="00C20A44">
        <w:rPr>
          <w:highlight w:val="green"/>
        </w:rPr>
        <w:t>"</w:t>
      </w:r>
    </w:p>
    <w:p w:rsidR="00B3346A" w:rsidRPr="00565FA2" w:rsidRDefault="00B3346A" w:rsidP="00B3346A">
      <w:pPr>
        <w:rPr>
          <w:rFonts w:eastAsiaTheme="minorEastAsia"/>
          <w:highlight w:val="green"/>
        </w:rPr>
      </w:pPr>
    </w:p>
    <w:p w:rsidR="00B3346A" w:rsidRPr="00565FA2" w:rsidRDefault="00B3346A" w:rsidP="00B3346A">
      <w:pPr>
        <w:rPr>
          <w:rFonts w:eastAsiaTheme="minorEastAsia"/>
          <w:highlight w:val="green"/>
        </w:rPr>
      </w:pPr>
      <w:r>
        <w:rPr>
          <w:rFonts w:eastAsiaTheme="minorEastAsia" w:hint="eastAsia"/>
          <w:highlight w:val="green"/>
        </w:rPr>
        <w:t>}</w:t>
      </w:r>
    </w:p>
    <w:p w:rsidR="00B3346A" w:rsidRPr="00700634" w:rsidRDefault="00B3346A" w:rsidP="00C14146">
      <w:pPr>
        <w:pStyle w:val="4"/>
        <w:numPr>
          <w:ilvl w:val="3"/>
          <w:numId w:val="73"/>
        </w:numPr>
        <w:rPr>
          <w:highlight w:val="green"/>
        </w:rPr>
      </w:pPr>
      <w:r w:rsidRPr="00700634">
        <w:rPr>
          <w:highlight w:val="green"/>
        </w:rPr>
        <w:t>Response</w:t>
      </w:r>
    </w:p>
    <w:p w:rsidR="00B3346A" w:rsidRPr="00700634" w:rsidRDefault="00B3346A" w:rsidP="00B3346A">
      <w:pPr>
        <w:rPr>
          <w:highlight w:val="green"/>
        </w:rPr>
      </w:pPr>
      <w:r w:rsidRPr="00700634">
        <w:rPr>
          <w:highlight w:val="green"/>
        </w:rPr>
        <w:t>{</w:t>
      </w:r>
    </w:p>
    <w:p w:rsidR="00B3346A" w:rsidRPr="00700634" w:rsidRDefault="00B3346A" w:rsidP="00B3346A">
      <w:pPr>
        <w:ind w:left="420"/>
        <w:rPr>
          <w:highlight w:val="green"/>
        </w:rPr>
      </w:pPr>
      <w:r w:rsidRPr="00700634">
        <w:rPr>
          <w:highlight w:val="green"/>
        </w:rPr>
        <w:t xml:space="preserve">"jsonrpc": "2.0", </w:t>
      </w:r>
    </w:p>
    <w:p w:rsidR="00B3346A" w:rsidRPr="00700634" w:rsidRDefault="00B3346A" w:rsidP="00B3346A">
      <w:pPr>
        <w:ind w:left="420"/>
        <w:rPr>
          <w:highlight w:val="green"/>
        </w:rPr>
      </w:pPr>
      <w:r w:rsidRPr="00700634">
        <w:rPr>
          <w:highlight w:val="green"/>
        </w:rPr>
        <w:t>"result":{</w:t>
      </w:r>
      <w:r w:rsidRPr="00700634">
        <w:rPr>
          <w:rFonts w:hint="eastAsia"/>
          <w:highlight w:val="green"/>
        </w:rPr>
        <w:t xml:space="preserve"> </w:t>
      </w:r>
      <w:r w:rsidRPr="00700634">
        <w:rPr>
          <w:highlight w:val="green"/>
        </w:rPr>
        <w:t>},</w:t>
      </w:r>
    </w:p>
    <w:p w:rsidR="00B3346A" w:rsidRPr="00700634" w:rsidRDefault="00B3346A" w:rsidP="00B3346A">
      <w:pPr>
        <w:ind w:left="420"/>
        <w:rPr>
          <w:highlight w:val="green"/>
        </w:rPr>
      </w:pPr>
      <w:r w:rsidRPr="00700634">
        <w:rPr>
          <w:highlight w:val="green"/>
        </w:rPr>
        <w:t>"id": "9.</w:t>
      </w:r>
      <w:r>
        <w:rPr>
          <w:rFonts w:hint="eastAsia"/>
          <w:highlight w:val="green"/>
        </w:rPr>
        <w:t>6</w:t>
      </w:r>
      <w:r w:rsidRPr="00700634">
        <w:rPr>
          <w:highlight w:val="green"/>
        </w:rPr>
        <w:t>"</w:t>
      </w:r>
    </w:p>
    <w:p w:rsidR="00B3346A" w:rsidRPr="00700634" w:rsidRDefault="00B3346A" w:rsidP="00B3346A">
      <w:pPr>
        <w:rPr>
          <w:highlight w:val="green"/>
        </w:rPr>
      </w:pPr>
      <w:r w:rsidRPr="00700634">
        <w:rPr>
          <w:highlight w:val="green"/>
        </w:rPr>
        <w:t>}</w:t>
      </w:r>
    </w:p>
    <w:p w:rsidR="00B3346A" w:rsidRPr="00700634" w:rsidRDefault="00B3346A" w:rsidP="00C14146">
      <w:pPr>
        <w:pStyle w:val="4"/>
        <w:numPr>
          <w:ilvl w:val="3"/>
          <w:numId w:val="73"/>
        </w:numPr>
        <w:rPr>
          <w:highlight w:val="green"/>
        </w:rPr>
      </w:pPr>
      <w:r w:rsidRPr="00700634">
        <w:rPr>
          <w:highlight w:val="green"/>
        </w:rPr>
        <w:t>Response with error</w:t>
      </w:r>
    </w:p>
    <w:p w:rsidR="00B3346A" w:rsidRPr="00700634" w:rsidRDefault="00B3346A" w:rsidP="00B3346A">
      <w:pPr>
        <w:rPr>
          <w:highlight w:val="green"/>
        </w:rPr>
      </w:pPr>
      <w:r w:rsidRPr="00700634">
        <w:rPr>
          <w:highlight w:val="green"/>
        </w:rPr>
        <w:t>{</w:t>
      </w:r>
    </w:p>
    <w:p w:rsidR="00B3346A" w:rsidRPr="00700634" w:rsidRDefault="00B3346A" w:rsidP="00B3346A">
      <w:pPr>
        <w:rPr>
          <w:highlight w:val="green"/>
        </w:rPr>
      </w:pPr>
      <w:r w:rsidRPr="00700634">
        <w:rPr>
          <w:highlight w:val="green"/>
        </w:rPr>
        <w:t xml:space="preserve">   "jsonrpc": "2.0",</w:t>
      </w:r>
    </w:p>
    <w:p w:rsidR="00B3346A" w:rsidRPr="00700634" w:rsidRDefault="00B3346A" w:rsidP="00B3346A">
      <w:pPr>
        <w:rPr>
          <w:highlight w:val="green"/>
        </w:rPr>
      </w:pPr>
      <w:r w:rsidRPr="00700634">
        <w:rPr>
          <w:highlight w:val="green"/>
        </w:rPr>
        <w:lastRenderedPageBreak/>
        <w:t xml:space="preserve">   "error": {</w:t>
      </w:r>
    </w:p>
    <w:p w:rsidR="00B3346A" w:rsidRPr="00700634" w:rsidRDefault="00B3346A" w:rsidP="00B3346A">
      <w:pPr>
        <w:rPr>
          <w:highlight w:val="green"/>
        </w:rPr>
      </w:pPr>
      <w:r w:rsidRPr="00700634">
        <w:rPr>
          <w:highlight w:val="green"/>
        </w:rPr>
        <w:t xml:space="preserve">           "code": "090</w:t>
      </w:r>
      <w:r>
        <w:rPr>
          <w:rFonts w:hint="eastAsia"/>
          <w:highlight w:val="green"/>
        </w:rPr>
        <w:t>6</w:t>
      </w:r>
      <w:r w:rsidRPr="00700634">
        <w:rPr>
          <w:highlight w:val="green"/>
        </w:rPr>
        <w:t>01",</w:t>
      </w:r>
    </w:p>
    <w:p w:rsidR="00B3346A" w:rsidRPr="00700634" w:rsidRDefault="00B3346A" w:rsidP="00B3346A">
      <w:pPr>
        <w:rPr>
          <w:highlight w:val="green"/>
        </w:rPr>
      </w:pPr>
      <w:r w:rsidRPr="00700634">
        <w:rPr>
          <w:highlight w:val="green"/>
        </w:rPr>
        <w:t xml:space="preserve">           "message": "set device </w:t>
      </w:r>
      <w:r>
        <w:rPr>
          <w:rFonts w:hint="eastAsia"/>
          <w:highlight w:val="green"/>
        </w:rPr>
        <w:t>start update</w:t>
      </w:r>
      <w:r w:rsidRPr="00700634">
        <w:rPr>
          <w:highlight w:val="green"/>
        </w:rPr>
        <w:t xml:space="preserve"> failed ."</w:t>
      </w:r>
    </w:p>
    <w:p w:rsidR="00B3346A" w:rsidRPr="00700634" w:rsidRDefault="00B3346A" w:rsidP="00B3346A">
      <w:pPr>
        <w:rPr>
          <w:highlight w:val="green"/>
        </w:rPr>
      </w:pPr>
      <w:r w:rsidRPr="00700634">
        <w:rPr>
          <w:highlight w:val="green"/>
        </w:rPr>
        <w:t xml:space="preserve">         },</w:t>
      </w:r>
    </w:p>
    <w:p w:rsidR="00B3346A" w:rsidRPr="00700634" w:rsidRDefault="00B3346A" w:rsidP="00B3346A">
      <w:pPr>
        <w:rPr>
          <w:highlight w:val="green"/>
        </w:rPr>
      </w:pPr>
      <w:r w:rsidRPr="00700634">
        <w:rPr>
          <w:highlight w:val="green"/>
        </w:rPr>
        <w:t xml:space="preserve">   "id":"9.</w:t>
      </w:r>
      <w:r>
        <w:rPr>
          <w:rFonts w:hint="eastAsia"/>
          <w:highlight w:val="green"/>
        </w:rPr>
        <w:t>6</w:t>
      </w:r>
      <w:r w:rsidRPr="00700634">
        <w:rPr>
          <w:highlight w:val="green"/>
        </w:rPr>
        <w:t>"</w:t>
      </w:r>
    </w:p>
    <w:p w:rsidR="00B3346A" w:rsidRPr="00700634" w:rsidRDefault="00B3346A" w:rsidP="00B3346A">
      <w:pPr>
        <w:rPr>
          <w:highlight w:val="green"/>
        </w:rPr>
      </w:pPr>
      <w:r w:rsidRPr="00700634">
        <w:rPr>
          <w:highlight w:val="green"/>
        </w:rPr>
        <w:t>}</w:t>
      </w:r>
    </w:p>
    <w:p w:rsidR="00B3346A" w:rsidRPr="00700634" w:rsidRDefault="00B3346A" w:rsidP="00B3346A">
      <w:pPr>
        <w:rPr>
          <w:highlight w:val="green"/>
        </w:rPr>
      </w:pPr>
    </w:p>
    <w:p w:rsidR="00B3346A" w:rsidRPr="00700634" w:rsidRDefault="00B3346A" w:rsidP="00B3346A">
      <w:pPr>
        <w:rPr>
          <w:highlight w:val="green"/>
        </w:rPr>
      </w:pP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259"/>
        <w:gridCol w:w="3575"/>
      </w:tblGrid>
      <w:tr w:rsidR="00B3346A" w:rsidRPr="00700634" w:rsidTr="00346322">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3346A" w:rsidRPr="00700634" w:rsidRDefault="00B3346A" w:rsidP="00346322">
            <w:pPr>
              <w:pStyle w:val="TextBody"/>
              <w:rPr>
                <w:highlight w:val="green"/>
                <w:lang w:val="en-US" w:eastAsia="zh-CN"/>
              </w:rPr>
            </w:pPr>
            <w:r w:rsidRPr="00700634">
              <w:rPr>
                <w:highlight w:val="green"/>
                <w:lang w:val="en-US" w:eastAsia="zh-CN"/>
              </w:rPr>
              <w:t>Error Code</w:t>
            </w:r>
          </w:p>
        </w:tc>
        <w:tc>
          <w:tcPr>
            <w:tcW w:w="3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3346A" w:rsidRPr="00700634" w:rsidRDefault="00B3346A" w:rsidP="00346322">
            <w:pPr>
              <w:pStyle w:val="TextBody"/>
              <w:rPr>
                <w:highlight w:val="green"/>
                <w:lang w:val="en-US" w:eastAsia="zh-CN"/>
              </w:rPr>
            </w:pPr>
            <w:r w:rsidRPr="00700634">
              <w:rPr>
                <w:highlight w:val="green"/>
                <w:lang w:val="en-US" w:eastAsia="zh-CN"/>
              </w:rPr>
              <w:t>Error Message</w:t>
            </w:r>
          </w:p>
        </w:tc>
        <w:tc>
          <w:tcPr>
            <w:tcW w:w="357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3346A" w:rsidRPr="00700634" w:rsidRDefault="00B3346A" w:rsidP="00346322">
            <w:pPr>
              <w:pStyle w:val="TextBody"/>
              <w:rPr>
                <w:highlight w:val="green"/>
                <w:lang w:val="en-US" w:eastAsia="zh-CN"/>
              </w:rPr>
            </w:pPr>
            <w:r w:rsidRPr="00700634">
              <w:rPr>
                <w:highlight w:val="green"/>
                <w:lang w:val="en-US" w:eastAsia="zh-CN"/>
              </w:rPr>
              <w:t>Error Description</w:t>
            </w:r>
          </w:p>
        </w:tc>
      </w:tr>
      <w:tr w:rsidR="00B3346A" w:rsidTr="00346322">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3346A" w:rsidRPr="00700634" w:rsidRDefault="00B3346A" w:rsidP="00346322">
            <w:pPr>
              <w:rPr>
                <w:highlight w:val="green"/>
              </w:rPr>
            </w:pPr>
            <w:r w:rsidRPr="00700634">
              <w:rPr>
                <w:highlight w:val="green"/>
              </w:rPr>
              <w:t>090</w:t>
            </w:r>
            <w:r>
              <w:rPr>
                <w:rFonts w:hint="eastAsia"/>
                <w:highlight w:val="green"/>
              </w:rPr>
              <w:t>6</w:t>
            </w:r>
            <w:r w:rsidRPr="00700634">
              <w:rPr>
                <w:highlight w:val="green"/>
              </w:rPr>
              <w:t>01</w:t>
            </w:r>
          </w:p>
        </w:tc>
        <w:tc>
          <w:tcPr>
            <w:tcW w:w="3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3346A" w:rsidRPr="00700634" w:rsidRDefault="00B3346A" w:rsidP="00346322">
            <w:pPr>
              <w:rPr>
                <w:highlight w:val="green"/>
              </w:rPr>
            </w:pPr>
            <w:r w:rsidRPr="00700634">
              <w:rPr>
                <w:highlight w:val="green"/>
              </w:rPr>
              <w:t xml:space="preserve">set device </w:t>
            </w:r>
            <w:r>
              <w:rPr>
                <w:rFonts w:hint="eastAsia"/>
                <w:highlight w:val="green"/>
              </w:rPr>
              <w:t>start update</w:t>
            </w:r>
            <w:r w:rsidRPr="00700634">
              <w:rPr>
                <w:highlight w:val="green"/>
              </w:rPr>
              <w:t xml:space="preserve"> failed .</w:t>
            </w:r>
          </w:p>
        </w:tc>
        <w:tc>
          <w:tcPr>
            <w:tcW w:w="357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3346A" w:rsidRDefault="00B3346A" w:rsidP="00346322">
            <w:r w:rsidRPr="00700634">
              <w:rPr>
                <w:highlight w:val="green"/>
              </w:rPr>
              <w:t xml:space="preserve">set device </w:t>
            </w:r>
            <w:r>
              <w:rPr>
                <w:rFonts w:hint="eastAsia"/>
                <w:highlight w:val="green"/>
              </w:rPr>
              <w:t>start update</w:t>
            </w:r>
            <w:r w:rsidRPr="00700634">
              <w:rPr>
                <w:highlight w:val="green"/>
              </w:rPr>
              <w:t xml:space="preserve"> failed .</w:t>
            </w:r>
          </w:p>
        </w:tc>
      </w:tr>
    </w:tbl>
    <w:p w:rsidR="00E23645" w:rsidRDefault="00276531" w:rsidP="00C14146">
      <w:pPr>
        <w:pStyle w:val="2"/>
        <w:numPr>
          <w:ilvl w:val="1"/>
          <w:numId w:val="73"/>
        </w:numPr>
      </w:pPr>
      <w:bookmarkStart w:id="688" w:name="_Toc470684686"/>
      <w:r>
        <w:t>Firewall</w:t>
      </w:r>
      <w:bookmarkEnd w:id="688"/>
    </w:p>
    <w:p w:rsidR="00E23645" w:rsidRPr="000E36DC" w:rsidRDefault="00276531" w:rsidP="00C14146">
      <w:pPr>
        <w:pStyle w:val="3"/>
        <w:numPr>
          <w:ilvl w:val="2"/>
          <w:numId w:val="73"/>
        </w:numPr>
        <w:rPr>
          <w:highlight w:val="green"/>
        </w:rPr>
      </w:pPr>
      <w:bookmarkStart w:id="689" w:name="_Toc422502852"/>
      <w:bookmarkStart w:id="690" w:name="_Toc392062512"/>
      <w:bookmarkStart w:id="691" w:name="_Toc383768076"/>
      <w:bookmarkStart w:id="692" w:name="_Toc401747882"/>
      <w:bookmarkStart w:id="693" w:name="_Toc392062521"/>
      <w:bookmarkStart w:id="694" w:name="_Toc383768084"/>
      <w:bookmarkStart w:id="695" w:name="__RefHeading__56864_1585609034"/>
      <w:bookmarkStart w:id="696" w:name="_Toc470684687"/>
      <w:bookmarkEnd w:id="689"/>
      <w:bookmarkEnd w:id="690"/>
      <w:bookmarkEnd w:id="691"/>
      <w:bookmarkEnd w:id="692"/>
      <w:bookmarkEnd w:id="693"/>
      <w:bookmarkEnd w:id="694"/>
      <w:bookmarkEnd w:id="695"/>
      <w:r w:rsidRPr="000E36DC">
        <w:rPr>
          <w:highlight w:val="green"/>
        </w:rPr>
        <w:t>GetMacFilterSettings</w:t>
      </w:r>
      <w:bookmarkEnd w:id="696"/>
    </w:p>
    <w:p w:rsidR="00E23645" w:rsidRPr="000E36DC" w:rsidRDefault="00276531" w:rsidP="00C14146">
      <w:pPr>
        <w:pStyle w:val="4"/>
        <w:numPr>
          <w:ilvl w:val="3"/>
          <w:numId w:val="73"/>
        </w:numPr>
        <w:rPr>
          <w:highlight w:val="green"/>
        </w:rPr>
      </w:pPr>
      <w:bookmarkStart w:id="697" w:name="__RefHeading__56866_1585609034"/>
      <w:bookmarkEnd w:id="697"/>
      <w:r w:rsidRPr="000E36DC">
        <w:rPr>
          <w:highlight w:val="green"/>
        </w:rPr>
        <w:t>Request</w:t>
      </w:r>
    </w:p>
    <w:p w:rsidR="00E23645" w:rsidRPr="000E36DC" w:rsidRDefault="00276531">
      <w:pPr>
        <w:rPr>
          <w:highlight w:val="green"/>
        </w:rPr>
      </w:pPr>
      <w:r w:rsidRPr="000E36DC">
        <w:rPr>
          <w:highlight w:val="green"/>
        </w:rPr>
        <w:t>{</w:t>
      </w:r>
    </w:p>
    <w:p w:rsidR="00E23645" w:rsidRPr="000E36DC" w:rsidRDefault="00276531">
      <w:pPr>
        <w:ind w:left="420"/>
        <w:rPr>
          <w:highlight w:val="green"/>
        </w:rPr>
      </w:pPr>
      <w:r w:rsidRPr="000E36DC">
        <w:rPr>
          <w:highlight w:val="green"/>
        </w:rPr>
        <w:t xml:space="preserve">"jsonrpc": "2.0", </w:t>
      </w:r>
    </w:p>
    <w:p w:rsidR="00E23645" w:rsidRPr="000E36DC" w:rsidRDefault="00276531">
      <w:pPr>
        <w:ind w:left="420"/>
        <w:rPr>
          <w:highlight w:val="green"/>
        </w:rPr>
      </w:pPr>
      <w:r w:rsidRPr="000E36DC">
        <w:rPr>
          <w:highlight w:val="green"/>
        </w:rPr>
        <w:t>"method": "GetMacFilterSettings",</w:t>
      </w:r>
    </w:p>
    <w:p w:rsidR="00E23645" w:rsidRPr="000E36DC" w:rsidRDefault="00276531">
      <w:pPr>
        <w:ind w:left="420"/>
        <w:rPr>
          <w:highlight w:val="green"/>
        </w:rPr>
      </w:pPr>
      <w:r w:rsidRPr="000E36DC">
        <w:rPr>
          <w:highlight w:val="green"/>
        </w:rPr>
        <w:t>"params":{},</w:t>
      </w:r>
    </w:p>
    <w:p w:rsidR="00E23645" w:rsidRPr="000E36DC" w:rsidRDefault="00276531">
      <w:pPr>
        <w:ind w:left="420"/>
        <w:rPr>
          <w:highlight w:val="green"/>
        </w:rPr>
      </w:pPr>
      <w:r w:rsidRPr="000E36DC">
        <w:rPr>
          <w:highlight w:val="green"/>
        </w:rPr>
        <w:t>"id": "10.1"</w:t>
      </w:r>
    </w:p>
    <w:p w:rsidR="00E23645" w:rsidRPr="000E36DC" w:rsidRDefault="00276531">
      <w:pPr>
        <w:rPr>
          <w:highlight w:val="green"/>
        </w:rPr>
      </w:pPr>
      <w:r w:rsidRPr="000E36DC">
        <w:rPr>
          <w:highlight w:val="green"/>
        </w:rPr>
        <w:t>}</w:t>
      </w:r>
    </w:p>
    <w:p w:rsidR="00E23645" w:rsidRPr="000E36DC" w:rsidRDefault="00276531" w:rsidP="00C14146">
      <w:pPr>
        <w:pStyle w:val="4"/>
        <w:numPr>
          <w:ilvl w:val="3"/>
          <w:numId w:val="73"/>
        </w:numPr>
        <w:rPr>
          <w:highlight w:val="green"/>
        </w:rPr>
      </w:pPr>
      <w:bookmarkStart w:id="698" w:name="__RefHeading__56868_1585609034"/>
      <w:bookmarkEnd w:id="698"/>
      <w:r w:rsidRPr="000E36DC">
        <w:rPr>
          <w:highlight w:val="green"/>
        </w:rPr>
        <w:t>Response</w:t>
      </w:r>
    </w:p>
    <w:p w:rsidR="00E23645" w:rsidRPr="000E36DC" w:rsidRDefault="00276531">
      <w:pPr>
        <w:rPr>
          <w:highlight w:val="green"/>
        </w:rPr>
      </w:pPr>
      <w:r w:rsidRPr="000E36DC">
        <w:rPr>
          <w:highlight w:val="green"/>
        </w:rPr>
        <w:t>{</w:t>
      </w:r>
    </w:p>
    <w:p w:rsidR="00E23645" w:rsidRPr="000E36DC" w:rsidRDefault="00276531">
      <w:pPr>
        <w:ind w:left="420"/>
        <w:rPr>
          <w:highlight w:val="green"/>
        </w:rPr>
      </w:pPr>
      <w:r w:rsidRPr="000E36DC">
        <w:rPr>
          <w:highlight w:val="green"/>
        </w:rPr>
        <w:t xml:space="preserve">"jsonrpc": "2.0", </w:t>
      </w:r>
    </w:p>
    <w:p w:rsidR="00E23645" w:rsidRPr="000E36DC" w:rsidRDefault="00276531">
      <w:pPr>
        <w:ind w:left="420"/>
        <w:rPr>
          <w:highlight w:val="green"/>
        </w:rPr>
      </w:pPr>
      <w:r w:rsidRPr="000E36DC">
        <w:rPr>
          <w:highlight w:val="green"/>
        </w:rPr>
        <w:t>"result":</w:t>
      </w:r>
    </w:p>
    <w:p w:rsidR="00E23645" w:rsidRPr="000E36DC" w:rsidRDefault="00276531">
      <w:pPr>
        <w:ind w:left="420"/>
        <w:rPr>
          <w:highlight w:val="green"/>
        </w:rPr>
      </w:pPr>
      <w:r w:rsidRPr="000E36DC">
        <w:rPr>
          <w:highlight w:val="green"/>
        </w:rPr>
        <w:t>{</w:t>
      </w:r>
    </w:p>
    <w:p w:rsidR="00E23645" w:rsidRPr="000E36DC" w:rsidRDefault="00276531">
      <w:pPr>
        <w:tabs>
          <w:tab w:val="center" w:pos="5116"/>
        </w:tabs>
        <w:spacing w:line="300" w:lineRule="auto"/>
        <w:ind w:firstLine="945"/>
        <w:jc w:val="left"/>
        <w:rPr>
          <w:highlight w:val="green"/>
        </w:rPr>
      </w:pPr>
      <w:r w:rsidRPr="000E36DC">
        <w:rPr>
          <w:highlight w:val="green"/>
        </w:rPr>
        <w:t>"filter_policy":1,</w:t>
      </w:r>
    </w:p>
    <w:p w:rsidR="00E23645" w:rsidRPr="000E36DC" w:rsidRDefault="00276531">
      <w:pPr>
        <w:tabs>
          <w:tab w:val="center" w:pos="5116"/>
        </w:tabs>
        <w:spacing w:line="300" w:lineRule="auto"/>
        <w:ind w:firstLine="945"/>
        <w:jc w:val="left"/>
        <w:rPr>
          <w:highlight w:val="green"/>
        </w:rPr>
      </w:pPr>
      <w:r w:rsidRPr="000E36DC">
        <w:rPr>
          <w:highlight w:val="green"/>
        </w:rPr>
        <w:t>"MacAllowList":["44:44:22:d5:21:24",…],</w:t>
      </w:r>
    </w:p>
    <w:p w:rsidR="00E23645" w:rsidRPr="000E36DC" w:rsidRDefault="00276531">
      <w:pPr>
        <w:tabs>
          <w:tab w:val="center" w:pos="5116"/>
        </w:tabs>
        <w:spacing w:line="300" w:lineRule="auto"/>
        <w:ind w:firstLine="945"/>
        <w:jc w:val="left"/>
        <w:rPr>
          <w:highlight w:val="green"/>
        </w:rPr>
      </w:pPr>
      <w:r w:rsidRPr="000E36DC">
        <w:rPr>
          <w:highlight w:val="green"/>
        </w:rPr>
        <w:t>"MacDenyList":["22:44:44:a5:24:44",…]</w:t>
      </w:r>
      <w:r w:rsidRPr="000E36DC">
        <w:rPr>
          <w:highlight w:val="green"/>
        </w:rPr>
        <w:tab/>
      </w:r>
    </w:p>
    <w:p w:rsidR="00E23645" w:rsidRPr="000E36DC" w:rsidRDefault="00276531">
      <w:pPr>
        <w:ind w:left="420"/>
        <w:rPr>
          <w:highlight w:val="green"/>
        </w:rPr>
      </w:pPr>
      <w:r w:rsidRPr="000E36DC">
        <w:rPr>
          <w:highlight w:val="green"/>
        </w:rPr>
        <w:t>},</w:t>
      </w:r>
    </w:p>
    <w:p w:rsidR="00E23645" w:rsidRPr="000E36DC" w:rsidRDefault="00276531">
      <w:pPr>
        <w:ind w:left="420"/>
        <w:rPr>
          <w:highlight w:val="green"/>
        </w:rPr>
      </w:pPr>
      <w:r w:rsidRPr="000E36DC">
        <w:rPr>
          <w:highlight w:val="green"/>
        </w:rPr>
        <w:t>"id": "10.1"</w:t>
      </w:r>
    </w:p>
    <w:p w:rsidR="009C1A4A" w:rsidRPr="000E36DC" w:rsidRDefault="00276531" w:rsidP="009C1A4A">
      <w:pPr>
        <w:rPr>
          <w:highlight w:val="green"/>
        </w:rPr>
      </w:pPr>
      <w:r w:rsidRPr="000E36DC">
        <w:rPr>
          <w:highlight w:val="green"/>
        </w:rPr>
        <w:t>}</w:t>
      </w:r>
    </w:p>
    <w:p w:rsidR="00E23645" w:rsidRPr="000E36DC" w:rsidRDefault="00276531">
      <w:pPr>
        <w:pStyle w:val="4"/>
        <w:numPr>
          <w:ilvl w:val="3"/>
          <w:numId w:val="5"/>
        </w:numPr>
        <w:spacing w:line="372" w:lineRule="auto"/>
        <w:jc w:val="left"/>
        <w:rPr>
          <w:highlight w:val="green"/>
        </w:rPr>
      </w:pPr>
      <w:bookmarkStart w:id="699" w:name="__RefHeading__56870_1585609034"/>
      <w:bookmarkEnd w:id="699"/>
      <w:r w:rsidRPr="000E36DC">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0E36DC">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jc w:val="both"/>
              <w:rPr>
                <w:b/>
                <w:sz w:val="22"/>
                <w:highlight w:val="green"/>
                <w:lang w:val="en-GB"/>
              </w:rPr>
            </w:pPr>
            <w:r w:rsidRPr="000E36DC">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jc w:val="both"/>
              <w:rPr>
                <w:b/>
                <w:sz w:val="22"/>
                <w:highlight w:val="green"/>
                <w:lang w:val="en-GB"/>
              </w:rPr>
            </w:pPr>
            <w:r w:rsidRPr="000E36DC">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jc w:val="both"/>
              <w:rPr>
                <w:b/>
                <w:sz w:val="22"/>
                <w:highlight w:val="green"/>
                <w:lang w:val="en-GB"/>
              </w:rPr>
            </w:pPr>
            <w:r w:rsidRPr="000E36DC">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rPr>
                <w:b/>
                <w:sz w:val="22"/>
                <w:highlight w:val="green"/>
                <w:lang w:val="en-GB"/>
              </w:rPr>
            </w:pPr>
            <w:r w:rsidRPr="000E36DC">
              <w:rPr>
                <w:b/>
                <w:sz w:val="22"/>
                <w:highlight w:val="green"/>
                <w:lang w:val="en-GB"/>
              </w:rPr>
              <w:t>Description</w:t>
            </w:r>
          </w:p>
        </w:tc>
      </w:tr>
      <w:tr w:rsidR="00E23645" w:rsidRPr="000E36D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filter_policy</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0: Disable</w:t>
            </w:r>
          </w:p>
          <w:p w:rsidR="00E23645" w:rsidRPr="000E36DC" w:rsidRDefault="00276531">
            <w:pPr>
              <w:spacing w:line="300" w:lineRule="auto"/>
              <w:jc w:val="left"/>
              <w:rPr>
                <w:highlight w:val="green"/>
              </w:rPr>
            </w:pPr>
            <w:r w:rsidRPr="000E36DC">
              <w:rPr>
                <w:highlight w:val="green"/>
              </w:rPr>
              <w:t>1:allow</w:t>
            </w:r>
          </w:p>
          <w:p w:rsidR="00E23645" w:rsidRPr="000E36DC" w:rsidRDefault="00276531">
            <w:pPr>
              <w:spacing w:line="300" w:lineRule="auto"/>
              <w:jc w:val="left"/>
              <w:rPr>
                <w:highlight w:val="green"/>
              </w:rPr>
            </w:pPr>
            <w:r w:rsidRPr="000E36DC">
              <w:rPr>
                <w:highlight w:val="green"/>
              </w:rPr>
              <w:t>2:deny</w:t>
            </w:r>
          </w:p>
        </w:tc>
      </w:tr>
      <w:tr w:rsidR="00E23645" w:rsidRPr="000E36D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MacAllowList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The Allow Mac address.</w:t>
            </w:r>
          </w:p>
        </w:tc>
      </w:tr>
      <w:tr w:rsidR="00E23645" w:rsidRPr="000E36D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lastRenderedPageBreak/>
              <w:t>MacDenyList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The Deny Mac address.</w:t>
            </w:r>
          </w:p>
        </w:tc>
      </w:tr>
    </w:tbl>
    <w:p w:rsidR="00E23645" w:rsidRPr="000E36DC" w:rsidRDefault="00276531" w:rsidP="00C14146">
      <w:pPr>
        <w:pStyle w:val="4"/>
        <w:numPr>
          <w:ilvl w:val="3"/>
          <w:numId w:val="73"/>
        </w:numPr>
        <w:rPr>
          <w:highlight w:val="green"/>
        </w:rPr>
      </w:pPr>
      <w:bookmarkStart w:id="700" w:name="__RefHeading__56872_1585609034"/>
      <w:bookmarkEnd w:id="700"/>
      <w:r w:rsidRPr="000E36DC">
        <w:rPr>
          <w:highlight w:val="green"/>
        </w:rPr>
        <w:t>Response with error</w:t>
      </w:r>
    </w:p>
    <w:p w:rsidR="00E23645" w:rsidRPr="000E36DC" w:rsidRDefault="00276531">
      <w:pPr>
        <w:rPr>
          <w:highlight w:val="green"/>
        </w:rPr>
      </w:pPr>
      <w:r w:rsidRPr="000E36DC">
        <w:rPr>
          <w:highlight w:val="green"/>
        </w:rPr>
        <w:t>{</w:t>
      </w:r>
    </w:p>
    <w:p w:rsidR="00E23645" w:rsidRPr="000E36DC" w:rsidRDefault="00276531">
      <w:pPr>
        <w:ind w:firstLine="420"/>
        <w:rPr>
          <w:highlight w:val="green"/>
        </w:rPr>
      </w:pPr>
      <w:r w:rsidRPr="000E36DC">
        <w:rPr>
          <w:highlight w:val="green"/>
        </w:rPr>
        <w:t>"jsonrpc": "2.0",</w:t>
      </w:r>
    </w:p>
    <w:p w:rsidR="00E23645" w:rsidRPr="000E36DC" w:rsidRDefault="00276531">
      <w:pPr>
        <w:ind w:firstLine="420"/>
        <w:rPr>
          <w:highlight w:val="green"/>
        </w:rPr>
      </w:pPr>
      <w:r w:rsidRPr="000E36DC">
        <w:rPr>
          <w:highlight w:val="green"/>
        </w:rPr>
        <w:t>"error": {</w:t>
      </w:r>
    </w:p>
    <w:p w:rsidR="00E23645" w:rsidRPr="000E36DC" w:rsidRDefault="00276531">
      <w:pPr>
        <w:ind w:left="840" w:firstLine="420"/>
        <w:rPr>
          <w:highlight w:val="green"/>
        </w:rPr>
      </w:pPr>
      <w:r w:rsidRPr="000E36DC">
        <w:rPr>
          <w:highlight w:val="green"/>
        </w:rPr>
        <w:t>"code": "100101",</w:t>
      </w:r>
    </w:p>
    <w:p w:rsidR="00E23645" w:rsidRPr="000E36DC" w:rsidRDefault="00276531">
      <w:pPr>
        <w:ind w:left="840" w:firstLine="420"/>
        <w:rPr>
          <w:highlight w:val="green"/>
        </w:rPr>
      </w:pPr>
      <w:r w:rsidRPr="000E36DC">
        <w:rPr>
          <w:highlight w:val="green"/>
        </w:rPr>
        <w:t>"message": "Get MAC Filter Settingsfailed. "</w:t>
      </w:r>
    </w:p>
    <w:p w:rsidR="00E23645" w:rsidRPr="000E36DC" w:rsidRDefault="00276531">
      <w:pPr>
        <w:ind w:left="840" w:firstLine="420"/>
        <w:rPr>
          <w:highlight w:val="green"/>
        </w:rPr>
      </w:pPr>
      <w:r w:rsidRPr="000E36DC">
        <w:rPr>
          <w:highlight w:val="green"/>
        </w:rPr>
        <w:t xml:space="preserve">}, </w:t>
      </w:r>
    </w:p>
    <w:p w:rsidR="00E23645" w:rsidRPr="000E36DC" w:rsidRDefault="00276531">
      <w:pPr>
        <w:ind w:firstLine="420"/>
        <w:rPr>
          <w:highlight w:val="green"/>
        </w:rPr>
      </w:pPr>
      <w:r w:rsidRPr="000E36DC">
        <w:rPr>
          <w:highlight w:val="green"/>
        </w:rPr>
        <w:t>"id": "10.1"</w:t>
      </w:r>
    </w:p>
    <w:p w:rsidR="00E23645" w:rsidRPr="000E36DC" w:rsidRDefault="00276531">
      <w:pPr>
        <w:rPr>
          <w:highlight w:val="green"/>
        </w:rPr>
      </w:pPr>
      <w:r w:rsidRPr="000E36DC">
        <w:rPr>
          <w:highlight w:val="green"/>
        </w:rPr>
        <w:t>}</w:t>
      </w:r>
    </w:p>
    <w:p w:rsidR="00E23645" w:rsidRPr="000E36DC"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0E36D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TextBody"/>
              <w:widowControl w:val="0"/>
              <w:rPr>
                <w:rFonts w:ascii="Times New Roman" w:hAnsi="Times New Roman"/>
                <w:highlight w:val="green"/>
                <w:lang w:val="en-US" w:eastAsia="zh-CN"/>
              </w:rPr>
            </w:pPr>
            <w:r w:rsidRPr="000E36DC">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TextBody"/>
              <w:widowControl w:val="0"/>
              <w:rPr>
                <w:rFonts w:ascii="Times New Roman" w:hAnsi="Times New Roman"/>
                <w:highlight w:val="green"/>
                <w:lang w:val="en-US" w:eastAsia="zh-CN"/>
              </w:rPr>
            </w:pPr>
            <w:r w:rsidRPr="000E36DC">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TextBody"/>
              <w:widowControl w:val="0"/>
              <w:rPr>
                <w:rFonts w:ascii="Times New Roman" w:hAnsi="Times New Roman"/>
                <w:highlight w:val="green"/>
                <w:lang w:val="en-US" w:eastAsia="zh-CN"/>
              </w:rPr>
            </w:pPr>
            <w:r w:rsidRPr="000E36DC">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rPr>
                <w:szCs w:val="20"/>
                <w:highlight w:val="green"/>
              </w:rPr>
            </w:pPr>
            <w:r w:rsidRPr="000E36DC">
              <w:rPr>
                <w:szCs w:val="20"/>
                <w:highlight w:val="green"/>
              </w:rPr>
              <w:t>100101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rPr>
                <w:szCs w:val="20"/>
                <w:highlight w:val="green"/>
              </w:rPr>
            </w:pPr>
            <w:r w:rsidRPr="000E36DC">
              <w:rPr>
                <w:szCs w:val="20"/>
                <w:highlight w:val="green"/>
              </w:rPr>
              <w:t>Get MAC Filter Settingsfailed.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E36DC">
              <w:rPr>
                <w:szCs w:val="20"/>
                <w:highlight w:val="green"/>
              </w:rPr>
              <w:t>Get MAC Filter Settingsfailed.</w:t>
            </w:r>
          </w:p>
        </w:tc>
      </w:tr>
    </w:tbl>
    <w:p w:rsidR="00E23645" w:rsidRDefault="00E23645"/>
    <w:p w:rsidR="00E23645" w:rsidRPr="000E36DC" w:rsidRDefault="00276531" w:rsidP="00C14146">
      <w:pPr>
        <w:pStyle w:val="3"/>
        <w:numPr>
          <w:ilvl w:val="2"/>
          <w:numId w:val="73"/>
        </w:numPr>
        <w:rPr>
          <w:highlight w:val="green"/>
        </w:rPr>
      </w:pPr>
      <w:bookmarkStart w:id="701" w:name="_Toc422502853"/>
      <w:bookmarkStart w:id="702" w:name="_Toc401747883"/>
      <w:bookmarkStart w:id="703" w:name="__RefHeading__56874_1585609034"/>
      <w:bookmarkStart w:id="704" w:name="_Toc470684688"/>
      <w:bookmarkEnd w:id="701"/>
      <w:bookmarkEnd w:id="702"/>
      <w:bookmarkEnd w:id="703"/>
      <w:r w:rsidRPr="000E36DC">
        <w:rPr>
          <w:highlight w:val="green"/>
        </w:rPr>
        <w:t>SetMacFilterSettings</w:t>
      </w:r>
      <w:bookmarkEnd w:id="704"/>
    </w:p>
    <w:p w:rsidR="00E23645" w:rsidRPr="000E36DC" w:rsidRDefault="00276531" w:rsidP="00C14146">
      <w:pPr>
        <w:pStyle w:val="4"/>
        <w:numPr>
          <w:ilvl w:val="3"/>
          <w:numId w:val="73"/>
        </w:numPr>
        <w:rPr>
          <w:highlight w:val="green"/>
        </w:rPr>
      </w:pPr>
      <w:bookmarkStart w:id="705" w:name="__RefHeading__56876_1585609034"/>
      <w:bookmarkEnd w:id="705"/>
      <w:r w:rsidRPr="000E36DC">
        <w:rPr>
          <w:highlight w:val="green"/>
        </w:rPr>
        <w:t>Request</w:t>
      </w:r>
    </w:p>
    <w:p w:rsidR="00E23645" w:rsidRPr="000E36DC" w:rsidRDefault="00276531">
      <w:pPr>
        <w:rPr>
          <w:highlight w:val="green"/>
        </w:rPr>
      </w:pPr>
      <w:r w:rsidRPr="000E36DC">
        <w:rPr>
          <w:highlight w:val="green"/>
        </w:rPr>
        <w:t>{</w:t>
      </w:r>
    </w:p>
    <w:p w:rsidR="00E23645" w:rsidRPr="000E36DC" w:rsidRDefault="00276531">
      <w:pPr>
        <w:ind w:left="420"/>
        <w:rPr>
          <w:highlight w:val="green"/>
        </w:rPr>
      </w:pPr>
      <w:r w:rsidRPr="000E36DC">
        <w:rPr>
          <w:highlight w:val="green"/>
        </w:rPr>
        <w:t xml:space="preserve">"jsonrpc": "2.0", </w:t>
      </w:r>
    </w:p>
    <w:p w:rsidR="00E23645" w:rsidRPr="000E36DC" w:rsidRDefault="00276531">
      <w:pPr>
        <w:ind w:left="420"/>
        <w:rPr>
          <w:highlight w:val="green"/>
        </w:rPr>
      </w:pPr>
      <w:r w:rsidRPr="000E36DC">
        <w:rPr>
          <w:highlight w:val="green"/>
        </w:rPr>
        <w:t>"method": "</w:t>
      </w:r>
      <w:r w:rsidR="000E36DC" w:rsidRPr="000E36DC">
        <w:rPr>
          <w:highlight w:val="green"/>
        </w:rPr>
        <w:t xml:space="preserve"> SetMacFilterSettings</w:t>
      </w:r>
      <w:r w:rsidRPr="000E36DC">
        <w:rPr>
          <w:highlight w:val="green"/>
        </w:rPr>
        <w:t>",</w:t>
      </w:r>
    </w:p>
    <w:p w:rsidR="00E23645" w:rsidRPr="000E36DC" w:rsidRDefault="00276531">
      <w:pPr>
        <w:ind w:left="420"/>
        <w:rPr>
          <w:highlight w:val="green"/>
        </w:rPr>
      </w:pPr>
      <w:r w:rsidRPr="000E36DC">
        <w:rPr>
          <w:highlight w:val="green"/>
        </w:rPr>
        <w:t>"params":{</w:t>
      </w:r>
    </w:p>
    <w:p w:rsidR="00E23645" w:rsidRPr="000E36DC" w:rsidRDefault="00276531">
      <w:pPr>
        <w:tabs>
          <w:tab w:val="center" w:pos="5116"/>
        </w:tabs>
        <w:spacing w:line="300" w:lineRule="auto"/>
        <w:ind w:firstLine="1575"/>
        <w:jc w:val="left"/>
        <w:rPr>
          <w:highlight w:val="green"/>
        </w:rPr>
      </w:pPr>
      <w:r w:rsidRPr="000E36DC">
        <w:rPr>
          <w:highlight w:val="green"/>
        </w:rPr>
        <w:t>"filter_policy":1,</w:t>
      </w:r>
    </w:p>
    <w:p w:rsidR="00E23645" w:rsidRPr="000E36DC" w:rsidRDefault="00276531">
      <w:pPr>
        <w:tabs>
          <w:tab w:val="center" w:pos="5116"/>
        </w:tabs>
        <w:spacing w:line="300" w:lineRule="auto"/>
        <w:ind w:firstLine="1575"/>
        <w:jc w:val="left"/>
        <w:rPr>
          <w:highlight w:val="green"/>
        </w:rPr>
      </w:pPr>
      <w:r w:rsidRPr="000E36DC">
        <w:rPr>
          <w:highlight w:val="green"/>
        </w:rPr>
        <w:t>"MacAllowList":["44:44:22:d5:21:24",…],</w:t>
      </w:r>
    </w:p>
    <w:p w:rsidR="00E23645" w:rsidRPr="000E36DC" w:rsidRDefault="00276531">
      <w:pPr>
        <w:ind w:left="420" w:firstLine="1155"/>
        <w:rPr>
          <w:highlight w:val="green"/>
        </w:rPr>
      </w:pPr>
      <w:r w:rsidRPr="000E36DC">
        <w:rPr>
          <w:highlight w:val="green"/>
        </w:rPr>
        <w:t>"MacDenyList":["22:44:44:a5:24:44",…]</w:t>
      </w:r>
    </w:p>
    <w:p w:rsidR="00E23645" w:rsidRPr="000E36DC" w:rsidRDefault="00276531">
      <w:pPr>
        <w:ind w:firstLine="1260"/>
        <w:rPr>
          <w:highlight w:val="green"/>
        </w:rPr>
      </w:pPr>
      <w:r w:rsidRPr="000E36DC">
        <w:rPr>
          <w:highlight w:val="green"/>
        </w:rPr>
        <w:t>},</w:t>
      </w:r>
    </w:p>
    <w:p w:rsidR="00E23645" w:rsidRPr="000E36DC" w:rsidRDefault="00276531">
      <w:pPr>
        <w:ind w:left="420"/>
        <w:rPr>
          <w:highlight w:val="green"/>
        </w:rPr>
      </w:pPr>
      <w:r w:rsidRPr="000E36DC">
        <w:rPr>
          <w:highlight w:val="green"/>
        </w:rPr>
        <w:t>"id": "10.2"</w:t>
      </w:r>
    </w:p>
    <w:p w:rsidR="00E2648C" w:rsidRPr="000E36DC" w:rsidRDefault="00276531">
      <w:pPr>
        <w:rPr>
          <w:highlight w:val="green"/>
        </w:rPr>
      </w:pPr>
      <w:r w:rsidRPr="000E36DC">
        <w:rPr>
          <w:highlight w:val="green"/>
        </w:rPr>
        <w:t>}</w:t>
      </w:r>
    </w:p>
    <w:p w:rsidR="00E23645" w:rsidRPr="000E36DC" w:rsidRDefault="00276531">
      <w:pPr>
        <w:pStyle w:val="4"/>
        <w:numPr>
          <w:ilvl w:val="3"/>
          <w:numId w:val="5"/>
        </w:numPr>
        <w:spacing w:line="372" w:lineRule="auto"/>
        <w:jc w:val="left"/>
        <w:rPr>
          <w:highlight w:val="green"/>
        </w:rPr>
      </w:pPr>
      <w:bookmarkStart w:id="706" w:name="__RefHeading__56878_1585609034"/>
      <w:bookmarkEnd w:id="706"/>
      <w:r w:rsidRPr="000E36DC">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0E36DC">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jc w:val="both"/>
              <w:rPr>
                <w:b/>
                <w:sz w:val="22"/>
                <w:highlight w:val="green"/>
                <w:lang w:val="en-GB"/>
              </w:rPr>
            </w:pPr>
            <w:r w:rsidRPr="000E36DC">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jc w:val="both"/>
              <w:rPr>
                <w:b/>
                <w:sz w:val="22"/>
                <w:highlight w:val="green"/>
                <w:lang w:val="en-GB"/>
              </w:rPr>
            </w:pPr>
            <w:r w:rsidRPr="000E36DC">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jc w:val="both"/>
              <w:rPr>
                <w:b/>
                <w:sz w:val="22"/>
                <w:highlight w:val="green"/>
                <w:lang w:val="en-GB"/>
              </w:rPr>
            </w:pPr>
            <w:r w:rsidRPr="000E36DC">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af9"/>
              <w:spacing w:before="240"/>
              <w:rPr>
                <w:b/>
                <w:sz w:val="22"/>
                <w:highlight w:val="green"/>
                <w:lang w:val="en-GB"/>
              </w:rPr>
            </w:pPr>
            <w:r w:rsidRPr="000E36DC">
              <w:rPr>
                <w:b/>
                <w:sz w:val="22"/>
                <w:highlight w:val="green"/>
                <w:lang w:val="en-GB"/>
              </w:rPr>
              <w:t>Description</w:t>
            </w:r>
          </w:p>
        </w:tc>
      </w:tr>
      <w:tr w:rsidR="00E23645" w:rsidRPr="000E36D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filter_policy</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0: off</w:t>
            </w:r>
          </w:p>
          <w:p w:rsidR="00E23645" w:rsidRPr="000E36DC" w:rsidRDefault="00276531">
            <w:pPr>
              <w:spacing w:line="300" w:lineRule="auto"/>
              <w:jc w:val="left"/>
              <w:rPr>
                <w:highlight w:val="green"/>
              </w:rPr>
            </w:pPr>
            <w:r w:rsidRPr="000E36DC">
              <w:rPr>
                <w:highlight w:val="green"/>
              </w:rPr>
              <w:t>1:white</w:t>
            </w:r>
          </w:p>
          <w:p w:rsidR="00E23645" w:rsidRPr="000E36DC" w:rsidRDefault="00276531">
            <w:pPr>
              <w:spacing w:line="300" w:lineRule="auto"/>
              <w:jc w:val="left"/>
              <w:rPr>
                <w:highlight w:val="green"/>
              </w:rPr>
            </w:pPr>
            <w:r w:rsidRPr="000E36DC">
              <w:rPr>
                <w:highlight w:val="green"/>
              </w:rPr>
              <w:t>2:black</w:t>
            </w:r>
          </w:p>
        </w:tc>
      </w:tr>
      <w:tr w:rsidR="00E23645" w:rsidRPr="000E36D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MacAllowList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The Allow Mac address.</w:t>
            </w:r>
          </w:p>
        </w:tc>
      </w:tr>
      <w:tr w:rsidR="00E23645" w:rsidRPr="000E36D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MacDenyList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spacing w:line="300" w:lineRule="auto"/>
              <w:jc w:val="left"/>
              <w:rPr>
                <w:highlight w:val="green"/>
              </w:rPr>
            </w:pPr>
            <w:r w:rsidRPr="000E36DC">
              <w:rPr>
                <w:highlight w:val="green"/>
              </w:rPr>
              <w:t>The Deny Mac address.</w:t>
            </w:r>
          </w:p>
        </w:tc>
      </w:tr>
    </w:tbl>
    <w:p w:rsidR="00E23645" w:rsidRPr="000E36DC" w:rsidRDefault="00E23645">
      <w:pPr>
        <w:rPr>
          <w:highlight w:val="green"/>
        </w:rPr>
      </w:pPr>
    </w:p>
    <w:p w:rsidR="00E23645" w:rsidRPr="000E36DC" w:rsidRDefault="00276531" w:rsidP="00C14146">
      <w:pPr>
        <w:pStyle w:val="4"/>
        <w:numPr>
          <w:ilvl w:val="3"/>
          <w:numId w:val="73"/>
        </w:numPr>
        <w:rPr>
          <w:highlight w:val="green"/>
        </w:rPr>
      </w:pPr>
      <w:bookmarkStart w:id="707" w:name="__RefHeading__56880_1585609034"/>
      <w:bookmarkEnd w:id="707"/>
      <w:r w:rsidRPr="000E36DC">
        <w:rPr>
          <w:highlight w:val="green"/>
        </w:rPr>
        <w:lastRenderedPageBreak/>
        <w:t>Response</w:t>
      </w:r>
    </w:p>
    <w:p w:rsidR="00E23645" w:rsidRPr="000E36DC" w:rsidRDefault="00276531">
      <w:pPr>
        <w:rPr>
          <w:highlight w:val="green"/>
        </w:rPr>
      </w:pPr>
      <w:r w:rsidRPr="000E36DC">
        <w:rPr>
          <w:highlight w:val="green"/>
        </w:rPr>
        <w:t>{</w:t>
      </w:r>
    </w:p>
    <w:p w:rsidR="00E23645" w:rsidRPr="000E36DC" w:rsidRDefault="00276531">
      <w:pPr>
        <w:ind w:left="420"/>
        <w:rPr>
          <w:highlight w:val="green"/>
        </w:rPr>
      </w:pPr>
      <w:r w:rsidRPr="000E36DC">
        <w:rPr>
          <w:highlight w:val="green"/>
        </w:rPr>
        <w:t xml:space="preserve">"jsonrpc": "2.0", </w:t>
      </w:r>
    </w:p>
    <w:p w:rsidR="00E23645" w:rsidRPr="000E36DC" w:rsidRDefault="00276531">
      <w:pPr>
        <w:ind w:left="420"/>
        <w:rPr>
          <w:highlight w:val="green"/>
        </w:rPr>
      </w:pPr>
      <w:r w:rsidRPr="000E36DC">
        <w:rPr>
          <w:highlight w:val="green"/>
        </w:rPr>
        <w:t>"result":{},</w:t>
      </w:r>
    </w:p>
    <w:p w:rsidR="00E23645" w:rsidRPr="000E36DC" w:rsidRDefault="00276531">
      <w:pPr>
        <w:ind w:left="420"/>
        <w:rPr>
          <w:highlight w:val="green"/>
        </w:rPr>
      </w:pPr>
      <w:r w:rsidRPr="000E36DC">
        <w:rPr>
          <w:highlight w:val="green"/>
        </w:rPr>
        <w:t>"id": "10.2"</w:t>
      </w:r>
    </w:p>
    <w:p w:rsidR="00E23645" w:rsidRPr="000E36DC" w:rsidRDefault="00276531">
      <w:pPr>
        <w:rPr>
          <w:highlight w:val="green"/>
        </w:rPr>
      </w:pPr>
      <w:r w:rsidRPr="000E36DC">
        <w:rPr>
          <w:highlight w:val="green"/>
        </w:rPr>
        <w:t>}</w:t>
      </w:r>
    </w:p>
    <w:p w:rsidR="00E23645" w:rsidRPr="000E36DC" w:rsidRDefault="00276531" w:rsidP="00C14146">
      <w:pPr>
        <w:pStyle w:val="4"/>
        <w:numPr>
          <w:ilvl w:val="3"/>
          <w:numId w:val="73"/>
        </w:numPr>
        <w:rPr>
          <w:highlight w:val="green"/>
        </w:rPr>
      </w:pPr>
      <w:bookmarkStart w:id="708" w:name="__RefHeading__56882_1585609034"/>
      <w:bookmarkEnd w:id="708"/>
      <w:r w:rsidRPr="000E36DC">
        <w:rPr>
          <w:highlight w:val="green"/>
        </w:rPr>
        <w:t>Response with error</w:t>
      </w:r>
    </w:p>
    <w:p w:rsidR="00E23645" w:rsidRPr="000E36DC" w:rsidRDefault="00276531">
      <w:pPr>
        <w:rPr>
          <w:highlight w:val="green"/>
        </w:rPr>
      </w:pPr>
      <w:r w:rsidRPr="000E36DC">
        <w:rPr>
          <w:highlight w:val="green"/>
        </w:rPr>
        <w:t>{</w:t>
      </w:r>
    </w:p>
    <w:p w:rsidR="00E23645" w:rsidRPr="000E36DC" w:rsidRDefault="00276531">
      <w:pPr>
        <w:ind w:firstLine="420"/>
        <w:rPr>
          <w:highlight w:val="green"/>
        </w:rPr>
      </w:pPr>
      <w:r w:rsidRPr="000E36DC">
        <w:rPr>
          <w:highlight w:val="green"/>
        </w:rPr>
        <w:t>"jsonrpc": "2.0",</w:t>
      </w:r>
    </w:p>
    <w:p w:rsidR="00E23645" w:rsidRPr="000E36DC" w:rsidRDefault="00276531">
      <w:pPr>
        <w:ind w:firstLine="420"/>
        <w:rPr>
          <w:highlight w:val="green"/>
        </w:rPr>
      </w:pPr>
      <w:r w:rsidRPr="000E36DC">
        <w:rPr>
          <w:highlight w:val="green"/>
        </w:rPr>
        <w:t>"error": {</w:t>
      </w:r>
    </w:p>
    <w:p w:rsidR="00E23645" w:rsidRPr="000E36DC" w:rsidRDefault="00276531">
      <w:pPr>
        <w:ind w:left="840" w:firstLine="420"/>
        <w:rPr>
          <w:highlight w:val="green"/>
        </w:rPr>
      </w:pPr>
      <w:r w:rsidRPr="000E36DC">
        <w:rPr>
          <w:highlight w:val="green"/>
        </w:rPr>
        <w:t>"code": "100201",</w:t>
      </w:r>
    </w:p>
    <w:p w:rsidR="00E23645" w:rsidRPr="000E36DC" w:rsidRDefault="00276531">
      <w:pPr>
        <w:ind w:left="840" w:firstLine="420"/>
        <w:rPr>
          <w:highlight w:val="green"/>
        </w:rPr>
      </w:pPr>
      <w:r w:rsidRPr="000E36DC">
        <w:rPr>
          <w:highlight w:val="green"/>
        </w:rPr>
        <w:t>"message": "Set MAC Filter settingsfailed. "</w:t>
      </w:r>
    </w:p>
    <w:p w:rsidR="00E23645" w:rsidRPr="000E36DC" w:rsidRDefault="00276531">
      <w:pPr>
        <w:ind w:left="840" w:firstLine="420"/>
        <w:rPr>
          <w:highlight w:val="green"/>
        </w:rPr>
      </w:pPr>
      <w:r w:rsidRPr="000E36DC">
        <w:rPr>
          <w:highlight w:val="green"/>
        </w:rPr>
        <w:t xml:space="preserve">}, </w:t>
      </w:r>
    </w:p>
    <w:p w:rsidR="00E23645" w:rsidRPr="000E36DC" w:rsidRDefault="00276531">
      <w:pPr>
        <w:ind w:firstLine="420"/>
        <w:rPr>
          <w:highlight w:val="green"/>
        </w:rPr>
      </w:pPr>
      <w:r w:rsidRPr="000E36DC">
        <w:rPr>
          <w:highlight w:val="green"/>
        </w:rPr>
        <w:t>"id": "10.2"</w:t>
      </w:r>
    </w:p>
    <w:p w:rsidR="00E23645" w:rsidRPr="000E36DC" w:rsidRDefault="00276531">
      <w:pPr>
        <w:rPr>
          <w:highlight w:val="green"/>
        </w:rPr>
      </w:pPr>
      <w:r w:rsidRPr="000E36DC">
        <w:rPr>
          <w:highlight w:val="green"/>
        </w:rPr>
        <w:t>}</w:t>
      </w:r>
    </w:p>
    <w:p w:rsidR="00E23645" w:rsidRPr="000E36DC"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0E36D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TextBody"/>
              <w:widowControl w:val="0"/>
              <w:rPr>
                <w:rFonts w:ascii="Times New Roman" w:hAnsi="Times New Roman"/>
                <w:highlight w:val="green"/>
                <w:lang w:val="en-US" w:eastAsia="zh-CN"/>
              </w:rPr>
            </w:pPr>
            <w:r w:rsidRPr="000E36DC">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TextBody"/>
              <w:widowControl w:val="0"/>
              <w:rPr>
                <w:rFonts w:ascii="Times New Roman" w:hAnsi="Times New Roman"/>
                <w:highlight w:val="green"/>
                <w:lang w:val="en-US" w:eastAsia="zh-CN"/>
              </w:rPr>
            </w:pPr>
            <w:r w:rsidRPr="000E36DC">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pStyle w:val="TextBody"/>
              <w:widowControl w:val="0"/>
              <w:rPr>
                <w:rFonts w:ascii="Times New Roman" w:hAnsi="Times New Roman"/>
                <w:highlight w:val="green"/>
                <w:lang w:val="en-US" w:eastAsia="zh-CN"/>
              </w:rPr>
            </w:pPr>
            <w:r w:rsidRPr="000E36DC">
              <w:rPr>
                <w:rFonts w:ascii="Times New Roman" w:hAnsi="Times New Roman"/>
                <w:highlight w:val="green"/>
                <w:lang w:val="en-US" w:eastAsia="zh-CN"/>
              </w:rPr>
              <w:t>Error Description</w:t>
            </w:r>
          </w:p>
        </w:tc>
      </w:tr>
      <w:tr w:rsidR="00E23645" w:rsidRPr="000E36D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rPr>
                <w:szCs w:val="20"/>
                <w:highlight w:val="green"/>
              </w:rPr>
            </w:pPr>
            <w:r w:rsidRPr="000E36DC">
              <w:rPr>
                <w:szCs w:val="20"/>
                <w:highlight w:val="green"/>
              </w:rPr>
              <w:t>100201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rPr>
                <w:szCs w:val="20"/>
                <w:highlight w:val="green"/>
              </w:rPr>
            </w:pPr>
            <w:r w:rsidRPr="000E36DC">
              <w:rPr>
                <w:szCs w:val="20"/>
                <w:highlight w:val="green"/>
              </w:rPr>
              <w:t>Set MAC Filter settingsfailed.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rPr>
                <w:szCs w:val="20"/>
                <w:highlight w:val="green"/>
              </w:rPr>
            </w:pPr>
            <w:r w:rsidRPr="000E36DC">
              <w:rPr>
                <w:szCs w:val="20"/>
                <w:highlight w:val="green"/>
              </w:rPr>
              <w:t>Set MAC Filter settingsfailed.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rPr>
                <w:szCs w:val="20"/>
                <w:highlight w:val="green"/>
              </w:rPr>
            </w:pPr>
            <w:r w:rsidRPr="000E36DC">
              <w:rPr>
                <w:szCs w:val="20"/>
                <w:highlight w:val="green"/>
              </w:rPr>
              <w:t>100202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E36DC" w:rsidRDefault="00276531">
            <w:pPr>
              <w:rPr>
                <w:szCs w:val="20"/>
                <w:highlight w:val="green"/>
              </w:rPr>
            </w:pPr>
            <w:r w:rsidRPr="000E36DC">
              <w:rPr>
                <w:szCs w:val="20"/>
                <w:highlight w:val="green"/>
              </w:rPr>
              <w:t xml:space="preserve">WPS is on, </w:t>
            </w:r>
            <w:bookmarkStart w:id="709" w:name="OLE_LINK81"/>
            <w:bookmarkStart w:id="710" w:name="OLE_LINK75"/>
            <w:bookmarkEnd w:id="709"/>
            <w:bookmarkEnd w:id="710"/>
            <w:r w:rsidRPr="000E36DC">
              <w:rPr>
                <w:szCs w:val="20"/>
                <w:highlight w:val="green"/>
              </w:rPr>
              <w:t>set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0E36DC">
              <w:rPr>
                <w:szCs w:val="20"/>
                <w:highlight w:val="green"/>
              </w:rPr>
              <w:t>WPS is on, set failed.</w:t>
            </w:r>
          </w:p>
        </w:tc>
      </w:tr>
    </w:tbl>
    <w:p w:rsidR="00E23645" w:rsidRDefault="00E23645">
      <w:bookmarkStart w:id="711" w:name="_Toc3920625121"/>
      <w:bookmarkStart w:id="712" w:name="_Toc3837680761"/>
      <w:bookmarkEnd w:id="711"/>
      <w:bookmarkEnd w:id="712"/>
    </w:p>
    <w:p w:rsidR="00E23645" w:rsidRPr="00BB3203" w:rsidRDefault="000E36DC" w:rsidP="00C14146">
      <w:pPr>
        <w:pStyle w:val="3"/>
        <w:numPr>
          <w:ilvl w:val="2"/>
          <w:numId w:val="73"/>
        </w:numPr>
        <w:rPr>
          <w:highlight w:val="green"/>
          <w:lang w:eastAsia="zh-CN"/>
        </w:rPr>
      </w:pPr>
      <w:bookmarkStart w:id="713" w:name="__RefHeading__56884_1585609034"/>
      <w:bookmarkStart w:id="714" w:name="_Toc422502854"/>
      <w:bookmarkStart w:id="715" w:name="_Toc470684689"/>
      <w:bookmarkEnd w:id="713"/>
      <w:r w:rsidRPr="00BB3203">
        <w:rPr>
          <w:rFonts w:eastAsiaTheme="minorEastAsia" w:hint="eastAsia"/>
          <w:highlight w:val="green"/>
          <w:lang w:eastAsia="zh-CN"/>
        </w:rPr>
        <w:t>g</w:t>
      </w:r>
      <w:r w:rsidR="00276531" w:rsidRPr="00BB3203">
        <w:rPr>
          <w:highlight w:val="green"/>
        </w:rPr>
        <w:t>et</w:t>
      </w:r>
      <w:bookmarkEnd w:id="714"/>
      <w:r w:rsidR="00276531" w:rsidRPr="00BB3203">
        <w:rPr>
          <w:highlight w:val="green"/>
          <w:lang w:eastAsia="zh-CN"/>
        </w:rPr>
        <w:t>PortFwding</w:t>
      </w:r>
      <w:bookmarkEnd w:id="715"/>
    </w:p>
    <w:p w:rsidR="00E23645" w:rsidRPr="00BB3203" w:rsidRDefault="00276531" w:rsidP="00C14146">
      <w:pPr>
        <w:pStyle w:val="4"/>
        <w:numPr>
          <w:ilvl w:val="3"/>
          <w:numId w:val="73"/>
        </w:numPr>
        <w:rPr>
          <w:highlight w:val="green"/>
        </w:rPr>
      </w:pPr>
      <w:bookmarkStart w:id="716" w:name="__RefHeading__56886_1585609034"/>
      <w:bookmarkEnd w:id="716"/>
      <w:r w:rsidRPr="00BB3203">
        <w:rPr>
          <w:highlight w:val="green"/>
        </w:rPr>
        <w:t>Request</w:t>
      </w:r>
    </w:p>
    <w:p w:rsidR="00E23645" w:rsidRPr="00BB3203" w:rsidRDefault="00276531">
      <w:pPr>
        <w:rPr>
          <w:highlight w:val="green"/>
        </w:rPr>
      </w:pPr>
      <w:r w:rsidRPr="00BB3203">
        <w:rPr>
          <w:highlight w:val="green"/>
        </w:rPr>
        <w:t>{</w:t>
      </w:r>
    </w:p>
    <w:p w:rsidR="00E23645" w:rsidRPr="00BB3203" w:rsidRDefault="00276531">
      <w:pPr>
        <w:ind w:left="420"/>
        <w:rPr>
          <w:highlight w:val="green"/>
        </w:rPr>
      </w:pPr>
      <w:r w:rsidRPr="00BB3203">
        <w:rPr>
          <w:highlight w:val="green"/>
        </w:rPr>
        <w:t xml:space="preserve">"jsonrpc": "2.0", </w:t>
      </w:r>
    </w:p>
    <w:p w:rsidR="00E23645" w:rsidRPr="00BB3203" w:rsidRDefault="00276531">
      <w:pPr>
        <w:ind w:left="420"/>
        <w:rPr>
          <w:highlight w:val="green"/>
        </w:rPr>
      </w:pPr>
      <w:r w:rsidRPr="00BB3203">
        <w:rPr>
          <w:highlight w:val="green"/>
        </w:rPr>
        <w:t>"method": "</w:t>
      </w:r>
      <w:r w:rsidR="000E36DC" w:rsidRPr="00BB3203">
        <w:rPr>
          <w:rFonts w:hint="eastAsia"/>
          <w:highlight w:val="green"/>
        </w:rPr>
        <w:t>g</w:t>
      </w:r>
      <w:r w:rsidRPr="00BB3203">
        <w:rPr>
          <w:highlight w:val="green"/>
        </w:rPr>
        <w:t>etPortFwding",</w:t>
      </w:r>
    </w:p>
    <w:p w:rsidR="00E23645" w:rsidRPr="00BB3203" w:rsidRDefault="00276531">
      <w:pPr>
        <w:ind w:left="420"/>
        <w:rPr>
          <w:highlight w:val="green"/>
        </w:rPr>
      </w:pPr>
      <w:r w:rsidRPr="00BB3203">
        <w:rPr>
          <w:highlight w:val="green"/>
        </w:rPr>
        <w:t>"params":{},</w:t>
      </w:r>
    </w:p>
    <w:p w:rsidR="00E23645" w:rsidRPr="00BB3203" w:rsidRDefault="00276531">
      <w:pPr>
        <w:ind w:left="420"/>
        <w:rPr>
          <w:highlight w:val="green"/>
        </w:rPr>
      </w:pPr>
      <w:r w:rsidRPr="00BB3203">
        <w:rPr>
          <w:highlight w:val="green"/>
        </w:rPr>
        <w:t>"id": "10.3"</w:t>
      </w:r>
    </w:p>
    <w:p w:rsidR="00E23645" w:rsidRPr="00BB3203" w:rsidRDefault="00276531">
      <w:pPr>
        <w:rPr>
          <w:highlight w:val="green"/>
        </w:rPr>
      </w:pPr>
      <w:r w:rsidRPr="00BB3203">
        <w:rPr>
          <w:highlight w:val="green"/>
        </w:rPr>
        <w:t>}</w:t>
      </w:r>
    </w:p>
    <w:p w:rsidR="00E23645" w:rsidRPr="00BB3203" w:rsidRDefault="00276531" w:rsidP="00C14146">
      <w:pPr>
        <w:pStyle w:val="4"/>
        <w:numPr>
          <w:ilvl w:val="3"/>
          <w:numId w:val="73"/>
        </w:numPr>
        <w:rPr>
          <w:highlight w:val="green"/>
        </w:rPr>
      </w:pPr>
      <w:bookmarkStart w:id="717" w:name="__RefHeading__56888_1585609034"/>
      <w:bookmarkEnd w:id="717"/>
      <w:r w:rsidRPr="00BB3203">
        <w:rPr>
          <w:highlight w:val="green"/>
        </w:rPr>
        <w:t>Response</w:t>
      </w:r>
    </w:p>
    <w:p w:rsidR="00E23645" w:rsidRPr="00BB3203" w:rsidRDefault="00276531">
      <w:pPr>
        <w:rPr>
          <w:highlight w:val="green"/>
        </w:rPr>
      </w:pPr>
      <w:r w:rsidRPr="00BB3203">
        <w:rPr>
          <w:highlight w:val="green"/>
        </w:rPr>
        <w:t>{</w:t>
      </w:r>
    </w:p>
    <w:p w:rsidR="00E23645" w:rsidRPr="00BB3203" w:rsidRDefault="00276531">
      <w:pPr>
        <w:ind w:left="420"/>
        <w:rPr>
          <w:highlight w:val="green"/>
        </w:rPr>
      </w:pPr>
      <w:r w:rsidRPr="00BB3203">
        <w:rPr>
          <w:highlight w:val="green"/>
        </w:rPr>
        <w:t xml:space="preserve">"jsonrpc": "2.0", </w:t>
      </w:r>
    </w:p>
    <w:p w:rsidR="00E23645" w:rsidRPr="00BB3203" w:rsidRDefault="00276531">
      <w:pPr>
        <w:ind w:left="420"/>
        <w:rPr>
          <w:highlight w:val="green"/>
        </w:rPr>
      </w:pPr>
      <w:r w:rsidRPr="00BB3203">
        <w:rPr>
          <w:highlight w:val="green"/>
        </w:rPr>
        <w:t>"result":</w:t>
      </w:r>
    </w:p>
    <w:p w:rsidR="00E23645" w:rsidRPr="00BB3203" w:rsidRDefault="00276531">
      <w:pPr>
        <w:ind w:left="420"/>
        <w:rPr>
          <w:highlight w:val="green"/>
        </w:rPr>
      </w:pPr>
      <w:r w:rsidRPr="00BB3203">
        <w:rPr>
          <w:highlight w:val="green"/>
        </w:rPr>
        <w:t>{</w:t>
      </w:r>
    </w:p>
    <w:p w:rsidR="00E23645" w:rsidRPr="00BB3203" w:rsidRDefault="00276531">
      <w:pPr>
        <w:tabs>
          <w:tab w:val="center" w:pos="5116"/>
        </w:tabs>
        <w:spacing w:line="300" w:lineRule="auto"/>
        <w:ind w:firstLine="945"/>
        <w:jc w:val="left"/>
        <w:rPr>
          <w:highlight w:val="green"/>
        </w:rPr>
      </w:pPr>
      <w:r w:rsidRPr="00BB3203">
        <w:rPr>
          <w:highlight w:val="green"/>
        </w:rPr>
        <w:t>"total_num":1,</w:t>
      </w:r>
    </w:p>
    <w:p w:rsidR="00AC6DF5" w:rsidRPr="00BB3203" w:rsidRDefault="00276531" w:rsidP="00BB3203">
      <w:pPr>
        <w:tabs>
          <w:tab w:val="center" w:pos="5116"/>
        </w:tabs>
        <w:spacing w:line="300" w:lineRule="auto"/>
        <w:ind w:firstLine="945"/>
        <w:jc w:val="left"/>
        <w:rPr>
          <w:highlight w:val="green"/>
        </w:rPr>
      </w:pPr>
      <w:r w:rsidRPr="00BB3203">
        <w:rPr>
          <w:highlight w:val="green"/>
        </w:rPr>
        <w:t>"portfwd_list":[{</w:t>
      </w:r>
      <w:r w:rsidR="00BB3203" w:rsidRPr="00BB3203">
        <w:rPr>
          <w:highlight w:val="green"/>
        </w:rPr>
        <w:t xml:space="preserve"> </w:t>
      </w:r>
    </w:p>
    <w:p w:rsidR="00E23645" w:rsidRPr="00BB3203" w:rsidRDefault="00276531" w:rsidP="00AC6DF5">
      <w:pPr>
        <w:ind w:left="1260" w:firstLine="420"/>
        <w:rPr>
          <w:highlight w:val="green"/>
        </w:rPr>
      </w:pPr>
      <w:r w:rsidRPr="00BB3203">
        <w:rPr>
          <w:highlight w:val="green"/>
        </w:rPr>
        <w:t>"private_ip": "192.168.1.1",</w:t>
      </w:r>
    </w:p>
    <w:p w:rsidR="00E23645" w:rsidRPr="00BB3203" w:rsidRDefault="00276531" w:rsidP="00DB0653">
      <w:pPr>
        <w:ind w:firstLineChars="800" w:firstLine="1680"/>
        <w:rPr>
          <w:highlight w:val="green"/>
        </w:rPr>
      </w:pPr>
      <w:r w:rsidRPr="00BB3203">
        <w:rPr>
          <w:highlight w:val="green"/>
        </w:rPr>
        <w:t>"private_port": "88",</w:t>
      </w:r>
    </w:p>
    <w:p w:rsidR="00E23645" w:rsidRPr="00BB3203" w:rsidRDefault="00276531" w:rsidP="00DB0653">
      <w:pPr>
        <w:ind w:firstLineChars="800" w:firstLine="1680"/>
        <w:rPr>
          <w:highlight w:val="green"/>
        </w:rPr>
      </w:pPr>
      <w:r w:rsidRPr="00BB3203">
        <w:rPr>
          <w:highlight w:val="green"/>
        </w:rPr>
        <w:t>"global_port": "",</w:t>
      </w:r>
    </w:p>
    <w:p w:rsidR="00E23645" w:rsidRPr="00BB3203" w:rsidRDefault="00276531" w:rsidP="00DB0653">
      <w:pPr>
        <w:ind w:firstLineChars="800" w:firstLine="1680"/>
        <w:rPr>
          <w:highlight w:val="green"/>
        </w:rPr>
      </w:pPr>
      <w:r w:rsidRPr="00BB3203">
        <w:rPr>
          <w:highlight w:val="green"/>
        </w:rPr>
        <w:t>"fwding_protocol": 6</w:t>
      </w:r>
      <w:r w:rsidR="00361F6F" w:rsidRPr="00BB3203">
        <w:rPr>
          <w:rFonts w:hint="eastAsia"/>
          <w:highlight w:val="green"/>
        </w:rPr>
        <w:t>,</w:t>
      </w:r>
    </w:p>
    <w:p w:rsidR="00BB3203" w:rsidRPr="00BB3203" w:rsidRDefault="00BB3203" w:rsidP="008C562F">
      <w:pPr>
        <w:ind w:firstLineChars="800" w:firstLine="1680"/>
        <w:rPr>
          <w:highlight w:val="green"/>
        </w:rPr>
      </w:pPr>
      <w:r w:rsidRPr="00BB3203">
        <w:rPr>
          <w:highlight w:val="green"/>
        </w:rPr>
        <w:t>"port_forward_status": 1</w:t>
      </w:r>
    </w:p>
    <w:p w:rsidR="00E23645" w:rsidRPr="00BB3203" w:rsidRDefault="00361F6F" w:rsidP="00DB0653">
      <w:pPr>
        <w:tabs>
          <w:tab w:val="center" w:pos="5116"/>
        </w:tabs>
        <w:spacing w:line="300" w:lineRule="auto"/>
        <w:ind w:firstLineChars="500" w:firstLine="1050"/>
        <w:jc w:val="left"/>
        <w:rPr>
          <w:highlight w:val="green"/>
        </w:rPr>
      </w:pPr>
      <w:r w:rsidRPr="00BB3203">
        <w:rPr>
          <w:highlight w:val="green"/>
        </w:rPr>
        <w:t>},</w:t>
      </w:r>
      <w:r w:rsidR="00276531" w:rsidRPr="00BB3203">
        <w:rPr>
          <w:highlight w:val="green"/>
        </w:rPr>
        <w:tab/>
      </w:r>
    </w:p>
    <w:p w:rsidR="00E23645" w:rsidRPr="00BB3203" w:rsidRDefault="00276531">
      <w:pPr>
        <w:ind w:left="420"/>
        <w:rPr>
          <w:highlight w:val="green"/>
        </w:rPr>
      </w:pPr>
      <w:r w:rsidRPr="00BB3203">
        <w:rPr>
          <w:highlight w:val="green"/>
        </w:rPr>
        <w:t>},</w:t>
      </w:r>
    </w:p>
    <w:p w:rsidR="00E23645" w:rsidRPr="00BB3203" w:rsidRDefault="00276531">
      <w:pPr>
        <w:ind w:left="420"/>
        <w:rPr>
          <w:highlight w:val="green"/>
        </w:rPr>
      </w:pPr>
      <w:r w:rsidRPr="00BB3203">
        <w:rPr>
          <w:highlight w:val="green"/>
        </w:rPr>
        <w:lastRenderedPageBreak/>
        <w:t>"id": "10.3"</w:t>
      </w:r>
    </w:p>
    <w:p w:rsidR="00E23645" w:rsidRPr="00BB3203" w:rsidRDefault="00276531">
      <w:pPr>
        <w:rPr>
          <w:highlight w:val="green"/>
        </w:rPr>
      </w:pPr>
      <w:r w:rsidRPr="00BB3203">
        <w:rPr>
          <w:highlight w:val="green"/>
        </w:rPr>
        <w:t>}</w:t>
      </w:r>
    </w:p>
    <w:p w:rsidR="00E23645" w:rsidRPr="00BB3203" w:rsidRDefault="00276531">
      <w:pPr>
        <w:pStyle w:val="4"/>
        <w:numPr>
          <w:ilvl w:val="3"/>
          <w:numId w:val="5"/>
        </w:numPr>
        <w:spacing w:line="372" w:lineRule="auto"/>
        <w:jc w:val="left"/>
        <w:rPr>
          <w:highlight w:val="green"/>
        </w:rPr>
      </w:pPr>
      <w:bookmarkStart w:id="718" w:name="__RefHeading__56890_1585609034"/>
      <w:bookmarkEnd w:id="718"/>
      <w:r w:rsidRPr="00BB3203">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4"/>
        <w:gridCol w:w="1841"/>
        <w:gridCol w:w="1421"/>
        <w:gridCol w:w="3124"/>
        <w:gridCol w:w="6"/>
      </w:tblGrid>
      <w:tr w:rsidR="00E23645" w:rsidRPr="00BB3203" w:rsidTr="00BB3203">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pStyle w:val="af9"/>
              <w:spacing w:before="240"/>
              <w:jc w:val="both"/>
              <w:rPr>
                <w:b/>
                <w:sz w:val="22"/>
                <w:highlight w:val="green"/>
                <w:lang w:val="en-GB"/>
              </w:rPr>
            </w:pPr>
            <w:r w:rsidRPr="00BB3203">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pStyle w:val="af9"/>
              <w:spacing w:before="240"/>
              <w:jc w:val="both"/>
              <w:rPr>
                <w:b/>
                <w:sz w:val="22"/>
                <w:highlight w:val="green"/>
                <w:lang w:val="en-GB"/>
              </w:rPr>
            </w:pPr>
            <w:r w:rsidRPr="00BB3203">
              <w:rPr>
                <w:b/>
                <w:sz w:val="22"/>
                <w:highlight w:val="green"/>
                <w:lang w:val="en-GB"/>
              </w:rPr>
              <w:t>Type</w:t>
            </w: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pStyle w:val="af9"/>
              <w:spacing w:before="240"/>
              <w:jc w:val="both"/>
              <w:rPr>
                <w:b/>
                <w:sz w:val="22"/>
                <w:highlight w:val="green"/>
                <w:lang w:val="en-GB"/>
              </w:rPr>
            </w:pPr>
            <w:r w:rsidRPr="00BB3203">
              <w:rPr>
                <w:b/>
                <w:sz w:val="22"/>
                <w:highlight w:val="green"/>
                <w:lang w:val="en-GB"/>
              </w:rPr>
              <w:t>Changable</w:t>
            </w: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pStyle w:val="af9"/>
              <w:spacing w:before="240"/>
              <w:rPr>
                <w:b/>
                <w:sz w:val="22"/>
                <w:highlight w:val="green"/>
                <w:lang w:val="en-GB"/>
              </w:rPr>
            </w:pPr>
            <w:r w:rsidRPr="00BB3203">
              <w:rPr>
                <w:b/>
                <w:sz w:val="22"/>
                <w:highlight w:val="green"/>
                <w:lang w:val="en-GB"/>
              </w:rPr>
              <w:t>Description</w:t>
            </w:r>
          </w:p>
        </w:tc>
      </w:tr>
      <w:tr w:rsidR="00E23645" w:rsidRPr="00BB3203" w:rsidTr="00BB3203">
        <w:trPr>
          <w:trHeight w:val="609"/>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portfwd_list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Array</w:t>
            </w: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Yes</w:t>
            </w: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The port forwarding list.</w:t>
            </w:r>
          </w:p>
        </w:tc>
      </w:tr>
      <w:tr w:rsidR="00E23645" w:rsidRPr="00BB3203" w:rsidTr="00BB3203">
        <w:trPr>
          <w:trHeight w:val="561"/>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private_ip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string</w:t>
            </w: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Yes</w:t>
            </w: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E23645">
            <w:pPr>
              <w:spacing w:line="300" w:lineRule="auto"/>
              <w:jc w:val="left"/>
              <w:rPr>
                <w:highlight w:val="green"/>
              </w:rPr>
            </w:pPr>
          </w:p>
        </w:tc>
      </w:tr>
      <w:tr w:rsidR="00E23645" w:rsidRPr="00BB3203" w:rsidTr="00BB3203">
        <w:trPr>
          <w:trHeight w:val="555"/>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private_port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string</w:t>
            </w: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Yes</w:t>
            </w: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E23645">
            <w:pPr>
              <w:spacing w:line="300" w:lineRule="auto"/>
              <w:jc w:val="left"/>
              <w:rPr>
                <w:highlight w:val="green"/>
              </w:rPr>
            </w:pPr>
          </w:p>
        </w:tc>
      </w:tr>
      <w:tr w:rsidR="00E23645" w:rsidRPr="00BB3203" w:rsidTr="00BB3203">
        <w:trPr>
          <w:trHeight w:val="549"/>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global_port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string</w:t>
            </w: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yes</w:t>
            </w: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E23645">
            <w:pPr>
              <w:spacing w:line="300" w:lineRule="auto"/>
              <w:jc w:val="left"/>
              <w:rPr>
                <w:highlight w:val="green"/>
              </w:rPr>
            </w:pPr>
          </w:p>
        </w:tc>
      </w:tr>
      <w:tr w:rsidR="00E23645" w:rsidRPr="00BB3203" w:rsidTr="00BB3203">
        <w:trPr>
          <w:trHeight w:val="669"/>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fwding_protocol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number</w:t>
            </w: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yes</w:t>
            </w: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6: TCP</w:t>
            </w:r>
          </w:p>
          <w:p w:rsidR="00E23645" w:rsidRPr="00BB3203" w:rsidRDefault="00276531">
            <w:pPr>
              <w:spacing w:line="300" w:lineRule="auto"/>
              <w:jc w:val="left"/>
              <w:rPr>
                <w:highlight w:val="green"/>
              </w:rPr>
            </w:pPr>
            <w:r w:rsidRPr="00BB3203">
              <w:rPr>
                <w:highlight w:val="green"/>
              </w:rPr>
              <w:t>17: UDP</w:t>
            </w:r>
          </w:p>
          <w:p w:rsidR="00E23645" w:rsidRPr="00BB3203" w:rsidRDefault="00276531">
            <w:pPr>
              <w:spacing w:line="300" w:lineRule="auto"/>
              <w:jc w:val="left"/>
              <w:rPr>
                <w:highlight w:val="green"/>
              </w:rPr>
            </w:pPr>
            <w:r w:rsidRPr="00BB3203">
              <w:rPr>
                <w:highlight w:val="green"/>
              </w:rPr>
              <w:t>253: TCP&amp;UDP</w:t>
            </w:r>
          </w:p>
        </w:tc>
      </w:tr>
      <w:tr w:rsidR="00591885" w:rsidRPr="00BB3203" w:rsidTr="00BB3203">
        <w:trPr>
          <w:trHeight w:val="669"/>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91885" w:rsidRPr="00BB3203" w:rsidRDefault="00591885">
            <w:pPr>
              <w:spacing w:line="300" w:lineRule="auto"/>
              <w:jc w:val="left"/>
              <w:rPr>
                <w:highlight w:val="green"/>
              </w:rPr>
            </w:pP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91885" w:rsidRPr="00BB3203" w:rsidRDefault="00591885">
            <w:pPr>
              <w:spacing w:line="300" w:lineRule="auto"/>
              <w:jc w:val="left"/>
              <w:rPr>
                <w:highlight w:val="green"/>
              </w:rPr>
            </w:pP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91885" w:rsidRPr="00BB3203" w:rsidRDefault="00591885">
            <w:pPr>
              <w:spacing w:line="300" w:lineRule="auto"/>
              <w:jc w:val="left"/>
              <w:rPr>
                <w:highlight w:val="green"/>
              </w:rPr>
            </w:pP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91885" w:rsidRPr="00BB3203" w:rsidRDefault="00591885">
            <w:pPr>
              <w:spacing w:line="300" w:lineRule="auto"/>
              <w:jc w:val="left"/>
              <w:rPr>
                <w:highlight w:val="green"/>
              </w:rPr>
            </w:pPr>
          </w:p>
        </w:tc>
      </w:tr>
      <w:tr w:rsidR="00BB3203" w:rsidRPr="00BB3203" w:rsidTr="00BB3203">
        <w:trPr>
          <w:gridAfter w:val="1"/>
          <w:wAfter w:w="6" w:type="dxa"/>
          <w:trHeight w:val="874"/>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BB3203" w:rsidRDefault="00BB3203" w:rsidP="00BB3203">
            <w:pPr>
              <w:spacing w:line="300" w:lineRule="auto"/>
              <w:jc w:val="left"/>
              <w:rPr>
                <w:highlight w:val="green"/>
              </w:rPr>
            </w:pPr>
            <w:r w:rsidRPr="00BB3203">
              <w:rPr>
                <w:highlight w:val="green"/>
              </w:rPr>
              <w:t>port_forward_status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BB3203" w:rsidRDefault="00BB3203" w:rsidP="00BB3203">
            <w:pPr>
              <w:spacing w:line="300" w:lineRule="auto"/>
              <w:jc w:val="left"/>
              <w:rPr>
                <w:highlight w:val="green"/>
              </w:rPr>
            </w:pPr>
            <w:r w:rsidRPr="00BB3203">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BB3203" w:rsidRDefault="00BB3203" w:rsidP="00BB3203">
            <w:pPr>
              <w:spacing w:line="300" w:lineRule="auto"/>
              <w:jc w:val="left"/>
              <w:rPr>
                <w:highlight w:val="green"/>
              </w:rPr>
            </w:pPr>
          </w:p>
        </w:tc>
        <w:tc>
          <w:tcPr>
            <w:tcW w:w="31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BB3203" w:rsidRDefault="00BB3203" w:rsidP="00BB3203">
            <w:pPr>
              <w:spacing w:line="300" w:lineRule="auto"/>
              <w:jc w:val="left"/>
              <w:rPr>
                <w:highlight w:val="green"/>
              </w:rPr>
            </w:pPr>
            <w:r w:rsidRPr="00BB3203">
              <w:rPr>
                <w:rFonts w:hint="eastAsia"/>
                <w:highlight w:val="green"/>
              </w:rPr>
              <w:t>0</w:t>
            </w:r>
            <w:r w:rsidRPr="00BB3203">
              <w:rPr>
                <w:highlight w:val="green"/>
              </w:rPr>
              <w:t xml:space="preserve">: </w:t>
            </w:r>
            <w:r w:rsidRPr="00BB3203">
              <w:rPr>
                <w:rFonts w:hint="eastAsia"/>
                <w:highlight w:val="green"/>
              </w:rPr>
              <w:t>disable</w:t>
            </w:r>
          </w:p>
          <w:p w:rsidR="00BB3203" w:rsidRPr="00BB3203" w:rsidRDefault="00BB3203" w:rsidP="00BB3203">
            <w:pPr>
              <w:spacing w:line="300" w:lineRule="auto"/>
              <w:jc w:val="left"/>
              <w:rPr>
                <w:highlight w:val="green"/>
              </w:rPr>
            </w:pPr>
            <w:r w:rsidRPr="00BB3203">
              <w:rPr>
                <w:rFonts w:hint="eastAsia"/>
                <w:highlight w:val="green"/>
              </w:rPr>
              <w:t>1</w:t>
            </w:r>
            <w:r w:rsidRPr="00BB3203">
              <w:rPr>
                <w:highlight w:val="green"/>
              </w:rPr>
              <w:t xml:space="preserve">: </w:t>
            </w:r>
            <w:r w:rsidRPr="00BB3203">
              <w:rPr>
                <w:rFonts w:hint="eastAsia"/>
                <w:highlight w:val="green"/>
              </w:rPr>
              <w:t>enable</w:t>
            </w:r>
          </w:p>
          <w:p w:rsidR="00BB3203" w:rsidRPr="00BB3203" w:rsidRDefault="00BB3203" w:rsidP="00BB3203">
            <w:pPr>
              <w:spacing w:line="300" w:lineRule="auto"/>
              <w:jc w:val="left"/>
              <w:rPr>
                <w:highlight w:val="green"/>
              </w:rPr>
            </w:pPr>
          </w:p>
        </w:tc>
      </w:tr>
      <w:tr w:rsidR="00E23645" w:rsidRPr="00BB3203" w:rsidTr="00BB3203">
        <w:trPr>
          <w:trHeight w:val="611"/>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total_num</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number</w:t>
            </w:r>
          </w:p>
        </w:tc>
        <w:tc>
          <w:tcPr>
            <w:tcW w:w="14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yes</w:t>
            </w:r>
          </w:p>
        </w:tc>
        <w:tc>
          <w:tcPr>
            <w:tcW w:w="312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spacing w:line="300" w:lineRule="auto"/>
              <w:jc w:val="left"/>
              <w:rPr>
                <w:highlight w:val="green"/>
              </w:rPr>
            </w:pPr>
            <w:r w:rsidRPr="00BB3203">
              <w:rPr>
                <w:highlight w:val="green"/>
              </w:rPr>
              <w:t>The number of the port forwarding list.</w:t>
            </w:r>
          </w:p>
        </w:tc>
      </w:tr>
    </w:tbl>
    <w:p w:rsidR="00E23645" w:rsidRPr="00BB3203" w:rsidRDefault="00276531" w:rsidP="00C14146">
      <w:pPr>
        <w:pStyle w:val="4"/>
        <w:numPr>
          <w:ilvl w:val="3"/>
          <w:numId w:val="73"/>
        </w:numPr>
        <w:rPr>
          <w:highlight w:val="green"/>
        </w:rPr>
      </w:pPr>
      <w:bookmarkStart w:id="719" w:name="__RefHeading__56892_1585609034"/>
      <w:bookmarkEnd w:id="719"/>
      <w:r w:rsidRPr="00BB3203">
        <w:rPr>
          <w:highlight w:val="green"/>
        </w:rPr>
        <w:t>Response with error</w:t>
      </w:r>
    </w:p>
    <w:p w:rsidR="00E23645" w:rsidRPr="00BB3203" w:rsidRDefault="00276531">
      <w:pPr>
        <w:rPr>
          <w:highlight w:val="green"/>
        </w:rPr>
      </w:pPr>
      <w:r w:rsidRPr="00BB3203">
        <w:rPr>
          <w:highlight w:val="green"/>
        </w:rPr>
        <w:t>{</w:t>
      </w:r>
    </w:p>
    <w:p w:rsidR="00E23645" w:rsidRPr="00BB3203" w:rsidRDefault="00276531">
      <w:pPr>
        <w:ind w:firstLine="420"/>
        <w:rPr>
          <w:highlight w:val="green"/>
        </w:rPr>
      </w:pPr>
      <w:r w:rsidRPr="00BB3203">
        <w:rPr>
          <w:highlight w:val="green"/>
        </w:rPr>
        <w:t>"jsonrpc": "2.0",</w:t>
      </w:r>
    </w:p>
    <w:p w:rsidR="00E23645" w:rsidRPr="00BB3203" w:rsidRDefault="00276531">
      <w:pPr>
        <w:ind w:firstLine="420"/>
        <w:rPr>
          <w:highlight w:val="green"/>
        </w:rPr>
      </w:pPr>
      <w:r w:rsidRPr="00BB3203">
        <w:rPr>
          <w:highlight w:val="green"/>
        </w:rPr>
        <w:t>"error": {</w:t>
      </w:r>
    </w:p>
    <w:p w:rsidR="00E23645" w:rsidRPr="00BB3203" w:rsidRDefault="00276531">
      <w:pPr>
        <w:ind w:left="840" w:firstLine="420"/>
        <w:rPr>
          <w:highlight w:val="green"/>
        </w:rPr>
      </w:pPr>
      <w:r w:rsidRPr="00BB3203">
        <w:rPr>
          <w:highlight w:val="green"/>
        </w:rPr>
        <w:t>"code": "100301",</w:t>
      </w:r>
    </w:p>
    <w:p w:rsidR="00E23645" w:rsidRPr="00BB3203" w:rsidRDefault="00276531">
      <w:pPr>
        <w:ind w:left="840" w:firstLine="420"/>
        <w:rPr>
          <w:highlight w:val="green"/>
        </w:rPr>
      </w:pPr>
      <w:r w:rsidRPr="00BB3203">
        <w:rPr>
          <w:highlight w:val="green"/>
        </w:rPr>
        <w:t>"message": "</w:t>
      </w:r>
      <w:bookmarkStart w:id="720" w:name="OLE_LINK46"/>
      <w:bookmarkStart w:id="721" w:name="OLE_LINK45"/>
      <w:r w:rsidRPr="00BB3203">
        <w:rPr>
          <w:highlight w:val="green"/>
        </w:rPr>
        <w:t xml:space="preserve">Get port forwarding list failed. </w:t>
      </w:r>
      <w:bookmarkEnd w:id="720"/>
      <w:bookmarkEnd w:id="721"/>
      <w:r w:rsidRPr="00BB3203">
        <w:rPr>
          <w:highlight w:val="green"/>
        </w:rPr>
        <w:t>"</w:t>
      </w:r>
    </w:p>
    <w:p w:rsidR="00E23645" w:rsidRPr="00BB3203" w:rsidRDefault="00276531">
      <w:pPr>
        <w:ind w:left="840" w:firstLine="420"/>
        <w:rPr>
          <w:highlight w:val="green"/>
        </w:rPr>
      </w:pPr>
      <w:r w:rsidRPr="00BB3203">
        <w:rPr>
          <w:highlight w:val="green"/>
        </w:rPr>
        <w:t xml:space="preserve">}, </w:t>
      </w:r>
    </w:p>
    <w:p w:rsidR="00E23645" w:rsidRPr="00BB3203" w:rsidRDefault="00276531">
      <w:pPr>
        <w:ind w:firstLine="420"/>
        <w:rPr>
          <w:highlight w:val="green"/>
        </w:rPr>
      </w:pPr>
      <w:r w:rsidRPr="00BB3203">
        <w:rPr>
          <w:highlight w:val="green"/>
        </w:rPr>
        <w:t>"id": "10.3"</w:t>
      </w:r>
    </w:p>
    <w:p w:rsidR="00E23645" w:rsidRPr="00BB3203" w:rsidRDefault="00276531">
      <w:pPr>
        <w:rPr>
          <w:highlight w:val="green"/>
        </w:rPr>
      </w:pPr>
      <w:r w:rsidRPr="00BB3203">
        <w:rPr>
          <w:highlight w:val="green"/>
        </w:rPr>
        <w:t>}</w:t>
      </w:r>
    </w:p>
    <w:p w:rsidR="00E23645" w:rsidRPr="00BB3203"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BB3203">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pStyle w:val="TextBody"/>
              <w:widowControl w:val="0"/>
              <w:rPr>
                <w:rFonts w:ascii="Times New Roman" w:hAnsi="Times New Roman"/>
                <w:highlight w:val="green"/>
                <w:lang w:val="en-US" w:eastAsia="zh-CN"/>
              </w:rPr>
            </w:pPr>
            <w:r w:rsidRPr="00BB3203">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pStyle w:val="TextBody"/>
              <w:widowControl w:val="0"/>
              <w:rPr>
                <w:rFonts w:ascii="Times New Roman" w:hAnsi="Times New Roman"/>
                <w:highlight w:val="green"/>
                <w:lang w:val="en-US" w:eastAsia="zh-CN"/>
              </w:rPr>
            </w:pPr>
            <w:r w:rsidRPr="00BB3203">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pStyle w:val="TextBody"/>
              <w:widowControl w:val="0"/>
              <w:rPr>
                <w:rFonts w:ascii="Times New Roman" w:hAnsi="Times New Roman"/>
                <w:highlight w:val="green"/>
                <w:lang w:val="en-US" w:eastAsia="zh-CN"/>
              </w:rPr>
            </w:pPr>
            <w:r w:rsidRPr="00BB3203">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rPr>
                <w:szCs w:val="20"/>
                <w:highlight w:val="green"/>
              </w:rPr>
            </w:pPr>
            <w:r w:rsidRPr="00BB3203">
              <w:rPr>
                <w:szCs w:val="20"/>
                <w:highlight w:val="green"/>
              </w:rPr>
              <w:t>100301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B3203" w:rsidRDefault="00276531">
            <w:pPr>
              <w:rPr>
                <w:szCs w:val="20"/>
                <w:highlight w:val="green"/>
              </w:rPr>
            </w:pPr>
            <w:r w:rsidRPr="00BB3203">
              <w:rPr>
                <w:szCs w:val="20"/>
                <w:highlight w:val="green"/>
              </w:rPr>
              <w:t>Get port forwarding list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BB3203">
              <w:rPr>
                <w:szCs w:val="20"/>
                <w:highlight w:val="green"/>
              </w:rPr>
              <w:t>Get port forwarding list failed.</w:t>
            </w:r>
          </w:p>
        </w:tc>
      </w:tr>
    </w:tbl>
    <w:p w:rsidR="00E23645" w:rsidRPr="00685E21" w:rsidRDefault="00685E21" w:rsidP="00C14146">
      <w:pPr>
        <w:pStyle w:val="3"/>
        <w:numPr>
          <w:ilvl w:val="2"/>
          <w:numId w:val="73"/>
        </w:numPr>
        <w:rPr>
          <w:highlight w:val="green"/>
          <w:lang w:eastAsia="zh-CN"/>
        </w:rPr>
      </w:pPr>
      <w:bookmarkStart w:id="722" w:name="_Toc422502855"/>
      <w:bookmarkStart w:id="723" w:name="__RefHeading__56894_1585609034"/>
      <w:bookmarkStart w:id="724" w:name="_Toc470684690"/>
      <w:bookmarkEnd w:id="722"/>
      <w:bookmarkEnd w:id="723"/>
      <w:r w:rsidRPr="00685E21">
        <w:rPr>
          <w:rFonts w:eastAsiaTheme="minorEastAsia" w:hint="eastAsia"/>
          <w:highlight w:val="green"/>
          <w:lang w:eastAsia="zh-CN"/>
        </w:rPr>
        <w:t>a</w:t>
      </w:r>
      <w:r w:rsidR="00276531" w:rsidRPr="00685E21">
        <w:rPr>
          <w:highlight w:val="green"/>
          <w:lang w:eastAsia="zh-CN"/>
        </w:rPr>
        <w:t>ddPortFwding</w:t>
      </w:r>
      <w:bookmarkEnd w:id="724"/>
    </w:p>
    <w:p w:rsidR="00E23645" w:rsidRPr="00685E21" w:rsidRDefault="00276531" w:rsidP="00C14146">
      <w:pPr>
        <w:pStyle w:val="4"/>
        <w:numPr>
          <w:ilvl w:val="3"/>
          <w:numId w:val="73"/>
        </w:numPr>
        <w:rPr>
          <w:highlight w:val="green"/>
        </w:rPr>
      </w:pPr>
      <w:bookmarkStart w:id="725" w:name="__RefHeading__56896_1585609034"/>
      <w:bookmarkEnd w:id="725"/>
      <w:r w:rsidRPr="00685E21">
        <w:rPr>
          <w:highlight w:val="green"/>
        </w:rPr>
        <w:t>Request</w:t>
      </w:r>
    </w:p>
    <w:p w:rsidR="00E23645" w:rsidRPr="00685E21" w:rsidRDefault="00276531">
      <w:pPr>
        <w:rPr>
          <w:highlight w:val="green"/>
        </w:rPr>
      </w:pPr>
      <w:r w:rsidRPr="00685E21">
        <w:rPr>
          <w:highlight w:val="green"/>
        </w:rPr>
        <w:t>{</w:t>
      </w:r>
    </w:p>
    <w:p w:rsidR="00E23645" w:rsidRPr="00685E21" w:rsidRDefault="00276531">
      <w:pPr>
        <w:ind w:left="420"/>
        <w:rPr>
          <w:highlight w:val="green"/>
        </w:rPr>
      </w:pPr>
      <w:r w:rsidRPr="00685E21">
        <w:rPr>
          <w:highlight w:val="green"/>
        </w:rPr>
        <w:t xml:space="preserve">"jsonrpc": "2.0", </w:t>
      </w:r>
    </w:p>
    <w:p w:rsidR="00E23645" w:rsidRPr="00685E21" w:rsidRDefault="00276531">
      <w:pPr>
        <w:ind w:left="420"/>
        <w:rPr>
          <w:highlight w:val="green"/>
        </w:rPr>
      </w:pPr>
      <w:r w:rsidRPr="00685E21">
        <w:rPr>
          <w:highlight w:val="green"/>
        </w:rPr>
        <w:t>"method": "</w:t>
      </w:r>
      <w:r w:rsidR="00685E21" w:rsidRPr="00685E21">
        <w:rPr>
          <w:rFonts w:hint="eastAsia"/>
          <w:highlight w:val="green"/>
        </w:rPr>
        <w:t>a</w:t>
      </w:r>
      <w:r w:rsidRPr="00685E21">
        <w:rPr>
          <w:highlight w:val="green"/>
        </w:rPr>
        <w:t>ddPortFwding",</w:t>
      </w:r>
    </w:p>
    <w:p w:rsidR="00E23645" w:rsidRPr="00685E21" w:rsidRDefault="00276531">
      <w:pPr>
        <w:ind w:left="420"/>
        <w:rPr>
          <w:highlight w:val="green"/>
        </w:rPr>
      </w:pPr>
      <w:r w:rsidRPr="00685E21">
        <w:rPr>
          <w:highlight w:val="green"/>
        </w:rPr>
        <w:lastRenderedPageBreak/>
        <w:t>"params":{</w:t>
      </w:r>
    </w:p>
    <w:p w:rsidR="00E23645" w:rsidRPr="00685E21" w:rsidRDefault="00276531">
      <w:pPr>
        <w:rPr>
          <w:highlight w:val="green"/>
        </w:rPr>
      </w:pPr>
      <w:r w:rsidRPr="00685E21">
        <w:rPr>
          <w:highlight w:val="green"/>
        </w:rPr>
        <w:tab/>
      </w:r>
      <w:r w:rsidRPr="00685E21">
        <w:rPr>
          <w:highlight w:val="green"/>
        </w:rPr>
        <w:tab/>
      </w:r>
      <w:r w:rsidRPr="00685E21">
        <w:rPr>
          <w:highlight w:val="green"/>
        </w:rPr>
        <w:tab/>
        <w:t>"private_ip": "192.168.1.1",</w:t>
      </w:r>
    </w:p>
    <w:p w:rsidR="00E23645" w:rsidRPr="00685E21" w:rsidRDefault="00276531">
      <w:pPr>
        <w:rPr>
          <w:highlight w:val="green"/>
        </w:rPr>
      </w:pPr>
      <w:r w:rsidRPr="00685E21">
        <w:rPr>
          <w:highlight w:val="green"/>
        </w:rPr>
        <w:t xml:space="preserve">    </w:t>
      </w:r>
      <w:r w:rsidRPr="00685E21">
        <w:rPr>
          <w:highlight w:val="green"/>
        </w:rPr>
        <w:tab/>
      </w:r>
      <w:r w:rsidRPr="00685E21">
        <w:rPr>
          <w:highlight w:val="green"/>
        </w:rPr>
        <w:tab/>
      </w:r>
      <w:r w:rsidRPr="00685E21">
        <w:rPr>
          <w:highlight w:val="green"/>
        </w:rPr>
        <w:tab/>
        <w:t>"private_port": "88",</w:t>
      </w:r>
    </w:p>
    <w:p w:rsidR="00E23645" w:rsidRPr="00685E21" w:rsidRDefault="00D30623">
      <w:pPr>
        <w:rPr>
          <w:highlight w:val="green"/>
        </w:rPr>
      </w:pPr>
      <w:r w:rsidRPr="00685E21">
        <w:rPr>
          <w:highlight w:val="green"/>
        </w:rPr>
        <w:t xml:space="preserve">    </w:t>
      </w:r>
      <w:r w:rsidRPr="00685E21">
        <w:rPr>
          <w:highlight w:val="green"/>
        </w:rPr>
        <w:tab/>
      </w:r>
      <w:r w:rsidRPr="00685E21">
        <w:rPr>
          <w:highlight w:val="green"/>
        </w:rPr>
        <w:tab/>
      </w:r>
      <w:r w:rsidRPr="00685E21">
        <w:rPr>
          <w:highlight w:val="green"/>
        </w:rPr>
        <w:tab/>
        <w:t>"global_port": "</w:t>
      </w:r>
      <w:r w:rsidR="00276531" w:rsidRPr="00685E21">
        <w:rPr>
          <w:highlight w:val="green"/>
        </w:rPr>
        <w:t>",</w:t>
      </w:r>
    </w:p>
    <w:p w:rsidR="006103F6" w:rsidRDefault="00276531">
      <w:pPr>
        <w:rPr>
          <w:highlight w:val="green"/>
        </w:rPr>
      </w:pPr>
      <w:r w:rsidRPr="00685E21">
        <w:rPr>
          <w:highlight w:val="green"/>
        </w:rPr>
        <w:t xml:space="preserve">    </w:t>
      </w:r>
      <w:r w:rsidRPr="00685E21">
        <w:rPr>
          <w:highlight w:val="green"/>
        </w:rPr>
        <w:tab/>
      </w:r>
      <w:r w:rsidRPr="00685E21">
        <w:rPr>
          <w:highlight w:val="green"/>
        </w:rPr>
        <w:tab/>
      </w:r>
      <w:r w:rsidRPr="00685E21">
        <w:rPr>
          <w:highlight w:val="green"/>
        </w:rPr>
        <w:tab/>
        <w:t>"fwding_protocol": 6</w:t>
      </w:r>
      <w:r w:rsidR="00BB3203">
        <w:rPr>
          <w:rFonts w:hint="eastAsia"/>
          <w:highlight w:val="green"/>
        </w:rPr>
        <w:t>,</w:t>
      </w:r>
    </w:p>
    <w:p w:rsidR="00BB3203" w:rsidRPr="00BB3203" w:rsidRDefault="00BB3203" w:rsidP="00BB3203">
      <w:pPr>
        <w:ind w:firstLineChars="600" w:firstLine="1260"/>
        <w:rPr>
          <w:highlight w:val="green"/>
        </w:rPr>
      </w:pPr>
      <w:r w:rsidRPr="00BB3203">
        <w:rPr>
          <w:highlight w:val="green"/>
        </w:rPr>
        <w:t>"port_forward_status": 1</w:t>
      </w:r>
    </w:p>
    <w:p w:rsidR="00E23645" w:rsidRPr="00685E21" w:rsidRDefault="00276531">
      <w:pPr>
        <w:ind w:left="420"/>
        <w:rPr>
          <w:highlight w:val="green"/>
        </w:rPr>
      </w:pPr>
      <w:r w:rsidRPr="00685E21">
        <w:rPr>
          <w:highlight w:val="green"/>
        </w:rPr>
        <w:t xml:space="preserve">        },</w:t>
      </w:r>
    </w:p>
    <w:p w:rsidR="00E23645" w:rsidRPr="00685E21" w:rsidRDefault="00276531">
      <w:pPr>
        <w:ind w:left="420"/>
        <w:rPr>
          <w:highlight w:val="green"/>
        </w:rPr>
      </w:pPr>
      <w:r w:rsidRPr="00685E21">
        <w:rPr>
          <w:highlight w:val="green"/>
        </w:rPr>
        <w:t>"id": "10.4"</w:t>
      </w:r>
    </w:p>
    <w:p w:rsidR="00E23645" w:rsidRPr="00685E21" w:rsidRDefault="00276531">
      <w:pPr>
        <w:rPr>
          <w:highlight w:val="green"/>
        </w:rPr>
      </w:pPr>
      <w:r w:rsidRPr="00685E21">
        <w:rPr>
          <w:highlight w:val="green"/>
        </w:rPr>
        <w:t>}</w:t>
      </w:r>
    </w:p>
    <w:p w:rsidR="00E23645" w:rsidRPr="00685E21" w:rsidRDefault="00276531" w:rsidP="00C14146">
      <w:pPr>
        <w:pStyle w:val="4"/>
        <w:numPr>
          <w:ilvl w:val="3"/>
          <w:numId w:val="73"/>
        </w:numPr>
        <w:rPr>
          <w:highlight w:val="green"/>
        </w:rPr>
      </w:pPr>
      <w:bookmarkStart w:id="726" w:name="__RefHeading__56898_1585609034"/>
      <w:bookmarkEnd w:id="726"/>
      <w:r w:rsidRPr="00685E21">
        <w:rPr>
          <w:highlight w:val="green"/>
        </w:rPr>
        <w:t>Response</w:t>
      </w:r>
    </w:p>
    <w:p w:rsidR="00E23645" w:rsidRPr="00685E21" w:rsidRDefault="00276531">
      <w:pPr>
        <w:rPr>
          <w:highlight w:val="green"/>
        </w:rPr>
      </w:pPr>
      <w:r w:rsidRPr="00685E21">
        <w:rPr>
          <w:highlight w:val="green"/>
        </w:rPr>
        <w:t>{</w:t>
      </w:r>
    </w:p>
    <w:p w:rsidR="00E23645" w:rsidRPr="00685E21" w:rsidRDefault="00276531">
      <w:pPr>
        <w:ind w:left="420"/>
        <w:rPr>
          <w:highlight w:val="green"/>
        </w:rPr>
      </w:pPr>
      <w:r w:rsidRPr="00685E21">
        <w:rPr>
          <w:highlight w:val="green"/>
        </w:rPr>
        <w:t xml:space="preserve">"jsonrpc": "2.0", </w:t>
      </w:r>
    </w:p>
    <w:p w:rsidR="00E23645" w:rsidRPr="00685E21" w:rsidRDefault="00276531">
      <w:pPr>
        <w:ind w:left="420"/>
        <w:rPr>
          <w:highlight w:val="green"/>
        </w:rPr>
      </w:pPr>
      <w:r w:rsidRPr="00685E21">
        <w:rPr>
          <w:highlight w:val="green"/>
        </w:rPr>
        <w:t>"result":{},</w:t>
      </w:r>
    </w:p>
    <w:p w:rsidR="00E23645" w:rsidRPr="00685E21" w:rsidRDefault="00276531">
      <w:pPr>
        <w:ind w:left="420"/>
        <w:rPr>
          <w:highlight w:val="green"/>
        </w:rPr>
      </w:pPr>
      <w:r w:rsidRPr="00685E21">
        <w:rPr>
          <w:highlight w:val="green"/>
        </w:rPr>
        <w:t>"id": "10.4"</w:t>
      </w:r>
    </w:p>
    <w:p w:rsidR="00E23645" w:rsidRPr="00685E21" w:rsidRDefault="00276531">
      <w:pPr>
        <w:rPr>
          <w:highlight w:val="green"/>
        </w:rPr>
      </w:pPr>
      <w:r w:rsidRPr="00685E21">
        <w:rPr>
          <w:highlight w:val="green"/>
        </w:rPr>
        <w:t>}</w:t>
      </w:r>
    </w:p>
    <w:p w:rsidR="00E23645" w:rsidRPr="00685E21" w:rsidRDefault="00276531">
      <w:pPr>
        <w:pStyle w:val="4"/>
        <w:numPr>
          <w:ilvl w:val="3"/>
          <w:numId w:val="5"/>
        </w:numPr>
        <w:spacing w:line="372" w:lineRule="auto"/>
        <w:jc w:val="left"/>
        <w:rPr>
          <w:highlight w:val="green"/>
        </w:rPr>
      </w:pPr>
      <w:bookmarkStart w:id="727" w:name="__RefHeading__56900_1585609034"/>
      <w:bookmarkEnd w:id="727"/>
      <w:r w:rsidRPr="00685E21">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685E2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pStyle w:val="af9"/>
              <w:spacing w:before="240"/>
              <w:jc w:val="both"/>
              <w:rPr>
                <w:b/>
                <w:sz w:val="22"/>
                <w:highlight w:val="green"/>
                <w:lang w:val="en-GB"/>
              </w:rPr>
            </w:pPr>
            <w:r w:rsidRPr="00685E21">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pStyle w:val="af9"/>
              <w:spacing w:before="240"/>
              <w:jc w:val="both"/>
              <w:rPr>
                <w:b/>
                <w:sz w:val="22"/>
                <w:highlight w:val="green"/>
                <w:lang w:val="en-GB"/>
              </w:rPr>
            </w:pPr>
            <w:r w:rsidRPr="00685E21">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pStyle w:val="af9"/>
              <w:spacing w:before="240"/>
              <w:jc w:val="both"/>
              <w:rPr>
                <w:b/>
                <w:sz w:val="22"/>
                <w:highlight w:val="green"/>
                <w:lang w:val="en-GB"/>
              </w:rPr>
            </w:pPr>
            <w:r w:rsidRPr="00685E21">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pStyle w:val="af9"/>
              <w:spacing w:before="240"/>
              <w:rPr>
                <w:b/>
                <w:sz w:val="22"/>
                <w:highlight w:val="green"/>
                <w:lang w:val="en-GB"/>
              </w:rPr>
            </w:pPr>
            <w:r w:rsidRPr="00685E21">
              <w:rPr>
                <w:b/>
                <w:sz w:val="22"/>
                <w:highlight w:val="green"/>
                <w:lang w:val="en-GB"/>
              </w:rPr>
              <w:t>Description</w:t>
            </w:r>
          </w:p>
        </w:tc>
      </w:tr>
      <w:tr w:rsidR="00E23645" w:rsidRPr="00685E21">
        <w:trPr>
          <w:trHeight w:val="521"/>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private_ip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E23645">
            <w:pPr>
              <w:spacing w:line="300" w:lineRule="auto"/>
              <w:jc w:val="left"/>
              <w:rPr>
                <w:highlight w:val="green"/>
              </w:rPr>
            </w:pPr>
          </w:p>
        </w:tc>
      </w:tr>
      <w:tr w:rsidR="00E23645" w:rsidRPr="00685E21">
        <w:trPr>
          <w:trHeight w:val="570"/>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private_port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E23645">
            <w:pPr>
              <w:spacing w:line="300" w:lineRule="auto"/>
              <w:jc w:val="left"/>
              <w:rPr>
                <w:highlight w:val="green"/>
              </w:rPr>
            </w:pPr>
          </w:p>
        </w:tc>
      </w:tr>
      <w:tr w:rsidR="00E23645" w:rsidRPr="00685E21">
        <w:trPr>
          <w:trHeight w:val="526"/>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global_port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spacing w:line="300" w:lineRule="auto"/>
              <w:jc w:val="left"/>
              <w:rPr>
                <w:highlight w:val="green"/>
              </w:rPr>
            </w:pPr>
            <w:r w:rsidRPr="00685E2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E23645">
            <w:pPr>
              <w:spacing w:line="300" w:lineRule="auto"/>
              <w:jc w:val="left"/>
              <w:rPr>
                <w:highlight w:val="green"/>
              </w:rPr>
            </w:pPr>
          </w:p>
        </w:tc>
      </w:tr>
      <w:tr w:rsidR="00BB3203" w:rsidRPr="00685E21" w:rsidTr="00BB3203">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rsidP="00BB3203">
            <w:pPr>
              <w:spacing w:line="300" w:lineRule="auto"/>
              <w:jc w:val="left"/>
              <w:rPr>
                <w:highlight w:val="green"/>
              </w:rPr>
            </w:pPr>
            <w:r w:rsidRPr="00685E21">
              <w:rPr>
                <w:highlight w:val="green"/>
              </w:rPr>
              <w:t>fwding_protocol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rsidP="00BB3203">
            <w:pPr>
              <w:spacing w:line="300" w:lineRule="auto"/>
              <w:jc w:val="left"/>
              <w:rPr>
                <w:highlight w:val="green"/>
              </w:rPr>
            </w:pPr>
            <w:r w:rsidRPr="00685E21">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rsidP="00BB3203">
            <w:pPr>
              <w:spacing w:line="300" w:lineRule="auto"/>
              <w:jc w:val="left"/>
              <w:rPr>
                <w:highlight w:val="green"/>
              </w:rPr>
            </w:pPr>
            <w:r w:rsidRPr="00685E2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rsidP="00BB3203">
            <w:pPr>
              <w:spacing w:line="300" w:lineRule="auto"/>
              <w:jc w:val="left"/>
              <w:rPr>
                <w:highlight w:val="green"/>
              </w:rPr>
            </w:pPr>
            <w:r w:rsidRPr="00685E21">
              <w:rPr>
                <w:highlight w:val="green"/>
              </w:rPr>
              <w:t>6: TCP</w:t>
            </w:r>
          </w:p>
          <w:p w:rsidR="00BB3203" w:rsidRPr="00685E21" w:rsidRDefault="00BB3203" w:rsidP="00BB3203">
            <w:pPr>
              <w:spacing w:line="300" w:lineRule="auto"/>
              <w:jc w:val="left"/>
              <w:rPr>
                <w:highlight w:val="green"/>
              </w:rPr>
            </w:pPr>
            <w:r w:rsidRPr="00685E21">
              <w:rPr>
                <w:highlight w:val="green"/>
              </w:rPr>
              <w:t>17: UDP</w:t>
            </w:r>
          </w:p>
          <w:p w:rsidR="00BB3203" w:rsidRPr="00685E21" w:rsidRDefault="00BB3203" w:rsidP="00BB3203">
            <w:pPr>
              <w:spacing w:line="300" w:lineRule="auto"/>
              <w:jc w:val="left"/>
              <w:rPr>
                <w:highlight w:val="green"/>
              </w:rPr>
            </w:pPr>
            <w:r w:rsidRPr="00685E21">
              <w:rPr>
                <w:highlight w:val="green"/>
              </w:rPr>
              <w:t>253: TCP&amp;UDP</w:t>
            </w:r>
          </w:p>
        </w:tc>
      </w:tr>
      <w:tr w:rsidR="00BB3203" w:rsidRPr="00685E21">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pPr>
              <w:spacing w:line="300" w:lineRule="auto"/>
              <w:jc w:val="left"/>
              <w:rPr>
                <w:highlight w:val="green"/>
              </w:rPr>
            </w:pPr>
            <w:r w:rsidRPr="00BB3203">
              <w:rPr>
                <w:highlight w:val="green"/>
              </w:rPr>
              <w:t>port_forward_status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pPr>
              <w:spacing w:line="300" w:lineRule="auto"/>
              <w:jc w:val="left"/>
              <w:rPr>
                <w:highlight w:val="green"/>
              </w:rPr>
            </w:pPr>
            <w:r w:rsidRPr="00685E21">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3203" w:rsidRPr="00685E21" w:rsidRDefault="00BB3203" w:rsidP="00BB3203">
            <w:pPr>
              <w:spacing w:line="300" w:lineRule="auto"/>
              <w:jc w:val="left"/>
              <w:rPr>
                <w:highlight w:val="green"/>
              </w:rPr>
            </w:pPr>
            <w:r>
              <w:rPr>
                <w:rFonts w:hint="eastAsia"/>
                <w:highlight w:val="green"/>
              </w:rPr>
              <w:t>0</w:t>
            </w:r>
            <w:r w:rsidRPr="00685E21">
              <w:rPr>
                <w:highlight w:val="green"/>
              </w:rPr>
              <w:t xml:space="preserve">: </w:t>
            </w:r>
            <w:r>
              <w:rPr>
                <w:rFonts w:hint="eastAsia"/>
                <w:highlight w:val="green"/>
              </w:rPr>
              <w:t>disable</w:t>
            </w:r>
          </w:p>
          <w:p w:rsidR="00BB3203" w:rsidRPr="00685E21" w:rsidRDefault="00BB3203" w:rsidP="00BB3203">
            <w:pPr>
              <w:spacing w:line="300" w:lineRule="auto"/>
              <w:jc w:val="left"/>
              <w:rPr>
                <w:highlight w:val="green"/>
              </w:rPr>
            </w:pPr>
            <w:r>
              <w:rPr>
                <w:rFonts w:hint="eastAsia"/>
                <w:highlight w:val="green"/>
              </w:rPr>
              <w:t>1</w:t>
            </w:r>
            <w:r w:rsidRPr="00685E21">
              <w:rPr>
                <w:highlight w:val="green"/>
              </w:rPr>
              <w:t xml:space="preserve">: </w:t>
            </w:r>
            <w:r>
              <w:rPr>
                <w:rFonts w:hint="eastAsia"/>
                <w:highlight w:val="green"/>
              </w:rPr>
              <w:t>enable</w:t>
            </w:r>
          </w:p>
          <w:p w:rsidR="00BB3203" w:rsidRPr="00685E21" w:rsidRDefault="00BB3203">
            <w:pPr>
              <w:spacing w:line="300" w:lineRule="auto"/>
              <w:jc w:val="left"/>
              <w:rPr>
                <w:highlight w:val="green"/>
              </w:rPr>
            </w:pPr>
          </w:p>
        </w:tc>
      </w:tr>
    </w:tbl>
    <w:p w:rsidR="00E23645" w:rsidRPr="00685E21" w:rsidRDefault="00276531" w:rsidP="00C14146">
      <w:pPr>
        <w:pStyle w:val="4"/>
        <w:numPr>
          <w:ilvl w:val="3"/>
          <w:numId w:val="73"/>
        </w:numPr>
        <w:rPr>
          <w:highlight w:val="green"/>
        </w:rPr>
      </w:pPr>
      <w:bookmarkStart w:id="728" w:name="__RefHeading__56902_1585609034"/>
      <w:bookmarkEnd w:id="728"/>
      <w:r w:rsidRPr="00685E21">
        <w:rPr>
          <w:highlight w:val="green"/>
        </w:rPr>
        <w:t>Response with error</w:t>
      </w:r>
    </w:p>
    <w:p w:rsidR="00E23645" w:rsidRPr="00685E21" w:rsidRDefault="00276531">
      <w:pPr>
        <w:rPr>
          <w:highlight w:val="green"/>
        </w:rPr>
      </w:pPr>
      <w:r w:rsidRPr="00685E21">
        <w:rPr>
          <w:highlight w:val="green"/>
        </w:rPr>
        <w:t>{</w:t>
      </w:r>
    </w:p>
    <w:p w:rsidR="00E23645" w:rsidRPr="00685E21" w:rsidRDefault="00276531">
      <w:pPr>
        <w:ind w:firstLine="420"/>
        <w:rPr>
          <w:highlight w:val="green"/>
        </w:rPr>
      </w:pPr>
      <w:r w:rsidRPr="00685E21">
        <w:rPr>
          <w:highlight w:val="green"/>
        </w:rPr>
        <w:t>"jsonrpc": "2.0",</w:t>
      </w:r>
    </w:p>
    <w:p w:rsidR="00E23645" w:rsidRPr="00685E21" w:rsidRDefault="00276531">
      <w:pPr>
        <w:ind w:firstLine="420"/>
        <w:rPr>
          <w:highlight w:val="green"/>
        </w:rPr>
      </w:pPr>
      <w:r w:rsidRPr="00685E21">
        <w:rPr>
          <w:highlight w:val="green"/>
        </w:rPr>
        <w:t>"error": {</w:t>
      </w:r>
    </w:p>
    <w:p w:rsidR="00E23645" w:rsidRPr="00685E21" w:rsidRDefault="00276531">
      <w:pPr>
        <w:ind w:left="840" w:firstLine="420"/>
        <w:rPr>
          <w:highlight w:val="green"/>
        </w:rPr>
      </w:pPr>
      <w:r w:rsidRPr="00685E21">
        <w:rPr>
          <w:highlight w:val="green"/>
        </w:rPr>
        <w:t>"code": "100401",</w:t>
      </w:r>
    </w:p>
    <w:p w:rsidR="00E23645" w:rsidRPr="00685E21" w:rsidRDefault="00276531">
      <w:pPr>
        <w:ind w:left="840" w:firstLine="420"/>
        <w:rPr>
          <w:highlight w:val="green"/>
        </w:rPr>
      </w:pPr>
      <w:r w:rsidRPr="00685E21">
        <w:rPr>
          <w:highlight w:val="green"/>
        </w:rPr>
        <w:t>"message": "</w:t>
      </w:r>
      <w:bookmarkStart w:id="729" w:name="OLE_LINK48"/>
      <w:bookmarkStart w:id="730" w:name="OLE_LINK47"/>
      <w:r w:rsidRPr="00685E21">
        <w:rPr>
          <w:highlight w:val="green"/>
        </w:rPr>
        <w:t xml:space="preserve">Add new port forwarding failed. </w:t>
      </w:r>
      <w:bookmarkEnd w:id="729"/>
      <w:bookmarkEnd w:id="730"/>
      <w:r w:rsidRPr="00685E21">
        <w:rPr>
          <w:highlight w:val="green"/>
        </w:rPr>
        <w:t>"</w:t>
      </w:r>
    </w:p>
    <w:p w:rsidR="00E23645" w:rsidRPr="00685E21" w:rsidRDefault="00276531">
      <w:pPr>
        <w:ind w:left="840" w:firstLine="420"/>
        <w:rPr>
          <w:highlight w:val="green"/>
        </w:rPr>
      </w:pPr>
      <w:r w:rsidRPr="00685E21">
        <w:rPr>
          <w:highlight w:val="green"/>
        </w:rPr>
        <w:t xml:space="preserve">}, </w:t>
      </w:r>
    </w:p>
    <w:p w:rsidR="00E23645" w:rsidRPr="00685E21" w:rsidRDefault="00276531">
      <w:pPr>
        <w:ind w:firstLine="420"/>
        <w:rPr>
          <w:highlight w:val="green"/>
        </w:rPr>
      </w:pPr>
      <w:r w:rsidRPr="00685E21">
        <w:rPr>
          <w:highlight w:val="green"/>
        </w:rPr>
        <w:t>"id": "10.4"</w:t>
      </w:r>
    </w:p>
    <w:p w:rsidR="00E23645" w:rsidRPr="00685E21" w:rsidRDefault="00276531">
      <w:pPr>
        <w:rPr>
          <w:highlight w:val="green"/>
        </w:rPr>
      </w:pPr>
      <w:r w:rsidRPr="00685E21">
        <w:rPr>
          <w:highlight w:val="green"/>
        </w:rPr>
        <w:t>}</w:t>
      </w:r>
    </w:p>
    <w:p w:rsidR="00E23645" w:rsidRPr="00685E21"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685E2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pStyle w:val="TextBody"/>
              <w:widowControl w:val="0"/>
              <w:rPr>
                <w:rFonts w:ascii="Times New Roman" w:hAnsi="Times New Roman"/>
                <w:highlight w:val="green"/>
                <w:lang w:val="en-US" w:eastAsia="zh-CN"/>
              </w:rPr>
            </w:pPr>
            <w:r w:rsidRPr="00685E21">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pStyle w:val="TextBody"/>
              <w:widowControl w:val="0"/>
              <w:rPr>
                <w:rFonts w:ascii="Times New Roman" w:hAnsi="Times New Roman"/>
                <w:highlight w:val="green"/>
                <w:lang w:val="en-US" w:eastAsia="zh-CN"/>
              </w:rPr>
            </w:pPr>
            <w:r w:rsidRPr="00685E21">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pStyle w:val="TextBody"/>
              <w:widowControl w:val="0"/>
              <w:rPr>
                <w:rFonts w:ascii="Times New Roman" w:hAnsi="Times New Roman"/>
                <w:highlight w:val="green"/>
                <w:lang w:val="en-US" w:eastAsia="zh-CN"/>
              </w:rPr>
            </w:pPr>
            <w:r w:rsidRPr="00685E21">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rPr>
                <w:szCs w:val="20"/>
                <w:highlight w:val="green"/>
              </w:rPr>
            </w:pPr>
            <w:r w:rsidRPr="00685E21">
              <w:rPr>
                <w:szCs w:val="20"/>
                <w:highlight w:val="green"/>
              </w:rPr>
              <w:t>100401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85E21" w:rsidRDefault="00276531">
            <w:pPr>
              <w:rPr>
                <w:szCs w:val="20"/>
                <w:highlight w:val="green"/>
              </w:rPr>
            </w:pPr>
            <w:r w:rsidRPr="00685E21">
              <w:rPr>
                <w:szCs w:val="20"/>
                <w:highlight w:val="green"/>
              </w:rPr>
              <w:t>Add new port forwarding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685E21">
              <w:rPr>
                <w:szCs w:val="20"/>
                <w:highlight w:val="green"/>
              </w:rPr>
              <w:t>Add new port forwarding failed.</w:t>
            </w:r>
          </w:p>
        </w:tc>
      </w:tr>
    </w:tbl>
    <w:p w:rsidR="00E23645" w:rsidRDefault="00E23645"/>
    <w:p w:rsidR="00E23645" w:rsidRPr="00CC2CD5" w:rsidRDefault="00CC2CD5" w:rsidP="00C14146">
      <w:pPr>
        <w:pStyle w:val="3"/>
        <w:numPr>
          <w:ilvl w:val="2"/>
          <w:numId w:val="73"/>
        </w:numPr>
        <w:rPr>
          <w:highlight w:val="green"/>
          <w:lang w:eastAsia="zh-CN"/>
        </w:rPr>
      </w:pPr>
      <w:bookmarkStart w:id="731" w:name="_Toc422502856"/>
      <w:bookmarkStart w:id="732" w:name="__RefHeading__56904_1585609034"/>
      <w:bookmarkStart w:id="733" w:name="_Toc470684691"/>
      <w:bookmarkEnd w:id="731"/>
      <w:bookmarkEnd w:id="732"/>
      <w:r w:rsidRPr="00CC2CD5">
        <w:rPr>
          <w:rFonts w:eastAsiaTheme="minorEastAsia" w:hint="eastAsia"/>
          <w:highlight w:val="green"/>
          <w:lang w:eastAsia="zh-CN"/>
        </w:rPr>
        <w:lastRenderedPageBreak/>
        <w:t>d</w:t>
      </w:r>
      <w:r w:rsidR="00276531" w:rsidRPr="00CC2CD5">
        <w:rPr>
          <w:highlight w:val="green"/>
          <w:lang w:eastAsia="zh-CN"/>
        </w:rPr>
        <w:t>eletePortFwding</w:t>
      </w:r>
      <w:bookmarkEnd w:id="733"/>
    </w:p>
    <w:p w:rsidR="00E23645" w:rsidRPr="00CC2CD5" w:rsidRDefault="00276531" w:rsidP="00C14146">
      <w:pPr>
        <w:pStyle w:val="4"/>
        <w:numPr>
          <w:ilvl w:val="3"/>
          <w:numId w:val="73"/>
        </w:numPr>
        <w:rPr>
          <w:highlight w:val="green"/>
        </w:rPr>
      </w:pPr>
      <w:bookmarkStart w:id="734" w:name="__RefHeading__56906_1585609034"/>
      <w:bookmarkEnd w:id="734"/>
      <w:r w:rsidRPr="00CC2CD5">
        <w:rPr>
          <w:highlight w:val="green"/>
        </w:rPr>
        <w:t>Request</w:t>
      </w:r>
    </w:p>
    <w:p w:rsidR="00E23645" w:rsidRPr="00CC2CD5" w:rsidRDefault="00276531">
      <w:pPr>
        <w:rPr>
          <w:highlight w:val="green"/>
        </w:rPr>
      </w:pPr>
      <w:r w:rsidRPr="00CC2CD5">
        <w:rPr>
          <w:highlight w:val="green"/>
        </w:rPr>
        <w:t>{</w:t>
      </w:r>
    </w:p>
    <w:p w:rsidR="00E23645" w:rsidRPr="00CC2CD5" w:rsidRDefault="00276531">
      <w:pPr>
        <w:ind w:left="420"/>
        <w:rPr>
          <w:highlight w:val="green"/>
        </w:rPr>
      </w:pPr>
      <w:r w:rsidRPr="00CC2CD5">
        <w:rPr>
          <w:highlight w:val="green"/>
        </w:rPr>
        <w:t xml:space="preserve">"jsonrpc": "2.0", </w:t>
      </w:r>
    </w:p>
    <w:p w:rsidR="00E23645" w:rsidRPr="00CC2CD5" w:rsidRDefault="00276531">
      <w:pPr>
        <w:ind w:left="420"/>
        <w:rPr>
          <w:highlight w:val="green"/>
        </w:rPr>
      </w:pPr>
      <w:r w:rsidRPr="00CC2CD5">
        <w:rPr>
          <w:highlight w:val="green"/>
        </w:rPr>
        <w:t>"method": "</w:t>
      </w:r>
      <w:r w:rsidR="00CC2CD5" w:rsidRPr="00CC2CD5">
        <w:rPr>
          <w:rFonts w:hint="eastAsia"/>
          <w:highlight w:val="green"/>
        </w:rPr>
        <w:t>d</w:t>
      </w:r>
      <w:r w:rsidRPr="00CC2CD5">
        <w:rPr>
          <w:highlight w:val="green"/>
        </w:rPr>
        <w:t>eletePortFwding",</w:t>
      </w:r>
    </w:p>
    <w:p w:rsidR="00E23645" w:rsidRPr="00CC2CD5" w:rsidRDefault="00276531">
      <w:pPr>
        <w:ind w:left="420"/>
        <w:rPr>
          <w:highlight w:val="green"/>
        </w:rPr>
      </w:pPr>
      <w:r w:rsidRPr="00CC2CD5">
        <w:rPr>
          <w:highlight w:val="green"/>
        </w:rPr>
        <w:t>"params":{</w:t>
      </w:r>
    </w:p>
    <w:p w:rsidR="00E23645" w:rsidRPr="00CC2CD5" w:rsidRDefault="00FA3A79">
      <w:pPr>
        <w:rPr>
          <w:highlight w:val="green"/>
        </w:rPr>
      </w:pPr>
      <w:r w:rsidRPr="00CC2CD5">
        <w:rPr>
          <w:highlight w:val="green"/>
        </w:rPr>
        <w:tab/>
      </w:r>
      <w:r w:rsidRPr="00CC2CD5">
        <w:rPr>
          <w:highlight w:val="green"/>
        </w:rPr>
        <w:tab/>
      </w:r>
      <w:r w:rsidRPr="00CC2CD5">
        <w:rPr>
          <w:highlight w:val="green"/>
        </w:rPr>
        <w:tab/>
      </w:r>
      <w:r w:rsidR="00276531" w:rsidRPr="00CC2CD5">
        <w:rPr>
          <w:highlight w:val="green"/>
        </w:rPr>
        <w:t>"private_ip": "192.168.1.1",</w:t>
      </w:r>
    </w:p>
    <w:p w:rsidR="00E23645" w:rsidRPr="00CC2CD5" w:rsidRDefault="00276531">
      <w:pPr>
        <w:rPr>
          <w:highlight w:val="green"/>
        </w:rPr>
      </w:pPr>
      <w:r w:rsidRPr="00CC2CD5">
        <w:rPr>
          <w:highlight w:val="green"/>
        </w:rPr>
        <w:t xml:space="preserve">    </w:t>
      </w:r>
      <w:r w:rsidRPr="00CC2CD5">
        <w:rPr>
          <w:highlight w:val="green"/>
        </w:rPr>
        <w:tab/>
      </w:r>
      <w:r w:rsidRPr="00CC2CD5">
        <w:rPr>
          <w:highlight w:val="green"/>
        </w:rPr>
        <w:tab/>
      </w:r>
      <w:r w:rsidRPr="00CC2CD5">
        <w:rPr>
          <w:highlight w:val="green"/>
        </w:rPr>
        <w:tab/>
        <w:t>"private_port": "88",</w:t>
      </w:r>
    </w:p>
    <w:p w:rsidR="00E23645" w:rsidRPr="00CC2CD5" w:rsidRDefault="00276531">
      <w:pPr>
        <w:rPr>
          <w:highlight w:val="green"/>
        </w:rPr>
      </w:pPr>
      <w:r w:rsidRPr="00CC2CD5">
        <w:rPr>
          <w:highlight w:val="green"/>
        </w:rPr>
        <w:t xml:space="preserve">    </w:t>
      </w:r>
      <w:r w:rsidRPr="00CC2CD5">
        <w:rPr>
          <w:highlight w:val="green"/>
        </w:rPr>
        <w:tab/>
      </w:r>
      <w:r w:rsidRPr="00CC2CD5">
        <w:rPr>
          <w:highlight w:val="green"/>
        </w:rPr>
        <w:tab/>
      </w:r>
      <w:r w:rsidRPr="00CC2CD5">
        <w:rPr>
          <w:highlight w:val="green"/>
        </w:rPr>
        <w:tab/>
        <w:t>"global_port": "",</w:t>
      </w:r>
    </w:p>
    <w:p w:rsidR="00E23645" w:rsidRPr="00CC2CD5" w:rsidRDefault="00276531">
      <w:pPr>
        <w:rPr>
          <w:highlight w:val="green"/>
        </w:rPr>
      </w:pPr>
      <w:r w:rsidRPr="00CC2CD5">
        <w:rPr>
          <w:highlight w:val="green"/>
        </w:rPr>
        <w:t xml:space="preserve">    </w:t>
      </w:r>
      <w:r w:rsidRPr="00CC2CD5">
        <w:rPr>
          <w:highlight w:val="green"/>
        </w:rPr>
        <w:tab/>
      </w:r>
      <w:r w:rsidRPr="00CC2CD5">
        <w:rPr>
          <w:highlight w:val="green"/>
        </w:rPr>
        <w:tab/>
      </w:r>
      <w:r w:rsidRPr="00CC2CD5">
        <w:rPr>
          <w:highlight w:val="green"/>
        </w:rPr>
        <w:tab/>
        <w:t>"fwding_protocol": 6</w:t>
      </w:r>
    </w:p>
    <w:p w:rsidR="00E23645" w:rsidRPr="00CC2CD5" w:rsidRDefault="00276531">
      <w:pPr>
        <w:ind w:left="420"/>
        <w:rPr>
          <w:highlight w:val="green"/>
        </w:rPr>
      </w:pPr>
      <w:r w:rsidRPr="00CC2CD5">
        <w:rPr>
          <w:highlight w:val="green"/>
        </w:rPr>
        <w:tab/>
      </w:r>
      <w:r w:rsidRPr="00CC2CD5">
        <w:rPr>
          <w:highlight w:val="green"/>
        </w:rPr>
        <w:tab/>
        <w:t>},</w:t>
      </w:r>
    </w:p>
    <w:p w:rsidR="00E23645" w:rsidRPr="00CC2CD5" w:rsidRDefault="00276531">
      <w:pPr>
        <w:ind w:left="420"/>
        <w:rPr>
          <w:highlight w:val="green"/>
        </w:rPr>
      </w:pPr>
      <w:r w:rsidRPr="00CC2CD5">
        <w:rPr>
          <w:highlight w:val="green"/>
        </w:rPr>
        <w:t>"id": "10.5"</w:t>
      </w:r>
    </w:p>
    <w:p w:rsidR="00E23645" w:rsidRPr="00CC2CD5" w:rsidRDefault="00276531">
      <w:pPr>
        <w:rPr>
          <w:highlight w:val="green"/>
        </w:rPr>
      </w:pPr>
      <w:r w:rsidRPr="00CC2CD5">
        <w:rPr>
          <w:highlight w:val="green"/>
        </w:rPr>
        <w:t>}</w:t>
      </w:r>
    </w:p>
    <w:p w:rsidR="00E23645" w:rsidRPr="00CC2CD5" w:rsidRDefault="00276531" w:rsidP="00C14146">
      <w:pPr>
        <w:pStyle w:val="4"/>
        <w:numPr>
          <w:ilvl w:val="3"/>
          <w:numId w:val="73"/>
        </w:numPr>
        <w:rPr>
          <w:highlight w:val="green"/>
        </w:rPr>
      </w:pPr>
      <w:bookmarkStart w:id="735" w:name="__RefHeading__56908_1585609034"/>
      <w:bookmarkEnd w:id="735"/>
      <w:r w:rsidRPr="00CC2CD5">
        <w:rPr>
          <w:highlight w:val="green"/>
        </w:rPr>
        <w:t>Response</w:t>
      </w:r>
    </w:p>
    <w:p w:rsidR="00E23645" w:rsidRPr="00CC2CD5" w:rsidRDefault="00276531">
      <w:pPr>
        <w:rPr>
          <w:highlight w:val="green"/>
        </w:rPr>
      </w:pPr>
      <w:r w:rsidRPr="00CC2CD5">
        <w:rPr>
          <w:highlight w:val="green"/>
        </w:rPr>
        <w:t>{</w:t>
      </w:r>
    </w:p>
    <w:p w:rsidR="00E23645" w:rsidRPr="00CC2CD5" w:rsidRDefault="00276531">
      <w:pPr>
        <w:ind w:left="420"/>
        <w:rPr>
          <w:highlight w:val="green"/>
        </w:rPr>
      </w:pPr>
      <w:r w:rsidRPr="00CC2CD5">
        <w:rPr>
          <w:highlight w:val="green"/>
        </w:rPr>
        <w:t xml:space="preserve">"jsonrpc": "2.0", </w:t>
      </w:r>
    </w:p>
    <w:p w:rsidR="00E23645" w:rsidRPr="00CC2CD5" w:rsidRDefault="00276531">
      <w:pPr>
        <w:ind w:left="420"/>
        <w:rPr>
          <w:highlight w:val="green"/>
        </w:rPr>
      </w:pPr>
      <w:r w:rsidRPr="00CC2CD5">
        <w:rPr>
          <w:highlight w:val="green"/>
        </w:rPr>
        <w:t>"result":{},</w:t>
      </w:r>
    </w:p>
    <w:p w:rsidR="00E23645" w:rsidRPr="00CC2CD5" w:rsidRDefault="00276531">
      <w:pPr>
        <w:ind w:left="420"/>
        <w:rPr>
          <w:highlight w:val="green"/>
        </w:rPr>
      </w:pPr>
      <w:r w:rsidRPr="00CC2CD5">
        <w:rPr>
          <w:highlight w:val="green"/>
        </w:rPr>
        <w:t>"id": "10.5"</w:t>
      </w:r>
    </w:p>
    <w:p w:rsidR="00E23645" w:rsidRPr="00CC2CD5" w:rsidRDefault="00276531">
      <w:pPr>
        <w:rPr>
          <w:highlight w:val="green"/>
        </w:rPr>
      </w:pPr>
      <w:r w:rsidRPr="00CC2CD5">
        <w:rPr>
          <w:highlight w:val="green"/>
        </w:rPr>
        <w:t>}</w:t>
      </w:r>
    </w:p>
    <w:p w:rsidR="00E23645" w:rsidRPr="00CC2CD5" w:rsidRDefault="00276531">
      <w:pPr>
        <w:pStyle w:val="4"/>
        <w:numPr>
          <w:ilvl w:val="3"/>
          <w:numId w:val="5"/>
        </w:numPr>
        <w:spacing w:line="372" w:lineRule="auto"/>
        <w:jc w:val="left"/>
        <w:rPr>
          <w:highlight w:val="green"/>
        </w:rPr>
      </w:pPr>
      <w:bookmarkStart w:id="736" w:name="__RefHeading__56910_1585609034"/>
      <w:bookmarkEnd w:id="736"/>
      <w:r w:rsidRPr="00CC2CD5">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CC2CD5">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pStyle w:val="af9"/>
              <w:spacing w:before="240"/>
              <w:jc w:val="both"/>
              <w:rPr>
                <w:b/>
                <w:sz w:val="22"/>
                <w:highlight w:val="green"/>
                <w:lang w:val="en-GB"/>
              </w:rPr>
            </w:pPr>
            <w:r w:rsidRPr="00CC2CD5">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pStyle w:val="af9"/>
              <w:spacing w:before="240"/>
              <w:jc w:val="both"/>
              <w:rPr>
                <w:b/>
                <w:sz w:val="22"/>
                <w:highlight w:val="green"/>
                <w:lang w:val="en-GB"/>
              </w:rPr>
            </w:pPr>
            <w:r w:rsidRPr="00CC2CD5">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pStyle w:val="af9"/>
              <w:spacing w:before="240"/>
              <w:jc w:val="both"/>
              <w:rPr>
                <w:b/>
                <w:sz w:val="22"/>
                <w:highlight w:val="green"/>
                <w:lang w:val="en-GB"/>
              </w:rPr>
            </w:pPr>
            <w:r w:rsidRPr="00CC2CD5">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pStyle w:val="af9"/>
              <w:spacing w:before="240"/>
              <w:rPr>
                <w:b/>
                <w:sz w:val="22"/>
                <w:highlight w:val="green"/>
                <w:lang w:val="en-GB"/>
              </w:rPr>
            </w:pPr>
            <w:r w:rsidRPr="00CC2CD5">
              <w:rPr>
                <w:b/>
                <w:sz w:val="22"/>
                <w:highlight w:val="green"/>
                <w:lang w:val="en-GB"/>
              </w:rPr>
              <w:t>Description</w:t>
            </w:r>
          </w:p>
        </w:tc>
      </w:tr>
      <w:tr w:rsidR="00E23645" w:rsidRPr="00CC2CD5">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private_ip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E23645">
            <w:pPr>
              <w:spacing w:line="300" w:lineRule="auto"/>
              <w:jc w:val="left"/>
              <w:rPr>
                <w:highlight w:val="green"/>
              </w:rPr>
            </w:pPr>
          </w:p>
        </w:tc>
      </w:tr>
      <w:tr w:rsidR="00E23645" w:rsidRPr="00CC2CD5">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private_port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E23645">
            <w:pPr>
              <w:spacing w:line="300" w:lineRule="auto"/>
              <w:jc w:val="left"/>
              <w:rPr>
                <w:highlight w:val="green"/>
              </w:rPr>
            </w:pPr>
          </w:p>
        </w:tc>
      </w:tr>
      <w:tr w:rsidR="00E23645" w:rsidRPr="00CC2CD5">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global_port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E23645">
            <w:pPr>
              <w:spacing w:line="300" w:lineRule="auto"/>
              <w:jc w:val="left"/>
              <w:rPr>
                <w:highlight w:val="green"/>
              </w:rPr>
            </w:pPr>
          </w:p>
        </w:tc>
      </w:tr>
      <w:tr w:rsidR="00E23645" w:rsidRPr="00CC2CD5">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fwding_protocol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spacing w:line="300" w:lineRule="auto"/>
              <w:jc w:val="left"/>
              <w:rPr>
                <w:highlight w:val="green"/>
              </w:rPr>
            </w:pPr>
            <w:r w:rsidRPr="00CC2CD5">
              <w:rPr>
                <w:highlight w:val="green"/>
              </w:rPr>
              <w:t>6: TCP</w:t>
            </w:r>
          </w:p>
          <w:p w:rsidR="00E23645" w:rsidRPr="00CC2CD5" w:rsidRDefault="00276531">
            <w:pPr>
              <w:spacing w:line="300" w:lineRule="auto"/>
              <w:jc w:val="left"/>
              <w:rPr>
                <w:highlight w:val="green"/>
              </w:rPr>
            </w:pPr>
            <w:r w:rsidRPr="00CC2CD5">
              <w:rPr>
                <w:highlight w:val="green"/>
              </w:rPr>
              <w:t>17: UDP</w:t>
            </w:r>
          </w:p>
          <w:p w:rsidR="00E23645" w:rsidRPr="00CC2CD5" w:rsidRDefault="00276531">
            <w:pPr>
              <w:spacing w:line="300" w:lineRule="auto"/>
              <w:jc w:val="left"/>
              <w:rPr>
                <w:highlight w:val="green"/>
              </w:rPr>
            </w:pPr>
            <w:r w:rsidRPr="00CC2CD5">
              <w:rPr>
                <w:highlight w:val="green"/>
              </w:rPr>
              <w:t>253: TCP&amp;UDP</w:t>
            </w:r>
          </w:p>
        </w:tc>
      </w:tr>
    </w:tbl>
    <w:p w:rsidR="00E23645" w:rsidRPr="00CC2CD5" w:rsidRDefault="00276531" w:rsidP="00C14146">
      <w:pPr>
        <w:pStyle w:val="4"/>
        <w:numPr>
          <w:ilvl w:val="3"/>
          <w:numId w:val="73"/>
        </w:numPr>
        <w:rPr>
          <w:highlight w:val="green"/>
        </w:rPr>
      </w:pPr>
      <w:bookmarkStart w:id="737" w:name="__RefHeading__56912_1585609034"/>
      <w:bookmarkEnd w:id="737"/>
      <w:r w:rsidRPr="00CC2CD5">
        <w:rPr>
          <w:highlight w:val="green"/>
        </w:rPr>
        <w:t>Response with error</w:t>
      </w:r>
    </w:p>
    <w:p w:rsidR="00E23645" w:rsidRPr="00CC2CD5" w:rsidRDefault="00276531">
      <w:pPr>
        <w:rPr>
          <w:highlight w:val="green"/>
        </w:rPr>
      </w:pPr>
      <w:r w:rsidRPr="00CC2CD5">
        <w:rPr>
          <w:highlight w:val="green"/>
        </w:rPr>
        <w:t>{</w:t>
      </w:r>
    </w:p>
    <w:p w:rsidR="00E23645" w:rsidRPr="00CC2CD5" w:rsidRDefault="00276531">
      <w:pPr>
        <w:ind w:firstLine="420"/>
        <w:rPr>
          <w:highlight w:val="green"/>
        </w:rPr>
      </w:pPr>
      <w:r w:rsidRPr="00CC2CD5">
        <w:rPr>
          <w:highlight w:val="green"/>
        </w:rPr>
        <w:t>"jsonrpc": "2.0",</w:t>
      </w:r>
    </w:p>
    <w:p w:rsidR="00E23645" w:rsidRPr="00CC2CD5" w:rsidRDefault="00276531">
      <w:pPr>
        <w:ind w:firstLine="420"/>
        <w:rPr>
          <w:highlight w:val="green"/>
        </w:rPr>
      </w:pPr>
      <w:r w:rsidRPr="00CC2CD5">
        <w:rPr>
          <w:highlight w:val="green"/>
        </w:rPr>
        <w:t>"error": {</w:t>
      </w:r>
    </w:p>
    <w:p w:rsidR="00E23645" w:rsidRPr="00CC2CD5" w:rsidRDefault="00276531">
      <w:pPr>
        <w:ind w:left="840" w:firstLine="420"/>
        <w:rPr>
          <w:highlight w:val="green"/>
        </w:rPr>
      </w:pPr>
      <w:r w:rsidRPr="00CC2CD5">
        <w:rPr>
          <w:highlight w:val="green"/>
        </w:rPr>
        <w:t>"code": "100501",</w:t>
      </w:r>
    </w:p>
    <w:p w:rsidR="00E23645" w:rsidRPr="00CC2CD5" w:rsidRDefault="00276531">
      <w:pPr>
        <w:ind w:left="840" w:firstLine="420"/>
        <w:rPr>
          <w:highlight w:val="green"/>
        </w:rPr>
      </w:pPr>
      <w:r w:rsidRPr="00CC2CD5">
        <w:rPr>
          <w:highlight w:val="green"/>
        </w:rPr>
        <w:t>"message": "Delete port forwarding failed. "</w:t>
      </w:r>
    </w:p>
    <w:p w:rsidR="00E23645" w:rsidRPr="00CC2CD5" w:rsidRDefault="00276531">
      <w:pPr>
        <w:ind w:left="840" w:firstLine="420"/>
        <w:rPr>
          <w:highlight w:val="green"/>
        </w:rPr>
      </w:pPr>
      <w:r w:rsidRPr="00CC2CD5">
        <w:rPr>
          <w:highlight w:val="green"/>
        </w:rPr>
        <w:t xml:space="preserve">}, </w:t>
      </w:r>
    </w:p>
    <w:p w:rsidR="00E23645" w:rsidRPr="00CC2CD5" w:rsidRDefault="00276531">
      <w:pPr>
        <w:ind w:firstLine="420"/>
        <w:rPr>
          <w:highlight w:val="green"/>
        </w:rPr>
      </w:pPr>
      <w:r w:rsidRPr="00CC2CD5">
        <w:rPr>
          <w:highlight w:val="green"/>
        </w:rPr>
        <w:lastRenderedPageBreak/>
        <w:t>"id": "10.5"</w:t>
      </w:r>
    </w:p>
    <w:p w:rsidR="00E23645" w:rsidRPr="00CC2CD5" w:rsidRDefault="00276531">
      <w:pPr>
        <w:rPr>
          <w:highlight w:val="green"/>
        </w:rPr>
      </w:pPr>
      <w:r w:rsidRPr="00CC2CD5">
        <w:rPr>
          <w:highlight w:val="green"/>
        </w:rPr>
        <w:t>}</w:t>
      </w:r>
    </w:p>
    <w:p w:rsidR="00E23645" w:rsidRPr="00CC2CD5"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CC2CD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pStyle w:val="TextBody"/>
              <w:widowControl w:val="0"/>
              <w:rPr>
                <w:rFonts w:ascii="Times New Roman" w:hAnsi="Times New Roman"/>
                <w:highlight w:val="green"/>
                <w:lang w:val="en-US" w:eastAsia="zh-CN"/>
              </w:rPr>
            </w:pPr>
            <w:r w:rsidRPr="00CC2CD5">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pStyle w:val="TextBody"/>
              <w:widowControl w:val="0"/>
              <w:rPr>
                <w:rFonts w:ascii="Times New Roman" w:hAnsi="Times New Roman"/>
                <w:highlight w:val="green"/>
                <w:lang w:val="en-US" w:eastAsia="zh-CN"/>
              </w:rPr>
            </w:pPr>
            <w:r w:rsidRPr="00CC2CD5">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pStyle w:val="TextBody"/>
              <w:widowControl w:val="0"/>
              <w:rPr>
                <w:rFonts w:ascii="Times New Roman" w:hAnsi="Times New Roman"/>
                <w:highlight w:val="green"/>
                <w:lang w:val="en-US" w:eastAsia="zh-CN"/>
              </w:rPr>
            </w:pPr>
            <w:r w:rsidRPr="00CC2CD5">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rPr>
                <w:szCs w:val="20"/>
                <w:highlight w:val="green"/>
              </w:rPr>
            </w:pPr>
            <w:r w:rsidRPr="00CC2CD5">
              <w:rPr>
                <w:szCs w:val="20"/>
                <w:highlight w:val="green"/>
              </w:rPr>
              <w:t>100501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CC2CD5" w:rsidRDefault="00276531">
            <w:pPr>
              <w:rPr>
                <w:szCs w:val="20"/>
                <w:highlight w:val="green"/>
              </w:rPr>
            </w:pPr>
            <w:r w:rsidRPr="00CC2CD5">
              <w:rPr>
                <w:szCs w:val="20"/>
                <w:highlight w:val="green"/>
              </w:rPr>
              <w:t>Delete port forwarding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CC2CD5">
              <w:rPr>
                <w:szCs w:val="20"/>
                <w:highlight w:val="green"/>
              </w:rPr>
              <w:t>Delete port forwarding failed.</w:t>
            </w:r>
          </w:p>
        </w:tc>
      </w:tr>
    </w:tbl>
    <w:p w:rsidR="00E23645" w:rsidRDefault="00E23645"/>
    <w:p w:rsidR="00E23645" w:rsidRPr="00DB0653" w:rsidRDefault="00DB0653" w:rsidP="00C14146">
      <w:pPr>
        <w:pStyle w:val="3"/>
        <w:numPr>
          <w:ilvl w:val="2"/>
          <w:numId w:val="73"/>
        </w:numPr>
        <w:rPr>
          <w:highlight w:val="green"/>
          <w:lang w:eastAsia="zh-CN"/>
        </w:rPr>
      </w:pPr>
      <w:bookmarkStart w:id="738" w:name="_Toc422502857"/>
      <w:bookmarkStart w:id="739" w:name="__RefHeading__56914_1585609034"/>
      <w:bookmarkStart w:id="740" w:name="_Toc470684692"/>
      <w:bookmarkEnd w:id="738"/>
      <w:bookmarkEnd w:id="739"/>
      <w:r w:rsidRPr="00DB0653">
        <w:rPr>
          <w:rFonts w:eastAsiaTheme="minorEastAsia" w:hint="eastAsia"/>
          <w:highlight w:val="green"/>
          <w:lang w:eastAsia="zh-CN"/>
        </w:rPr>
        <w:t>e</w:t>
      </w:r>
      <w:r w:rsidR="00276531" w:rsidRPr="00DB0653">
        <w:rPr>
          <w:highlight w:val="green"/>
          <w:lang w:eastAsia="zh-CN"/>
        </w:rPr>
        <w:t>ditPortFwding</w:t>
      </w:r>
      <w:bookmarkEnd w:id="740"/>
    </w:p>
    <w:p w:rsidR="00E23645" w:rsidRPr="00DB0653" w:rsidRDefault="00276531" w:rsidP="00C14146">
      <w:pPr>
        <w:pStyle w:val="4"/>
        <w:numPr>
          <w:ilvl w:val="3"/>
          <w:numId w:val="73"/>
        </w:numPr>
        <w:rPr>
          <w:highlight w:val="green"/>
        </w:rPr>
      </w:pPr>
      <w:bookmarkStart w:id="741" w:name="__RefHeading__56916_1585609034"/>
      <w:bookmarkEnd w:id="741"/>
      <w:r w:rsidRPr="00DB0653">
        <w:rPr>
          <w:highlight w:val="green"/>
        </w:rPr>
        <w:t>Request</w:t>
      </w:r>
    </w:p>
    <w:p w:rsidR="00E23645" w:rsidRPr="00DB0653" w:rsidRDefault="00276531">
      <w:pPr>
        <w:rPr>
          <w:highlight w:val="green"/>
        </w:rPr>
      </w:pPr>
      <w:r w:rsidRPr="00DB0653">
        <w:rPr>
          <w:highlight w:val="green"/>
        </w:rPr>
        <w:t>{</w:t>
      </w:r>
    </w:p>
    <w:p w:rsidR="00E23645" w:rsidRPr="00DB0653" w:rsidRDefault="00276531">
      <w:pPr>
        <w:ind w:left="420"/>
        <w:rPr>
          <w:highlight w:val="green"/>
        </w:rPr>
      </w:pPr>
      <w:r w:rsidRPr="00DB0653">
        <w:rPr>
          <w:highlight w:val="green"/>
        </w:rPr>
        <w:t xml:space="preserve">"jsonrpc": "2.0", </w:t>
      </w:r>
    </w:p>
    <w:p w:rsidR="00E23645" w:rsidRPr="00DB0653" w:rsidRDefault="00276531">
      <w:pPr>
        <w:ind w:left="420"/>
        <w:rPr>
          <w:highlight w:val="green"/>
        </w:rPr>
      </w:pPr>
      <w:r w:rsidRPr="00DB0653">
        <w:rPr>
          <w:highlight w:val="green"/>
        </w:rPr>
        <w:t>"method": "</w:t>
      </w:r>
      <w:r w:rsidR="00DB0653" w:rsidRPr="00DB0653">
        <w:rPr>
          <w:rFonts w:hint="eastAsia"/>
          <w:highlight w:val="green"/>
        </w:rPr>
        <w:t>e</w:t>
      </w:r>
      <w:r w:rsidRPr="00DB0653">
        <w:rPr>
          <w:highlight w:val="green"/>
        </w:rPr>
        <w:t>ditPortFwding",</w:t>
      </w:r>
    </w:p>
    <w:p w:rsidR="00E23645" w:rsidRPr="00DB0653" w:rsidRDefault="00276531">
      <w:pPr>
        <w:ind w:left="420"/>
        <w:rPr>
          <w:highlight w:val="green"/>
        </w:rPr>
      </w:pPr>
      <w:r w:rsidRPr="00DB0653">
        <w:rPr>
          <w:highlight w:val="green"/>
        </w:rPr>
        <w:t>"params":{</w:t>
      </w:r>
    </w:p>
    <w:p w:rsidR="00DB0653" w:rsidRPr="00DB0653" w:rsidRDefault="00DB0653" w:rsidP="00DB0653">
      <w:pPr>
        <w:ind w:firstLineChars="600" w:firstLine="1260"/>
        <w:rPr>
          <w:highlight w:val="green"/>
        </w:rPr>
      </w:pPr>
      <w:r w:rsidRPr="00DB0653">
        <w:rPr>
          <w:highlight w:val="green"/>
        </w:rPr>
        <w:t>"old_private_ip": "192.168.1.1",</w:t>
      </w:r>
    </w:p>
    <w:p w:rsidR="00DB0653" w:rsidRPr="00DB0653" w:rsidRDefault="00DB0653" w:rsidP="00DB0653">
      <w:pPr>
        <w:ind w:firstLineChars="600" w:firstLine="1260"/>
        <w:rPr>
          <w:highlight w:val="green"/>
        </w:rPr>
      </w:pPr>
      <w:r w:rsidRPr="00DB0653">
        <w:rPr>
          <w:highlight w:val="green"/>
        </w:rPr>
        <w:t>"old_private_port": "88",</w:t>
      </w:r>
    </w:p>
    <w:p w:rsidR="00DB0653" w:rsidRPr="00DB0653" w:rsidRDefault="00DB0653" w:rsidP="00DB0653">
      <w:pPr>
        <w:ind w:firstLineChars="600" w:firstLine="1260"/>
        <w:rPr>
          <w:highlight w:val="green"/>
        </w:rPr>
      </w:pPr>
      <w:r w:rsidRPr="00DB0653">
        <w:rPr>
          <w:highlight w:val="green"/>
        </w:rPr>
        <w:t>"old_global_port": "192.168.1.1",</w:t>
      </w:r>
    </w:p>
    <w:p w:rsidR="00DB0653" w:rsidRPr="00DB0653" w:rsidRDefault="00DB0653" w:rsidP="00DB0653">
      <w:pPr>
        <w:ind w:firstLineChars="600" w:firstLine="1260"/>
        <w:rPr>
          <w:highlight w:val="green"/>
        </w:rPr>
      </w:pPr>
      <w:r w:rsidRPr="00DB0653">
        <w:rPr>
          <w:highlight w:val="green"/>
        </w:rPr>
        <w:t>"old_fwding_protocol": 6,</w:t>
      </w:r>
    </w:p>
    <w:p w:rsidR="00DB0653" w:rsidRPr="00DB0653" w:rsidRDefault="00DB0653" w:rsidP="00DB0653">
      <w:pPr>
        <w:ind w:firstLineChars="600" w:firstLine="1260"/>
        <w:rPr>
          <w:highlight w:val="green"/>
        </w:rPr>
      </w:pPr>
      <w:r w:rsidRPr="00DB0653">
        <w:rPr>
          <w:highlight w:val="green"/>
        </w:rPr>
        <w:t>"new_private_ip": "192.168.1.1",</w:t>
      </w:r>
    </w:p>
    <w:p w:rsidR="00DB0653" w:rsidRPr="00DB0653" w:rsidRDefault="00DB0653" w:rsidP="00DB0653">
      <w:pPr>
        <w:ind w:firstLineChars="600" w:firstLine="1260"/>
        <w:rPr>
          <w:highlight w:val="green"/>
        </w:rPr>
      </w:pPr>
      <w:r w:rsidRPr="00DB0653">
        <w:rPr>
          <w:highlight w:val="green"/>
        </w:rPr>
        <w:t>"new_private_port": "88",</w:t>
      </w:r>
    </w:p>
    <w:p w:rsidR="00DB0653" w:rsidRPr="00DB0653" w:rsidRDefault="00DB0653" w:rsidP="00DB0653">
      <w:pPr>
        <w:ind w:left="420" w:firstLineChars="400" w:firstLine="840"/>
        <w:rPr>
          <w:highlight w:val="green"/>
        </w:rPr>
      </w:pPr>
      <w:r w:rsidRPr="00DB0653">
        <w:rPr>
          <w:highlight w:val="green"/>
        </w:rPr>
        <w:t>"new_global_port": "",</w:t>
      </w:r>
    </w:p>
    <w:p w:rsidR="00DB0653" w:rsidRPr="00DB0653" w:rsidRDefault="00DB0653" w:rsidP="00DB0653">
      <w:pPr>
        <w:ind w:firstLineChars="600" w:firstLine="1260"/>
        <w:rPr>
          <w:highlight w:val="green"/>
        </w:rPr>
      </w:pPr>
      <w:r w:rsidRPr="00DB0653">
        <w:rPr>
          <w:highlight w:val="green"/>
        </w:rPr>
        <w:t>"new_fwding_protocol": 6</w:t>
      </w:r>
      <w:r w:rsidRPr="00DB0653">
        <w:rPr>
          <w:rFonts w:hint="eastAsia"/>
          <w:highlight w:val="green"/>
        </w:rPr>
        <w:t>,</w:t>
      </w:r>
    </w:p>
    <w:p w:rsidR="00E23645" w:rsidRPr="00DB0653" w:rsidRDefault="00276531">
      <w:pPr>
        <w:ind w:left="420"/>
        <w:rPr>
          <w:highlight w:val="green"/>
        </w:rPr>
      </w:pPr>
      <w:r w:rsidRPr="00DB0653">
        <w:rPr>
          <w:highlight w:val="green"/>
        </w:rPr>
        <w:tab/>
      </w:r>
      <w:r w:rsidRPr="00DB0653">
        <w:rPr>
          <w:highlight w:val="green"/>
        </w:rPr>
        <w:tab/>
        <w:t>},</w:t>
      </w:r>
    </w:p>
    <w:p w:rsidR="00E23645" w:rsidRPr="00DB0653" w:rsidRDefault="00276531">
      <w:pPr>
        <w:ind w:left="420"/>
        <w:rPr>
          <w:highlight w:val="green"/>
        </w:rPr>
      </w:pPr>
      <w:r w:rsidRPr="00DB0653">
        <w:rPr>
          <w:highlight w:val="green"/>
        </w:rPr>
        <w:t>"id": "10.6"</w:t>
      </w:r>
    </w:p>
    <w:p w:rsidR="00E23645" w:rsidRPr="00DB0653" w:rsidRDefault="00276531">
      <w:pPr>
        <w:rPr>
          <w:highlight w:val="green"/>
        </w:rPr>
      </w:pPr>
      <w:r w:rsidRPr="00DB0653">
        <w:rPr>
          <w:highlight w:val="green"/>
        </w:rPr>
        <w:t>}</w:t>
      </w:r>
    </w:p>
    <w:p w:rsidR="00E23645" w:rsidRPr="00DB0653" w:rsidRDefault="00276531" w:rsidP="00C14146">
      <w:pPr>
        <w:pStyle w:val="4"/>
        <w:numPr>
          <w:ilvl w:val="3"/>
          <w:numId w:val="73"/>
        </w:numPr>
        <w:rPr>
          <w:highlight w:val="green"/>
        </w:rPr>
      </w:pPr>
      <w:bookmarkStart w:id="742" w:name="__RefHeading__56918_1585609034"/>
      <w:bookmarkEnd w:id="742"/>
      <w:r w:rsidRPr="00DB0653">
        <w:rPr>
          <w:highlight w:val="green"/>
        </w:rPr>
        <w:t>Response</w:t>
      </w:r>
    </w:p>
    <w:p w:rsidR="00E23645" w:rsidRPr="00DB0653" w:rsidRDefault="00276531">
      <w:pPr>
        <w:rPr>
          <w:highlight w:val="green"/>
        </w:rPr>
      </w:pPr>
      <w:r w:rsidRPr="00DB0653">
        <w:rPr>
          <w:highlight w:val="green"/>
        </w:rPr>
        <w:t>{</w:t>
      </w:r>
    </w:p>
    <w:p w:rsidR="00E23645" w:rsidRPr="00DB0653" w:rsidRDefault="00276531">
      <w:pPr>
        <w:ind w:left="420"/>
        <w:rPr>
          <w:highlight w:val="green"/>
        </w:rPr>
      </w:pPr>
      <w:r w:rsidRPr="00DB0653">
        <w:rPr>
          <w:highlight w:val="green"/>
        </w:rPr>
        <w:t xml:space="preserve">"jsonrpc": "2.0", </w:t>
      </w:r>
    </w:p>
    <w:p w:rsidR="00E23645" w:rsidRPr="00DB0653" w:rsidRDefault="00276531">
      <w:pPr>
        <w:ind w:left="420"/>
        <w:rPr>
          <w:highlight w:val="green"/>
        </w:rPr>
      </w:pPr>
      <w:r w:rsidRPr="00DB0653">
        <w:rPr>
          <w:highlight w:val="green"/>
        </w:rPr>
        <w:t>"result":{},</w:t>
      </w:r>
    </w:p>
    <w:p w:rsidR="00E23645" w:rsidRPr="00DB0653" w:rsidRDefault="00276531">
      <w:pPr>
        <w:ind w:left="420"/>
        <w:rPr>
          <w:highlight w:val="green"/>
        </w:rPr>
      </w:pPr>
      <w:r w:rsidRPr="00DB0653">
        <w:rPr>
          <w:highlight w:val="green"/>
        </w:rPr>
        <w:t>"id": "10.6"</w:t>
      </w:r>
    </w:p>
    <w:p w:rsidR="00E23645" w:rsidRPr="00DB0653" w:rsidRDefault="00276531">
      <w:pPr>
        <w:rPr>
          <w:highlight w:val="green"/>
        </w:rPr>
      </w:pPr>
      <w:r w:rsidRPr="00DB0653">
        <w:rPr>
          <w:highlight w:val="green"/>
        </w:rPr>
        <w:t>}</w:t>
      </w:r>
    </w:p>
    <w:p w:rsidR="00E23645" w:rsidRPr="00DB0653" w:rsidRDefault="00276531">
      <w:pPr>
        <w:pStyle w:val="4"/>
        <w:numPr>
          <w:ilvl w:val="3"/>
          <w:numId w:val="5"/>
        </w:numPr>
        <w:spacing w:line="372" w:lineRule="auto"/>
        <w:jc w:val="left"/>
        <w:rPr>
          <w:highlight w:val="green"/>
        </w:rPr>
      </w:pPr>
      <w:bookmarkStart w:id="743" w:name="__RefHeading__56920_1585609034"/>
      <w:bookmarkEnd w:id="743"/>
      <w:r w:rsidRPr="00DB0653">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DB0653">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pStyle w:val="af9"/>
              <w:spacing w:before="240"/>
              <w:jc w:val="both"/>
              <w:rPr>
                <w:b/>
                <w:sz w:val="22"/>
                <w:highlight w:val="green"/>
                <w:lang w:val="en-GB"/>
              </w:rPr>
            </w:pPr>
            <w:r w:rsidRPr="00DB0653">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pStyle w:val="af9"/>
              <w:spacing w:before="240"/>
              <w:jc w:val="both"/>
              <w:rPr>
                <w:b/>
                <w:sz w:val="22"/>
                <w:highlight w:val="green"/>
                <w:lang w:val="en-GB"/>
              </w:rPr>
            </w:pPr>
            <w:r w:rsidRPr="00DB0653">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pStyle w:val="af9"/>
              <w:spacing w:before="240"/>
              <w:jc w:val="both"/>
              <w:rPr>
                <w:b/>
                <w:sz w:val="22"/>
                <w:highlight w:val="green"/>
                <w:lang w:val="en-GB"/>
              </w:rPr>
            </w:pPr>
            <w:r w:rsidRPr="00DB0653">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pStyle w:val="af9"/>
              <w:spacing w:before="240"/>
              <w:rPr>
                <w:b/>
                <w:sz w:val="22"/>
                <w:highlight w:val="green"/>
                <w:lang w:val="en-GB"/>
              </w:rPr>
            </w:pPr>
            <w:r w:rsidRPr="00DB0653">
              <w:rPr>
                <w:b/>
                <w:sz w:val="22"/>
                <w:highlight w:val="green"/>
                <w:lang w:val="en-GB"/>
              </w:rPr>
              <w:t>Description</w:t>
            </w:r>
          </w:p>
        </w:tc>
      </w:tr>
      <w:tr w:rsidR="00E23645" w:rsidRPr="00DB0653">
        <w:trPr>
          <w:trHeight w:val="562"/>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old_private_ip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r>
      <w:tr w:rsidR="00E23645" w:rsidRPr="00DB0653">
        <w:trPr>
          <w:trHeight w:val="556"/>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old_private_port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r>
      <w:tr w:rsidR="00E23645" w:rsidRPr="00DB0653">
        <w:trPr>
          <w:trHeight w:val="550"/>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old_global_port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r>
      <w:tr w:rsidR="00E23645" w:rsidRPr="00DB0653">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old_fwding_protocol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6: TCP</w:t>
            </w:r>
          </w:p>
          <w:p w:rsidR="00E23645" w:rsidRPr="00DB0653" w:rsidRDefault="00276531">
            <w:pPr>
              <w:spacing w:line="300" w:lineRule="auto"/>
              <w:jc w:val="left"/>
              <w:rPr>
                <w:highlight w:val="green"/>
              </w:rPr>
            </w:pPr>
            <w:r w:rsidRPr="00DB0653">
              <w:rPr>
                <w:highlight w:val="green"/>
              </w:rPr>
              <w:t>17: UDP</w:t>
            </w:r>
          </w:p>
          <w:p w:rsidR="00E23645" w:rsidRPr="00DB0653" w:rsidRDefault="00276531">
            <w:pPr>
              <w:spacing w:line="300" w:lineRule="auto"/>
              <w:jc w:val="left"/>
              <w:rPr>
                <w:highlight w:val="green"/>
              </w:rPr>
            </w:pPr>
            <w:r w:rsidRPr="00DB0653">
              <w:rPr>
                <w:highlight w:val="green"/>
              </w:rPr>
              <w:t>253: TCP&amp;UDP</w:t>
            </w:r>
          </w:p>
        </w:tc>
      </w:tr>
      <w:tr w:rsidR="00E23645" w:rsidRPr="00DB0653">
        <w:trPr>
          <w:trHeight w:val="587"/>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lastRenderedPageBreak/>
              <w:t>new_private_ip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r>
      <w:tr w:rsidR="00E23645" w:rsidRPr="00DB0653">
        <w:trPr>
          <w:trHeight w:val="587"/>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new_private_port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r>
      <w:tr w:rsidR="00E23645" w:rsidRPr="00DB0653">
        <w:trPr>
          <w:trHeight w:val="553"/>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new_global_port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r>
      <w:tr w:rsidR="00E23645" w:rsidRPr="00DB0653">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new_fwding_protocol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E2364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spacing w:line="300" w:lineRule="auto"/>
              <w:jc w:val="left"/>
              <w:rPr>
                <w:highlight w:val="green"/>
              </w:rPr>
            </w:pPr>
            <w:r w:rsidRPr="00DB0653">
              <w:rPr>
                <w:highlight w:val="green"/>
              </w:rPr>
              <w:t>6: TCP</w:t>
            </w:r>
          </w:p>
          <w:p w:rsidR="00E23645" w:rsidRPr="00DB0653" w:rsidRDefault="00276531">
            <w:pPr>
              <w:spacing w:line="300" w:lineRule="auto"/>
              <w:jc w:val="left"/>
              <w:rPr>
                <w:highlight w:val="green"/>
              </w:rPr>
            </w:pPr>
            <w:r w:rsidRPr="00DB0653">
              <w:rPr>
                <w:highlight w:val="green"/>
              </w:rPr>
              <w:t>17: UDP</w:t>
            </w:r>
          </w:p>
          <w:p w:rsidR="00E23645" w:rsidRPr="00DB0653" w:rsidRDefault="00276531">
            <w:pPr>
              <w:spacing w:line="300" w:lineRule="auto"/>
              <w:jc w:val="left"/>
              <w:rPr>
                <w:highlight w:val="green"/>
              </w:rPr>
            </w:pPr>
            <w:r w:rsidRPr="00DB0653">
              <w:rPr>
                <w:highlight w:val="green"/>
              </w:rPr>
              <w:t>253: TCP&amp;UDP</w:t>
            </w:r>
          </w:p>
        </w:tc>
      </w:tr>
    </w:tbl>
    <w:p w:rsidR="00E23645" w:rsidRPr="00DB0653" w:rsidRDefault="00276531" w:rsidP="00C14146">
      <w:pPr>
        <w:pStyle w:val="4"/>
        <w:numPr>
          <w:ilvl w:val="3"/>
          <w:numId w:val="73"/>
        </w:numPr>
        <w:rPr>
          <w:highlight w:val="green"/>
        </w:rPr>
      </w:pPr>
      <w:bookmarkStart w:id="744" w:name="__RefHeading__56922_1585609034"/>
      <w:bookmarkEnd w:id="744"/>
      <w:r w:rsidRPr="00DB0653">
        <w:rPr>
          <w:highlight w:val="green"/>
        </w:rPr>
        <w:t>Response with error</w:t>
      </w:r>
    </w:p>
    <w:p w:rsidR="00E23645" w:rsidRPr="00DB0653" w:rsidRDefault="00276531">
      <w:pPr>
        <w:rPr>
          <w:highlight w:val="green"/>
        </w:rPr>
      </w:pPr>
      <w:r w:rsidRPr="00DB0653">
        <w:rPr>
          <w:highlight w:val="green"/>
        </w:rPr>
        <w:t>{</w:t>
      </w:r>
    </w:p>
    <w:p w:rsidR="00E23645" w:rsidRPr="00DB0653" w:rsidRDefault="00276531">
      <w:pPr>
        <w:ind w:firstLine="420"/>
        <w:rPr>
          <w:highlight w:val="green"/>
        </w:rPr>
      </w:pPr>
      <w:r w:rsidRPr="00DB0653">
        <w:rPr>
          <w:highlight w:val="green"/>
        </w:rPr>
        <w:t>"jsonrpc": "2.0",</w:t>
      </w:r>
    </w:p>
    <w:p w:rsidR="00E23645" w:rsidRPr="00DB0653" w:rsidRDefault="00276531">
      <w:pPr>
        <w:ind w:firstLine="420"/>
        <w:rPr>
          <w:highlight w:val="green"/>
        </w:rPr>
      </w:pPr>
      <w:r w:rsidRPr="00DB0653">
        <w:rPr>
          <w:highlight w:val="green"/>
        </w:rPr>
        <w:t>"error": {</w:t>
      </w:r>
    </w:p>
    <w:p w:rsidR="00E23645" w:rsidRPr="00DB0653" w:rsidRDefault="00276531">
      <w:pPr>
        <w:ind w:left="840" w:firstLine="420"/>
        <w:rPr>
          <w:highlight w:val="green"/>
        </w:rPr>
      </w:pPr>
      <w:r w:rsidRPr="00DB0653">
        <w:rPr>
          <w:highlight w:val="green"/>
        </w:rPr>
        <w:t>"code": "100601",</w:t>
      </w:r>
    </w:p>
    <w:p w:rsidR="00E23645" w:rsidRPr="00DB0653" w:rsidRDefault="00276531">
      <w:pPr>
        <w:ind w:left="840" w:firstLine="420"/>
        <w:rPr>
          <w:highlight w:val="green"/>
        </w:rPr>
      </w:pPr>
      <w:r w:rsidRPr="00DB0653">
        <w:rPr>
          <w:highlight w:val="green"/>
        </w:rPr>
        <w:t>"message": "Edit port forwarding failed. "</w:t>
      </w:r>
    </w:p>
    <w:p w:rsidR="00E23645" w:rsidRPr="00DB0653" w:rsidRDefault="00276531">
      <w:pPr>
        <w:ind w:left="840" w:firstLine="420"/>
        <w:rPr>
          <w:highlight w:val="green"/>
        </w:rPr>
      </w:pPr>
      <w:r w:rsidRPr="00DB0653">
        <w:rPr>
          <w:highlight w:val="green"/>
        </w:rPr>
        <w:t xml:space="preserve">}, </w:t>
      </w:r>
    </w:p>
    <w:p w:rsidR="00E23645" w:rsidRPr="00DB0653" w:rsidRDefault="00276531">
      <w:pPr>
        <w:ind w:firstLine="420"/>
        <w:rPr>
          <w:highlight w:val="green"/>
        </w:rPr>
      </w:pPr>
      <w:r w:rsidRPr="00DB0653">
        <w:rPr>
          <w:highlight w:val="green"/>
        </w:rPr>
        <w:t>"id": "10.6"</w:t>
      </w:r>
    </w:p>
    <w:p w:rsidR="00E23645" w:rsidRPr="00DB0653" w:rsidRDefault="00276531">
      <w:pPr>
        <w:rPr>
          <w:highlight w:val="green"/>
        </w:rPr>
      </w:pPr>
      <w:r w:rsidRPr="00DB0653">
        <w:rPr>
          <w:highlight w:val="green"/>
        </w:rPr>
        <w:t>}</w:t>
      </w:r>
    </w:p>
    <w:p w:rsidR="00E23645" w:rsidRPr="00DB0653"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DB0653">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pStyle w:val="TextBody"/>
              <w:widowControl w:val="0"/>
              <w:rPr>
                <w:rFonts w:ascii="Times New Roman" w:hAnsi="Times New Roman"/>
                <w:highlight w:val="green"/>
                <w:lang w:val="en-US" w:eastAsia="zh-CN"/>
              </w:rPr>
            </w:pPr>
            <w:r w:rsidRPr="00DB0653">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pStyle w:val="TextBody"/>
              <w:widowControl w:val="0"/>
              <w:rPr>
                <w:rFonts w:ascii="Times New Roman" w:hAnsi="Times New Roman"/>
                <w:highlight w:val="green"/>
                <w:lang w:val="en-US" w:eastAsia="zh-CN"/>
              </w:rPr>
            </w:pPr>
            <w:r w:rsidRPr="00DB0653">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pStyle w:val="TextBody"/>
              <w:widowControl w:val="0"/>
              <w:rPr>
                <w:rFonts w:ascii="Times New Roman" w:hAnsi="Times New Roman"/>
                <w:highlight w:val="green"/>
                <w:lang w:val="en-US" w:eastAsia="zh-CN"/>
              </w:rPr>
            </w:pPr>
            <w:r w:rsidRPr="00DB0653">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rPr>
                <w:szCs w:val="20"/>
                <w:highlight w:val="green"/>
              </w:rPr>
            </w:pPr>
            <w:r w:rsidRPr="00DB0653">
              <w:rPr>
                <w:szCs w:val="20"/>
                <w:highlight w:val="green"/>
              </w:rPr>
              <w:t>100601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DB0653" w:rsidRDefault="00276531">
            <w:pPr>
              <w:rPr>
                <w:szCs w:val="20"/>
                <w:highlight w:val="green"/>
              </w:rPr>
            </w:pPr>
            <w:r w:rsidRPr="00DB0653">
              <w:rPr>
                <w:szCs w:val="20"/>
                <w:highlight w:val="green"/>
              </w:rPr>
              <w:t>Edit port forwarding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DB0653">
              <w:rPr>
                <w:szCs w:val="20"/>
                <w:highlight w:val="green"/>
              </w:rPr>
              <w:t>Edit port forwarding failed.</w:t>
            </w:r>
          </w:p>
        </w:tc>
      </w:tr>
    </w:tbl>
    <w:p w:rsidR="00E23645" w:rsidRDefault="00E23645"/>
    <w:p w:rsidR="0000095F" w:rsidRPr="005B77C1" w:rsidRDefault="0000095F" w:rsidP="00C14146">
      <w:pPr>
        <w:pStyle w:val="3"/>
        <w:numPr>
          <w:ilvl w:val="2"/>
          <w:numId w:val="73"/>
        </w:numPr>
        <w:rPr>
          <w:lang w:eastAsia="zh-CN"/>
        </w:rPr>
      </w:pPr>
      <w:bookmarkStart w:id="745" w:name="_Toc470684693"/>
      <w:r w:rsidRPr="005B77C1">
        <w:rPr>
          <w:lang w:eastAsia="zh-CN"/>
        </w:rPr>
        <w:t>SetPortFwding</w:t>
      </w:r>
      <w:r w:rsidR="00CC2CD5" w:rsidRPr="00CC2CD5">
        <w:rPr>
          <w:rFonts w:eastAsiaTheme="minorEastAsia" w:hint="eastAsia"/>
          <w:color w:val="FF0000"/>
          <w:lang w:eastAsia="zh-CN"/>
        </w:rPr>
        <w:t>————</w:t>
      </w:r>
      <w:r w:rsidR="001E395D">
        <w:rPr>
          <w:rFonts w:eastAsiaTheme="minorEastAsia" w:hint="eastAsia"/>
          <w:color w:val="FF0000"/>
          <w:lang w:eastAsia="zh-CN"/>
        </w:rPr>
        <w:t>暂不支持</w:t>
      </w:r>
      <w:bookmarkEnd w:id="745"/>
    </w:p>
    <w:p w:rsidR="0000095F" w:rsidRPr="00750578" w:rsidRDefault="0000095F" w:rsidP="00C14146">
      <w:pPr>
        <w:pStyle w:val="4"/>
        <w:numPr>
          <w:ilvl w:val="3"/>
          <w:numId w:val="73"/>
        </w:numPr>
      </w:pPr>
      <w:r w:rsidRPr="005B77C1">
        <w:t>Request</w:t>
      </w:r>
    </w:p>
    <w:p w:rsidR="0000095F" w:rsidRDefault="0000095F" w:rsidP="0000095F">
      <w:r>
        <w:t>{</w:t>
      </w:r>
    </w:p>
    <w:p w:rsidR="0000095F" w:rsidRDefault="0000095F" w:rsidP="0000095F">
      <w:r>
        <w:t xml:space="preserve">"jsonrpc": "2.0", </w:t>
      </w:r>
    </w:p>
    <w:p w:rsidR="0000095F" w:rsidRDefault="0000095F" w:rsidP="0000095F">
      <w:r>
        <w:t>"method": " SetPortFwding",</w:t>
      </w:r>
    </w:p>
    <w:p w:rsidR="0000095F" w:rsidRDefault="0000095F" w:rsidP="0000095F">
      <w:r>
        <w:t>"params":{</w:t>
      </w:r>
    </w:p>
    <w:p w:rsidR="0000095F" w:rsidRDefault="0000095F" w:rsidP="0000095F">
      <w:r>
        <w:tab/>
      </w:r>
      <w:r>
        <w:tab/>
      </w:r>
      <w:r>
        <w:tab/>
      </w:r>
      <w:r>
        <w:tab/>
        <w:t>"total_num": 1,</w:t>
      </w:r>
    </w:p>
    <w:p w:rsidR="0000095F" w:rsidRDefault="0000095F" w:rsidP="0000095F">
      <w:r>
        <w:t xml:space="preserve">       "portfwd_list":[{</w:t>
      </w:r>
    </w:p>
    <w:p w:rsidR="00EA1243" w:rsidRDefault="00EA1243" w:rsidP="0000095F">
      <w:r>
        <w:rPr>
          <w:rFonts w:hint="eastAsia"/>
        </w:rPr>
        <w:tab/>
      </w:r>
      <w:r>
        <w:rPr>
          <w:rFonts w:hint="eastAsia"/>
        </w:rPr>
        <w:tab/>
      </w:r>
      <w:r>
        <w:rPr>
          <w:rFonts w:hint="eastAsia"/>
        </w:rPr>
        <w:tab/>
      </w:r>
      <w:r>
        <w:rPr>
          <w:rFonts w:hint="eastAsia"/>
        </w:rPr>
        <w:tab/>
      </w:r>
      <w:r w:rsidRPr="00EA1243">
        <w:t>"portfwd_name": "name1",</w:t>
      </w:r>
      <w:r w:rsidR="00DE7019">
        <w:rPr>
          <w:rFonts w:hint="eastAsia"/>
        </w:rPr>
        <w:t>(optional)</w:t>
      </w:r>
    </w:p>
    <w:p w:rsidR="0000095F" w:rsidRDefault="0000095F" w:rsidP="0000095F">
      <w:r>
        <w:t xml:space="preserve">            </w:t>
      </w:r>
      <w:r>
        <w:tab/>
      </w:r>
      <w:r>
        <w:tab/>
      </w:r>
      <w:r>
        <w:tab/>
        <w:t>"private_ip": "192.168.1.1",</w:t>
      </w:r>
    </w:p>
    <w:p w:rsidR="0000095F" w:rsidRDefault="0000095F" w:rsidP="0000095F">
      <w:r>
        <w:t xml:space="preserve">            </w:t>
      </w:r>
      <w:r>
        <w:tab/>
      </w:r>
      <w:r>
        <w:tab/>
      </w:r>
      <w:r>
        <w:tab/>
        <w:t>"private_port": "88",</w:t>
      </w:r>
    </w:p>
    <w:p w:rsidR="0000095F" w:rsidRDefault="0000095F" w:rsidP="0000095F">
      <w:r>
        <w:t xml:space="preserve">            </w:t>
      </w:r>
      <w:r>
        <w:tab/>
      </w:r>
      <w:r>
        <w:tab/>
      </w:r>
      <w:r>
        <w:tab/>
        <w:t>"global_port": "",</w:t>
      </w:r>
    </w:p>
    <w:p w:rsidR="0000095F" w:rsidRDefault="0000095F" w:rsidP="0000095F">
      <w:r>
        <w:t xml:space="preserve">            </w:t>
      </w:r>
      <w:r>
        <w:tab/>
      </w:r>
      <w:r>
        <w:tab/>
      </w:r>
      <w:r>
        <w:tab/>
        <w:t>"fwding_protocol": 6,</w:t>
      </w:r>
    </w:p>
    <w:p w:rsidR="0000095F" w:rsidRDefault="0000095F" w:rsidP="0000095F">
      <w:r>
        <w:t xml:space="preserve">            </w:t>
      </w:r>
      <w:r>
        <w:tab/>
      </w:r>
      <w:r>
        <w:tab/>
      </w:r>
      <w:r>
        <w:tab/>
        <w:t>"fwding_status": 1</w:t>
      </w:r>
    </w:p>
    <w:p w:rsidR="0000095F" w:rsidRDefault="0000095F" w:rsidP="0000095F">
      <w:r>
        <w:t xml:space="preserve">             },…]</w:t>
      </w:r>
    </w:p>
    <w:p w:rsidR="0000095F" w:rsidRDefault="0000095F" w:rsidP="0000095F">
      <w:r>
        <w:t xml:space="preserve">        },</w:t>
      </w:r>
    </w:p>
    <w:p w:rsidR="0000095F" w:rsidRDefault="0000095F" w:rsidP="0000095F">
      <w:r>
        <w:t>"id": "10.7"</w:t>
      </w:r>
    </w:p>
    <w:p w:rsidR="0000095F" w:rsidRDefault="0000095F" w:rsidP="0000095F">
      <w:r>
        <w:t>}</w:t>
      </w:r>
    </w:p>
    <w:p w:rsidR="0000095F" w:rsidRPr="00750578" w:rsidRDefault="0000095F" w:rsidP="00C14146">
      <w:pPr>
        <w:pStyle w:val="4"/>
        <w:numPr>
          <w:ilvl w:val="3"/>
          <w:numId w:val="73"/>
        </w:numPr>
      </w:pPr>
      <w:r w:rsidRPr="00750578">
        <w:t>Response</w:t>
      </w:r>
    </w:p>
    <w:p w:rsidR="0000095F" w:rsidRDefault="0000095F" w:rsidP="0000095F">
      <w:r>
        <w:t>{</w:t>
      </w:r>
    </w:p>
    <w:p w:rsidR="0000095F" w:rsidRDefault="0000095F" w:rsidP="0000095F">
      <w:pPr>
        <w:ind w:firstLine="420"/>
      </w:pPr>
      <w:r>
        <w:t xml:space="preserve">"jsonrpc": "2.0", </w:t>
      </w:r>
    </w:p>
    <w:p w:rsidR="0000095F" w:rsidRDefault="0000095F" w:rsidP="0000095F">
      <w:pPr>
        <w:ind w:firstLine="420"/>
      </w:pPr>
      <w:r>
        <w:lastRenderedPageBreak/>
        <w:t>"result":{},</w:t>
      </w:r>
    </w:p>
    <w:p w:rsidR="0000095F" w:rsidRDefault="0000095F" w:rsidP="0000095F">
      <w:pPr>
        <w:ind w:firstLine="420"/>
      </w:pPr>
      <w:r>
        <w:t>"id": "10.7"</w:t>
      </w:r>
    </w:p>
    <w:p w:rsidR="0000095F" w:rsidRDefault="0000095F" w:rsidP="0000095F">
      <w:r>
        <w:t>}</w:t>
      </w:r>
    </w:p>
    <w:p w:rsidR="0000095F" w:rsidRDefault="0000095F" w:rsidP="0000095F">
      <w:pPr>
        <w:pStyle w:val="4"/>
        <w:rPr>
          <w:rFonts w:eastAsiaTheme="minorEastAsia"/>
        </w:rPr>
      </w:pPr>
      <w:r w:rsidRPr="00750578">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00095F" w:rsidTr="00F80D81">
        <w:tc>
          <w:tcPr>
            <w:tcW w:w="2234" w:type="dxa"/>
            <w:tcBorders>
              <w:top w:val="single" w:sz="4" w:space="0" w:color="auto"/>
              <w:left w:val="single" w:sz="4" w:space="0" w:color="auto"/>
              <w:bottom w:val="single" w:sz="4" w:space="0" w:color="auto"/>
              <w:right w:val="single" w:sz="4" w:space="0" w:color="auto"/>
            </w:tcBorders>
            <w:hideMark/>
          </w:tcPr>
          <w:p w:rsidR="0000095F" w:rsidRDefault="0000095F" w:rsidP="00F80D81">
            <w:pPr>
              <w:pStyle w:val="af9"/>
              <w:spacing w:before="240"/>
              <w:jc w:val="both"/>
              <w:rPr>
                <w:b/>
                <w:kern w:val="2"/>
                <w:sz w:val="22"/>
                <w:lang w:val="en-GB"/>
              </w:rPr>
            </w:pPr>
            <w:r>
              <w:rPr>
                <w:b/>
                <w:kern w:val="2"/>
                <w:sz w:val="22"/>
                <w:lang w:val="en-GB"/>
              </w:rPr>
              <w:t>Field</w:t>
            </w:r>
          </w:p>
        </w:tc>
        <w:tc>
          <w:tcPr>
            <w:tcW w:w="1841" w:type="dxa"/>
            <w:tcBorders>
              <w:top w:val="single" w:sz="4" w:space="0" w:color="auto"/>
              <w:left w:val="single" w:sz="4" w:space="0" w:color="auto"/>
              <w:bottom w:val="single" w:sz="4" w:space="0" w:color="auto"/>
              <w:right w:val="single" w:sz="4" w:space="0" w:color="auto"/>
            </w:tcBorders>
            <w:hideMark/>
          </w:tcPr>
          <w:p w:rsidR="0000095F" w:rsidRDefault="0000095F" w:rsidP="00F80D81">
            <w:pPr>
              <w:pStyle w:val="af9"/>
              <w:spacing w:before="240"/>
              <w:jc w:val="both"/>
              <w:rPr>
                <w:b/>
                <w:kern w:val="2"/>
                <w:sz w:val="22"/>
                <w:lang w:val="en-GB"/>
              </w:rPr>
            </w:pPr>
            <w:r>
              <w:rPr>
                <w:b/>
                <w:kern w:val="2"/>
                <w:sz w:val="22"/>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00095F" w:rsidRDefault="0000095F" w:rsidP="00F80D81">
            <w:pPr>
              <w:pStyle w:val="af9"/>
              <w:spacing w:before="240"/>
              <w:jc w:val="both"/>
              <w:rPr>
                <w:b/>
                <w:kern w:val="2"/>
                <w:sz w:val="22"/>
                <w:lang w:val="en-GB"/>
              </w:rPr>
            </w:pPr>
            <w:r>
              <w:rPr>
                <w:b/>
                <w:kern w:val="2"/>
                <w:sz w:val="22"/>
                <w:lang w:val="en-GB"/>
              </w:rPr>
              <w:t>Changable</w:t>
            </w:r>
          </w:p>
        </w:tc>
        <w:tc>
          <w:tcPr>
            <w:tcW w:w="3117" w:type="dxa"/>
            <w:tcBorders>
              <w:top w:val="single" w:sz="4" w:space="0" w:color="auto"/>
              <w:left w:val="single" w:sz="4" w:space="0" w:color="auto"/>
              <w:bottom w:val="single" w:sz="4" w:space="0" w:color="auto"/>
              <w:right w:val="single" w:sz="4" w:space="0" w:color="auto"/>
            </w:tcBorders>
            <w:hideMark/>
          </w:tcPr>
          <w:p w:rsidR="0000095F" w:rsidRDefault="0000095F" w:rsidP="00F80D81">
            <w:pPr>
              <w:pStyle w:val="af9"/>
              <w:spacing w:before="240"/>
              <w:rPr>
                <w:b/>
                <w:kern w:val="2"/>
                <w:sz w:val="22"/>
                <w:lang w:val="en-GB"/>
              </w:rPr>
            </w:pPr>
            <w:r>
              <w:rPr>
                <w:b/>
                <w:kern w:val="2"/>
                <w:sz w:val="22"/>
                <w:lang w:val="en-GB"/>
              </w:rPr>
              <w:t>Description</w:t>
            </w:r>
          </w:p>
        </w:tc>
      </w:tr>
      <w:tr w:rsidR="00030842" w:rsidTr="00F80D81">
        <w:trPr>
          <w:trHeight w:val="521"/>
        </w:trPr>
        <w:tc>
          <w:tcPr>
            <w:tcW w:w="2234" w:type="dxa"/>
            <w:tcBorders>
              <w:top w:val="single" w:sz="4" w:space="0" w:color="auto"/>
              <w:left w:val="single" w:sz="4" w:space="0" w:color="auto"/>
              <w:bottom w:val="single" w:sz="4" w:space="0" w:color="auto"/>
              <w:right w:val="single" w:sz="4" w:space="0" w:color="auto"/>
            </w:tcBorders>
            <w:shd w:val="clear" w:color="auto" w:fill="FFFFFF"/>
          </w:tcPr>
          <w:p w:rsidR="00030842" w:rsidRDefault="00030842" w:rsidP="00F80D81">
            <w:pPr>
              <w:spacing w:line="300" w:lineRule="auto"/>
              <w:jc w:val="left"/>
            </w:pPr>
            <w:r w:rsidRPr="00EA1243">
              <w:t>portfwd_name</w:t>
            </w:r>
          </w:p>
        </w:tc>
        <w:tc>
          <w:tcPr>
            <w:tcW w:w="1841" w:type="dxa"/>
            <w:tcBorders>
              <w:top w:val="single" w:sz="4" w:space="0" w:color="auto"/>
              <w:left w:val="single" w:sz="4" w:space="0" w:color="auto"/>
              <w:bottom w:val="single" w:sz="4" w:space="0" w:color="auto"/>
              <w:right w:val="single" w:sz="4" w:space="0" w:color="auto"/>
            </w:tcBorders>
            <w:shd w:val="clear" w:color="auto" w:fill="FFFFFF"/>
          </w:tcPr>
          <w:p w:rsidR="00030842" w:rsidRDefault="00030842" w:rsidP="00F80D81">
            <w:pPr>
              <w:spacing w:line="300" w:lineRule="auto"/>
              <w:jc w:val="left"/>
            </w:pPr>
            <w: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030842" w:rsidRDefault="00030842" w:rsidP="00F80D81">
            <w:pPr>
              <w:spacing w:line="300" w:lineRule="auto"/>
              <w:jc w:val="left"/>
            </w:pPr>
            <w:r>
              <w:t>Yes</w:t>
            </w: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030842" w:rsidRDefault="006802F1" w:rsidP="006802F1">
            <w:pPr>
              <w:spacing w:line="300" w:lineRule="auto"/>
              <w:jc w:val="left"/>
              <w:rPr>
                <w:kern w:val="2"/>
              </w:rPr>
            </w:pPr>
            <w:r>
              <w:rPr>
                <w:kern w:val="2"/>
              </w:rPr>
              <w:t>R</w:t>
            </w:r>
            <w:r>
              <w:rPr>
                <w:rFonts w:hint="eastAsia"/>
                <w:kern w:val="2"/>
              </w:rPr>
              <w:t>ecored port forward item name,f</w:t>
            </w:r>
            <w:r w:rsidR="00C81B67">
              <w:rPr>
                <w:rFonts w:hint="eastAsia"/>
                <w:kern w:val="2"/>
              </w:rPr>
              <w:t xml:space="preserve">or </w:t>
            </w:r>
            <w:r w:rsidR="00AF77FC">
              <w:rPr>
                <w:rFonts w:hint="eastAsia"/>
                <w:kern w:val="2"/>
              </w:rPr>
              <w:t>Y856</w:t>
            </w:r>
            <w:r w:rsidR="00C81B67">
              <w:rPr>
                <w:rFonts w:hint="eastAsia"/>
                <w:kern w:val="2"/>
              </w:rPr>
              <w:t xml:space="preserve">sprint is </w:t>
            </w:r>
            <w:r w:rsidR="00C81B67" w:rsidRPr="00C81B67">
              <w:rPr>
                <w:kern w:val="2"/>
              </w:rPr>
              <w:t>Mandatory</w:t>
            </w:r>
            <w:r w:rsidR="00DD581E">
              <w:rPr>
                <w:rFonts w:hint="eastAsia"/>
                <w:kern w:val="2"/>
              </w:rPr>
              <w:t>,other is optional</w:t>
            </w:r>
          </w:p>
        </w:tc>
      </w:tr>
      <w:tr w:rsidR="0000095F" w:rsidTr="00F80D81">
        <w:trPr>
          <w:trHeight w:val="521"/>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private_ip</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Yes</w:t>
            </w: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00095F" w:rsidRDefault="0000095F" w:rsidP="00F80D81">
            <w:pPr>
              <w:spacing w:line="300" w:lineRule="auto"/>
              <w:jc w:val="left"/>
              <w:rPr>
                <w:kern w:val="2"/>
              </w:rPr>
            </w:pPr>
          </w:p>
        </w:tc>
      </w:tr>
      <w:tr w:rsidR="0000095F" w:rsidTr="00F80D81">
        <w:trPr>
          <w:trHeight w:val="570"/>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private_port</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Yes</w:t>
            </w: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00095F" w:rsidRDefault="0000095F" w:rsidP="00F80D81">
            <w:pPr>
              <w:spacing w:line="300" w:lineRule="auto"/>
              <w:jc w:val="left"/>
              <w:rPr>
                <w:kern w:val="2"/>
              </w:rPr>
            </w:pPr>
          </w:p>
        </w:tc>
      </w:tr>
      <w:tr w:rsidR="0000095F" w:rsidTr="00F80D81">
        <w:trPr>
          <w:trHeight w:val="526"/>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global_port</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yes</w:t>
            </w: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00095F" w:rsidRDefault="0000095F" w:rsidP="00F80D81">
            <w:pPr>
              <w:spacing w:line="300" w:lineRule="auto"/>
              <w:jc w:val="left"/>
              <w:rPr>
                <w:kern w:val="2"/>
              </w:rPr>
            </w:pPr>
          </w:p>
        </w:tc>
      </w:tr>
      <w:tr w:rsidR="0000095F" w:rsidTr="00F80D81">
        <w:trPr>
          <w:trHeight w:val="874"/>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fwding_protocol</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yes</w:t>
            </w:r>
          </w:p>
        </w:tc>
        <w:tc>
          <w:tcPr>
            <w:tcW w:w="3117"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pPr>
            <w:r>
              <w:t>6: TCP</w:t>
            </w:r>
          </w:p>
          <w:p w:rsidR="0000095F" w:rsidRDefault="0000095F" w:rsidP="00F80D81">
            <w:pPr>
              <w:spacing w:line="300" w:lineRule="auto"/>
              <w:jc w:val="left"/>
            </w:pPr>
            <w:r>
              <w:t>17: UDP</w:t>
            </w:r>
          </w:p>
          <w:p w:rsidR="0000095F" w:rsidRDefault="0000095F" w:rsidP="00F80D81">
            <w:pPr>
              <w:spacing w:line="300" w:lineRule="auto"/>
              <w:jc w:val="left"/>
              <w:rPr>
                <w:kern w:val="2"/>
              </w:rPr>
            </w:pPr>
            <w:r>
              <w:t>253: TCP&amp;UDP</w:t>
            </w:r>
          </w:p>
        </w:tc>
      </w:tr>
      <w:tr w:rsidR="0000095F" w:rsidTr="00F80D81">
        <w:trPr>
          <w:trHeight w:val="874"/>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fwding_status</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rPr>
                <w:kern w:val="2"/>
              </w:rPr>
            </w:pPr>
            <w:r>
              <w:t>yes</w:t>
            </w:r>
          </w:p>
        </w:tc>
        <w:tc>
          <w:tcPr>
            <w:tcW w:w="3117" w:type="dxa"/>
            <w:tcBorders>
              <w:top w:val="single" w:sz="4" w:space="0" w:color="auto"/>
              <w:left w:val="single" w:sz="4" w:space="0" w:color="auto"/>
              <w:bottom w:val="single" w:sz="4" w:space="0" w:color="auto"/>
              <w:right w:val="single" w:sz="4" w:space="0" w:color="auto"/>
            </w:tcBorders>
            <w:shd w:val="clear" w:color="auto" w:fill="FFFFFF"/>
            <w:hideMark/>
          </w:tcPr>
          <w:p w:rsidR="0000095F" w:rsidRDefault="0000095F" w:rsidP="00F80D81">
            <w:pPr>
              <w:spacing w:line="300" w:lineRule="auto"/>
              <w:jc w:val="left"/>
            </w:pPr>
            <w:r>
              <w:t>0: off;</w:t>
            </w:r>
          </w:p>
          <w:p w:rsidR="0000095F" w:rsidRDefault="0000095F" w:rsidP="00F80D81">
            <w:pPr>
              <w:spacing w:line="300" w:lineRule="auto"/>
              <w:jc w:val="left"/>
              <w:rPr>
                <w:kern w:val="2"/>
              </w:rPr>
            </w:pPr>
            <w:r>
              <w:t>1: on</w:t>
            </w:r>
          </w:p>
        </w:tc>
      </w:tr>
    </w:tbl>
    <w:p w:rsidR="0000095F" w:rsidRPr="00750578" w:rsidRDefault="0000095F" w:rsidP="00C14146">
      <w:pPr>
        <w:pStyle w:val="4"/>
        <w:numPr>
          <w:ilvl w:val="3"/>
          <w:numId w:val="73"/>
        </w:numPr>
      </w:pPr>
      <w:r w:rsidRPr="00750578">
        <w:t>Response with error</w:t>
      </w:r>
    </w:p>
    <w:p w:rsidR="0000095F" w:rsidRDefault="0000095F" w:rsidP="0000095F">
      <w:r>
        <w:t>{</w:t>
      </w:r>
    </w:p>
    <w:p w:rsidR="0000095F" w:rsidRDefault="0000095F" w:rsidP="0000095F">
      <w:pPr>
        <w:ind w:firstLine="420"/>
      </w:pPr>
      <w:r>
        <w:t>"jsonrpc": "2.0",</w:t>
      </w:r>
    </w:p>
    <w:p w:rsidR="0000095F" w:rsidRDefault="0000095F" w:rsidP="0000095F">
      <w:pPr>
        <w:ind w:firstLine="420"/>
      </w:pPr>
      <w:r>
        <w:t>"error": {</w:t>
      </w:r>
    </w:p>
    <w:p w:rsidR="0000095F" w:rsidRDefault="0000095F" w:rsidP="0000095F">
      <w:pPr>
        <w:ind w:left="840" w:firstLine="420"/>
      </w:pPr>
      <w:r>
        <w:t>"code": "100701",</w:t>
      </w:r>
    </w:p>
    <w:p w:rsidR="0000095F" w:rsidRDefault="0000095F" w:rsidP="0000095F">
      <w:pPr>
        <w:ind w:left="840" w:firstLine="420"/>
      </w:pPr>
      <w:r>
        <w:t>"message": "Set port forwarding failed. "</w:t>
      </w:r>
    </w:p>
    <w:p w:rsidR="0000095F" w:rsidRDefault="0000095F" w:rsidP="0000095F">
      <w:pPr>
        <w:ind w:left="840" w:firstLine="420"/>
      </w:pPr>
      <w:r>
        <w:t xml:space="preserve">}, </w:t>
      </w:r>
    </w:p>
    <w:p w:rsidR="0000095F" w:rsidRDefault="0000095F" w:rsidP="0000095F">
      <w:pPr>
        <w:ind w:firstLine="420"/>
      </w:pPr>
      <w:r>
        <w:t>"id": "10.7"</w:t>
      </w:r>
    </w:p>
    <w:p w:rsidR="0000095F" w:rsidRDefault="0000095F" w:rsidP="0000095F">
      <w:r>
        <w:t>}</w:t>
      </w:r>
    </w:p>
    <w:p w:rsidR="0000095F" w:rsidRDefault="0000095F" w:rsidP="0000095F"/>
    <w:tbl>
      <w:tblPr>
        <w:tblStyle w:val="afe"/>
        <w:tblW w:w="0" w:type="auto"/>
        <w:tblLook w:val="04A0" w:firstRow="1" w:lastRow="0" w:firstColumn="1" w:lastColumn="0" w:noHBand="0" w:noVBand="1"/>
      </w:tblPr>
      <w:tblGrid>
        <w:gridCol w:w="1668"/>
        <w:gridCol w:w="3402"/>
        <w:gridCol w:w="4216"/>
      </w:tblGrid>
      <w:tr w:rsidR="0000095F" w:rsidTr="00F80D81">
        <w:tc>
          <w:tcPr>
            <w:tcW w:w="1668" w:type="dxa"/>
            <w:tcBorders>
              <w:top w:val="single" w:sz="4" w:space="0" w:color="auto"/>
              <w:left w:val="single" w:sz="4" w:space="0" w:color="auto"/>
              <w:bottom w:val="single" w:sz="4" w:space="0" w:color="auto"/>
              <w:right w:val="single" w:sz="4" w:space="0" w:color="auto"/>
            </w:tcBorders>
            <w:hideMark/>
          </w:tcPr>
          <w:p w:rsidR="0000095F" w:rsidRDefault="0000095F" w:rsidP="00F80D81">
            <w:pPr>
              <w:pStyle w:val="af4"/>
              <w:rPr>
                <w:lang w:val="en-US" w:eastAsia="zh-CN"/>
              </w:rPr>
            </w:pPr>
            <w:r>
              <w:rPr>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00095F" w:rsidRDefault="0000095F" w:rsidP="00F80D81">
            <w:pPr>
              <w:pStyle w:val="af4"/>
              <w:rPr>
                <w:lang w:val="en-US" w:eastAsia="zh-CN"/>
              </w:rPr>
            </w:pPr>
            <w:r>
              <w:rPr>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00095F" w:rsidRDefault="0000095F" w:rsidP="00F80D81">
            <w:pPr>
              <w:pStyle w:val="af4"/>
              <w:rPr>
                <w:lang w:val="en-US" w:eastAsia="zh-CN"/>
              </w:rPr>
            </w:pPr>
            <w:r>
              <w:rPr>
                <w:lang w:val="en-US" w:eastAsia="zh-CN"/>
              </w:rPr>
              <w:t>Error Description</w:t>
            </w:r>
          </w:p>
        </w:tc>
      </w:tr>
      <w:tr w:rsidR="0000095F" w:rsidTr="00F80D81">
        <w:tc>
          <w:tcPr>
            <w:tcW w:w="1668" w:type="dxa"/>
            <w:tcBorders>
              <w:top w:val="single" w:sz="4" w:space="0" w:color="auto"/>
              <w:left w:val="single" w:sz="4" w:space="0" w:color="auto"/>
              <w:bottom w:val="single" w:sz="4" w:space="0" w:color="auto"/>
              <w:right w:val="single" w:sz="4" w:space="0" w:color="auto"/>
            </w:tcBorders>
            <w:hideMark/>
          </w:tcPr>
          <w:p w:rsidR="0000095F" w:rsidRDefault="0000095F" w:rsidP="00F80D81">
            <w:r>
              <w:t>100701</w:t>
            </w:r>
          </w:p>
        </w:tc>
        <w:tc>
          <w:tcPr>
            <w:tcW w:w="3402" w:type="dxa"/>
            <w:tcBorders>
              <w:top w:val="single" w:sz="4" w:space="0" w:color="auto"/>
              <w:left w:val="single" w:sz="4" w:space="0" w:color="auto"/>
              <w:bottom w:val="single" w:sz="4" w:space="0" w:color="auto"/>
              <w:right w:val="single" w:sz="4" w:space="0" w:color="auto"/>
            </w:tcBorders>
            <w:hideMark/>
          </w:tcPr>
          <w:p w:rsidR="0000095F" w:rsidRDefault="0000095F" w:rsidP="00F80D81">
            <w:r>
              <w:t>Set port forwarding failed.</w:t>
            </w:r>
          </w:p>
        </w:tc>
        <w:tc>
          <w:tcPr>
            <w:tcW w:w="4216" w:type="dxa"/>
            <w:tcBorders>
              <w:top w:val="single" w:sz="4" w:space="0" w:color="auto"/>
              <w:left w:val="single" w:sz="4" w:space="0" w:color="auto"/>
              <w:bottom w:val="single" w:sz="4" w:space="0" w:color="auto"/>
              <w:right w:val="single" w:sz="4" w:space="0" w:color="auto"/>
            </w:tcBorders>
            <w:hideMark/>
          </w:tcPr>
          <w:p w:rsidR="0000095F" w:rsidRDefault="0000095F" w:rsidP="00F80D81">
            <w:r>
              <w:t>Set port forwarding failed.</w:t>
            </w:r>
          </w:p>
        </w:tc>
      </w:tr>
    </w:tbl>
    <w:p w:rsidR="00F5033A" w:rsidRDefault="00F5033A" w:rsidP="00F5033A"/>
    <w:p w:rsidR="0004105A" w:rsidRPr="00D936EF" w:rsidRDefault="00D615FA" w:rsidP="00C14146">
      <w:pPr>
        <w:pStyle w:val="3"/>
        <w:numPr>
          <w:ilvl w:val="2"/>
          <w:numId w:val="73"/>
        </w:numPr>
        <w:rPr>
          <w:highlight w:val="green"/>
          <w:lang w:eastAsia="zh-CN"/>
        </w:rPr>
      </w:pPr>
      <w:bookmarkStart w:id="746" w:name="_Toc470684694"/>
      <w:bookmarkStart w:id="747" w:name="OLE_LINK54"/>
      <w:bookmarkStart w:id="748" w:name="OLE_LINK53"/>
      <w:r w:rsidRPr="00D936EF">
        <w:rPr>
          <w:rFonts w:eastAsiaTheme="minorEastAsia" w:hint="eastAsia"/>
          <w:highlight w:val="green"/>
          <w:lang w:eastAsia="zh-CN"/>
        </w:rPr>
        <w:t>g</w:t>
      </w:r>
      <w:r w:rsidR="0004105A" w:rsidRPr="00D936EF">
        <w:rPr>
          <w:highlight w:val="green"/>
          <w:lang w:eastAsia="zh-CN"/>
        </w:rPr>
        <w:t>etDMZ</w:t>
      </w:r>
      <w:r w:rsidRPr="00D936EF">
        <w:rPr>
          <w:rFonts w:eastAsiaTheme="minorEastAsia" w:hint="eastAsia"/>
          <w:highlight w:val="green"/>
          <w:lang w:eastAsia="zh-CN"/>
        </w:rPr>
        <w:t>Info</w:t>
      </w:r>
      <w:bookmarkEnd w:id="746"/>
    </w:p>
    <w:p w:rsidR="0004105A" w:rsidRPr="00D936EF" w:rsidRDefault="0004105A" w:rsidP="00C14146">
      <w:pPr>
        <w:pStyle w:val="4"/>
        <w:numPr>
          <w:ilvl w:val="3"/>
          <w:numId w:val="73"/>
        </w:numPr>
        <w:rPr>
          <w:highlight w:val="green"/>
        </w:rPr>
      </w:pPr>
      <w:r w:rsidRPr="00D936EF">
        <w:rPr>
          <w:highlight w:val="green"/>
        </w:rPr>
        <w:t>Request</w:t>
      </w:r>
    </w:p>
    <w:p w:rsidR="0004105A" w:rsidRPr="00D936EF" w:rsidRDefault="0004105A" w:rsidP="0004105A">
      <w:pPr>
        <w:rPr>
          <w:highlight w:val="green"/>
        </w:rPr>
      </w:pPr>
      <w:r w:rsidRPr="00D936EF">
        <w:rPr>
          <w:highlight w:val="green"/>
        </w:rPr>
        <w:t>{</w:t>
      </w:r>
    </w:p>
    <w:p w:rsidR="0004105A" w:rsidRPr="00D936EF" w:rsidRDefault="0004105A" w:rsidP="0004105A">
      <w:pPr>
        <w:ind w:leftChars="200" w:left="420"/>
        <w:rPr>
          <w:highlight w:val="green"/>
        </w:rPr>
      </w:pPr>
      <w:r w:rsidRPr="00D936EF">
        <w:rPr>
          <w:highlight w:val="green"/>
        </w:rPr>
        <w:t xml:space="preserve">"jsonrpc": "2.0", </w:t>
      </w:r>
    </w:p>
    <w:p w:rsidR="0004105A" w:rsidRPr="00D936EF" w:rsidRDefault="0004105A" w:rsidP="0004105A">
      <w:pPr>
        <w:ind w:leftChars="200" w:left="420"/>
        <w:rPr>
          <w:highlight w:val="green"/>
        </w:rPr>
      </w:pPr>
      <w:r w:rsidRPr="00D936EF">
        <w:rPr>
          <w:highlight w:val="green"/>
        </w:rPr>
        <w:t>"method": "</w:t>
      </w:r>
      <w:r w:rsidR="00D615FA" w:rsidRPr="00D936EF">
        <w:rPr>
          <w:rFonts w:eastAsiaTheme="minorEastAsia" w:hint="eastAsia"/>
          <w:highlight w:val="green"/>
        </w:rPr>
        <w:t>g</w:t>
      </w:r>
      <w:r w:rsidRPr="00D936EF">
        <w:rPr>
          <w:rFonts w:eastAsiaTheme="minorEastAsia"/>
          <w:highlight w:val="green"/>
        </w:rPr>
        <w:t>etDMZ</w:t>
      </w:r>
      <w:r w:rsidR="00D615FA" w:rsidRPr="00D936EF">
        <w:rPr>
          <w:rFonts w:eastAsiaTheme="minorEastAsia" w:hint="eastAsia"/>
          <w:highlight w:val="green"/>
        </w:rPr>
        <w:t>Info</w:t>
      </w:r>
      <w:r w:rsidRPr="00D936EF">
        <w:rPr>
          <w:highlight w:val="green"/>
        </w:rPr>
        <w:t>",</w:t>
      </w:r>
    </w:p>
    <w:p w:rsidR="0004105A" w:rsidRPr="00D936EF" w:rsidRDefault="0004105A" w:rsidP="0004105A">
      <w:pPr>
        <w:ind w:leftChars="200" w:left="420"/>
        <w:rPr>
          <w:highlight w:val="green"/>
        </w:rPr>
      </w:pPr>
      <w:r w:rsidRPr="00D936EF">
        <w:rPr>
          <w:highlight w:val="green"/>
        </w:rPr>
        <w:t>"params":{},</w:t>
      </w:r>
    </w:p>
    <w:p w:rsidR="0004105A" w:rsidRPr="00D936EF" w:rsidRDefault="0004105A" w:rsidP="0004105A">
      <w:pPr>
        <w:ind w:leftChars="200" w:left="420"/>
        <w:rPr>
          <w:highlight w:val="green"/>
        </w:rPr>
      </w:pPr>
      <w:r w:rsidRPr="00D936EF">
        <w:rPr>
          <w:highlight w:val="green"/>
        </w:rPr>
        <w:t>"id": "10.</w:t>
      </w:r>
      <w:r w:rsidRPr="00D936EF">
        <w:rPr>
          <w:rFonts w:hint="eastAsia"/>
          <w:highlight w:val="green"/>
        </w:rPr>
        <w:t>8</w:t>
      </w:r>
      <w:r w:rsidRPr="00D936EF">
        <w:rPr>
          <w:highlight w:val="green"/>
        </w:rPr>
        <w:t>"</w:t>
      </w:r>
    </w:p>
    <w:p w:rsidR="0004105A" w:rsidRPr="00D936EF" w:rsidRDefault="0004105A" w:rsidP="0004105A">
      <w:pPr>
        <w:rPr>
          <w:highlight w:val="green"/>
        </w:rPr>
      </w:pPr>
      <w:r w:rsidRPr="00D936EF">
        <w:rPr>
          <w:highlight w:val="green"/>
        </w:rPr>
        <w:t>}</w:t>
      </w:r>
    </w:p>
    <w:p w:rsidR="0004105A" w:rsidRPr="00D936EF" w:rsidRDefault="0004105A" w:rsidP="00C14146">
      <w:pPr>
        <w:pStyle w:val="4"/>
        <w:numPr>
          <w:ilvl w:val="3"/>
          <w:numId w:val="73"/>
        </w:numPr>
        <w:rPr>
          <w:highlight w:val="green"/>
        </w:rPr>
      </w:pPr>
      <w:r w:rsidRPr="00D936EF">
        <w:rPr>
          <w:highlight w:val="green"/>
        </w:rPr>
        <w:lastRenderedPageBreak/>
        <w:t>Response</w:t>
      </w:r>
    </w:p>
    <w:p w:rsidR="0004105A" w:rsidRPr="00D936EF" w:rsidRDefault="0004105A" w:rsidP="0004105A">
      <w:pPr>
        <w:rPr>
          <w:highlight w:val="green"/>
        </w:rPr>
      </w:pPr>
      <w:r w:rsidRPr="00D936EF">
        <w:rPr>
          <w:highlight w:val="green"/>
        </w:rPr>
        <w:t>{</w:t>
      </w:r>
    </w:p>
    <w:p w:rsidR="0004105A" w:rsidRPr="00D936EF" w:rsidRDefault="0004105A" w:rsidP="0004105A">
      <w:pPr>
        <w:ind w:leftChars="200" w:left="420"/>
        <w:rPr>
          <w:highlight w:val="green"/>
        </w:rPr>
      </w:pPr>
      <w:r w:rsidRPr="00D936EF">
        <w:rPr>
          <w:highlight w:val="green"/>
        </w:rPr>
        <w:t xml:space="preserve">"jsonrpc": "2.0", </w:t>
      </w:r>
    </w:p>
    <w:p w:rsidR="0004105A" w:rsidRPr="00D936EF" w:rsidRDefault="0004105A" w:rsidP="0004105A">
      <w:pPr>
        <w:ind w:leftChars="200" w:left="420"/>
        <w:rPr>
          <w:highlight w:val="green"/>
        </w:rPr>
      </w:pPr>
      <w:r w:rsidRPr="00D936EF">
        <w:rPr>
          <w:highlight w:val="green"/>
        </w:rPr>
        <w:t>"result":</w:t>
      </w:r>
    </w:p>
    <w:p w:rsidR="0004105A" w:rsidRPr="00D936EF" w:rsidRDefault="0004105A" w:rsidP="0004105A">
      <w:pPr>
        <w:ind w:leftChars="200" w:left="420"/>
        <w:rPr>
          <w:highlight w:val="green"/>
        </w:rPr>
      </w:pPr>
      <w:r w:rsidRPr="00D936EF">
        <w:rPr>
          <w:highlight w:val="green"/>
        </w:rPr>
        <w:t>{</w:t>
      </w:r>
    </w:p>
    <w:p w:rsidR="0004105A" w:rsidRPr="00D936EF" w:rsidRDefault="0004105A" w:rsidP="0004105A">
      <w:pPr>
        <w:tabs>
          <w:tab w:val="center" w:pos="5116"/>
        </w:tabs>
        <w:spacing w:line="300" w:lineRule="auto"/>
        <w:ind w:firstLineChars="450" w:firstLine="945"/>
        <w:jc w:val="left"/>
        <w:rPr>
          <w:highlight w:val="green"/>
        </w:rPr>
      </w:pPr>
      <w:r w:rsidRPr="00D936EF">
        <w:rPr>
          <w:highlight w:val="green"/>
        </w:rPr>
        <w:t>" dmz_status":1,</w:t>
      </w:r>
    </w:p>
    <w:p w:rsidR="0004105A" w:rsidRPr="00D936EF" w:rsidRDefault="0004105A" w:rsidP="0004105A">
      <w:pPr>
        <w:tabs>
          <w:tab w:val="center" w:pos="5116"/>
        </w:tabs>
        <w:spacing w:line="300" w:lineRule="auto"/>
        <w:ind w:firstLineChars="450" w:firstLine="945"/>
        <w:jc w:val="left"/>
        <w:rPr>
          <w:highlight w:val="green"/>
        </w:rPr>
      </w:pPr>
      <w:r w:rsidRPr="00D936EF">
        <w:rPr>
          <w:highlight w:val="green"/>
        </w:rPr>
        <w:t>" dmz_ip":"192.168.1.60"</w:t>
      </w:r>
      <w:r w:rsidRPr="00D936EF">
        <w:rPr>
          <w:highlight w:val="green"/>
        </w:rPr>
        <w:tab/>
      </w:r>
    </w:p>
    <w:p w:rsidR="0004105A" w:rsidRPr="00D936EF" w:rsidRDefault="0004105A" w:rsidP="0004105A">
      <w:pPr>
        <w:ind w:leftChars="200" w:left="420"/>
        <w:rPr>
          <w:highlight w:val="green"/>
        </w:rPr>
      </w:pPr>
      <w:r w:rsidRPr="00D936EF">
        <w:rPr>
          <w:highlight w:val="green"/>
        </w:rPr>
        <w:t>},</w:t>
      </w:r>
    </w:p>
    <w:p w:rsidR="0004105A" w:rsidRPr="00D936EF" w:rsidRDefault="0004105A" w:rsidP="0004105A">
      <w:pPr>
        <w:ind w:leftChars="200" w:left="420"/>
        <w:rPr>
          <w:highlight w:val="green"/>
        </w:rPr>
      </w:pPr>
      <w:r w:rsidRPr="00D936EF">
        <w:rPr>
          <w:highlight w:val="green"/>
        </w:rPr>
        <w:t>"id": "10.</w:t>
      </w:r>
      <w:r w:rsidRPr="00D936EF">
        <w:rPr>
          <w:rFonts w:hint="eastAsia"/>
          <w:highlight w:val="green"/>
        </w:rPr>
        <w:t>8</w:t>
      </w:r>
      <w:r w:rsidRPr="00D936EF">
        <w:rPr>
          <w:highlight w:val="green"/>
        </w:rPr>
        <w:t>"</w:t>
      </w:r>
    </w:p>
    <w:p w:rsidR="0004105A" w:rsidRPr="00D936EF" w:rsidRDefault="0004105A" w:rsidP="0004105A">
      <w:pPr>
        <w:rPr>
          <w:highlight w:val="green"/>
        </w:rPr>
      </w:pPr>
      <w:r w:rsidRPr="00D936EF">
        <w:rPr>
          <w:highlight w:val="green"/>
        </w:rPr>
        <w:t>}</w:t>
      </w:r>
    </w:p>
    <w:p w:rsidR="0004105A" w:rsidRPr="00D936EF" w:rsidRDefault="0004105A" w:rsidP="008D3AD3">
      <w:pPr>
        <w:pStyle w:val="4"/>
        <w:numPr>
          <w:ilvl w:val="3"/>
          <w:numId w:val="41"/>
        </w:numPr>
        <w:spacing w:line="372" w:lineRule="auto"/>
        <w:jc w:val="left"/>
        <w:rPr>
          <w:highlight w:val="green"/>
        </w:rPr>
      </w:pPr>
      <w:r w:rsidRPr="00D936EF">
        <w:rPr>
          <w:highlight w:val="green"/>
        </w:rPr>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04105A" w:rsidRPr="00D936EF" w:rsidTr="00F758B5">
        <w:tc>
          <w:tcPr>
            <w:tcW w:w="2235"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pStyle w:val="af9"/>
              <w:spacing w:before="240"/>
              <w:jc w:val="both"/>
              <w:rPr>
                <w:b/>
                <w:kern w:val="2"/>
                <w:sz w:val="22"/>
                <w:highlight w:val="green"/>
                <w:lang w:val="en-GB"/>
              </w:rPr>
            </w:pPr>
            <w:r w:rsidRPr="00D936EF">
              <w:rPr>
                <w:b/>
                <w:kern w:val="2"/>
                <w:sz w:val="22"/>
                <w:highlight w:val="green"/>
                <w:lang w:val="en-GB"/>
              </w:rPr>
              <w:t>Field</w:t>
            </w:r>
          </w:p>
        </w:tc>
        <w:tc>
          <w:tcPr>
            <w:tcW w:w="1842"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pStyle w:val="af9"/>
              <w:spacing w:before="240"/>
              <w:jc w:val="both"/>
              <w:rPr>
                <w:b/>
                <w:kern w:val="2"/>
                <w:sz w:val="22"/>
                <w:highlight w:val="green"/>
                <w:lang w:val="en-GB"/>
              </w:rPr>
            </w:pPr>
            <w:r w:rsidRPr="00D936EF">
              <w:rPr>
                <w:b/>
                <w:kern w:val="2"/>
                <w:sz w:val="22"/>
                <w:highlight w:val="green"/>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pStyle w:val="af9"/>
              <w:spacing w:before="240"/>
              <w:jc w:val="both"/>
              <w:rPr>
                <w:b/>
                <w:kern w:val="2"/>
                <w:sz w:val="22"/>
                <w:highlight w:val="green"/>
                <w:lang w:val="en-GB"/>
              </w:rPr>
            </w:pPr>
            <w:r w:rsidRPr="00D936EF">
              <w:rPr>
                <w:b/>
                <w:kern w:val="2"/>
                <w:sz w:val="22"/>
                <w:highlight w:val="green"/>
                <w:lang w:val="en-GB"/>
              </w:rPr>
              <w:t>Changable</w:t>
            </w:r>
          </w:p>
        </w:tc>
        <w:tc>
          <w:tcPr>
            <w:tcW w:w="3118"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pStyle w:val="af9"/>
              <w:spacing w:before="240"/>
              <w:rPr>
                <w:b/>
                <w:kern w:val="2"/>
                <w:sz w:val="22"/>
                <w:highlight w:val="green"/>
                <w:lang w:val="en-GB"/>
              </w:rPr>
            </w:pPr>
            <w:r w:rsidRPr="00D936EF">
              <w:rPr>
                <w:b/>
                <w:kern w:val="2"/>
                <w:sz w:val="22"/>
                <w:highlight w:val="green"/>
                <w:lang w:val="en-GB"/>
              </w:rPr>
              <w:t>Description</w:t>
            </w:r>
          </w:p>
        </w:tc>
      </w:tr>
      <w:tr w:rsidR="0004105A" w:rsidRPr="00D936EF"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D936EF" w:rsidRDefault="0004105A" w:rsidP="00F758B5">
            <w:pPr>
              <w:spacing w:line="300" w:lineRule="auto"/>
              <w:jc w:val="left"/>
              <w:rPr>
                <w:kern w:val="2"/>
                <w:highlight w:val="green"/>
              </w:rPr>
            </w:pPr>
            <w:r w:rsidRPr="00D936EF">
              <w:rPr>
                <w:highlight w:val="green"/>
              </w:rPr>
              <w:t>dmz_status</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D936EF" w:rsidRDefault="0004105A" w:rsidP="00F758B5">
            <w:pPr>
              <w:spacing w:line="300" w:lineRule="auto"/>
              <w:jc w:val="left"/>
              <w:rPr>
                <w:kern w:val="2"/>
                <w:highlight w:val="green"/>
              </w:rPr>
            </w:pPr>
            <w:r w:rsidRPr="00D936EF">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04105A" w:rsidRPr="00D936EF" w:rsidRDefault="0004105A" w:rsidP="00F758B5">
            <w:pPr>
              <w:spacing w:line="300" w:lineRule="auto"/>
              <w:jc w:val="left"/>
              <w:rPr>
                <w:kern w:val="2"/>
                <w:highlight w:val="green"/>
              </w:rPr>
            </w:pP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D936EF" w:rsidRDefault="0004105A" w:rsidP="00F758B5">
            <w:pPr>
              <w:spacing w:line="300" w:lineRule="auto"/>
              <w:jc w:val="left"/>
              <w:rPr>
                <w:highlight w:val="green"/>
              </w:rPr>
            </w:pPr>
            <w:r w:rsidRPr="00D936EF">
              <w:rPr>
                <w:highlight w:val="green"/>
              </w:rPr>
              <w:t>0: DMZ off</w:t>
            </w:r>
          </w:p>
          <w:p w:rsidR="0004105A" w:rsidRPr="00D936EF" w:rsidRDefault="0004105A" w:rsidP="00F758B5">
            <w:pPr>
              <w:spacing w:line="300" w:lineRule="auto"/>
              <w:jc w:val="left"/>
              <w:rPr>
                <w:kern w:val="2"/>
                <w:highlight w:val="green"/>
              </w:rPr>
            </w:pPr>
            <w:r w:rsidRPr="00D936EF">
              <w:rPr>
                <w:highlight w:val="green"/>
              </w:rPr>
              <w:t>1: DMZ on</w:t>
            </w:r>
          </w:p>
        </w:tc>
      </w:tr>
      <w:tr w:rsidR="0004105A" w:rsidRPr="00D936EF"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D936EF" w:rsidRDefault="0004105A" w:rsidP="00F758B5">
            <w:pPr>
              <w:spacing w:line="300" w:lineRule="auto"/>
              <w:jc w:val="left"/>
              <w:rPr>
                <w:kern w:val="2"/>
                <w:highlight w:val="green"/>
              </w:rPr>
            </w:pPr>
            <w:r w:rsidRPr="00D936EF">
              <w:rPr>
                <w:highlight w:val="green"/>
              </w:rPr>
              <w:t>dmz_ip</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D936EF" w:rsidRDefault="0004105A" w:rsidP="00F758B5">
            <w:pPr>
              <w:spacing w:line="300" w:lineRule="auto"/>
              <w:jc w:val="left"/>
              <w:rPr>
                <w:kern w:val="2"/>
                <w:highlight w:val="green"/>
              </w:rPr>
            </w:pPr>
            <w:r w:rsidRPr="00D936EF">
              <w:rPr>
                <w:highlight w:val="green"/>
              </w:rP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04105A" w:rsidRPr="00D936EF" w:rsidRDefault="0004105A" w:rsidP="00F758B5">
            <w:pPr>
              <w:spacing w:line="300" w:lineRule="auto"/>
              <w:jc w:val="left"/>
              <w:rPr>
                <w:kern w:val="2"/>
                <w:highlight w:val="green"/>
              </w:rPr>
            </w:pP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04105A" w:rsidRPr="00D936EF" w:rsidRDefault="0004105A" w:rsidP="00F758B5">
            <w:pPr>
              <w:spacing w:line="300" w:lineRule="auto"/>
              <w:jc w:val="left"/>
              <w:rPr>
                <w:kern w:val="2"/>
                <w:highlight w:val="green"/>
              </w:rPr>
            </w:pPr>
          </w:p>
        </w:tc>
      </w:tr>
    </w:tbl>
    <w:p w:rsidR="0004105A" w:rsidRPr="00D936EF" w:rsidRDefault="0004105A" w:rsidP="00C14146">
      <w:pPr>
        <w:pStyle w:val="4"/>
        <w:numPr>
          <w:ilvl w:val="3"/>
          <w:numId w:val="73"/>
        </w:numPr>
        <w:rPr>
          <w:highlight w:val="green"/>
        </w:rPr>
      </w:pPr>
      <w:r w:rsidRPr="00D936EF">
        <w:rPr>
          <w:highlight w:val="green"/>
        </w:rPr>
        <w:t>Response with error</w:t>
      </w:r>
    </w:p>
    <w:p w:rsidR="0004105A" w:rsidRPr="00D936EF" w:rsidRDefault="0004105A" w:rsidP="0004105A">
      <w:pPr>
        <w:rPr>
          <w:highlight w:val="green"/>
        </w:rPr>
      </w:pPr>
      <w:r w:rsidRPr="00D936EF">
        <w:rPr>
          <w:highlight w:val="green"/>
        </w:rPr>
        <w:t>{</w:t>
      </w:r>
    </w:p>
    <w:p w:rsidR="0004105A" w:rsidRPr="00D936EF" w:rsidRDefault="0004105A" w:rsidP="0004105A">
      <w:pPr>
        <w:ind w:firstLine="420"/>
        <w:rPr>
          <w:highlight w:val="green"/>
        </w:rPr>
      </w:pPr>
      <w:r w:rsidRPr="00D936EF">
        <w:rPr>
          <w:highlight w:val="green"/>
        </w:rPr>
        <w:t>"jsonrpc": "2.0",</w:t>
      </w:r>
    </w:p>
    <w:p w:rsidR="0004105A" w:rsidRPr="00D936EF" w:rsidRDefault="0004105A" w:rsidP="0004105A">
      <w:pPr>
        <w:ind w:firstLine="420"/>
        <w:rPr>
          <w:highlight w:val="green"/>
        </w:rPr>
      </w:pPr>
      <w:r w:rsidRPr="00D936EF">
        <w:rPr>
          <w:highlight w:val="green"/>
        </w:rPr>
        <w:t>"error": {</w:t>
      </w:r>
    </w:p>
    <w:p w:rsidR="0004105A" w:rsidRPr="00D936EF" w:rsidRDefault="0004105A" w:rsidP="0004105A">
      <w:pPr>
        <w:ind w:left="840" w:firstLine="420"/>
        <w:rPr>
          <w:highlight w:val="green"/>
        </w:rPr>
      </w:pPr>
      <w:r w:rsidRPr="00D936EF">
        <w:rPr>
          <w:highlight w:val="green"/>
        </w:rPr>
        <w:t>"code": "100</w:t>
      </w:r>
      <w:r w:rsidRPr="00D936EF">
        <w:rPr>
          <w:rFonts w:hint="eastAsia"/>
          <w:highlight w:val="green"/>
        </w:rPr>
        <w:t>8</w:t>
      </w:r>
      <w:r w:rsidRPr="00D936EF">
        <w:rPr>
          <w:highlight w:val="green"/>
        </w:rPr>
        <w:t>01",</w:t>
      </w:r>
    </w:p>
    <w:p w:rsidR="0004105A" w:rsidRPr="00D936EF" w:rsidRDefault="0004105A" w:rsidP="0004105A">
      <w:pPr>
        <w:ind w:left="840" w:firstLine="420"/>
        <w:rPr>
          <w:highlight w:val="green"/>
        </w:rPr>
      </w:pPr>
      <w:r w:rsidRPr="00D936EF">
        <w:rPr>
          <w:highlight w:val="green"/>
        </w:rPr>
        <w:t>"message": "Get DMZ Settings failed. "</w:t>
      </w:r>
    </w:p>
    <w:p w:rsidR="0004105A" w:rsidRPr="00D936EF" w:rsidRDefault="0004105A" w:rsidP="0004105A">
      <w:pPr>
        <w:ind w:left="840" w:firstLine="420"/>
        <w:rPr>
          <w:highlight w:val="green"/>
        </w:rPr>
      </w:pPr>
      <w:r w:rsidRPr="00D936EF">
        <w:rPr>
          <w:highlight w:val="green"/>
        </w:rPr>
        <w:t xml:space="preserve">}, </w:t>
      </w:r>
    </w:p>
    <w:p w:rsidR="0004105A" w:rsidRPr="00D936EF" w:rsidRDefault="0004105A" w:rsidP="0004105A">
      <w:pPr>
        <w:ind w:firstLine="420"/>
        <w:rPr>
          <w:highlight w:val="green"/>
        </w:rPr>
      </w:pPr>
      <w:r w:rsidRPr="00D936EF">
        <w:rPr>
          <w:highlight w:val="green"/>
        </w:rPr>
        <w:t>"id": "10.</w:t>
      </w:r>
      <w:r w:rsidRPr="00D936EF">
        <w:rPr>
          <w:rFonts w:hint="eastAsia"/>
          <w:highlight w:val="green"/>
        </w:rPr>
        <w:t>8</w:t>
      </w:r>
      <w:r w:rsidRPr="00D936EF">
        <w:rPr>
          <w:highlight w:val="green"/>
        </w:rPr>
        <w:t>"</w:t>
      </w:r>
    </w:p>
    <w:p w:rsidR="0004105A" w:rsidRPr="00D936EF" w:rsidRDefault="0004105A" w:rsidP="0004105A">
      <w:pPr>
        <w:rPr>
          <w:highlight w:val="green"/>
        </w:rPr>
      </w:pPr>
      <w:r w:rsidRPr="00D936EF">
        <w:rPr>
          <w:highlight w:val="green"/>
        </w:rPr>
        <w:t>}</w:t>
      </w:r>
    </w:p>
    <w:p w:rsidR="0004105A" w:rsidRPr="00D936EF" w:rsidRDefault="0004105A" w:rsidP="0004105A">
      <w:pPr>
        <w:rPr>
          <w:highlight w:val="green"/>
        </w:rPr>
      </w:pPr>
    </w:p>
    <w:tbl>
      <w:tblPr>
        <w:tblStyle w:val="afe"/>
        <w:tblW w:w="0" w:type="auto"/>
        <w:tblLook w:val="04A0" w:firstRow="1" w:lastRow="0" w:firstColumn="1" w:lastColumn="0" w:noHBand="0" w:noVBand="1"/>
      </w:tblPr>
      <w:tblGrid>
        <w:gridCol w:w="1668"/>
        <w:gridCol w:w="3402"/>
        <w:gridCol w:w="4216"/>
      </w:tblGrid>
      <w:tr w:rsidR="0004105A" w:rsidRPr="00D936EF" w:rsidTr="00F758B5">
        <w:tc>
          <w:tcPr>
            <w:tcW w:w="1668"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pStyle w:val="af4"/>
              <w:rPr>
                <w:highlight w:val="green"/>
                <w:lang w:val="en-US" w:eastAsia="zh-CN"/>
              </w:rPr>
            </w:pPr>
            <w:r w:rsidRPr="00D936EF">
              <w:rPr>
                <w:highlight w:val="green"/>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pStyle w:val="af4"/>
              <w:rPr>
                <w:highlight w:val="green"/>
                <w:lang w:val="en-US" w:eastAsia="zh-CN"/>
              </w:rPr>
            </w:pPr>
            <w:r w:rsidRPr="00D936EF">
              <w:rPr>
                <w:highlight w:val="green"/>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pStyle w:val="af4"/>
              <w:rPr>
                <w:highlight w:val="green"/>
                <w:lang w:val="en-US" w:eastAsia="zh-CN"/>
              </w:rPr>
            </w:pPr>
            <w:r w:rsidRPr="00D936EF">
              <w:rPr>
                <w:highlight w:val="green"/>
                <w:lang w:val="en-US" w:eastAsia="zh-CN"/>
              </w:rPr>
              <w:t>Error Description</w:t>
            </w:r>
          </w:p>
        </w:tc>
      </w:tr>
      <w:tr w:rsidR="0004105A" w:rsidTr="00F758B5">
        <w:tc>
          <w:tcPr>
            <w:tcW w:w="1668"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rPr>
                <w:highlight w:val="green"/>
              </w:rPr>
            </w:pPr>
            <w:r w:rsidRPr="00D936EF">
              <w:rPr>
                <w:highlight w:val="green"/>
              </w:rPr>
              <w:t>100</w:t>
            </w:r>
            <w:r w:rsidRPr="00D936EF">
              <w:rPr>
                <w:rFonts w:hint="eastAsia"/>
                <w:highlight w:val="green"/>
              </w:rPr>
              <w:t>8</w:t>
            </w:r>
            <w:r w:rsidRPr="00D936EF">
              <w:rPr>
                <w:highlight w:val="green"/>
              </w:rPr>
              <w:t>01</w:t>
            </w:r>
          </w:p>
        </w:tc>
        <w:tc>
          <w:tcPr>
            <w:tcW w:w="3402" w:type="dxa"/>
            <w:tcBorders>
              <w:top w:val="single" w:sz="4" w:space="0" w:color="auto"/>
              <w:left w:val="single" w:sz="4" w:space="0" w:color="auto"/>
              <w:bottom w:val="single" w:sz="4" w:space="0" w:color="auto"/>
              <w:right w:val="single" w:sz="4" w:space="0" w:color="auto"/>
            </w:tcBorders>
            <w:hideMark/>
          </w:tcPr>
          <w:p w:rsidR="0004105A" w:rsidRPr="00D936EF" w:rsidRDefault="0004105A" w:rsidP="00F758B5">
            <w:pPr>
              <w:rPr>
                <w:highlight w:val="green"/>
              </w:rPr>
            </w:pPr>
            <w:r w:rsidRPr="00D936EF">
              <w:rPr>
                <w:highlight w:val="green"/>
              </w:rPr>
              <w:t>Get DMZ Settings failed.</w:t>
            </w:r>
          </w:p>
        </w:tc>
        <w:tc>
          <w:tcPr>
            <w:tcW w:w="4216" w:type="dxa"/>
            <w:tcBorders>
              <w:top w:val="single" w:sz="4" w:space="0" w:color="auto"/>
              <w:left w:val="single" w:sz="4" w:space="0" w:color="auto"/>
              <w:bottom w:val="single" w:sz="4" w:space="0" w:color="auto"/>
              <w:right w:val="single" w:sz="4" w:space="0" w:color="auto"/>
            </w:tcBorders>
            <w:hideMark/>
          </w:tcPr>
          <w:p w:rsidR="0004105A" w:rsidRDefault="0004105A" w:rsidP="00F758B5">
            <w:r w:rsidRPr="00D936EF">
              <w:rPr>
                <w:highlight w:val="green"/>
              </w:rPr>
              <w:t>Get DMZ Settings failed.</w:t>
            </w:r>
          </w:p>
        </w:tc>
      </w:tr>
    </w:tbl>
    <w:p w:rsidR="0004105A" w:rsidRDefault="0004105A" w:rsidP="0004105A">
      <w:pPr>
        <w:rPr>
          <w:rFonts w:eastAsiaTheme="minorEastAsia"/>
          <w:kern w:val="2"/>
        </w:rPr>
      </w:pPr>
    </w:p>
    <w:p w:rsidR="0004105A" w:rsidRPr="00AA0A25" w:rsidRDefault="00AA0A25" w:rsidP="00C14146">
      <w:pPr>
        <w:pStyle w:val="3"/>
        <w:numPr>
          <w:ilvl w:val="2"/>
          <w:numId w:val="73"/>
        </w:numPr>
        <w:rPr>
          <w:highlight w:val="green"/>
          <w:lang w:eastAsia="zh-CN"/>
        </w:rPr>
      </w:pPr>
      <w:bookmarkStart w:id="749" w:name="_Toc470684695"/>
      <w:r w:rsidRPr="00AA0A25">
        <w:rPr>
          <w:rFonts w:eastAsiaTheme="minorEastAsia" w:hint="eastAsia"/>
          <w:highlight w:val="green"/>
          <w:lang w:eastAsia="zh-CN"/>
        </w:rPr>
        <w:t>s</w:t>
      </w:r>
      <w:r w:rsidR="0004105A" w:rsidRPr="00AA0A25">
        <w:rPr>
          <w:highlight w:val="green"/>
          <w:lang w:eastAsia="zh-CN"/>
        </w:rPr>
        <w:t>etDMZ</w:t>
      </w:r>
      <w:r w:rsidRPr="00AA0A25">
        <w:rPr>
          <w:rFonts w:eastAsiaTheme="minorEastAsia" w:hint="eastAsia"/>
          <w:highlight w:val="green"/>
          <w:lang w:eastAsia="zh-CN"/>
        </w:rPr>
        <w:t>Info</w:t>
      </w:r>
      <w:bookmarkEnd w:id="749"/>
    </w:p>
    <w:p w:rsidR="0004105A" w:rsidRPr="00AA0A25" w:rsidRDefault="0004105A" w:rsidP="00C14146">
      <w:pPr>
        <w:pStyle w:val="4"/>
        <w:numPr>
          <w:ilvl w:val="3"/>
          <w:numId w:val="73"/>
        </w:numPr>
        <w:rPr>
          <w:highlight w:val="green"/>
        </w:rPr>
      </w:pPr>
      <w:r w:rsidRPr="00AA0A25">
        <w:rPr>
          <w:highlight w:val="green"/>
        </w:rPr>
        <w:t>Request</w:t>
      </w:r>
    </w:p>
    <w:p w:rsidR="0004105A" w:rsidRPr="00AA0A25" w:rsidRDefault="0004105A" w:rsidP="0004105A">
      <w:pPr>
        <w:rPr>
          <w:highlight w:val="green"/>
        </w:rPr>
      </w:pPr>
      <w:r w:rsidRPr="00AA0A25">
        <w:rPr>
          <w:highlight w:val="green"/>
        </w:rPr>
        <w:t>{</w:t>
      </w:r>
    </w:p>
    <w:p w:rsidR="0004105A" w:rsidRPr="00AA0A25" w:rsidRDefault="0004105A" w:rsidP="0004105A">
      <w:pPr>
        <w:ind w:leftChars="200" w:left="420"/>
        <w:rPr>
          <w:highlight w:val="green"/>
        </w:rPr>
      </w:pPr>
      <w:r w:rsidRPr="00AA0A25">
        <w:rPr>
          <w:highlight w:val="green"/>
        </w:rPr>
        <w:t xml:space="preserve">"jsonrpc": "2.0", </w:t>
      </w:r>
    </w:p>
    <w:p w:rsidR="0004105A" w:rsidRPr="00AA0A25" w:rsidRDefault="0004105A" w:rsidP="0004105A">
      <w:pPr>
        <w:ind w:leftChars="200" w:left="420"/>
        <w:rPr>
          <w:highlight w:val="green"/>
        </w:rPr>
      </w:pPr>
      <w:r w:rsidRPr="00AA0A25">
        <w:rPr>
          <w:highlight w:val="green"/>
        </w:rPr>
        <w:t>"method": "</w:t>
      </w:r>
      <w:r w:rsidR="00AA0A25" w:rsidRPr="00AA0A25">
        <w:rPr>
          <w:rFonts w:eastAsiaTheme="minorEastAsia" w:hint="eastAsia"/>
          <w:highlight w:val="green"/>
        </w:rPr>
        <w:t>s</w:t>
      </w:r>
      <w:r w:rsidRPr="00AA0A25">
        <w:rPr>
          <w:rFonts w:eastAsiaTheme="minorEastAsia"/>
          <w:highlight w:val="green"/>
        </w:rPr>
        <w:t>etDMZ</w:t>
      </w:r>
      <w:r w:rsidR="00AA0A25" w:rsidRPr="00AA0A25">
        <w:rPr>
          <w:rFonts w:eastAsiaTheme="minorEastAsia" w:hint="eastAsia"/>
          <w:highlight w:val="green"/>
        </w:rPr>
        <w:t>Info</w:t>
      </w:r>
      <w:r w:rsidRPr="00AA0A25">
        <w:rPr>
          <w:highlight w:val="green"/>
        </w:rPr>
        <w:t>",</w:t>
      </w:r>
    </w:p>
    <w:p w:rsidR="0004105A" w:rsidRPr="00AA0A25" w:rsidRDefault="0004105A" w:rsidP="0004105A">
      <w:pPr>
        <w:ind w:leftChars="200" w:left="420"/>
        <w:rPr>
          <w:highlight w:val="green"/>
        </w:rPr>
      </w:pPr>
      <w:r w:rsidRPr="00AA0A25">
        <w:rPr>
          <w:highlight w:val="green"/>
        </w:rPr>
        <w:t>"params":{</w:t>
      </w:r>
    </w:p>
    <w:p w:rsidR="0004105A" w:rsidRPr="00AA0A25" w:rsidRDefault="0004105A" w:rsidP="0004105A">
      <w:pPr>
        <w:tabs>
          <w:tab w:val="center" w:pos="5116"/>
        </w:tabs>
        <w:spacing w:line="300" w:lineRule="auto"/>
        <w:ind w:firstLineChars="750" w:firstLine="1575"/>
        <w:jc w:val="left"/>
        <w:rPr>
          <w:highlight w:val="green"/>
        </w:rPr>
      </w:pPr>
      <w:r w:rsidRPr="00AA0A25">
        <w:rPr>
          <w:highlight w:val="green"/>
        </w:rPr>
        <w:t>"dmz_status":1,</w:t>
      </w:r>
    </w:p>
    <w:p w:rsidR="0004105A" w:rsidRPr="00AA0A25" w:rsidRDefault="0004105A" w:rsidP="0004105A">
      <w:pPr>
        <w:tabs>
          <w:tab w:val="center" w:pos="5116"/>
        </w:tabs>
        <w:spacing w:line="300" w:lineRule="auto"/>
        <w:ind w:firstLineChars="750" w:firstLine="1575"/>
        <w:jc w:val="left"/>
        <w:rPr>
          <w:highlight w:val="green"/>
        </w:rPr>
      </w:pPr>
      <w:r w:rsidRPr="00AA0A25">
        <w:rPr>
          <w:highlight w:val="green"/>
        </w:rPr>
        <w:t>"dmz_ip":"192.168.1.60"</w:t>
      </w:r>
    </w:p>
    <w:p w:rsidR="0004105A" w:rsidRPr="00AA0A25" w:rsidRDefault="0004105A" w:rsidP="0004105A">
      <w:pPr>
        <w:ind w:firstLineChars="600" w:firstLine="1260"/>
        <w:rPr>
          <w:highlight w:val="green"/>
        </w:rPr>
      </w:pPr>
      <w:r w:rsidRPr="00AA0A25">
        <w:rPr>
          <w:highlight w:val="green"/>
        </w:rPr>
        <w:t>},</w:t>
      </w:r>
    </w:p>
    <w:p w:rsidR="0004105A" w:rsidRPr="00AA0A25" w:rsidRDefault="0004105A" w:rsidP="0004105A">
      <w:pPr>
        <w:ind w:leftChars="200" w:left="420"/>
        <w:rPr>
          <w:highlight w:val="green"/>
        </w:rPr>
      </w:pPr>
      <w:r w:rsidRPr="00AA0A25">
        <w:rPr>
          <w:highlight w:val="green"/>
        </w:rPr>
        <w:lastRenderedPageBreak/>
        <w:t>"id": "10.</w:t>
      </w:r>
      <w:r w:rsidRPr="00AA0A25">
        <w:rPr>
          <w:rFonts w:hint="eastAsia"/>
          <w:highlight w:val="green"/>
        </w:rPr>
        <w:t>9</w:t>
      </w:r>
      <w:r w:rsidRPr="00AA0A25">
        <w:rPr>
          <w:highlight w:val="green"/>
        </w:rPr>
        <w:t>"</w:t>
      </w:r>
    </w:p>
    <w:p w:rsidR="0004105A" w:rsidRPr="00AA0A25" w:rsidRDefault="0004105A" w:rsidP="0004105A">
      <w:pPr>
        <w:rPr>
          <w:highlight w:val="green"/>
        </w:rPr>
      </w:pPr>
      <w:r w:rsidRPr="00AA0A25">
        <w:rPr>
          <w:highlight w:val="green"/>
        </w:rPr>
        <w:t>}</w:t>
      </w:r>
    </w:p>
    <w:p w:rsidR="0004105A" w:rsidRPr="00AA0A25" w:rsidRDefault="0004105A" w:rsidP="008D3AD3">
      <w:pPr>
        <w:pStyle w:val="4"/>
        <w:numPr>
          <w:ilvl w:val="3"/>
          <w:numId w:val="41"/>
        </w:numPr>
        <w:spacing w:line="372" w:lineRule="auto"/>
        <w:jc w:val="left"/>
        <w:rPr>
          <w:highlight w:val="green"/>
        </w:rPr>
      </w:pPr>
      <w:r w:rsidRPr="00AA0A25">
        <w:rPr>
          <w:highlight w:val="green"/>
        </w:rPr>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04105A" w:rsidRPr="00AA0A25" w:rsidTr="00F758B5">
        <w:tc>
          <w:tcPr>
            <w:tcW w:w="2235"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pStyle w:val="af9"/>
              <w:spacing w:before="240"/>
              <w:jc w:val="both"/>
              <w:rPr>
                <w:b/>
                <w:kern w:val="2"/>
                <w:sz w:val="22"/>
                <w:highlight w:val="green"/>
                <w:lang w:val="en-GB"/>
              </w:rPr>
            </w:pPr>
            <w:r w:rsidRPr="00AA0A25">
              <w:rPr>
                <w:b/>
                <w:kern w:val="2"/>
                <w:sz w:val="22"/>
                <w:highlight w:val="green"/>
                <w:lang w:val="en-GB"/>
              </w:rPr>
              <w:t>Field</w:t>
            </w:r>
          </w:p>
        </w:tc>
        <w:tc>
          <w:tcPr>
            <w:tcW w:w="1842"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pStyle w:val="af9"/>
              <w:spacing w:before="240"/>
              <w:jc w:val="both"/>
              <w:rPr>
                <w:b/>
                <w:kern w:val="2"/>
                <w:sz w:val="22"/>
                <w:highlight w:val="green"/>
                <w:lang w:val="en-GB"/>
              </w:rPr>
            </w:pPr>
            <w:r w:rsidRPr="00AA0A25">
              <w:rPr>
                <w:b/>
                <w:kern w:val="2"/>
                <w:sz w:val="22"/>
                <w:highlight w:val="green"/>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pStyle w:val="af9"/>
              <w:spacing w:before="240"/>
              <w:jc w:val="both"/>
              <w:rPr>
                <w:b/>
                <w:kern w:val="2"/>
                <w:sz w:val="22"/>
                <w:highlight w:val="green"/>
                <w:lang w:val="en-GB"/>
              </w:rPr>
            </w:pPr>
            <w:r w:rsidRPr="00AA0A25">
              <w:rPr>
                <w:b/>
                <w:kern w:val="2"/>
                <w:sz w:val="22"/>
                <w:highlight w:val="green"/>
                <w:lang w:val="en-GB"/>
              </w:rPr>
              <w:t>Changable</w:t>
            </w:r>
          </w:p>
        </w:tc>
        <w:tc>
          <w:tcPr>
            <w:tcW w:w="3118"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pStyle w:val="af9"/>
              <w:spacing w:before="240"/>
              <w:rPr>
                <w:b/>
                <w:kern w:val="2"/>
                <w:sz w:val="22"/>
                <w:highlight w:val="green"/>
                <w:lang w:val="en-GB"/>
              </w:rPr>
            </w:pPr>
            <w:r w:rsidRPr="00AA0A25">
              <w:rPr>
                <w:b/>
                <w:kern w:val="2"/>
                <w:sz w:val="22"/>
                <w:highlight w:val="green"/>
                <w:lang w:val="en-GB"/>
              </w:rPr>
              <w:t>Description</w:t>
            </w:r>
          </w:p>
        </w:tc>
      </w:tr>
      <w:tr w:rsidR="0004105A" w:rsidRPr="00AA0A25"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AA0A25" w:rsidRDefault="0004105A" w:rsidP="00F758B5">
            <w:pPr>
              <w:spacing w:line="300" w:lineRule="auto"/>
              <w:jc w:val="left"/>
              <w:rPr>
                <w:kern w:val="2"/>
                <w:highlight w:val="green"/>
              </w:rPr>
            </w:pPr>
            <w:r w:rsidRPr="00AA0A25">
              <w:rPr>
                <w:highlight w:val="green"/>
              </w:rPr>
              <w:t>dmz_status</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AA0A25" w:rsidRDefault="0004105A" w:rsidP="00F758B5">
            <w:pPr>
              <w:spacing w:line="300" w:lineRule="auto"/>
              <w:jc w:val="left"/>
              <w:rPr>
                <w:kern w:val="2"/>
                <w:highlight w:val="green"/>
              </w:rPr>
            </w:pPr>
            <w:r w:rsidRPr="00AA0A25">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04105A" w:rsidRPr="00AA0A25" w:rsidRDefault="0004105A" w:rsidP="00F758B5">
            <w:pPr>
              <w:spacing w:line="300" w:lineRule="auto"/>
              <w:jc w:val="left"/>
              <w:rPr>
                <w:kern w:val="2"/>
                <w:highlight w:val="green"/>
              </w:rPr>
            </w:pP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AA0A25" w:rsidRDefault="0004105A" w:rsidP="00F758B5">
            <w:pPr>
              <w:spacing w:line="300" w:lineRule="auto"/>
              <w:jc w:val="left"/>
              <w:rPr>
                <w:highlight w:val="green"/>
              </w:rPr>
            </w:pPr>
            <w:r w:rsidRPr="00AA0A25">
              <w:rPr>
                <w:highlight w:val="green"/>
              </w:rPr>
              <w:t>0: DMZ off</w:t>
            </w:r>
          </w:p>
          <w:p w:rsidR="0004105A" w:rsidRPr="00AA0A25" w:rsidRDefault="0004105A" w:rsidP="00F758B5">
            <w:pPr>
              <w:spacing w:line="300" w:lineRule="auto"/>
              <w:jc w:val="left"/>
              <w:rPr>
                <w:kern w:val="2"/>
                <w:highlight w:val="green"/>
              </w:rPr>
            </w:pPr>
            <w:r w:rsidRPr="00AA0A25">
              <w:rPr>
                <w:highlight w:val="green"/>
              </w:rPr>
              <w:t>1: DMZ on</w:t>
            </w:r>
          </w:p>
        </w:tc>
      </w:tr>
      <w:tr w:rsidR="0004105A" w:rsidRPr="00AA0A25"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AA0A25" w:rsidRDefault="0004105A" w:rsidP="00F758B5">
            <w:pPr>
              <w:spacing w:line="300" w:lineRule="auto"/>
              <w:jc w:val="left"/>
              <w:rPr>
                <w:kern w:val="2"/>
                <w:highlight w:val="green"/>
              </w:rPr>
            </w:pPr>
            <w:r w:rsidRPr="00AA0A25">
              <w:rPr>
                <w:highlight w:val="green"/>
              </w:rPr>
              <w:t>dmz_ip</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04105A" w:rsidRPr="00AA0A25" w:rsidRDefault="0004105A" w:rsidP="00F758B5">
            <w:pPr>
              <w:spacing w:line="300" w:lineRule="auto"/>
              <w:jc w:val="left"/>
              <w:rPr>
                <w:kern w:val="2"/>
                <w:highlight w:val="green"/>
              </w:rPr>
            </w:pPr>
            <w:r w:rsidRPr="00AA0A25">
              <w:rPr>
                <w:highlight w:val="green"/>
              </w:rP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04105A" w:rsidRPr="00AA0A25" w:rsidRDefault="0004105A" w:rsidP="00F758B5">
            <w:pPr>
              <w:spacing w:line="300" w:lineRule="auto"/>
              <w:jc w:val="left"/>
              <w:rPr>
                <w:kern w:val="2"/>
                <w:highlight w:val="green"/>
              </w:rPr>
            </w:pP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04105A" w:rsidRPr="00AA0A25" w:rsidRDefault="0004105A" w:rsidP="00F758B5">
            <w:pPr>
              <w:spacing w:line="300" w:lineRule="auto"/>
              <w:jc w:val="left"/>
              <w:rPr>
                <w:kern w:val="2"/>
                <w:highlight w:val="green"/>
              </w:rPr>
            </w:pPr>
          </w:p>
        </w:tc>
      </w:tr>
    </w:tbl>
    <w:p w:rsidR="0004105A" w:rsidRPr="00AA0A25" w:rsidRDefault="0004105A" w:rsidP="0004105A">
      <w:pPr>
        <w:rPr>
          <w:kern w:val="2"/>
          <w:highlight w:val="green"/>
        </w:rPr>
      </w:pPr>
    </w:p>
    <w:p w:rsidR="0004105A" w:rsidRPr="00AA0A25" w:rsidRDefault="0004105A" w:rsidP="00C14146">
      <w:pPr>
        <w:pStyle w:val="4"/>
        <w:numPr>
          <w:ilvl w:val="3"/>
          <w:numId w:val="73"/>
        </w:numPr>
        <w:rPr>
          <w:highlight w:val="green"/>
        </w:rPr>
      </w:pPr>
      <w:r w:rsidRPr="00AA0A25">
        <w:rPr>
          <w:highlight w:val="green"/>
        </w:rPr>
        <w:t>Response</w:t>
      </w:r>
    </w:p>
    <w:p w:rsidR="0004105A" w:rsidRPr="00AA0A25" w:rsidRDefault="0004105A" w:rsidP="0004105A">
      <w:pPr>
        <w:rPr>
          <w:highlight w:val="green"/>
        </w:rPr>
      </w:pPr>
      <w:r w:rsidRPr="00AA0A25">
        <w:rPr>
          <w:highlight w:val="green"/>
        </w:rPr>
        <w:t>{</w:t>
      </w:r>
    </w:p>
    <w:p w:rsidR="0004105A" w:rsidRPr="00AA0A25" w:rsidRDefault="0004105A" w:rsidP="0004105A">
      <w:pPr>
        <w:ind w:leftChars="200" w:left="420"/>
        <w:rPr>
          <w:highlight w:val="green"/>
        </w:rPr>
      </w:pPr>
      <w:r w:rsidRPr="00AA0A25">
        <w:rPr>
          <w:highlight w:val="green"/>
        </w:rPr>
        <w:t xml:space="preserve">"jsonrpc": "2.0", </w:t>
      </w:r>
    </w:p>
    <w:p w:rsidR="0004105A" w:rsidRPr="00AA0A25" w:rsidRDefault="0004105A" w:rsidP="0004105A">
      <w:pPr>
        <w:ind w:leftChars="200" w:left="420"/>
        <w:rPr>
          <w:highlight w:val="green"/>
        </w:rPr>
      </w:pPr>
      <w:r w:rsidRPr="00AA0A25">
        <w:rPr>
          <w:highlight w:val="green"/>
        </w:rPr>
        <w:t>"result":{},</w:t>
      </w:r>
    </w:p>
    <w:p w:rsidR="0004105A" w:rsidRPr="00AA0A25" w:rsidRDefault="0004105A" w:rsidP="0004105A">
      <w:pPr>
        <w:ind w:leftChars="200" w:left="420"/>
        <w:rPr>
          <w:highlight w:val="green"/>
        </w:rPr>
      </w:pPr>
      <w:r w:rsidRPr="00AA0A25">
        <w:rPr>
          <w:highlight w:val="green"/>
        </w:rPr>
        <w:t>"id": "10.</w:t>
      </w:r>
      <w:r w:rsidRPr="00AA0A25">
        <w:rPr>
          <w:rFonts w:hint="eastAsia"/>
          <w:highlight w:val="green"/>
        </w:rPr>
        <w:t>9</w:t>
      </w:r>
      <w:r w:rsidRPr="00AA0A25">
        <w:rPr>
          <w:highlight w:val="green"/>
        </w:rPr>
        <w:t>"</w:t>
      </w:r>
    </w:p>
    <w:p w:rsidR="0004105A" w:rsidRPr="00AA0A25" w:rsidRDefault="0004105A" w:rsidP="0004105A">
      <w:pPr>
        <w:rPr>
          <w:highlight w:val="green"/>
        </w:rPr>
      </w:pPr>
      <w:r w:rsidRPr="00AA0A25">
        <w:rPr>
          <w:highlight w:val="green"/>
        </w:rPr>
        <w:t>}</w:t>
      </w:r>
    </w:p>
    <w:p w:rsidR="0004105A" w:rsidRPr="00AA0A25" w:rsidRDefault="0004105A" w:rsidP="00C14146">
      <w:pPr>
        <w:pStyle w:val="4"/>
        <w:numPr>
          <w:ilvl w:val="3"/>
          <w:numId w:val="73"/>
        </w:numPr>
        <w:rPr>
          <w:highlight w:val="green"/>
        </w:rPr>
      </w:pPr>
      <w:r w:rsidRPr="00AA0A25">
        <w:rPr>
          <w:highlight w:val="green"/>
        </w:rPr>
        <w:t>Response with error</w:t>
      </w:r>
    </w:p>
    <w:p w:rsidR="0004105A" w:rsidRPr="00AA0A25" w:rsidRDefault="0004105A" w:rsidP="0004105A">
      <w:pPr>
        <w:rPr>
          <w:highlight w:val="green"/>
        </w:rPr>
      </w:pPr>
      <w:r w:rsidRPr="00AA0A25">
        <w:rPr>
          <w:highlight w:val="green"/>
        </w:rPr>
        <w:t>{</w:t>
      </w:r>
    </w:p>
    <w:p w:rsidR="0004105A" w:rsidRPr="00AA0A25" w:rsidRDefault="0004105A" w:rsidP="0004105A">
      <w:pPr>
        <w:ind w:firstLine="420"/>
        <w:rPr>
          <w:highlight w:val="green"/>
        </w:rPr>
      </w:pPr>
      <w:r w:rsidRPr="00AA0A25">
        <w:rPr>
          <w:highlight w:val="green"/>
        </w:rPr>
        <w:t>"jsonrpc": "2.0",</w:t>
      </w:r>
    </w:p>
    <w:p w:rsidR="0004105A" w:rsidRPr="00AA0A25" w:rsidRDefault="0004105A" w:rsidP="0004105A">
      <w:pPr>
        <w:ind w:firstLine="420"/>
        <w:rPr>
          <w:highlight w:val="green"/>
        </w:rPr>
      </w:pPr>
      <w:r w:rsidRPr="00AA0A25">
        <w:rPr>
          <w:highlight w:val="green"/>
        </w:rPr>
        <w:t>"error": {</w:t>
      </w:r>
    </w:p>
    <w:p w:rsidR="0004105A" w:rsidRPr="00AA0A25" w:rsidRDefault="0004105A" w:rsidP="0004105A">
      <w:pPr>
        <w:ind w:left="840" w:firstLine="420"/>
        <w:rPr>
          <w:highlight w:val="green"/>
        </w:rPr>
      </w:pPr>
      <w:r w:rsidRPr="00AA0A25">
        <w:rPr>
          <w:highlight w:val="green"/>
        </w:rPr>
        <w:t>"code": "100</w:t>
      </w:r>
      <w:r w:rsidRPr="00AA0A25">
        <w:rPr>
          <w:rFonts w:hint="eastAsia"/>
          <w:highlight w:val="green"/>
        </w:rPr>
        <w:t>9</w:t>
      </w:r>
      <w:r w:rsidRPr="00AA0A25">
        <w:rPr>
          <w:highlight w:val="green"/>
        </w:rPr>
        <w:t>01",</w:t>
      </w:r>
    </w:p>
    <w:p w:rsidR="0004105A" w:rsidRPr="00AA0A25" w:rsidRDefault="0004105A" w:rsidP="0004105A">
      <w:pPr>
        <w:ind w:left="840" w:firstLine="420"/>
        <w:rPr>
          <w:highlight w:val="green"/>
        </w:rPr>
      </w:pPr>
      <w:r w:rsidRPr="00AA0A25">
        <w:rPr>
          <w:highlight w:val="green"/>
        </w:rPr>
        <w:t>"message": "Set DMZ settings failed. "</w:t>
      </w:r>
    </w:p>
    <w:p w:rsidR="0004105A" w:rsidRPr="00AA0A25" w:rsidRDefault="0004105A" w:rsidP="0004105A">
      <w:pPr>
        <w:ind w:left="840" w:firstLine="420"/>
        <w:rPr>
          <w:highlight w:val="green"/>
        </w:rPr>
      </w:pPr>
      <w:r w:rsidRPr="00AA0A25">
        <w:rPr>
          <w:highlight w:val="green"/>
        </w:rPr>
        <w:t xml:space="preserve">}, </w:t>
      </w:r>
    </w:p>
    <w:p w:rsidR="0004105A" w:rsidRPr="00AA0A25" w:rsidRDefault="0004105A" w:rsidP="0004105A">
      <w:pPr>
        <w:ind w:firstLine="420"/>
        <w:rPr>
          <w:highlight w:val="green"/>
        </w:rPr>
      </w:pPr>
      <w:r w:rsidRPr="00AA0A25">
        <w:rPr>
          <w:highlight w:val="green"/>
        </w:rPr>
        <w:t>"id": "10.</w:t>
      </w:r>
      <w:r w:rsidRPr="00AA0A25">
        <w:rPr>
          <w:rFonts w:hint="eastAsia"/>
          <w:highlight w:val="green"/>
        </w:rPr>
        <w:t>9</w:t>
      </w:r>
      <w:r w:rsidRPr="00AA0A25">
        <w:rPr>
          <w:highlight w:val="green"/>
        </w:rPr>
        <w:t>"</w:t>
      </w:r>
    </w:p>
    <w:p w:rsidR="0004105A" w:rsidRPr="00AA0A25" w:rsidRDefault="0004105A" w:rsidP="0004105A">
      <w:pPr>
        <w:rPr>
          <w:highlight w:val="green"/>
        </w:rPr>
      </w:pPr>
      <w:r w:rsidRPr="00AA0A25">
        <w:rPr>
          <w:highlight w:val="green"/>
        </w:rPr>
        <w:t>}</w:t>
      </w:r>
    </w:p>
    <w:p w:rsidR="0004105A" w:rsidRPr="00AA0A25" w:rsidRDefault="0004105A" w:rsidP="0004105A">
      <w:pPr>
        <w:rPr>
          <w:highlight w:val="green"/>
        </w:rPr>
      </w:pPr>
    </w:p>
    <w:tbl>
      <w:tblPr>
        <w:tblStyle w:val="afe"/>
        <w:tblW w:w="0" w:type="auto"/>
        <w:tblLook w:val="04A0" w:firstRow="1" w:lastRow="0" w:firstColumn="1" w:lastColumn="0" w:noHBand="0" w:noVBand="1"/>
      </w:tblPr>
      <w:tblGrid>
        <w:gridCol w:w="1668"/>
        <w:gridCol w:w="3402"/>
        <w:gridCol w:w="4216"/>
      </w:tblGrid>
      <w:tr w:rsidR="0004105A" w:rsidRPr="00AA0A25" w:rsidTr="00F758B5">
        <w:tc>
          <w:tcPr>
            <w:tcW w:w="1668"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pStyle w:val="af4"/>
              <w:rPr>
                <w:highlight w:val="green"/>
                <w:lang w:val="en-US" w:eastAsia="zh-CN"/>
              </w:rPr>
            </w:pPr>
            <w:r w:rsidRPr="00AA0A25">
              <w:rPr>
                <w:highlight w:val="green"/>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pStyle w:val="af4"/>
              <w:rPr>
                <w:highlight w:val="green"/>
                <w:lang w:val="en-US" w:eastAsia="zh-CN"/>
              </w:rPr>
            </w:pPr>
            <w:r w:rsidRPr="00AA0A25">
              <w:rPr>
                <w:highlight w:val="green"/>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pStyle w:val="af4"/>
              <w:rPr>
                <w:highlight w:val="green"/>
                <w:lang w:val="en-US" w:eastAsia="zh-CN"/>
              </w:rPr>
            </w:pPr>
            <w:r w:rsidRPr="00AA0A25">
              <w:rPr>
                <w:highlight w:val="green"/>
                <w:lang w:val="en-US" w:eastAsia="zh-CN"/>
              </w:rPr>
              <w:t>Error Description</w:t>
            </w:r>
          </w:p>
        </w:tc>
      </w:tr>
      <w:tr w:rsidR="0004105A" w:rsidTr="00F758B5">
        <w:tc>
          <w:tcPr>
            <w:tcW w:w="1668"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rPr>
                <w:highlight w:val="green"/>
              </w:rPr>
            </w:pPr>
            <w:r w:rsidRPr="00AA0A25">
              <w:rPr>
                <w:highlight w:val="green"/>
              </w:rPr>
              <w:t>100</w:t>
            </w:r>
            <w:r w:rsidRPr="00AA0A25">
              <w:rPr>
                <w:rFonts w:hint="eastAsia"/>
                <w:highlight w:val="green"/>
              </w:rPr>
              <w:t>9</w:t>
            </w:r>
            <w:r w:rsidRPr="00AA0A25">
              <w:rPr>
                <w:highlight w:val="green"/>
              </w:rPr>
              <w:t>01</w:t>
            </w:r>
          </w:p>
        </w:tc>
        <w:tc>
          <w:tcPr>
            <w:tcW w:w="3402" w:type="dxa"/>
            <w:tcBorders>
              <w:top w:val="single" w:sz="4" w:space="0" w:color="auto"/>
              <w:left w:val="single" w:sz="4" w:space="0" w:color="auto"/>
              <w:bottom w:val="single" w:sz="4" w:space="0" w:color="auto"/>
              <w:right w:val="single" w:sz="4" w:space="0" w:color="auto"/>
            </w:tcBorders>
            <w:hideMark/>
          </w:tcPr>
          <w:p w:rsidR="0004105A" w:rsidRPr="00AA0A25" w:rsidRDefault="0004105A" w:rsidP="00F758B5">
            <w:pPr>
              <w:rPr>
                <w:highlight w:val="green"/>
              </w:rPr>
            </w:pPr>
            <w:r w:rsidRPr="00AA0A25">
              <w:rPr>
                <w:highlight w:val="green"/>
              </w:rPr>
              <w:t>Set DMZ settings failed.</w:t>
            </w:r>
          </w:p>
        </w:tc>
        <w:tc>
          <w:tcPr>
            <w:tcW w:w="4216" w:type="dxa"/>
            <w:tcBorders>
              <w:top w:val="single" w:sz="4" w:space="0" w:color="auto"/>
              <w:left w:val="single" w:sz="4" w:space="0" w:color="auto"/>
              <w:bottom w:val="single" w:sz="4" w:space="0" w:color="auto"/>
              <w:right w:val="single" w:sz="4" w:space="0" w:color="auto"/>
            </w:tcBorders>
            <w:hideMark/>
          </w:tcPr>
          <w:p w:rsidR="0004105A" w:rsidRDefault="0004105A" w:rsidP="00F758B5">
            <w:r w:rsidRPr="00AA0A25">
              <w:rPr>
                <w:highlight w:val="green"/>
              </w:rPr>
              <w:t>Set DMZ settings failed.</w:t>
            </w:r>
          </w:p>
        </w:tc>
      </w:tr>
    </w:tbl>
    <w:p w:rsidR="003E30EE" w:rsidRPr="00CC2CD5" w:rsidRDefault="00CC2CD5" w:rsidP="00C14146">
      <w:pPr>
        <w:pStyle w:val="3"/>
        <w:numPr>
          <w:ilvl w:val="2"/>
          <w:numId w:val="73"/>
        </w:numPr>
        <w:rPr>
          <w:highlight w:val="green"/>
          <w:lang w:eastAsia="zh-CN"/>
        </w:rPr>
      </w:pPr>
      <w:bookmarkStart w:id="750" w:name="_Toc470684696"/>
      <w:bookmarkEnd w:id="747"/>
      <w:bookmarkEnd w:id="748"/>
      <w:r w:rsidRPr="00CC2CD5">
        <w:rPr>
          <w:rFonts w:eastAsiaTheme="minorEastAsia" w:hint="eastAsia"/>
          <w:highlight w:val="green"/>
          <w:lang w:eastAsia="zh-CN"/>
        </w:rPr>
        <w:t>g</w:t>
      </w:r>
      <w:r w:rsidR="003E30EE" w:rsidRPr="00CC2CD5">
        <w:rPr>
          <w:rFonts w:eastAsiaTheme="minorEastAsia"/>
          <w:highlight w:val="green"/>
        </w:rPr>
        <w:t>etIPFilterList</w:t>
      </w:r>
      <w:bookmarkEnd w:id="750"/>
    </w:p>
    <w:p w:rsidR="003E30EE" w:rsidRPr="00CC2CD5" w:rsidRDefault="003E30EE" w:rsidP="00C14146">
      <w:pPr>
        <w:pStyle w:val="4"/>
        <w:numPr>
          <w:ilvl w:val="3"/>
          <w:numId w:val="73"/>
        </w:numPr>
        <w:rPr>
          <w:highlight w:val="green"/>
        </w:rPr>
      </w:pPr>
      <w:r w:rsidRPr="00CC2CD5">
        <w:rPr>
          <w:highlight w:val="green"/>
        </w:rPr>
        <w:t>Request</w:t>
      </w:r>
    </w:p>
    <w:p w:rsidR="003E30EE" w:rsidRPr="00CC2CD5" w:rsidRDefault="003E30EE" w:rsidP="003E30EE">
      <w:pPr>
        <w:rPr>
          <w:highlight w:val="green"/>
        </w:rPr>
      </w:pPr>
      <w:r w:rsidRPr="00CC2CD5">
        <w:rPr>
          <w:highlight w:val="green"/>
        </w:rPr>
        <w:t>{</w:t>
      </w:r>
    </w:p>
    <w:p w:rsidR="003E30EE" w:rsidRPr="00CC2CD5" w:rsidRDefault="003E30EE" w:rsidP="003E30EE">
      <w:pPr>
        <w:ind w:left="420"/>
        <w:rPr>
          <w:highlight w:val="green"/>
        </w:rPr>
      </w:pPr>
      <w:r w:rsidRPr="00CC2CD5">
        <w:rPr>
          <w:highlight w:val="green"/>
        </w:rPr>
        <w:t xml:space="preserve">"jsonrpc": "2.0", </w:t>
      </w:r>
    </w:p>
    <w:p w:rsidR="003E30EE" w:rsidRPr="00CC2CD5" w:rsidRDefault="003E30EE" w:rsidP="003E30EE">
      <w:pPr>
        <w:ind w:left="420"/>
        <w:rPr>
          <w:highlight w:val="green"/>
        </w:rPr>
      </w:pPr>
      <w:r w:rsidRPr="00CC2CD5">
        <w:rPr>
          <w:highlight w:val="green"/>
        </w:rPr>
        <w:t>"method": "</w:t>
      </w:r>
      <w:r w:rsidR="00CC2CD5" w:rsidRPr="00CC2CD5">
        <w:rPr>
          <w:rFonts w:hint="eastAsia"/>
          <w:highlight w:val="green"/>
        </w:rPr>
        <w:t>g</w:t>
      </w:r>
      <w:r w:rsidRPr="00CC2CD5">
        <w:rPr>
          <w:rFonts w:eastAsiaTheme="minorEastAsia"/>
          <w:highlight w:val="green"/>
        </w:rPr>
        <w:t>etIPFilterList</w:t>
      </w:r>
      <w:r w:rsidRPr="00CC2CD5">
        <w:rPr>
          <w:highlight w:val="green"/>
        </w:rPr>
        <w:t>",</w:t>
      </w:r>
    </w:p>
    <w:p w:rsidR="003E30EE" w:rsidRPr="00CC2CD5" w:rsidRDefault="003E30EE" w:rsidP="003E30EE">
      <w:pPr>
        <w:ind w:left="420"/>
        <w:rPr>
          <w:highlight w:val="green"/>
        </w:rPr>
      </w:pPr>
      <w:r w:rsidRPr="00CC2CD5">
        <w:rPr>
          <w:highlight w:val="green"/>
        </w:rPr>
        <w:t>"params":{},</w:t>
      </w:r>
    </w:p>
    <w:p w:rsidR="003E30EE" w:rsidRPr="00CC2CD5" w:rsidRDefault="003E30EE" w:rsidP="003E30EE">
      <w:pPr>
        <w:ind w:left="420"/>
        <w:rPr>
          <w:highlight w:val="green"/>
        </w:rPr>
      </w:pPr>
      <w:r w:rsidRPr="00CC2CD5">
        <w:rPr>
          <w:highlight w:val="green"/>
        </w:rPr>
        <w:t>"id": "10.</w:t>
      </w:r>
      <w:r w:rsidR="00E73A84" w:rsidRPr="00CC2CD5">
        <w:rPr>
          <w:rFonts w:hint="eastAsia"/>
          <w:highlight w:val="green"/>
        </w:rPr>
        <w:t>10</w:t>
      </w:r>
      <w:r w:rsidRPr="00CC2CD5">
        <w:rPr>
          <w:highlight w:val="green"/>
        </w:rPr>
        <w:t>"</w:t>
      </w:r>
    </w:p>
    <w:p w:rsidR="003E30EE" w:rsidRPr="00CC2CD5" w:rsidRDefault="003E30EE" w:rsidP="003E30EE">
      <w:pPr>
        <w:rPr>
          <w:highlight w:val="green"/>
        </w:rPr>
      </w:pPr>
      <w:r w:rsidRPr="00CC2CD5">
        <w:rPr>
          <w:highlight w:val="green"/>
        </w:rPr>
        <w:t>}</w:t>
      </w:r>
    </w:p>
    <w:p w:rsidR="003E30EE" w:rsidRPr="00CC2CD5" w:rsidRDefault="003E30EE" w:rsidP="00C14146">
      <w:pPr>
        <w:pStyle w:val="4"/>
        <w:numPr>
          <w:ilvl w:val="3"/>
          <w:numId w:val="73"/>
        </w:numPr>
        <w:rPr>
          <w:highlight w:val="green"/>
        </w:rPr>
      </w:pPr>
      <w:r w:rsidRPr="00CC2CD5">
        <w:rPr>
          <w:highlight w:val="green"/>
        </w:rPr>
        <w:lastRenderedPageBreak/>
        <w:t>Response</w:t>
      </w:r>
    </w:p>
    <w:p w:rsidR="003E30EE" w:rsidRPr="00CC2CD5" w:rsidRDefault="003E30EE" w:rsidP="003E30EE">
      <w:pPr>
        <w:rPr>
          <w:highlight w:val="green"/>
        </w:rPr>
      </w:pPr>
      <w:r w:rsidRPr="00CC2CD5">
        <w:rPr>
          <w:highlight w:val="green"/>
        </w:rPr>
        <w:t>{</w:t>
      </w:r>
    </w:p>
    <w:p w:rsidR="003E30EE" w:rsidRPr="00CC2CD5" w:rsidRDefault="003E30EE" w:rsidP="003E30EE">
      <w:pPr>
        <w:ind w:left="420"/>
        <w:rPr>
          <w:highlight w:val="green"/>
        </w:rPr>
      </w:pPr>
      <w:r w:rsidRPr="00CC2CD5">
        <w:rPr>
          <w:highlight w:val="green"/>
        </w:rPr>
        <w:t xml:space="preserve">"jsonrpc": "2.0", </w:t>
      </w:r>
    </w:p>
    <w:p w:rsidR="003E30EE" w:rsidRPr="00CC2CD5" w:rsidRDefault="003E30EE" w:rsidP="003E30EE">
      <w:pPr>
        <w:ind w:left="420"/>
        <w:rPr>
          <w:highlight w:val="green"/>
        </w:rPr>
      </w:pPr>
      <w:r w:rsidRPr="00CC2CD5">
        <w:rPr>
          <w:highlight w:val="green"/>
        </w:rPr>
        <w:t>"result":</w:t>
      </w:r>
    </w:p>
    <w:p w:rsidR="003E30EE" w:rsidRPr="00CC2CD5" w:rsidRDefault="003E30EE" w:rsidP="003E30EE">
      <w:pPr>
        <w:ind w:left="420"/>
        <w:rPr>
          <w:highlight w:val="green"/>
        </w:rPr>
      </w:pPr>
      <w:r w:rsidRPr="00CC2CD5">
        <w:rPr>
          <w:highlight w:val="green"/>
        </w:rPr>
        <w:t>{</w:t>
      </w:r>
    </w:p>
    <w:p w:rsidR="003E30EE" w:rsidRPr="00CC2CD5" w:rsidRDefault="003E30EE" w:rsidP="003E30EE">
      <w:pPr>
        <w:tabs>
          <w:tab w:val="center" w:pos="5116"/>
        </w:tabs>
        <w:spacing w:line="300" w:lineRule="auto"/>
        <w:ind w:firstLine="945"/>
        <w:jc w:val="left"/>
        <w:rPr>
          <w:highlight w:val="green"/>
        </w:rPr>
      </w:pPr>
      <w:r w:rsidRPr="00CC2CD5">
        <w:rPr>
          <w:highlight w:val="green"/>
        </w:rPr>
        <w:t>"total_num":1,</w:t>
      </w:r>
    </w:p>
    <w:p w:rsidR="003E30EE" w:rsidRPr="00CC2CD5" w:rsidRDefault="003E30EE" w:rsidP="003E30EE">
      <w:pPr>
        <w:tabs>
          <w:tab w:val="center" w:pos="5116"/>
        </w:tabs>
        <w:spacing w:line="300" w:lineRule="auto"/>
        <w:ind w:firstLine="945"/>
        <w:jc w:val="left"/>
        <w:rPr>
          <w:highlight w:val="green"/>
        </w:rPr>
      </w:pPr>
      <w:r w:rsidRPr="00CC2CD5">
        <w:rPr>
          <w:highlight w:val="green"/>
        </w:rPr>
        <w:t>"</w:t>
      </w:r>
      <w:r w:rsidRPr="00CC2CD5">
        <w:rPr>
          <w:rFonts w:hint="eastAsia"/>
          <w:highlight w:val="green"/>
        </w:rPr>
        <w:t>ipFilter</w:t>
      </w:r>
      <w:r w:rsidRPr="00CC2CD5">
        <w:rPr>
          <w:highlight w:val="green"/>
        </w:rPr>
        <w:t>_list":[{</w:t>
      </w:r>
    </w:p>
    <w:p w:rsidR="003E30EE" w:rsidRPr="00CC2CD5" w:rsidRDefault="003E30EE" w:rsidP="003E30EE">
      <w:pPr>
        <w:rPr>
          <w:highlight w:val="green"/>
        </w:rPr>
      </w:pPr>
      <w:r w:rsidRPr="00CC2CD5">
        <w:rPr>
          <w:highlight w:val="green"/>
        </w:rPr>
        <w:t xml:space="preserve">            </w:t>
      </w:r>
      <w:r w:rsidRPr="00CC2CD5">
        <w:rPr>
          <w:highlight w:val="green"/>
        </w:rPr>
        <w:tab/>
      </w:r>
      <w:r w:rsidRPr="00CC2CD5">
        <w:rPr>
          <w:highlight w:val="green"/>
        </w:rPr>
        <w:tab/>
      </w:r>
      <w:r w:rsidRPr="00CC2CD5">
        <w:rPr>
          <w:highlight w:val="green"/>
        </w:rPr>
        <w:tab/>
        <w:t>"list_id": 0,</w:t>
      </w:r>
    </w:p>
    <w:p w:rsidR="003E30EE" w:rsidRPr="00CC2CD5" w:rsidRDefault="003E30EE" w:rsidP="003E30EE">
      <w:pPr>
        <w:ind w:leftChars="500" w:left="1050"/>
        <w:rPr>
          <w:highlight w:val="green"/>
        </w:rPr>
      </w:pPr>
      <w:r w:rsidRPr="00CC2CD5">
        <w:rPr>
          <w:highlight w:val="green"/>
        </w:rPr>
        <w:t xml:space="preserve">            "lan_ip": "192.168.1.1",</w:t>
      </w:r>
    </w:p>
    <w:p w:rsidR="003E30EE" w:rsidRPr="00CC2CD5" w:rsidRDefault="003E30EE" w:rsidP="003E30EE">
      <w:pPr>
        <w:ind w:leftChars="500" w:left="1050"/>
        <w:rPr>
          <w:highlight w:val="green"/>
        </w:rPr>
      </w:pPr>
      <w:r w:rsidRPr="00CC2CD5">
        <w:rPr>
          <w:highlight w:val="green"/>
        </w:rPr>
        <w:t xml:space="preserve">            "lan_port": "80",</w:t>
      </w:r>
    </w:p>
    <w:p w:rsidR="003E30EE" w:rsidRPr="00CC2CD5" w:rsidRDefault="003E30EE" w:rsidP="003E30EE">
      <w:pPr>
        <w:ind w:leftChars="500" w:left="1050"/>
        <w:rPr>
          <w:highlight w:val="green"/>
        </w:rPr>
      </w:pPr>
      <w:r w:rsidRPr="00CC2CD5">
        <w:rPr>
          <w:highlight w:val="green"/>
        </w:rPr>
        <w:t xml:space="preserve">            "wan_ip": "20.12.12.5",</w:t>
      </w:r>
    </w:p>
    <w:p w:rsidR="003E30EE" w:rsidRPr="00CC2CD5" w:rsidRDefault="003E30EE" w:rsidP="003E30EE">
      <w:pPr>
        <w:ind w:leftChars="500" w:left="1050"/>
        <w:rPr>
          <w:highlight w:val="green"/>
        </w:rPr>
      </w:pPr>
      <w:r w:rsidRPr="00CC2CD5">
        <w:rPr>
          <w:highlight w:val="green"/>
        </w:rPr>
        <w:t xml:space="preserve">            "wan_port": "85",</w:t>
      </w:r>
    </w:p>
    <w:p w:rsidR="003E30EE" w:rsidRPr="00CC2CD5" w:rsidRDefault="003E30EE" w:rsidP="003E30EE">
      <w:pPr>
        <w:ind w:leftChars="500" w:left="1050"/>
        <w:rPr>
          <w:highlight w:val="green"/>
        </w:rPr>
      </w:pPr>
      <w:r w:rsidRPr="00CC2CD5">
        <w:rPr>
          <w:highlight w:val="green"/>
        </w:rPr>
        <w:t xml:space="preserve">            "ip_protocol": 6,</w:t>
      </w:r>
    </w:p>
    <w:p w:rsidR="003E30EE" w:rsidRPr="00CC2CD5" w:rsidRDefault="003E30EE" w:rsidP="003E30EE">
      <w:pPr>
        <w:ind w:leftChars="500" w:left="1050"/>
        <w:rPr>
          <w:highlight w:val="green"/>
        </w:rPr>
      </w:pPr>
      <w:r w:rsidRPr="00CC2CD5">
        <w:rPr>
          <w:highlight w:val="green"/>
        </w:rPr>
        <w:t xml:space="preserve">            "ip_status": 0</w:t>
      </w:r>
    </w:p>
    <w:p w:rsidR="003E30EE" w:rsidRPr="00CC2CD5" w:rsidRDefault="003E30EE" w:rsidP="003E30EE">
      <w:pPr>
        <w:tabs>
          <w:tab w:val="center" w:pos="5116"/>
        </w:tabs>
        <w:spacing w:line="300" w:lineRule="auto"/>
        <w:ind w:firstLine="945"/>
        <w:jc w:val="left"/>
        <w:rPr>
          <w:highlight w:val="green"/>
        </w:rPr>
      </w:pPr>
      <w:r w:rsidRPr="00CC2CD5">
        <w:rPr>
          <w:highlight w:val="green"/>
        </w:rPr>
        <w:t xml:space="preserve">             },…]</w:t>
      </w:r>
      <w:r w:rsidRPr="00CC2CD5">
        <w:rPr>
          <w:highlight w:val="green"/>
        </w:rPr>
        <w:tab/>
      </w:r>
    </w:p>
    <w:p w:rsidR="003E30EE" w:rsidRPr="00CC2CD5" w:rsidRDefault="003E30EE" w:rsidP="003E30EE">
      <w:pPr>
        <w:ind w:left="420"/>
        <w:rPr>
          <w:highlight w:val="green"/>
        </w:rPr>
      </w:pPr>
      <w:r w:rsidRPr="00CC2CD5">
        <w:rPr>
          <w:highlight w:val="green"/>
        </w:rPr>
        <w:t>},</w:t>
      </w:r>
    </w:p>
    <w:p w:rsidR="003E30EE" w:rsidRPr="00CC2CD5" w:rsidRDefault="003E30EE" w:rsidP="003E30EE">
      <w:pPr>
        <w:ind w:left="420"/>
        <w:rPr>
          <w:highlight w:val="green"/>
        </w:rPr>
      </w:pPr>
      <w:r w:rsidRPr="00CC2CD5">
        <w:rPr>
          <w:highlight w:val="green"/>
        </w:rPr>
        <w:t>"id": "10.</w:t>
      </w:r>
      <w:r w:rsidR="00E73A84" w:rsidRPr="00CC2CD5">
        <w:rPr>
          <w:rFonts w:hint="eastAsia"/>
          <w:highlight w:val="green"/>
        </w:rPr>
        <w:t>10</w:t>
      </w:r>
      <w:r w:rsidRPr="00CC2CD5">
        <w:rPr>
          <w:highlight w:val="green"/>
        </w:rPr>
        <w:t>"</w:t>
      </w:r>
    </w:p>
    <w:p w:rsidR="003E30EE" w:rsidRPr="00CC2CD5" w:rsidRDefault="003E30EE" w:rsidP="003E30EE">
      <w:pPr>
        <w:rPr>
          <w:highlight w:val="green"/>
        </w:rPr>
      </w:pPr>
      <w:r w:rsidRPr="00CC2CD5">
        <w:rPr>
          <w:highlight w:val="green"/>
        </w:rPr>
        <w:t>}</w:t>
      </w:r>
    </w:p>
    <w:p w:rsidR="003E30EE" w:rsidRPr="00CC2CD5" w:rsidRDefault="003E30EE" w:rsidP="003E30EE">
      <w:pPr>
        <w:pStyle w:val="4"/>
        <w:numPr>
          <w:ilvl w:val="3"/>
          <w:numId w:val="5"/>
        </w:numPr>
        <w:spacing w:line="372" w:lineRule="auto"/>
        <w:jc w:val="left"/>
        <w:rPr>
          <w:highlight w:val="green"/>
        </w:rPr>
      </w:pPr>
      <w:r w:rsidRPr="00CC2CD5">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3E30EE" w:rsidRPr="00CC2CD5"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pStyle w:val="af9"/>
              <w:spacing w:before="240"/>
              <w:jc w:val="both"/>
              <w:rPr>
                <w:b/>
                <w:sz w:val="22"/>
                <w:highlight w:val="green"/>
                <w:lang w:val="en-GB"/>
              </w:rPr>
            </w:pPr>
            <w:r w:rsidRPr="00CC2CD5">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pStyle w:val="af9"/>
              <w:spacing w:before="240"/>
              <w:jc w:val="both"/>
              <w:rPr>
                <w:b/>
                <w:sz w:val="22"/>
                <w:highlight w:val="green"/>
                <w:lang w:val="en-GB"/>
              </w:rPr>
            </w:pPr>
            <w:r w:rsidRPr="00CC2CD5">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pStyle w:val="af9"/>
              <w:spacing w:before="240"/>
              <w:jc w:val="both"/>
              <w:rPr>
                <w:b/>
                <w:sz w:val="22"/>
                <w:highlight w:val="green"/>
                <w:lang w:val="en-GB"/>
              </w:rPr>
            </w:pPr>
            <w:r w:rsidRPr="00CC2CD5">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pStyle w:val="af9"/>
              <w:spacing w:before="240"/>
              <w:rPr>
                <w:b/>
                <w:sz w:val="22"/>
                <w:highlight w:val="green"/>
                <w:lang w:val="en-GB"/>
              </w:rPr>
            </w:pPr>
            <w:r w:rsidRPr="00CC2CD5">
              <w:rPr>
                <w:b/>
                <w:sz w:val="22"/>
                <w:highlight w:val="green"/>
                <w:lang w:val="en-GB"/>
              </w:rPr>
              <w:t>Description</w:t>
            </w: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rFonts w:hint="eastAsia"/>
                <w:highlight w:val="green"/>
              </w:rPr>
              <w:t>ipFilter</w:t>
            </w:r>
            <w:r w:rsidRPr="00CC2CD5">
              <w:rPr>
                <w:highlight w:val="green"/>
              </w:rPr>
              <w:t>_list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 xml:space="preserve">The </w:t>
            </w:r>
            <w:r w:rsidRPr="00CC2CD5">
              <w:rPr>
                <w:rFonts w:hint="eastAsia"/>
                <w:highlight w:val="green"/>
              </w:rPr>
              <w:t>ip filter</w:t>
            </w:r>
            <w:r w:rsidRPr="00CC2CD5">
              <w:rPr>
                <w:highlight w:val="green"/>
              </w:rPr>
              <w:t xml:space="preserve"> list.</w:t>
            </w: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list_id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record id</w:t>
            </w: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lan_ip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lan_port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rFonts w:hint="eastAsia"/>
                <w:highlight w:val="green"/>
              </w:rPr>
              <w:t>s</w:t>
            </w:r>
            <w:r w:rsidRPr="00CC2CD5">
              <w:rPr>
                <w:highlight w:val="green"/>
              </w:rPr>
              <w:t>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wan_ip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rFonts w:hint="eastAsia"/>
                <w:highlight w:val="green"/>
              </w:rPr>
              <w:t>s</w:t>
            </w:r>
            <w:r w:rsidRPr="00CC2CD5">
              <w:rPr>
                <w:highlight w:val="green"/>
              </w:rPr>
              <w:t>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wan_port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ip_protocol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6: TCP</w:t>
            </w:r>
          </w:p>
          <w:p w:rsidR="003E30EE" w:rsidRPr="00CC2CD5" w:rsidRDefault="003E30EE" w:rsidP="00F80D81">
            <w:pPr>
              <w:spacing w:line="300" w:lineRule="auto"/>
              <w:jc w:val="left"/>
              <w:rPr>
                <w:highlight w:val="green"/>
              </w:rPr>
            </w:pPr>
            <w:r w:rsidRPr="00CC2CD5">
              <w:rPr>
                <w:highlight w:val="green"/>
              </w:rPr>
              <w:t>17: UDP</w:t>
            </w:r>
          </w:p>
          <w:p w:rsidR="003E30EE" w:rsidRPr="00CC2CD5" w:rsidRDefault="003E30EE" w:rsidP="00F80D81">
            <w:pPr>
              <w:spacing w:line="300" w:lineRule="auto"/>
              <w:jc w:val="left"/>
              <w:rPr>
                <w:highlight w:val="green"/>
              </w:rPr>
            </w:pPr>
            <w:r w:rsidRPr="00CC2CD5">
              <w:rPr>
                <w:highlight w:val="green"/>
              </w:rPr>
              <w:t>253: TCP&amp;UDP</w:t>
            </w: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ip_status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r>
      <w:tr w:rsidR="003E30EE" w:rsidRPr="00CC2CD5" w:rsidTr="00F80D81">
        <w:trPr>
          <w:trHeight w:val="609"/>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total_num</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spacing w:line="300" w:lineRule="auto"/>
              <w:jc w:val="left"/>
              <w:rPr>
                <w:highlight w:val="green"/>
              </w:rPr>
            </w:pPr>
            <w:r w:rsidRPr="00CC2CD5">
              <w:rPr>
                <w:highlight w:val="green"/>
              </w:rPr>
              <w:t>the count of record</w:t>
            </w:r>
          </w:p>
        </w:tc>
      </w:tr>
    </w:tbl>
    <w:p w:rsidR="003E30EE" w:rsidRPr="00CC2CD5" w:rsidRDefault="003E30EE" w:rsidP="00C14146">
      <w:pPr>
        <w:pStyle w:val="4"/>
        <w:numPr>
          <w:ilvl w:val="3"/>
          <w:numId w:val="73"/>
        </w:numPr>
        <w:rPr>
          <w:highlight w:val="green"/>
        </w:rPr>
      </w:pPr>
      <w:r w:rsidRPr="00CC2CD5">
        <w:rPr>
          <w:highlight w:val="green"/>
        </w:rPr>
        <w:t>Response with error</w:t>
      </w:r>
    </w:p>
    <w:p w:rsidR="003E30EE" w:rsidRPr="00CC2CD5" w:rsidRDefault="003E30EE" w:rsidP="003E30EE">
      <w:pPr>
        <w:rPr>
          <w:highlight w:val="green"/>
        </w:rPr>
      </w:pPr>
      <w:r w:rsidRPr="00CC2CD5">
        <w:rPr>
          <w:highlight w:val="green"/>
        </w:rPr>
        <w:t>{</w:t>
      </w:r>
    </w:p>
    <w:p w:rsidR="003E30EE" w:rsidRPr="00CC2CD5" w:rsidRDefault="003E30EE" w:rsidP="003E30EE">
      <w:pPr>
        <w:ind w:firstLine="420"/>
        <w:rPr>
          <w:highlight w:val="green"/>
        </w:rPr>
      </w:pPr>
      <w:r w:rsidRPr="00CC2CD5">
        <w:rPr>
          <w:highlight w:val="green"/>
        </w:rPr>
        <w:lastRenderedPageBreak/>
        <w:t>"jsonrpc": "2.0",</w:t>
      </w:r>
    </w:p>
    <w:p w:rsidR="003E30EE" w:rsidRPr="00CC2CD5" w:rsidRDefault="003E30EE" w:rsidP="003E30EE">
      <w:pPr>
        <w:ind w:firstLine="420"/>
        <w:rPr>
          <w:highlight w:val="green"/>
        </w:rPr>
      </w:pPr>
      <w:r w:rsidRPr="00CC2CD5">
        <w:rPr>
          <w:highlight w:val="green"/>
        </w:rPr>
        <w:t>"error": {</w:t>
      </w:r>
    </w:p>
    <w:p w:rsidR="003E30EE" w:rsidRPr="00CC2CD5" w:rsidRDefault="003E30EE" w:rsidP="003E30EE">
      <w:pPr>
        <w:ind w:left="840" w:firstLine="420"/>
        <w:rPr>
          <w:highlight w:val="green"/>
        </w:rPr>
      </w:pPr>
      <w:r w:rsidRPr="00CC2CD5">
        <w:rPr>
          <w:highlight w:val="green"/>
        </w:rPr>
        <w:t>"code": "10</w:t>
      </w:r>
      <w:r w:rsidR="00E73A84" w:rsidRPr="00CC2CD5">
        <w:rPr>
          <w:rFonts w:hint="eastAsia"/>
          <w:highlight w:val="green"/>
        </w:rPr>
        <w:t>10</w:t>
      </w:r>
      <w:r w:rsidRPr="00CC2CD5">
        <w:rPr>
          <w:highlight w:val="green"/>
        </w:rPr>
        <w:t>01",</w:t>
      </w:r>
    </w:p>
    <w:p w:rsidR="003E30EE" w:rsidRPr="00CC2CD5" w:rsidRDefault="003E30EE" w:rsidP="003E30EE">
      <w:pPr>
        <w:ind w:left="840" w:firstLine="420"/>
        <w:rPr>
          <w:highlight w:val="green"/>
        </w:rPr>
      </w:pPr>
      <w:r w:rsidRPr="00CC2CD5">
        <w:rPr>
          <w:highlight w:val="green"/>
        </w:rPr>
        <w:t xml:space="preserve">"message": "Get </w:t>
      </w:r>
      <w:r w:rsidRPr="00CC2CD5">
        <w:rPr>
          <w:rFonts w:hint="eastAsia"/>
          <w:highlight w:val="green"/>
        </w:rPr>
        <w:t>ip filter</w:t>
      </w:r>
      <w:r w:rsidRPr="00CC2CD5">
        <w:rPr>
          <w:highlight w:val="green"/>
        </w:rPr>
        <w:t xml:space="preserve"> list failed. "</w:t>
      </w:r>
    </w:p>
    <w:p w:rsidR="003E30EE" w:rsidRPr="00CC2CD5" w:rsidRDefault="003E30EE" w:rsidP="003E30EE">
      <w:pPr>
        <w:ind w:left="840" w:firstLine="420"/>
        <w:rPr>
          <w:highlight w:val="green"/>
        </w:rPr>
      </w:pPr>
      <w:r w:rsidRPr="00CC2CD5">
        <w:rPr>
          <w:highlight w:val="green"/>
        </w:rPr>
        <w:t xml:space="preserve">}, </w:t>
      </w:r>
    </w:p>
    <w:p w:rsidR="003E30EE" w:rsidRPr="00CC2CD5" w:rsidRDefault="003E30EE" w:rsidP="003E30EE">
      <w:pPr>
        <w:ind w:firstLine="420"/>
        <w:rPr>
          <w:highlight w:val="green"/>
        </w:rPr>
      </w:pPr>
      <w:r w:rsidRPr="00CC2CD5">
        <w:rPr>
          <w:highlight w:val="green"/>
        </w:rPr>
        <w:t>"id": "10.</w:t>
      </w:r>
      <w:r w:rsidR="00E73A84" w:rsidRPr="00CC2CD5">
        <w:rPr>
          <w:rFonts w:hint="eastAsia"/>
          <w:highlight w:val="green"/>
        </w:rPr>
        <w:t>10</w:t>
      </w:r>
      <w:r w:rsidRPr="00CC2CD5">
        <w:rPr>
          <w:highlight w:val="green"/>
        </w:rPr>
        <w:t>"</w:t>
      </w:r>
    </w:p>
    <w:p w:rsidR="003E30EE" w:rsidRPr="00CC2CD5" w:rsidRDefault="003E30EE" w:rsidP="003E30EE">
      <w:pPr>
        <w:rPr>
          <w:highlight w:val="green"/>
        </w:rPr>
      </w:pPr>
      <w:r w:rsidRPr="00CC2CD5">
        <w:rPr>
          <w:highlight w:val="green"/>
        </w:rPr>
        <w:t>}</w:t>
      </w:r>
    </w:p>
    <w:p w:rsidR="003E30EE" w:rsidRPr="00CC2CD5" w:rsidRDefault="003E30EE" w:rsidP="003E30EE">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3E30EE" w:rsidRPr="00CC2CD5"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pStyle w:val="TextBody"/>
              <w:widowControl w:val="0"/>
              <w:rPr>
                <w:rFonts w:ascii="Times New Roman" w:hAnsi="Times New Roman"/>
                <w:highlight w:val="green"/>
                <w:lang w:val="en-US" w:eastAsia="zh-CN"/>
              </w:rPr>
            </w:pPr>
            <w:r w:rsidRPr="00CC2CD5">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pStyle w:val="TextBody"/>
              <w:widowControl w:val="0"/>
              <w:rPr>
                <w:rFonts w:ascii="Times New Roman" w:hAnsi="Times New Roman"/>
                <w:highlight w:val="green"/>
                <w:lang w:val="en-US" w:eastAsia="zh-CN"/>
              </w:rPr>
            </w:pPr>
            <w:r w:rsidRPr="00CC2CD5">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pStyle w:val="TextBody"/>
              <w:widowControl w:val="0"/>
              <w:rPr>
                <w:rFonts w:ascii="Times New Roman" w:hAnsi="Times New Roman"/>
                <w:highlight w:val="green"/>
                <w:lang w:val="en-US" w:eastAsia="zh-CN"/>
              </w:rPr>
            </w:pPr>
            <w:r w:rsidRPr="00CC2CD5">
              <w:rPr>
                <w:rFonts w:ascii="Times New Roman" w:hAnsi="Times New Roman"/>
                <w:highlight w:val="green"/>
                <w:lang w:val="en-US" w:eastAsia="zh-CN"/>
              </w:rPr>
              <w:t>Error Description</w:t>
            </w:r>
          </w:p>
        </w:tc>
      </w:tr>
      <w:tr w:rsidR="003E30EE"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E73A84">
            <w:pPr>
              <w:rPr>
                <w:szCs w:val="20"/>
                <w:highlight w:val="green"/>
              </w:rPr>
            </w:pPr>
            <w:r w:rsidRPr="00CC2CD5">
              <w:rPr>
                <w:szCs w:val="20"/>
                <w:highlight w:val="green"/>
              </w:rPr>
              <w:t>10</w:t>
            </w:r>
            <w:r w:rsidR="00E73A84" w:rsidRPr="00CC2CD5">
              <w:rPr>
                <w:rFonts w:hint="eastAsia"/>
                <w:szCs w:val="20"/>
                <w:highlight w:val="green"/>
              </w:rPr>
              <w:t>10</w:t>
            </w:r>
            <w:r w:rsidRPr="00CC2CD5">
              <w:rPr>
                <w:szCs w:val="20"/>
                <w:highlight w:val="green"/>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CC2CD5" w:rsidRDefault="003E30EE" w:rsidP="00F80D81">
            <w:pPr>
              <w:rPr>
                <w:szCs w:val="20"/>
                <w:highlight w:val="green"/>
              </w:rPr>
            </w:pPr>
            <w:r w:rsidRPr="00CC2CD5">
              <w:rPr>
                <w:szCs w:val="20"/>
                <w:highlight w:val="green"/>
              </w:rPr>
              <w:t xml:space="preserve">Get </w:t>
            </w:r>
            <w:r w:rsidRPr="00CC2CD5">
              <w:rPr>
                <w:rFonts w:hint="eastAsia"/>
                <w:highlight w:val="green"/>
              </w:rPr>
              <w:t>ip filter</w:t>
            </w:r>
            <w:r w:rsidRPr="00CC2CD5">
              <w:rPr>
                <w:szCs w:val="20"/>
                <w:highlight w:val="green"/>
              </w:rPr>
              <w:t xml:space="preserve"> list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Default="003E30EE" w:rsidP="00F80D81">
            <w:pPr>
              <w:rPr>
                <w:szCs w:val="20"/>
              </w:rPr>
            </w:pPr>
            <w:r w:rsidRPr="00CC2CD5">
              <w:rPr>
                <w:szCs w:val="20"/>
                <w:highlight w:val="green"/>
              </w:rPr>
              <w:t xml:space="preserve">Get </w:t>
            </w:r>
            <w:r w:rsidRPr="00CC2CD5">
              <w:rPr>
                <w:rFonts w:hint="eastAsia"/>
                <w:highlight w:val="green"/>
              </w:rPr>
              <w:t>ip filter</w:t>
            </w:r>
            <w:r w:rsidRPr="00CC2CD5">
              <w:rPr>
                <w:szCs w:val="20"/>
                <w:highlight w:val="green"/>
              </w:rPr>
              <w:t xml:space="preserve"> list failed.</w:t>
            </w:r>
          </w:p>
        </w:tc>
      </w:tr>
    </w:tbl>
    <w:p w:rsidR="003E30EE" w:rsidRPr="00F124DD" w:rsidRDefault="00AA0A25" w:rsidP="00C14146">
      <w:pPr>
        <w:pStyle w:val="3"/>
        <w:numPr>
          <w:ilvl w:val="2"/>
          <w:numId w:val="73"/>
        </w:numPr>
        <w:rPr>
          <w:highlight w:val="green"/>
          <w:lang w:eastAsia="zh-CN"/>
        </w:rPr>
      </w:pPr>
      <w:bookmarkStart w:id="751" w:name="_Toc470684697"/>
      <w:r w:rsidRPr="00F124DD">
        <w:rPr>
          <w:rFonts w:eastAsiaTheme="minorEastAsia" w:hint="eastAsia"/>
          <w:highlight w:val="green"/>
          <w:lang w:eastAsia="zh-CN"/>
        </w:rPr>
        <w:t>a</w:t>
      </w:r>
      <w:r w:rsidR="003E30EE" w:rsidRPr="00F124DD">
        <w:rPr>
          <w:rFonts w:eastAsiaTheme="minorEastAsia"/>
          <w:highlight w:val="green"/>
        </w:rPr>
        <w:t>ddIPFilter</w:t>
      </w:r>
      <w:bookmarkEnd w:id="751"/>
    </w:p>
    <w:p w:rsidR="003E30EE" w:rsidRPr="00F124DD" w:rsidRDefault="003E30EE" w:rsidP="00C14146">
      <w:pPr>
        <w:pStyle w:val="4"/>
        <w:numPr>
          <w:ilvl w:val="3"/>
          <w:numId w:val="73"/>
        </w:numPr>
        <w:rPr>
          <w:highlight w:val="green"/>
        </w:rPr>
      </w:pPr>
      <w:r w:rsidRPr="00F124DD">
        <w:rPr>
          <w:highlight w:val="green"/>
        </w:rPr>
        <w:t>Request</w:t>
      </w:r>
    </w:p>
    <w:p w:rsidR="003E30EE" w:rsidRPr="00F124DD" w:rsidRDefault="003E30EE" w:rsidP="003E30EE">
      <w:pPr>
        <w:rPr>
          <w:highlight w:val="green"/>
        </w:rPr>
      </w:pPr>
      <w:r w:rsidRPr="00F124DD">
        <w:rPr>
          <w:highlight w:val="green"/>
        </w:rPr>
        <w:t>{</w:t>
      </w:r>
    </w:p>
    <w:p w:rsidR="003E30EE" w:rsidRPr="00F124DD" w:rsidRDefault="003E30EE" w:rsidP="003E30EE">
      <w:pPr>
        <w:ind w:left="420"/>
        <w:rPr>
          <w:highlight w:val="green"/>
        </w:rPr>
      </w:pPr>
      <w:r w:rsidRPr="00F124DD">
        <w:rPr>
          <w:highlight w:val="green"/>
        </w:rPr>
        <w:t xml:space="preserve">"jsonrpc": "2.0", </w:t>
      </w:r>
    </w:p>
    <w:p w:rsidR="003E30EE" w:rsidRPr="00F124DD" w:rsidRDefault="003E30EE" w:rsidP="003E30EE">
      <w:pPr>
        <w:ind w:left="420"/>
        <w:rPr>
          <w:highlight w:val="green"/>
        </w:rPr>
      </w:pPr>
      <w:r w:rsidRPr="00F124DD">
        <w:rPr>
          <w:highlight w:val="green"/>
        </w:rPr>
        <w:t>"method": "</w:t>
      </w:r>
      <w:r w:rsidR="00AA0A25" w:rsidRPr="00F124DD">
        <w:rPr>
          <w:rFonts w:hint="eastAsia"/>
          <w:highlight w:val="green"/>
        </w:rPr>
        <w:t>a</w:t>
      </w:r>
      <w:r w:rsidRPr="00F124DD">
        <w:rPr>
          <w:rFonts w:eastAsiaTheme="minorEastAsia"/>
          <w:highlight w:val="green"/>
        </w:rPr>
        <w:t>ddIPFilter</w:t>
      </w:r>
      <w:r w:rsidRPr="00F124DD">
        <w:rPr>
          <w:highlight w:val="green"/>
        </w:rPr>
        <w:t>",</w:t>
      </w:r>
    </w:p>
    <w:p w:rsidR="003E30EE" w:rsidRPr="00F124DD" w:rsidRDefault="003E30EE" w:rsidP="003E30EE">
      <w:pPr>
        <w:ind w:leftChars="200" w:left="420"/>
        <w:rPr>
          <w:highlight w:val="green"/>
        </w:rPr>
      </w:pPr>
      <w:r w:rsidRPr="00F124DD">
        <w:rPr>
          <w:highlight w:val="green"/>
        </w:rPr>
        <w:t>"params":{</w:t>
      </w:r>
    </w:p>
    <w:p w:rsidR="00AA0A25" w:rsidRPr="00F124DD" w:rsidRDefault="00AA0A25" w:rsidP="00AA0A25">
      <w:pPr>
        <w:ind w:leftChars="200" w:left="420" w:firstLineChars="100" w:firstLine="210"/>
        <w:rPr>
          <w:highlight w:val="green"/>
        </w:rPr>
      </w:pPr>
      <w:r w:rsidRPr="00F124DD">
        <w:rPr>
          <w:highlight w:val="green"/>
        </w:rPr>
        <w:t>"lan_ip": "192.168.1.1",</w:t>
      </w:r>
    </w:p>
    <w:p w:rsidR="003E30EE" w:rsidRPr="00F124DD" w:rsidRDefault="00AA0A25" w:rsidP="00AA0A25">
      <w:pPr>
        <w:ind w:leftChars="200" w:left="420" w:firstLineChars="100" w:firstLine="210"/>
        <w:rPr>
          <w:highlight w:val="green"/>
        </w:rPr>
      </w:pPr>
      <w:r w:rsidRPr="00F124DD">
        <w:rPr>
          <w:highlight w:val="green"/>
        </w:rPr>
        <w:t>"lan_port": "80",</w:t>
      </w:r>
      <w:r w:rsidR="003E30EE" w:rsidRPr="00F124DD">
        <w:rPr>
          <w:highlight w:val="green"/>
        </w:rPr>
        <w:t xml:space="preserve"> </w:t>
      </w:r>
    </w:p>
    <w:p w:rsidR="003E30EE" w:rsidRPr="00F124DD" w:rsidRDefault="003E30EE" w:rsidP="003E30EE">
      <w:pPr>
        <w:ind w:leftChars="200" w:left="420"/>
        <w:rPr>
          <w:highlight w:val="green"/>
        </w:rPr>
      </w:pPr>
      <w:r w:rsidRPr="00F124DD">
        <w:rPr>
          <w:highlight w:val="green"/>
        </w:rPr>
        <w:t xml:space="preserve">    "wan_ip": "20.12.12.5",</w:t>
      </w:r>
    </w:p>
    <w:p w:rsidR="003E30EE" w:rsidRPr="00F124DD" w:rsidRDefault="003E30EE" w:rsidP="003E30EE">
      <w:pPr>
        <w:ind w:leftChars="200" w:left="420"/>
        <w:rPr>
          <w:highlight w:val="green"/>
        </w:rPr>
      </w:pPr>
      <w:r w:rsidRPr="00F124DD">
        <w:rPr>
          <w:highlight w:val="green"/>
        </w:rPr>
        <w:t xml:space="preserve">    "wan_port": "85",</w:t>
      </w:r>
    </w:p>
    <w:p w:rsidR="003E30EE" w:rsidRPr="00F124DD" w:rsidRDefault="003E30EE" w:rsidP="003E30EE">
      <w:pPr>
        <w:ind w:leftChars="200" w:left="420"/>
        <w:rPr>
          <w:highlight w:val="green"/>
        </w:rPr>
      </w:pPr>
      <w:r w:rsidRPr="00F124DD">
        <w:rPr>
          <w:highlight w:val="green"/>
        </w:rPr>
        <w:t xml:space="preserve">    "ip_protocol": 6,</w:t>
      </w:r>
    </w:p>
    <w:p w:rsidR="003E30EE" w:rsidRPr="00F124DD" w:rsidRDefault="003E30EE" w:rsidP="003E30EE">
      <w:pPr>
        <w:ind w:leftChars="200" w:left="420"/>
        <w:rPr>
          <w:highlight w:val="green"/>
        </w:rPr>
      </w:pPr>
      <w:r w:rsidRPr="00F124DD">
        <w:rPr>
          <w:highlight w:val="green"/>
        </w:rPr>
        <w:t xml:space="preserve">    "ip_status": 0</w:t>
      </w:r>
    </w:p>
    <w:p w:rsidR="003E30EE" w:rsidRPr="00F124DD" w:rsidRDefault="003E30EE" w:rsidP="003E30EE">
      <w:pPr>
        <w:ind w:leftChars="200" w:left="420"/>
        <w:rPr>
          <w:highlight w:val="green"/>
        </w:rPr>
      </w:pPr>
      <w:r w:rsidRPr="00F124DD">
        <w:rPr>
          <w:highlight w:val="green"/>
        </w:rPr>
        <w:t>}</w:t>
      </w:r>
    </w:p>
    <w:p w:rsidR="003E30EE" w:rsidRPr="00F124DD" w:rsidRDefault="003E30EE" w:rsidP="003E30EE">
      <w:pPr>
        <w:ind w:left="420"/>
        <w:rPr>
          <w:highlight w:val="green"/>
        </w:rPr>
      </w:pPr>
      <w:r w:rsidRPr="00F124DD">
        <w:rPr>
          <w:highlight w:val="green"/>
        </w:rPr>
        <w:t>,</w:t>
      </w:r>
    </w:p>
    <w:p w:rsidR="003E30EE" w:rsidRPr="00F124DD" w:rsidRDefault="003E30EE" w:rsidP="003E30EE">
      <w:pPr>
        <w:ind w:left="420"/>
        <w:rPr>
          <w:highlight w:val="green"/>
        </w:rPr>
      </w:pPr>
      <w:r w:rsidRPr="00F124DD">
        <w:rPr>
          <w:highlight w:val="green"/>
        </w:rPr>
        <w:t>"id": "10.</w:t>
      </w:r>
      <w:r w:rsidRPr="00F124DD">
        <w:rPr>
          <w:rFonts w:hint="eastAsia"/>
          <w:highlight w:val="green"/>
        </w:rPr>
        <w:t>1</w:t>
      </w:r>
      <w:r w:rsidR="00E73A84" w:rsidRPr="00F124DD">
        <w:rPr>
          <w:rFonts w:hint="eastAsia"/>
          <w:highlight w:val="green"/>
        </w:rPr>
        <w:t>1</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C14146">
      <w:pPr>
        <w:pStyle w:val="4"/>
        <w:numPr>
          <w:ilvl w:val="3"/>
          <w:numId w:val="73"/>
        </w:numPr>
        <w:rPr>
          <w:highlight w:val="green"/>
        </w:rPr>
      </w:pPr>
      <w:r w:rsidRPr="00F124DD">
        <w:rPr>
          <w:highlight w:val="green"/>
        </w:rPr>
        <w:t>Response</w:t>
      </w:r>
    </w:p>
    <w:p w:rsidR="003E30EE" w:rsidRPr="00F124DD" w:rsidRDefault="003E30EE" w:rsidP="003E30EE">
      <w:pPr>
        <w:rPr>
          <w:highlight w:val="green"/>
        </w:rPr>
      </w:pPr>
      <w:r w:rsidRPr="00F124DD">
        <w:rPr>
          <w:highlight w:val="green"/>
        </w:rPr>
        <w:t>{</w:t>
      </w:r>
    </w:p>
    <w:p w:rsidR="003E30EE" w:rsidRPr="00F124DD" w:rsidRDefault="003E30EE" w:rsidP="003E30EE">
      <w:pPr>
        <w:ind w:left="420"/>
        <w:rPr>
          <w:highlight w:val="green"/>
        </w:rPr>
      </w:pPr>
      <w:r w:rsidRPr="00F124DD">
        <w:rPr>
          <w:highlight w:val="green"/>
        </w:rPr>
        <w:t xml:space="preserve">"jsonrpc": "2.0", </w:t>
      </w:r>
    </w:p>
    <w:p w:rsidR="003E30EE" w:rsidRPr="00F124DD" w:rsidRDefault="003E30EE" w:rsidP="003E30EE">
      <w:pPr>
        <w:ind w:left="420"/>
        <w:rPr>
          <w:highlight w:val="green"/>
        </w:rPr>
      </w:pPr>
      <w:r w:rsidRPr="00F124DD">
        <w:rPr>
          <w:highlight w:val="green"/>
        </w:rPr>
        <w:t>"result":{},</w:t>
      </w:r>
    </w:p>
    <w:p w:rsidR="003E30EE" w:rsidRPr="00F124DD" w:rsidRDefault="003E30EE" w:rsidP="003E30EE">
      <w:pPr>
        <w:ind w:left="420"/>
        <w:rPr>
          <w:highlight w:val="green"/>
        </w:rPr>
      </w:pPr>
      <w:r w:rsidRPr="00F124DD">
        <w:rPr>
          <w:highlight w:val="green"/>
        </w:rPr>
        <w:t>"id": "10.</w:t>
      </w:r>
      <w:r w:rsidRPr="00F124DD">
        <w:rPr>
          <w:rFonts w:hint="eastAsia"/>
          <w:highlight w:val="green"/>
        </w:rPr>
        <w:t>1</w:t>
      </w:r>
      <w:r w:rsidR="00E73A84" w:rsidRPr="00F124DD">
        <w:rPr>
          <w:rFonts w:hint="eastAsia"/>
          <w:highlight w:val="green"/>
        </w:rPr>
        <w:t>1</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3E30EE">
      <w:pPr>
        <w:pStyle w:val="4"/>
        <w:numPr>
          <w:ilvl w:val="3"/>
          <w:numId w:val="5"/>
        </w:numPr>
        <w:spacing w:line="372" w:lineRule="auto"/>
        <w:jc w:val="left"/>
        <w:rPr>
          <w:highlight w:val="green"/>
        </w:rPr>
      </w:pPr>
      <w:r w:rsidRPr="00F124DD">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3E30EE" w:rsidRPr="00F124DD"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pStyle w:val="af9"/>
              <w:spacing w:before="240"/>
              <w:jc w:val="both"/>
              <w:rPr>
                <w:b/>
                <w:sz w:val="22"/>
                <w:highlight w:val="green"/>
                <w:lang w:val="en-GB"/>
              </w:rPr>
            </w:pPr>
            <w:r w:rsidRPr="00F124DD">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pStyle w:val="af9"/>
              <w:spacing w:before="240"/>
              <w:jc w:val="both"/>
              <w:rPr>
                <w:b/>
                <w:sz w:val="22"/>
                <w:highlight w:val="green"/>
                <w:lang w:val="en-GB"/>
              </w:rPr>
            </w:pPr>
            <w:r w:rsidRPr="00F124DD">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pStyle w:val="af9"/>
              <w:spacing w:before="240"/>
              <w:jc w:val="both"/>
              <w:rPr>
                <w:b/>
                <w:sz w:val="22"/>
                <w:highlight w:val="green"/>
                <w:lang w:val="en-GB"/>
              </w:rPr>
            </w:pPr>
            <w:r w:rsidRPr="00F124DD">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pStyle w:val="af9"/>
              <w:spacing w:before="240"/>
              <w:jc w:val="both"/>
              <w:rPr>
                <w:b/>
                <w:sz w:val="22"/>
                <w:highlight w:val="green"/>
                <w:lang w:val="en-GB"/>
              </w:rPr>
            </w:pPr>
            <w:r w:rsidRPr="00F124DD">
              <w:rPr>
                <w:b/>
                <w:sz w:val="22"/>
                <w:highlight w:val="green"/>
                <w:lang w:val="en-GB"/>
              </w:rPr>
              <w:t>Description</w:t>
            </w:r>
          </w:p>
        </w:tc>
      </w:tr>
      <w:tr w:rsidR="00AA0A25" w:rsidRPr="00F124DD" w:rsidTr="00D970C4">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r w:rsidRPr="00F124DD">
              <w:rPr>
                <w:szCs w:val="20"/>
                <w:highlight w:val="green"/>
              </w:rPr>
              <w:t>lan_ip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r w:rsidRPr="00F124DD">
              <w:rPr>
                <w:szCs w:val="20"/>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p>
        </w:tc>
      </w:tr>
      <w:tr w:rsidR="00AA0A25" w:rsidRPr="00F124DD" w:rsidTr="00D970C4">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r w:rsidRPr="00F124DD">
              <w:rPr>
                <w:szCs w:val="20"/>
                <w:highlight w:val="green"/>
              </w:rPr>
              <w:t>lan_port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r w:rsidRPr="00F124DD">
              <w:rPr>
                <w:szCs w:val="20"/>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A0A25" w:rsidRPr="00F124DD" w:rsidRDefault="00AA0A25" w:rsidP="00D970C4">
            <w:pPr>
              <w:rPr>
                <w:szCs w:val="20"/>
                <w:highlight w:val="green"/>
              </w:rPr>
            </w:pPr>
          </w:p>
        </w:tc>
      </w:tr>
      <w:tr w:rsidR="003E30EE" w:rsidRPr="00F124DD"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wan_ip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rFonts w:hint="eastAsia"/>
                <w:szCs w:val="20"/>
                <w:highlight w:val="green"/>
              </w:rPr>
              <w:t>s</w:t>
            </w:r>
            <w:r w:rsidRPr="00F124DD">
              <w:rPr>
                <w:szCs w:val="20"/>
                <w:highlight w:val="green"/>
              </w:rPr>
              <w:t>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p>
        </w:tc>
      </w:tr>
      <w:tr w:rsidR="003E30EE" w:rsidRPr="00F124DD"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wan_port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rFonts w:hint="eastAsia"/>
                <w:szCs w:val="20"/>
                <w:highlight w:val="green"/>
              </w:rPr>
              <w:t>s</w:t>
            </w:r>
            <w:r w:rsidRPr="00F124DD">
              <w:rPr>
                <w:szCs w:val="20"/>
                <w:highlight w:val="green"/>
              </w:rPr>
              <w:t>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End IP Address</w:t>
            </w:r>
          </w:p>
        </w:tc>
      </w:tr>
      <w:tr w:rsidR="003E30EE" w:rsidRPr="00F124DD"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ip_protocol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6: TCP</w:t>
            </w:r>
          </w:p>
          <w:p w:rsidR="003E30EE" w:rsidRPr="00F124DD" w:rsidRDefault="003E30EE" w:rsidP="00F80D81">
            <w:pPr>
              <w:rPr>
                <w:szCs w:val="20"/>
                <w:highlight w:val="green"/>
              </w:rPr>
            </w:pPr>
            <w:r w:rsidRPr="00F124DD">
              <w:rPr>
                <w:szCs w:val="20"/>
                <w:highlight w:val="green"/>
              </w:rPr>
              <w:t>17: UDP</w:t>
            </w:r>
          </w:p>
          <w:p w:rsidR="003E30EE" w:rsidRPr="00F124DD" w:rsidRDefault="003E30EE" w:rsidP="00F80D81">
            <w:pPr>
              <w:rPr>
                <w:szCs w:val="20"/>
                <w:highlight w:val="green"/>
              </w:rPr>
            </w:pPr>
            <w:r w:rsidRPr="00F124DD">
              <w:rPr>
                <w:szCs w:val="20"/>
                <w:highlight w:val="green"/>
              </w:rPr>
              <w:t>253: TCP&amp;UDP</w:t>
            </w:r>
          </w:p>
        </w:tc>
      </w:tr>
      <w:tr w:rsidR="003E30EE" w:rsidRPr="00F124DD"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ip_status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p>
        </w:tc>
      </w:tr>
    </w:tbl>
    <w:p w:rsidR="003E30EE" w:rsidRPr="00F124DD" w:rsidRDefault="003E30EE" w:rsidP="00C14146">
      <w:pPr>
        <w:pStyle w:val="4"/>
        <w:numPr>
          <w:ilvl w:val="3"/>
          <w:numId w:val="73"/>
        </w:numPr>
        <w:rPr>
          <w:highlight w:val="green"/>
        </w:rPr>
      </w:pPr>
      <w:r w:rsidRPr="00F124DD">
        <w:rPr>
          <w:highlight w:val="green"/>
        </w:rPr>
        <w:lastRenderedPageBreak/>
        <w:t>Response with error</w:t>
      </w:r>
    </w:p>
    <w:p w:rsidR="003E30EE" w:rsidRPr="00F124DD" w:rsidRDefault="003E30EE" w:rsidP="003E30EE">
      <w:pPr>
        <w:rPr>
          <w:highlight w:val="green"/>
        </w:rPr>
      </w:pPr>
      <w:r w:rsidRPr="00F124DD">
        <w:rPr>
          <w:highlight w:val="green"/>
        </w:rPr>
        <w:t>{</w:t>
      </w:r>
    </w:p>
    <w:p w:rsidR="003E30EE" w:rsidRPr="00F124DD" w:rsidRDefault="003E30EE" w:rsidP="003E30EE">
      <w:pPr>
        <w:ind w:firstLine="420"/>
        <w:rPr>
          <w:highlight w:val="green"/>
        </w:rPr>
      </w:pPr>
      <w:r w:rsidRPr="00F124DD">
        <w:rPr>
          <w:highlight w:val="green"/>
        </w:rPr>
        <w:t>"jsonrpc": "2.0",</w:t>
      </w:r>
    </w:p>
    <w:p w:rsidR="003E30EE" w:rsidRPr="00F124DD" w:rsidRDefault="003E30EE" w:rsidP="003E30EE">
      <w:pPr>
        <w:ind w:firstLine="420"/>
        <w:rPr>
          <w:highlight w:val="green"/>
        </w:rPr>
      </w:pPr>
      <w:r w:rsidRPr="00F124DD">
        <w:rPr>
          <w:highlight w:val="green"/>
        </w:rPr>
        <w:t>"error": {</w:t>
      </w:r>
    </w:p>
    <w:p w:rsidR="003E30EE" w:rsidRPr="00F124DD" w:rsidRDefault="003E30EE" w:rsidP="003E30EE">
      <w:pPr>
        <w:ind w:left="840" w:firstLine="420"/>
        <w:rPr>
          <w:highlight w:val="green"/>
        </w:rPr>
      </w:pPr>
      <w:r w:rsidRPr="00F124DD">
        <w:rPr>
          <w:highlight w:val="green"/>
        </w:rPr>
        <w:t>"code": "10</w:t>
      </w:r>
      <w:r w:rsidRPr="00F124DD">
        <w:rPr>
          <w:rFonts w:hint="eastAsia"/>
          <w:highlight w:val="green"/>
        </w:rPr>
        <w:t>1</w:t>
      </w:r>
      <w:r w:rsidR="00E73A84" w:rsidRPr="00F124DD">
        <w:rPr>
          <w:rFonts w:hint="eastAsia"/>
          <w:highlight w:val="green"/>
        </w:rPr>
        <w:t>1</w:t>
      </w:r>
      <w:r w:rsidRPr="00F124DD">
        <w:rPr>
          <w:highlight w:val="green"/>
        </w:rPr>
        <w:t>01",</w:t>
      </w:r>
    </w:p>
    <w:p w:rsidR="003E30EE" w:rsidRPr="00F124DD" w:rsidRDefault="003E30EE" w:rsidP="003E30EE">
      <w:pPr>
        <w:ind w:left="840" w:firstLine="420"/>
        <w:rPr>
          <w:highlight w:val="green"/>
        </w:rPr>
      </w:pPr>
      <w:r w:rsidRPr="00F124DD">
        <w:rPr>
          <w:highlight w:val="green"/>
        </w:rPr>
        <w:t xml:space="preserve">"message": "Add new </w:t>
      </w:r>
      <w:r w:rsidRPr="00F124DD">
        <w:rPr>
          <w:rFonts w:hint="eastAsia"/>
          <w:szCs w:val="20"/>
          <w:highlight w:val="green"/>
        </w:rPr>
        <w:t>ip filter</w:t>
      </w:r>
      <w:r w:rsidRPr="00F124DD">
        <w:rPr>
          <w:highlight w:val="green"/>
        </w:rPr>
        <w:t xml:space="preserve"> failed. "</w:t>
      </w:r>
    </w:p>
    <w:p w:rsidR="003E30EE" w:rsidRPr="00F124DD" w:rsidRDefault="003E30EE" w:rsidP="003E30EE">
      <w:pPr>
        <w:ind w:left="840" w:firstLine="420"/>
        <w:rPr>
          <w:highlight w:val="green"/>
        </w:rPr>
      </w:pPr>
      <w:r w:rsidRPr="00F124DD">
        <w:rPr>
          <w:highlight w:val="green"/>
        </w:rPr>
        <w:t xml:space="preserve">}, </w:t>
      </w:r>
    </w:p>
    <w:p w:rsidR="003E30EE" w:rsidRPr="00F124DD" w:rsidRDefault="003E30EE" w:rsidP="003E30EE">
      <w:pPr>
        <w:ind w:firstLine="420"/>
        <w:rPr>
          <w:highlight w:val="green"/>
        </w:rPr>
      </w:pPr>
      <w:r w:rsidRPr="00F124DD">
        <w:rPr>
          <w:highlight w:val="green"/>
        </w:rPr>
        <w:t>"id": "10.</w:t>
      </w:r>
      <w:r w:rsidRPr="00F124DD">
        <w:rPr>
          <w:rFonts w:hint="eastAsia"/>
          <w:highlight w:val="green"/>
        </w:rPr>
        <w:t>1</w:t>
      </w:r>
      <w:r w:rsidR="00E73A84" w:rsidRPr="00F124DD">
        <w:rPr>
          <w:rFonts w:hint="eastAsia"/>
          <w:highlight w:val="green"/>
        </w:rPr>
        <w:t>1</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3E30EE">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3E30EE" w:rsidRPr="00F124DD"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pStyle w:val="TextBody"/>
              <w:widowControl w:val="0"/>
              <w:rPr>
                <w:rFonts w:ascii="Times New Roman" w:hAnsi="Times New Roman"/>
                <w:highlight w:val="green"/>
                <w:lang w:val="en-US" w:eastAsia="zh-CN"/>
              </w:rPr>
            </w:pPr>
            <w:r w:rsidRPr="00F124DD">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pStyle w:val="TextBody"/>
              <w:widowControl w:val="0"/>
              <w:rPr>
                <w:rFonts w:ascii="Times New Roman" w:hAnsi="Times New Roman"/>
                <w:highlight w:val="green"/>
                <w:lang w:val="en-US" w:eastAsia="zh-CN"/>
              </w:rPr>
            </w:pPr>
            <w:r w:rsidRPr="00F124DD">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pStyle w:val="TextBody"/>
              <w:widowControl w:val="0"/>
              <w:rPr>
                <w:rFonts w:ascii="Times New Roman" w:hAnsi="Times New Roman"/>
                <w:highlight w:val="green"/>
                <w:lang w:val="en-US" w:eastAsia="zh-CN"/>
              </w:rPr>
            </w:pPr>
            <w:r w:rsidRPr="00F124DD">
              <w:rPr>
                <w:rFonts w:ascii="Times New Roman" w:hAnsi="Times New Roman"/>
                <w:highlight w:val="green"/>
                <w:lang w:val="en-US" w:eastAsia="zh-CN"/>
              </w:rPr>
              <w:t>Error Description</w:t>
            </w:r>
          </w:p>
        </w:tc>
      </w:tr>
      <w:tr w:rsidR="003E30EE"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E73A84">
            <w:pPr>
              <w:rPr>
                <w:szCs w:val="20"/>
                <w:highlight w:val="green"/>
              </w:rPr>
            </w:pPr>
            <w:r w:rsidRPr="00F124DD">
              <w:rPr>
                <w:szCs w:val="20"/>
                <w:highlight w:val="green"/>
              </w:rPr>
              <w:t>10</w:t>
            </w:r>
            <w:r w:rsidRPr="00F124DD">
              <w:rPr>
                <w:rFonts w:hint="eastAsia"/>
                <w:szCs w:val="20"/>
                <w:highlight w:val="green"/>
              </w:rPr>
              <w:t>1</w:t>
            </w:r>
            <w:r w:rsidR="00E73A84" w:rsidRPr="00F124DD">
              <w:rPr>
                <w:rFonts w:hint="eastAsia"/>
                <w:szCs w:val="20"/>
                <w:highlight w:val="green"/>
              </w:rPr>
              <w:t>1</w:t>
            </w:r>
            <w:r w:rsidRPr="00F124DD">
              <w:rPr>
                <w:szCs w:val="20"/>
                <w:highlight w:val="green"/>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F124DD" w:rsidRDefault="003E30EE" w:rsidP="00F80D81">
            <w:pPr>
              <w:rPr>
                <w:szCs w:val="20"/>
                <w:highlight w:val="green"/>
              </w:rPr>
            </w:pPr>
            <w:r w:rsidRPr="00F124DD">
              <w:rPr>
                <w:szCs w:val="20"/>
                <w:highlight w:val="green"/>
              </w:rPr>
              <w:t xml:space="preserve">Add new </w:t>
            </w:r>
            <w:r w:rsidRPr="00F124DD">
              <w:rPr>
                <w:rFonts w:hint="eastAsia"/>
                <w:szCs w:val="20"/>
                <w:highlight w:val="green"/>
              </w:rPr>
              <w:t>ip filter</w:t>
            </w:r>
            <w:r w:rsidRPr="00F124DD">
              <w:rPr>
                <w:szCs w:val="20"/>
                <w:highlight w:val="green"/>
              </w:rPr>
              <w:t xml:space="preserv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Default="003E30EE" w:rsidP="00F80D81">
            <w:pPr>
              <w:rPr>
                <w:szCs w:val="20"/>
              </w:rPr>
            </w:pPr>
            <w:r w:rsidRPr="00F124DD">
              <w:rPr>
                <w:szCs w:val="20"/>
                <w:highlight w:val="green"/>
              </w:rPr>
              <w:t xml:space="preserve">Add new </w:t>
            </w:r>
            <w:r w:rsidRPr="00F124DD">
              <w:rPr>
                <w:rFonts w:hint="eastAsia"/>
                <w:szCs w:val="20"/>
                <w:highlight w:val="green"/>
              </w:rPr>
              <w:t>ip filter</w:t>
            </w:r>
            <w:r w:rsidRPr="00F124DD">
              <w:rPr>
                <w:szCs w:val="20"/>
                <w:highlight w:val="green"/>
              </w:rPr>
              <w:t xml:space="preserve"> failed.</w:t>
            </w:r>
          </w:p>
        </w:tc>
      </w:tr>
    </w:tbl>
    <w:p w:rsidR="003E30EE" w:rsidRDefault="003E30EE" w:rsidP="003E30EE"/>
    <w:p w:rsidR="003E30EE" w:rsidRPr="001E395D" w:rsidRDefault="001E395D" w:rsidP="00C14146">
      <w:pPr>
        <w:pStyle w:val="3"/>
        <w:numPr>
          <w:ilvl w:val="2"/>
          <w:numId w:val="73"/>
        </w:numPr>
        <w:rPr>
          <w:highlight w:val="green"/>
          <w:lang w:eastAsia="zh-CN"/>
        </w:rPr>
      </w:pPr>
      <w:bookmarkStart w:id="752" w:name="_Toc470684698"/>
      <w:r w:rsidRPr="001E395D">
        <w:rPr>
          <w:rFonts w:eastAsiaTheme="minorEastAsia" w:hint="eastAsia"/>
          <w:highlight w:val="green"/>
          <w:lang w:eastAsia="zh-CN"/>
        </w:rPr>
        <w:t>d</w:t>
      </w:r>
      <w:r w:rsidR="003E30EE" w:rsidRPr="001E395D">
        <w:rPr>
          <w:rFonts w:eastAsiaTheme="minorEastAsia"/>
          <w:highlight w:val="green"/>
        </w:rPr>
        <w:t>eleteIPFilter</w:t>
      </w:r>
      <w:bookmarkEnd w:id="752"/>
    </w:p>
    <w:p w:rsidR="003E30EE" w:rsidRPr="001E395D" w:rsidRDefault="003E30EE" w:rsidP="00C14146">
      <w:pPr>
        <w:pStyle w:val="4"/>
        <w:numPr>
          <w:ilvl w:val="3"/>
          <w:numId w:val="73"/>
        </w:numPr>
        <w:rPr>
          <w:highlight w:val="green"/>
        </w:rPr>
      </w:pPr>
      <w:r w:rsidRPr="001E395D">
        <w:rPr>
          <w:highlight w:val="green"/>
        </w:rPr>
        <w:t>Request</w:t>
      </w:r>
    </w:p>
    <w:p w:rsidR="003E30EE" w:rsidRPr="001E395D" w:rsidRDefault="003E30EE" w:rsidP="003E30EE">
      <w:pPr>
        <w:rPr>
          <w:highlight w:val="green"/>
        </w:rPr>
      </w:pPr>
      <w:r w:rsidRPr="001E395D">
        <w:rPr>
          <w:highlight w:val="green"/>
        </w:rPr>
        <w:t>{</w:t>
      </w:r>
    </w:p>
    <w:p w:rsidR="003E30EE" w:rsidRPr="001E395D" w:rsidRDefault="003E30EE" w:rsidP="003E30EE">
      <w:pPr>
        <w:ind w:left="420"/>
        <w:rPr>
          <w:highlight w:val="green"/>
        </w:rPr>
      </w:pPr>
      <w:r w:rsidRPr="001E395D">
        <w:rPr>
          <w:highlight w:val="green"/>
        </w:rPr>
        <w:t xml:space="preserve">"jsonrpc": "2.0", </w:t>
      </w:r>
    </w:p>
    <w:p w:rsidR="003E30EE" w:rsidRPr="001E395D" w:rsidRDefault="003E30EE" w:rsidP="003E30EE">
      <w:pPr>
        <w:ind w:left="420"/>
        <w:rPr>
          <w:highlight w:val="green"/>
        </w:rPr>
      </w:pPr>
      <w:r w:rsidRPr="001E395D">
        <w:rPr>
          <w:highlight w:val="green"/>
        </w:rPr>
        <w:t>"method": "</w:t>
      </w:r>
      <w:r w:rsidR="001E395D" w:rsidRPr="001E395D">
        <w:rPr>
          <w:rFonts w:hint="eastAsia"/>
          <w:highlight w:val="green"/>
        </w:rPr>
        <w:t>d</w:t>
      </w:r>
      <w:r w:rsidRPr="001E395D">
        <w:rPr>
          <w:rFonts w:eastAsiaTheme="minorEastAsia"/>
          <w:highlight w:val="green"/>
        </w:rPr>
        <w:t>eleteIPFilter</w:t>
      </w:r>
      <w:r w:rsidRPr="001E395D">
        <w:rPr>
          <w:highlight w:val="green"/>
        </w:rPr>
        <w:t>",</w:t>
      </w:r>
    </w:p>
    <w:p w:rsidR="003E30EE" w:rsidRPr="001E395D" w:rsidRDefault="003E30EE" w:rsidP="003E30EE">
      <w:pPr>
        <w:ind w:left="420"/>
        <w:rPr>
          <w:highlight w:val="green"/>
        </w:rPr>
      </w:pPr>
      <w:r w:rsidRPr="001E395D">
        <w:rPr>
          <w:highlight w:val="green"/>
        </w:rPr>
        <w:t>"params":{</w:t>
      </w:r>
    </w:p>
    <w:p w:rsidR="003E30EE" w:rsidRPr="001E395D" w:rsidRDefault="003E30EE" w:rsidP="003E30EE">
      <w:pPr>
        <w:rPr>
          <w:highlight w:val="green"/>
        </w:rPr>
      </w:pPr>
      <w:r w:rsidRPr="001E395D">
        <w:rPr>
          <w:highlight w:val="green"/>
        </w:rPr>
        <w:tab/>
      </w:r>
      <w:r w:rsidRPr="001E395D">
        <w:rPr>
          <w:highlight w:val="green"/>
        </w:rPr>
        <w:tab/>
      </w:r>
      <w:r w:rsidRPr="001E395D">
        <w:rPr>
          <w:highlight w:val="green"/>
        </w:rPr>
        <w:tab/>
      </w:r>
      <w:r w:rsidRPr="001E395D">
        <w:rPr>
          <w:highlight w:val="green"/>
        </w:rPr>
        <w:tab/>
        <w:t>"ip_id": 1</w:t>
      </w:r>
    </w:p>
    <w:p w:rsidR="003E30EE" w:rsidRPr="001E395D" w:rsidRDefault="003E30EE" w:rsidP="003E30EE">
      <w:pPr>
        <w:rPr>
          <w:highlight w:val="green"/>
        </w:rPr>
      </w:pPr>
      <w:r w:rsidRPr="001E395D">
        <w:rPr>
          <w:rFonts w:hint="eastAsia"/>
          <w:highlight w:val="green"/>
        </w:rPr>
        <w:tab/>
      </w:r>
      <w:r w:rsidRPr="001E395D">
        <w:rPr>
          <w:highlight w:val="green"/>
        </w:rPr>
        <w:tab/>
      </w:r>
      <w:r w:rsidRPr="001E395D">
        <w:rPr>
          <w:highlight w:val="green"/>
        </w:rPr>
        <w:tab/>
        <w:t>},</w:t>
      </w:r>
    </w:p>
    <w:p w:rsidR="003E30EE" w:rsidRPr="001E395D" w:rsidRDefault="003E30EE" w:rsidP="003E30EE">
      <w:pPr>
        <w:ind w:left="420"/>
        <w:rPr>
          <w:highlight w:val="green"/>
        </w:rPr>
      </w:pPr>
      <w:r w:rsidRPr="001E395D">
        <w:rPr>
          <w:highlight w:val="green"/>
        </w:rPr>
        <w:t>"id": "10.</w:t>
      </w:r>
      <w:r w:rsidRPr="001E395D">
        <w:rPr>
          <w:rFonts w:hint="eastAsia"/>
          <w:highlight w:val="green"/>
        </w:rPr>
        <w:t>1</w:t>
      </w:r>
      <w:r w:rsidR="00E73A84" w:rsidRPr="001E395D">
        <w:rPr>
          <w:rFonts w:hint="eastAsia"/>
          <w:highlight w:val="green"/>
        </w:rPr>
        <w:t>2</w:t>
      </w:r>
      <w:r w:rsidRPr="001E395D">
        <w:rPr>
          <w:highlight w:val="green"/>
        </w:rPr>
        <w:t>"</w:t>
      </w:r>
    </w:p>
    <w:p w:rsidR="003E30EE" w:rsidRPr="001E395D" w:rsidRDefault="003E30EE" w:rsidP="003E30EE">
      <w:pPr>
        <w:rPr>
          <w:highlight w:val="green"/>
        </w:rPr>
      </w:pPr>
      <w:r w:rsidRPr="001E395D">
        <w:rPr>
          <w:highlight w:val="green"/>
        </w:rPr>
        <w:t>}</w:t>
      </w:r>
    </w:p>
    <w:p w:rsidR="003E30EE" w:rsidRPr="001E395D" w:rsidRDefault="003E30EE" w:rsidP="00C14146">
      <w:pPr>
        <w:pStyle w:val="4"/>
        <w:numPr>
          <w:ilvl w:val="3"/>
          <w:numId w:val="73"/>
        </w:numPr>
        <w:rPr>
          <w:highlight w:val="green"/>
        </w:rPr>
      </w:pPr>
      <w:r w:rsidRPr="001E395D">
        <w:rPr>
          <w:highlight w:val="green"/>
        </w:rPr>
        <w:t>Response</w:t>
      </w:r>
    </w:p>
    <w:p w:rsidR="003E30EE" w:rsidRPr="001E395D" w:rsidRDefault="003E30EE" w:rsidP="003E30EE">
      <w:pPr>
        <w:rPr>
          <w:highlight w:val="green"/>
        </w:rPr>
      </w:pPr>
      <w:r w:rsidRPr="001E395D">
        <w:rPr>
          <w:highlight w:val="green"/>
        </w:rPr>
        <w:t>{</w:t>
      </w:r>
    </w:p>
    <w:p w:rsidR="003E30EE" w:rsidRPr="001E395D" w:rsidRDefault="003E30EE" w:rsidP="003E30EE">
      <w:pPr>
        <w:ind w:left="420"/>
        <w:rPr>
          <w:highlight w:val="green"/>
        </w:rPr>
      </w:pPr>
      <w:r w:rsidRPr="001E395D">
        <w:rPr>
          <w:highlight w:val="green"/>
        </w:rPr>
        <w:t xml:space="preserve">"jsonrpc": "2.0", </w:t>
      </w:r>
    </w:p>
    <w:p w:rsidR="003E30EE" w:rsidRPr="001E395D" w:rsidRDefault="003E30EE" w:rsidP="003E30EE">
      <w:pPr>
        <w:ind w:left="420"/>
        <w:rPr>
          <w:highlight w:val="green"/>
        </w:rPr>
      </w:pPr>
      <w:r w:rsidRPr="001E395D">
        <w:rPr>
          <w:highlight w:val="green"/>
        </w:rPr>
        <w:t>"result":{},</w:t>
      </w:r>
    </w:p>
    <w:p w:rsidR="003E30EE" w:rsidRPr="001E395D" w:rsidRDefault="003E30EE" w:rsidP="003E30EE">
      <w:pPr>
        <w:ind w:left="420"/>
        <w:rPr>
          <w:highlight w:val="green"/>
        </w:rPr>
      </w:pPr>
      <w:r w:rsidRPr="001E395D">
        <w:rPr>
          <w:highlight w:val="green"/>
        </w:rPr>
        <w:t>"id": "10.</w:t>
      </w:r>
      <w:r w:rsidRPr="001E395D">
        <w:rPr>
          <w:rFonts w:hint="eastAsia"/>
          <w:highlight w:val="green"/>
        </w:rPr>
        <w:t>1</w:t>
      </w:r>
      <w:r w:rsidR="00E73A84" w:rsidRPr="001E395D">
        <w:rPr>
          <w:rFonts w:hint="eastAsia"/>
          <w:highlight w:val="green"/>
        </w:rPr>
        <w:t>2</w:t>
      </w:r>
      <w:r w:rsidRPr="001E395D">
        <w:rPr>
          <w:highlight w:val="green"/>
        </w:rPr>
        <w:t>"</w:t>
      </w:r>
    </w:p>
    <w:p w:rsidR="003E30EE" w:rsidRPr="001E395D" w:rsidRDefault="003E30EE" w:rsidP="003E30EE">
      <w:pPr>
        <w:rPr>
          <w:highlight w:val="green"/>
        </w:rPr>
      </w:pPr>
      <w:r w:rsidRPr="001E395D">
        <w:rPr>
          <w:highlight w:val="green"/>
        </w:rPr>
        <w:t>}</w:t>
      </w:r>
    </w:p>
    <w:p w:rsidR="003E30EE" w:rsidRPr="001E395D" w:rsidRDefault="003E30EE" w:rsidP="003E30EE">
      <w:pPr>
        <w:pStyle w:val="4"/>
        <w:numPr>
          <w:ilvl w:val="3"/>
          <w:numId w:val="5"/>
        </w:numPr>
        <w:spacing w:line="372" w:lineRule="auto"/>
        <w:jc w:val="left"/>
        <w:rPr>
          <w:highlight w:val="green"/>
        </w:rPr>
      </w:pPr>
      <w:r w:rsidRPr="001E395D">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3E30EE" w:rsidRPr="001E395D"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jc w:val="both"/>
              <w:rPr>
                <w:b/>
                <w:sz w:val="22"/>
                <w:highlight w:val="green"/>
                <w:lang w:val="en-GB"/>
              </w:rPr>
            </w:pPr>
            <w:r w:rsidRPr="001E395D">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jc w:val="both"/>
              <w:rPr>
                <w:b/>
                <w:sz w:val="22"/>
                <w:highlight w:val="green"/>
                <w:lang w:val="en-GB"/>
              </w:rPr>
            </w:pPr>
            <w:r w:rsidRPr="001E395D">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jc w:val="both"/>
              <w:rPr>
                <w:b/>
                <w:sz w:val="22"/>
                <w:highlight w:val="green"/>
                <w:lang w:val="en-GB"/>
              </w:rPr>
            </w:pPr>
            <w:r w:rsidRPr="001E395D">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rPr>
                <w:b/>
                <w:sz w:val="22"/>
                <w:highlight w:val="green"/>
                <w:lang w:val="en-GB"/>
              </w:rPr>
            </w:pPr>
            <w:r w:rsidRPr="001E395D">
              <w:rPr>
                <w:b/>
                <w:sz w:val="22"/>
                <w:highlight w:val="green"/>
                <w:lang w:val="en-GB"/>
              </w:rPr>
              <w:t>Description</w:t>
            </w:r>
          </w:p>
        </w:tc>
      </w:tr>
      <w:tr w:rsidR="003E30EE" w:rsidRPr="001E395D" w:rsidTr="00F80D81">
        <w:trPr>
          <w:trHeight w:val="381"/>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ip_id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the count of record</w:t>
            </w:r>
          </w:p>
        </w:tc>
      </w:tr>
    </w:tbl>
    <w:p w:rsidR="003E30EE" w:rsidRPr="001E395D" w:rsidRDefault="003E30EE" w:rsidP="00C14146">
      <w:pPr>
        <w:pStyle w:val="4"/>
        <w:numPr>
          <w:ilvl w:val="3"/>
          <w:numId w:val="73"/>
        </w:numPr>
        <w:rPr>
          <w:highlight w:val="green"/>
        </w:rPr>
      </w:pPr>
      <w:r w:rsidRPr="001E395D">
        <w:rPr>
          <w:highlight w:val="green"/>
        </w:rPr>
        <w:t>Response with error</w:t>
      </w:r>
    </w:p>
    <w:p w:rsidR="003E30EE" w:rsidRPr="001E395D" w:rsidRDefault="003E30EE" w:rsidP="003E30EE">
      <w:pPr>
        <w:rPr>
          <w:highlight w:val="green"/>
        </w:rPr>
      </w:pPr>
      <w:r w:rsidRPr="001E395D">
        <w:rPr>
          <w:highlight w:val="green"/>
        </w:rPr>
        <w:t>{</w:t>
      </w:r>
    </w:p>
    <w:p w:rsidR="003E30EE" w:rsidRPr="001E395D" w:rsidRDefault="003E30EE" w:rsidP="003E30EE">
      <w:pPr>
        <w:ind w:firstLine="420"/>
        <w:rPr>
          <w:highlight w:val="green"/>
        </w:rPr>
      </w:pPr>
      <w:r w:rsidRPr="001E395D">
        <w:rPr>
          <w:highlight w:val="green"/>
        </w:rPr>
        <w:t>"jsonrpc": "2.0",</w:t>
      </w:r>
    </w:p>
    <w:p w:rsidR="003E30EE" w:rsidRPr="001E395D" w:rsidRDefault="003E30EE" w:rsidP="003E30EE">
      <w:pPr>
        <w:ind w:firstLine="420"/>
        <w:rPr>
          <w:highlight w:val="green"/>
        </w:rPr>
      </w:pPr>
      <w:r w:rsidRPr="001E395D">
        <w:rPr>
          <w:highlight w:val="green"/>
        </w:rPr>
        <w:t>"error": {</w:t>
      </w:r>
    </w:p>
    <w:p w:rsidR="003E30EE" w:rsidRPr="001E395D" w:rsidRDefault="003E30EE" w:rsidP="003E30EE">
      <w:pPr>
        <w:ind w:left="840" w:firstLine="420"/>
        <w:rPr>
          <w:highlight w:val="green"/>
        </w:rPr>
      </w:pPr>
      <w:r w:rsidRPr="001E395D">
        <w:rPr>
          <w:highlight w:val="green"/>
        </w:rPr>
        <w:t>"code": "10</w:t>
      </w:r>
      <w:r w:rsidRPr="001E395D">
        <w:rPr>
          <w:rFonts w:hint="eastAsia"/>
          <w:highlight w:val="green"/>
        </w:rPr>
        <w:t>1</w:t>
      </w:r>
      <w:r w:rsidR="00E73A84" w:rsidRPr="001E395D">
        <w:rPr>
          <w:rFonts w:hint="eastAsia"/>
          <w:highlight w:val="green"/>
        </w:rPr>
        <w:t>2</w:t>
      </w:r>
      <w:r w:rsidRPr="001E395D">
        <w:rPr>
          <w:highlight w:val="green"/>
        </w:rPr>
        <w:t>01",</w:t>
      </w:r>
    </w:p>
    <w:p w:rsidR="003E30EE" w:rsidRPr="001E395D" w:rsidRDefault="003E30EE" w:rsidP="003E30EE">
      <w:pPr>
        <w:ind w:left="840" w:firstLine="420"/>
        <w:rPr>
          <w:highlight w:val="green"/>
        </w:rPr>
      </w:pPr>
      <w:r w:rsidRPr="001E395D">
        <w:rPr>
          <w:highlight w:val="green"/>
        </w:rPr>
        <w:t xml:space="preserve">"message": "Delete </w:t>
      </w:r>
      <w:r w:rsidRPr="001E395D">
        <w:rPr>
          <w:rFonts w:hint="eastAsia"/>
          <w:highlight w:val="green"/>
        </w:rPr>
        <w:t>ip filter</w:t>
      </w:r>
      <w:r w:rsidRPr="001E395D">
        <w:rPr>
          <w:highlight w:val="green"/>
        </w:rPr>
        <w:t xml:space="preserve"> failed. "</w:t>
      </w:r>
    </w:p>
    <w:p w:rsidR="003E30EE" w:rsidRPr="001E395D" w:rsidRDefault="003E30EE" w:rsidP="003E30EE">
      <w:pPr>
        <w:ind w:left="840" w:firstLine="420"/>
        <w:rPr>
          <w:highlight w:val="green"/>
        </w:rPr>
      </w:pPr>
      <w:r w:rsidRPr="001E395D">
        <w:rPr>
          <w:highlight w:val="green"/>
        </w:rPr>
        <w:lastRenderedPageBreak/>
        <w:t xml:space="preserve">}, </w:t>
      </w:r>
    </w:p>
    <w:p w:rsidR="003E30EE" w:rsidRPr="001E395D" w:rsidRDefault="003E30EE" w:rsidP="003E30EE">
      <w:pPr>
        <w:ind w:firstLine="420"/>
        <w:rPr>
          <w:highlight w:val="green"/>
        </w:rPr>
      </w:pPr>
      <w:r w:rsidRPr="001E395D">
        <w:rPr>
          <w:highlight w:val="green"/>
        </w:rPr>
        <w:t>"id": "10.</w:t>
      </w:r>
      <w:r w:rsidRPr="001E395D">
        <w:rPr>
          <w:rFonts w:hint="eastAsia"/>
          <w:highlight w:val="green"/>
        </w:rPr>
        <w:t>1</w:t>
      </w:r>
      <w:r w:rsidR="00E73A84" w:rsidRPr="001E395D">
        <w:rPr>
          <w:rFonts w:hint="eastAsia"/>
          <w:highlight w:val="green"/>
        </w:rPr>
        <w:t>2</w:t>
      </w:r>
      <w:r w:rsidRPr="001E395D">
        <w:rPr>
          <w:highlight w:val="green"/>
        </w:rPr>
        <w:t>"</w:t>
      </w:r>
    </w:p>
    <w:p w:rsidR="003E30EE" w:rsidRPr="001E395D" w:rsidRDefault="003E30EE" w:rsidP="003E30EE">
      <w:pPr>
        <w:rPr>
          <w:highlight w:val="green"/>
        </w:rPr>
      </w:pPr>
      <w:r w:rsidRPr="001E395D">
        <w:rPr>
          <w:highlight w:val="green"/>
        </w:rPr>
        <w:t>}</w:t>
      </w:r>
    </w:p>
    <w:p w:rsidR="003E30EE" w:rsidRPr="001E395D" w:rsidRDefault="003E30EE" w:rsidP="003E30EE">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3E30EE" w:rsidRPr="001E395D"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TextBody"/>
              <w:widowControl w:val="0"/>
              <w:rPr>
                <w:rFonts w:ascii="Times New Roman" w:hAnsi="Times New Roman"/>
                <w:highlight w:val="green"/>
                <w:lang w:val="en-US" w:eastAsia="zh-CN"/>
              </w:rPr>
            </w:pPr>
            <w:r w:rsidRPr="001E395D">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TextBody"/>
              <w:widowControl w:val="0"/>
              <w:rPr>
                <w:rFonts w:ascii="Times New Roman" w:hAnsi="Times New Roman"/>
                <w:highlight w:val="green"/>
                <w:lang w:val="en-US" w:eastAsia="zh-CN"/>
              </w:rPr>
            </w:pPr>
            <w:r w:rsidRPr="001E395D">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TextBody"/>
              <w:widowControl w:val="0"/>
              <w:rPr>
                <w:rFonts w:ascii="Times New Roman" w:hAnsi="Times New Roman"/>
                <w:highlight w:val="green"/>
                <w:lang w:val="en-US" w:eastAsia="zh-CN"/>
              </w:rPr>
            </w:pPr>
            <w:r w:rsidRPr="001E395D">
              <w:rPr>
                <w:rFonts w:ascii="Times New Roman" w:hAnsi="Times New Roman"/>
                <w:highlight w:val="green"/>
                <w:lang w:val="en-US" w:eastAsia="zh-CN"/>
              </w:rPr>
              <w:t>Error Description</w:t>
            </w:r>
          </w:p>
        </w:tc>
      </w:tr>
      <w:tr w:rsidR="003E30EE"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E73A84">
            <w:pPr>
              <w:rPr>
                <w:szCs w:val="20"/>
                <w:highlight w:val="green"/>
              </w:rPr>
            </w:pPr>
            <w:r w:rsidRPr="001E395D">
              <w:rPr>
                <w:szCs w:val="20"/>
                <w:highlight w:val="green"/>
              </w:rPr>
              <w:t>10</w:t>
            </w:r>
            <w:r w:rsidRPr="001E395D">
              <w:rPr>
                <w:rFonts w:hint="eastAsia"/>
                <w:szCs w:val="20"/>
                <w:highlight w:val="green"/>
              </w:rPr>
              <w:t>1</w:t>
            </w:r>
            <w:r w:rsidR="00E73A84" w:rsidRPr="001E395D">
              <w:rPr>
                <w:rFonts w:hint="eastAsia"/>
                <w:szCs w:val="20"/>
                <w:highlight w:val="green"/>
              </w:rPr>
              <w:t>2</w:t>
            </w:r>
            <w:r w:rsidRPr="001E395D">
              <w:rPr>
                <w:szCs w:val="20"/>
                <w:highlight w:val="green"/>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szCs w:val="20"/>
                <w:highlight w:val="green"/>
              </w:rPr>
            </w:pPr>
            <w:r w:rsidRPr="001E395D">
              <w:rPr>
                <w:szCs w:val="20"/>
                <w:highlight w:val="green"/>
              </w:rPr>
              <w:t>Delete</w:t>
            </w:r>
            <w:r w:rsidRPr="001E395D">
              <w:rPr>
                <w:highlight w:val="green"/>
              </w:rPr>
              <w:t xml:space="preserve"> </w:t>
            </w:r>
            <w:r w:rsidRPr="001E395D">
              <w:rPr>
                <w:rFonts w:hint="eastAsia"/>
                <w:highlight w:val="green"/>
              </w:rPr>
              <w:t>ip filter</w:t>
            </w:r>
            <w:r w:rsidRPr="001E395D">
              <w:rPr>
                <w:szCs w:val="20"/>
                <w:highlight w:val="green"/>
              </w:rPr>
              <w:t xml:space="preserv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Default="003E30EE" w:rsidP="00F80D81">
            <w:pPr>
              <w:rPr>
                <w:szCs w:val="20"/>
              </w:rPr>
            </w:pPr>
            <w:r w:rsidRPr="001E395D">
              <w:rPr>
                <w:szCs w:val="20"/>
                <w:highlight w:val="green"/>
              </w:rPr>
              <w:t>Delete</w:t>
            </w:r>
            <w:r w:rsidRPr="001E395D">
              <w:rPr>
                <w:highlight w:val="green"/>
              </w:rPr>
              <w:t xml:space="preserve"> </w:t>
            </w:r>
            <w:r w:rsidRPr="001E395D">
              <w:rPr>
                <w:rFonts w:hint="eastAsia"/>
                <w:highlight w:val="green"/>
              </w:rPr>
              <w:t>ip filter</w:t>
            </w:r>
            <w:r w:rsidRPr="001E395D">
              <w:rPr>
                <w:szCs w:val="20"/>
                <w:highlight w:val="green"/>
              </w:rPr>
              <w:t xml:space="preserve"> failed.</w:t>
            </w:r>
          </w:p>
        </w:tc>
      </w:tr>
    </w:tbl>
    <w:p w:rsidR="003E30EE" w:rsidRDefault="003E30EE" w:rsidP="003E30EE"/>
    <w:p w:rsidR="003E30EE" w:rsidRPr="001E395D" w:rsidRDefault="00CC2CD5" w:rsidP="00C14146">
      <w:pPr>
        <w:pStyle w:val="3"/>
        <w:numPr>
          <w:ilvl w:val="2"/>
          <w:numId w:val="73"/>
        </w:numPr>
        <w:rPr>
          <w:highlight w:val="green"/>
          <w:lang w:eastAsia="zh-CN"/>
        </w:rPr>
      </w:pPr>
      <w:bookmarkStart w:id="753" w:name="_Toc470684699"/>
      <w:r w:rsidRPr="001E395D">
        <w:rPr>
          <w:rFonts w:eastAsiaTheme="minorEastAsia" w:hint="eastAsia"/>
          <w:highlight w:val="green"/>
          <w:lang w:eastAsia="zh-CN"/>
        </w:rPr>
        <w:t>e</w:t>
      </w:r>
      <w:r w:rsidR="003E30EE" w:rsidRPr="001E395D">
        <w:rPr>
          <w:rFonts w:eastAsiaTheme="minorEastAsia"/>
          <w:highlight w:val="green"/>
        </w:rPr>
        <w:t>ditIPFilter</w:t>
      </w:r>
      <w:bookmarkEnd w:id="753"/>
    </w:p>
    <w:p w:rsidR="003E30EE" w:rsidRPr="001E395D" w:rsidRDefault="003E30EE" w:rsidP="00C14146">
      <w:pPr>
        <w:pStyle w:val="4"/>
        <w:numPr>
          <w:ilvl w:val="3"/>
          <w:numId w:val="73"/>
        </w:numPr>
        <w:rPr>
          <w:highlight w:val="green"/>
        </w:rPr>
      </w:pPr>
      <w:r w:rsidRPr="001E395D">
        <w:rPr>
          <w:highlight w:val="green"/>
        </w:rPr>
        <w:t>Request</w:t>
      </w:r>
    </w:p>
    <w:p w:rsidR="003E30EE" w:rsidRPr="001E395D" w:rsidRDefault="003E30EE" w:rsidP="003E30EE">
      <w:pPr>
        <w:rPr>
          <w:highlight w:val="green"/>
        </w:rPr>
      </w:pPr>
      <w:r w:rsidRPr="001E395D">
        <w:rPr>
          <w:highlight w:val="green"/>
        </w:rPr>
        <w:t>{</w:t>
      </w:r>
    </w:p>
    <w:p w:rsidR="003E30EE" w:rsidRPr="001E395D" w:rsidRDefault="003E30EE" w:rsidP="003E30EE">
      <w:pPr>
        <w:ind w:left="420"/>
        <w:rPr>
          <w:highlight w:val="green"/>
        </w:rPr>
      </w:pPr>
      <w:r w:rsidRPr="001E395D">
        <w:rPr>
          <w:highlight w:val="green"/>
        </w:rPr>
        <w:t xml:space="preserve">"jsonrpc": "2.0", </w:t>
      </w:r>
    </w:p>
    <w:p w:rsidR="003E30EE" w:rsidRPr="001E395D" w:rsidRDefault="003E30EE" w:rsidP="003E30EE">
      <w:pPr>
        <w:ind w:left="420"/>
        <w:rPr>
          <w:highlight w:val="green"/>
        </w:rPr>
      </w:pPr>
      <w:r w:rsidRPr="001E395D">
        <w:rPr>
          <w:highlight w:val="green"/>
        </w:rPr>
        <w:t>"method": "</w:t>
      </w:r>
      <w:r w:rsidR="00CC2CD5" w:rsidRPr="001E395D">
        <w:rPr>
          <w:rFonts w:hint="eastAsia"/>
          <w:highlight w:val="green"/>
        </w:rPr>
        <w:t>e</w:t>
      </w:r>
      <w:r w:rsidRPr="001E395D">
        <w:rPr>
          <w:rFonts w:eastAsiaTheme="minorEastAsia"/>
          <w:highlight w:val="green"/>
        </w:rPr>
        <w:t>ditIPFilter</w:t>
      </w:r>
      <w:r w:rsidRPr="001E395D">
        <w:rPr>
          <w:highlight w:val="green"/>
        </w:rPr>
        <w:t>",</w:t>
      </w:r>
    </w:p>
    <w:p w:rsidR="003E30EE" w:rsidRPr="001E395D" w:rsidRDefault="003E30EE" w:rsidP="003E30EE">
      <w:pPr>
        <w:ind w:left="420"/>
        <w:rPr>
          <w:highlight w:val="green"/>
        </w:rPr>
      </w:pPr>
      <w:r w:rsidRPr="001E395D">
        <w:rPr>
          <w:highlight w:val="green"/>
        </w:rPr>
        <w:t>"params":{</w:t>
      </w:r>
    </w:p>
    <w:p w:rsidR="003E30EE" w:rsidRPr="001E395D" w:rsidRDefault="003E30EE" w:rsidP="003E30EE">
      <w:pPr>
        <w:rPr>
          <w:highlight w:val="green"/>
        </w:rPr>
      </w:pPr>
      <w:r w:rsidRPr="001E395D">
        <w:rPr>
          <w:highlight w:val="green"/>
        </w:rPr>
        <w:tab/>
      </w:r>
      <w:r w:rsidRPr="001E395D">
        <w:rPr>
          <w:highlight w:val="green"/>
        </w:rPr>
        <w:tab/>
      </w:r>
      <w:r w:rsidRPr="001E395D">
        <w:rPr>
          <w:highlight w:val="green"/>
        </w:rPr>
        <w:tab/>
      </w:r>
      <w:r w:rsidRPr="001E395D">
        <w:rPr>
          <w:highlight w:val="green"/>
        </w:rPr>
        <w:tab/>
        <w:t>"list_id": 0,</w:t>
      </w:r>
    </w:p>
    <w:p w:rsidR="003E30EE" w:rsidRPr="001E395D" w:rsidRDefault="003E30EE" w:rsidP="003E30EE">
      <w:pPr>
        <w:ind w:leftChars="700" w:left="1470"/>
        <w:rPr>
          <w:highlight w:val="green"/>
        </w:rPr>
      </w:pPr>
      <w:r w:rsidRPr="001E395D">
        <w:rPr>
          <w:highlight w:val="green"/>
        </w:rPr>
        <w:t xml:space="preserve">    "lan_ip": "192.168.1.1",</w:t>
      </w:r>
    </w:p>
    <w:p w:rsidR="003E30EE" w:rsidRPr="001E395D" w:rsidRDefault="003E30EE" w:rsidP="003E30EE">
      <w:pPr>
        <w:ind w:leftChars="700" w:left="1470"/>
        <w:rPr>
          <w:highlight w:val="green"/>
        </w:rPr>
      </w:pPr>
      <w:r w:rsidRPr="001E395D">
        <w:rPr>
          <w:highlight w:val="green"/>
        </w:rPr>
        <w:t xml:space="preserve">    "lan_port": "80",</w:t>
      </w:r>
    </w:p>
    <w:p w:rsidR="003E30EE" w:rsidRPr="001E395D" w:rsidRDefault="003E30EE" w:rsidP="003E30EE">
      <w:pPr>
        <w:ind w:leftChars="700" w:left="1470"/>
        <w:rPr>
          <w:highlight w:val="green"/>
        </w:rPr>
      </w:pPr>
      <w:r w:rsidRPr="001E395D">
        <w:rPr>
          <w:highlight w:val="green"/>
        </w:rPr>
        <w:t xml:space="preserve">    "wan_ip": "20.12.12.5",</w:t>
      </w:r>
    </w:p>
    <w:p w:rsidR="003E30EE" w:rsidRPr="001E395D" w:rsidRDefault="003E30EE" w:rsidP="003E30EE">
      <w:pPr>
        <w:ind w:leftChars="700" w:left="1470"/>
        <w:rPr>
          <w:highlight w:val="green"/>
        </w:rPr>
      </w:pPr>
      <w:r w:rsidRPr="001E395D">
        <w:rPr>
          <w:highlight w:val="green"/>
        </w:rPr>
        <w:t xml:space="preserve">    "wan_port": "85",</w:t>
      </w:r>
    </w:p>
    <w:p w:rsidR="003E30EE" w:rsidRPr="001E395D" w:rsidRDefault="003E30EE" w:rsidP="003E30EE">
      <w:pPr>
        <w:ind w:leftChars="700" w:left="1470"/>
        <w:rPr>
          <w:highlight w:val="green"/>
        </w:rPr>
      </w:pPr>
      <w:r w:rsidRPr="001E395D">
        <w:rPr>
          <w:highlight w:val="green"/>
        </w:rPr>
        <w:t xml:space="preserve">    "ip_protocol": 6,</w:t>
      </w:r>
    </w:p>
    <w:p w:rsidR="003E30EE" w:rsidRPr="001E395D" w:rsidRDefault="003E30EE" w:rsidP="003E30EE">
      <w:pPr>
        <w:ind w:leftChars="700" w:left="1470"/>
        <w:rPr>
          <w:highlight w:val="green"/>
        </w:rPr>
      </w:pPr>
      <w:r w:rsidRPr="001E395D">
        <w:rPr>
          <w:highlight w:val="green"/>
        </w:rPr>
        <w:t xml:space="preserve">    "ip_status": 0</w:t>
      </w:r>
    </w:p>
    <w:p w:rsidR="003E30EE" w:rsidRPr="001E395D" w:rsidRDefault="003E30EE" w:rsidP="003E30EE">
      <w:pPr>
        <w:ind w:left="840" w:firstLine="420"/>
        <w:rPr>
          <w:highlight w:val="green"/>
        </w:rPr>
      </w:pPr>
      <w:r w:rsidRPr="001E395D">
        <w:rPr>
          <w:highlight w:val="green"/>
        </w:rPr>
        <w:t>},</w:t>
      </w:r>
    </w:p>
    <w:p w:rsidR="003E30EE" w:rsidRPr="001E395D" w:rsidRDefault="003E30EE" w:rsidP="003E30EE">
      <w:pPr>
        <w:ind w:left="420"/>
        <w:rPr>
          <w:highlight w:val="green"/>
        </w:rPr>
      </w:pPr>
      <w:r w:rsidRPr="001E395D">
        <w:rPr>
          <w:highlight w:val="green"/>
        </w:rPr>
        <w:t>"id": "10.</w:t>
      </w:r>
      <w:r w:rsidRPr="001E395D">
        <w:rPr>
          <w:rFonts w:hint="eastAsia"/>
          <w:highlight w:val="green"/>
        </w:rPr>
        <w:t>1</w:t>
      </w:r>
      <w:r w:rsidR="00E73A84" w:rsidRPr="001E395D">
        <w:rPr>
          <w:rFonts w:hint="eastAsia"/>
          <w:highlight w:val="green"/>
        </w:rPr>
        <w:t>3</w:t>
      </w:r>
      <w:r w:rsidRPr="001E395D">
        <w:rPr>
          <w:highlight w:val="green"/>
        </w:rPr>
        <w:t>"</w:t>
      </w:r>
    </w:p>
    <w:p w:rsidR="003E30EE" w:rsidRPr="001E395D" w:rsidRDefault="003E30EE" w:rsidP="003E30EE">
      <w:pPr>
        <w:rPr>
          <w:highlight w:val="green"/>
        </w:rPr>
      </w:pPr>
      <w:r w:rsidRPr="001E395D">
        <w:rPr>
          <w:highlight w:val="green"/>
        </w:rPr>
        <w:t>}</w:t>
      </w:r>
    </w:p>
    <w:p w:rsidR="003E30EE" w:rsidRPr="001E395D" w:rsidRDefault="003E30EE" w:rsidP="00C14146">
      <w:pPr>
        <w:pStyle w:val="4"/>
        <w:numPr>
          <w:ilvl w:val="3"/>
          <w:numId w:val="73"/>
        </w:numPr>
        <w:rPr>
          <w:highlight w:val="green"/>
        </w:rPr>
      </w:pPr>
      <w:r w:rsidRPr="001E395D">
        <w:rPr>
          <w:highlight w:val="green"/>
        </w:rPr>
        <w:t>Response</w:t>
      </w:r>
    </w:p>
    <w:p w:rsidR="003E30EE" w:rsidRPr="001E395D" w:rsidRDefault="003E30EE" w:rsidP="003E30EE">
      <w:pPr>
        <w:rPr>
          <w:highlight w:val="green"/>
        </w:rPr>
      </w:pPr>
      <w:r w:rsidRPr="001E395D">
        <w:rPr>
          <w:highlight w:val="green"/>
        </w:rPr>
        <w:t>{</w:t>
      </w:r>
    </w:p>
    <w:p w:rsidR="003E30EE" w:rsidRPr="001E395D" w:rsidRDefault="003E30EE" w:rsidP="003E30EE">
      <w:pPr>
        <w:ind w:left="420"/>
        <w:rPr>
          <w:highlight w:val="green"/>
        </w:rPr>
      </w:pPr>
      <w:r w:rsidRPr="001E395D">
        <w:rPr>
          <w:highlight w:val="green"/>
        </w:rPr>
        <w:t xml:space="preserve">"jsonrpc": "2.0", </w:t>
      </w:r>
    </w:p>
    <w:p w:rsidR="003E30EE" w:rsidRPr="001E395D" w:rsidRDefault="003E30EE" w:rsidP="003E30EE">
      <w:pPr>
        <w:ind w:left="420"/>
        <w:rPr>
          <w:highlight w:val="green"/>
        </w:rPr>
      </w:pPr>
      <w:r w:rsidRPr="001E395D">
        <w:rPr>
          <w:highlight w:val="green"/>
        </w:rPr>
        <w:t>"result":{},</w:t>
      </w:r>
    </w:p>
    <w:p w:rsidR="003E30EE" w:rsidRPr="001E395D" w:rsidRDefault="003E30EE" w:rsidP="003E30EE">
      <w:pPr>
        <w:ind w:left="420"/>
        <w:rPr>
          <w:highlight w:val="green"/>
        </w:rPr>
      </w:pPr>
      <w:r w:rsidRPr="001E395D">
        <w:rPr>
          <w:highlight w:val="green"/>
        </w:rPr>
        <w:t>"id": "10.</w:t>
      </w:r>
      <w:r w:rsidRPr="001E395D">
        <w:rPr>
          <w:rFonts w:hint="eastAsia"/>
          <w:highlight w:val="green"/>
        </w:rPr>
        <w:t>1</w:t>
      </w:r>
      <w:r w:rsidR="00E73A84" w:rsidRPr="001E395D">
        <w:rPr>
          <w:rFonts w:hint="eastAsia"/>
          <w:highlight w:val="green"/>
        </w:rPr>
        <w:t>3</w:t>
      </w:r>
      <w:r w:rsidRPr="001E395D">
        <w:rPr>
          <w:highlight w:val="green"/>
        </w:rPr>
        <w:t>"</w:t>
      </w:r>
    </w:p>
    <w:p w:rsidR="003E30EE" w:rsidRPr="001E395D" w:rsidRDefault="003E30EE" w:rsidP="003E30EE">
      <w:pPr>
        <w:rPr>
          <w:highlight w:val="green"/>
        </w:rPr>
      </w:pPr>
      <w:r w:rsidRPr="001E395D">
        <w:rPr>
          <w:highlight w:val="green"/>
        </w:rPr>
        <w:t>}</w:t>
      </w:r>
    </w:p>
    <w:p w:rsidR="003E30EE" w:rsidRPr="001E395D" w:rsidRDefault="003E30EE" w:rsidP="003E30EE">
      <w:pPr>
        <w:pStyle w:val="4"/>
        <w:numPr>
          <w:ilvl w:val="3"/>
          <w:numId w:val="5"/>
        </w:numPr>
        <w:spacing w:line="372" w:lineRule="auto"/>
        <w:jc w:val="left"/>
        <w:rPr>
          <w:highlight w:val="green"/>
        </w:rPr>
      </w:pPr>
      <w:r w:rsidRPr="001E395D">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3E30EE" w:rsidRPr="001E395D" w:rsidTr="00F80D8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jc w:val="both"/>
              <w:rPr>
                <w:b/>
                <w:sz w:val="22"/>
                <w:highlight w:val="green"/>
                <w:lang w:val="en-GB"/>
              </w:rPr>
            </w:pPr>
            <w:r w:rsidRPr="001E395D">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jc w:val="both"/>
              <w:rPr>
                <w:b/>
                <w:sz w:val="22"/>
                <w:highlight w:val="green"/>
                <w:lang w:val="en-GB"/>
              </w:rPr>
            </w:pPr>
            <w:r w:rsidRPr="001E395D">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jc w:val="both"/>
              <w:rPr>
                <w:b/>
                <w:sz w:val="22"/>
                <w:highlight w:val="green"/>
                <w:lang w:val="en-GB"/>
              </w:rPr>
            </w:pPr>
            <w:r w:rsidRPr="001E395D">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af9"/>
              <w:spacing w:before="240"/>
              <w:rPr>
                <w:b/>
                <w:sz w:val="22"/>
                <w:highlight w:val="green"/>
                <w:lang w:val="en-GB"/>
              </w:rPr>
            </w:pPr>
            <w:r w:rsidRPr="001E395D">
              <w:rPr>
                <w:b/>
                <w:sz w:val="22"/>
                <w:highlight w:val="green"/>
                <w:lang w:val="en-GB"/>
              </w:rPr>
              <w:t>Description</w:t>
            </w:r>
          </w:p>
        </w:tc>
      </w:tr>
      <w:tr w:rsidR="003E30EE" w:rsidRPr="001E395D" w:rsidTr="00F80D81">
        <w:trPr>
          <w:trHeight w:val="562"/>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list_id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record id</w:t>
            </w:r>
          </w:p>
        </w:tc>
      </w:tr>
      <w:tr w:rsidR="003E30EE" w:rsidRPr="001E395D" w:rsidTr="00F80D81">
        <w:trPr>
          <w:trHeight w:val="556"/>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lan_ip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r>
      <w:tr w:rsidR="003E30EE" w:rsidRPr="001E395D" w:rsidTr="00F80D81">
        <w:trPr>
          <w:trHeight w:val="550"/>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lan_port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r>
      <w:tr w:rsidR="003E30EE" w:rsidRPr="001E395D" w:rsidTr="00F80D81">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wan_ip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r>
      <w:tr w:rsidR="003E30EE" w:rsidRPr="001E395D" w:rsidTr="00F80D81">
        <w:trPr>
          <w:trHeight w:val="587"/>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wan_port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End IP Address</w:t>
            </w:r>
          </w:p>
        </w:tc>
      </w:tr>
      <w:tr w:rsidR="003E30EE" w:rsidRPr="001E395D" w:rsidTr="00F80D81">
        <w:trPr>
          <w:trHeight w:val="587"/>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lastRenderedPageBreak/>
              <w:t>ip_protocol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6: TCP</w:t>
            </w:r>
          </w:p>
          <w:p w:rsidR="003E30EE" w:rsidRPr="001E395D" w:rsidRDefault="003E30EE" w:rsidP="00F80D81">
            <w:pPr>
              <w:rPr>
                <w:highlight w:val="green"/>
              </w:rPr>
            </w:pPr>
            <w:r w:rsidRPr="001E395D">
              <w:rPr>
                <w:highlight w:val="green"/>
              </w:rPr>
              <w:t>17: UDP</w:t>
            </w:r>
          </w:p>
          <w:p w:rsidR="003E30EE" w:rsidRPr="001E395D" w:rsidRDefault="003E30EE" w:rsidP="00F80D81">
            <w:pPr>
              <w:rPr>
                <w:highlight w:val="green"/>
              </w:rPr>
            </w:pPr>
            <w:r w:rsidRPr="001E395D">
              <w:rPr>
                <w:highlight w:val="green"/>
              </w:rPr>
              <w:t>253: TCP&amp;UDP</w:t>
            </w:r>
          </w:p>
        </w:tc>
      </w:tr>
      <w:tr w:rsidR="003E30EE" w:rsidRPr="001E395D" w:rsidTr="00F80D81">
        <w:trPr>
          <w:trHeight w:val="553"/>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ip_status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r w:rsidRPr="001E395D">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highlight w:val="green"/>
              </w:rPr>
            </w:pPr>
          </w:p>
        </w:tc>
      </w:tr>
    </w:tbl>
    <w:p w:rsidR="003E30EE" w:rsidRPr="001E395D" w:rsidRDefault="003E30EE" w:rsidP="00C14146">
      <w:pPr>
        <w:pStyle w:val="4"/>
        <w:numPr>
          <w:ilvl w:val="3"/>
          <w:numId w:val="73"/>
        </w:numPr>
        <w:rPr>
          <w:highlight w:val="green"/>
        </w:rPr>
      </w:pPr>
      <w:r w:rsidRPr="001E395D">
        <w:rPr>
          <w:highlight w:val="green"/>
        </w:rPr>
        <w:t>Response with error</w:t>
      </w:r>
    </w:p>
    <w:p w:rsidR="003E30EE" w:rsidRPr="001E395D" w:rsidRDefault="003E30EE" w:rsidP="003E30EE">
      <w:pPr>
        <w:rPr>
          <w:highlight w:val="green"/>
        </w:rPr>
      </w:pPr>
      <w:r w:rsidRPr="001E395D">
        <w:rPr>
          <w:highlight w:val="green"/>
        </w:rPr>
        <w:t>{</w:t>
      </w:r>
    </w:p>
    <w:p w:rsidR="003E30EE" w:rsidRPr="001E395D" w:rsidRDefault="003E30EE" w:rsidP="003E30EE">
      <w:pPr>
        <w:ind w:firstLine="420"/>
        <w:rPr>
          <w:highlight w:val="green"/>
        </w:rPr>
      </w:pPr>
      <w:r w:rsidRPr="001E395D">
        <w:rPr>
          <w:highlight w:val="green"/>
        </w:rPr>
        <w:t>"jsonrpc": "2.0",</w:t>
      </w:r>
    </w:p>
    <w:p w:rsidR="003E30EE" w:rsidRPr="001E395D" w:rsidRDefault="003E30EE" w:rsidP="003E30EE">
      <w:pPr>
        <w:ind w:firstLine="420"/>
        <w:rPr>
          <w:highlight w:val="green"/>
        </w:rPr>
      </w:pPr>
      <w:r w:rsidRPr="001E395D">
        <w:rPr>
          <w:highlight w:val="green"/>
        </w:rPr>
        <w:t>"error": {</w:t>
      </w:r>
    </w:p>
    <w:p w:rsidR="003E30EE" w:rsidRPr="001E395D" w:rsidRDefault="003E30EE" w:rsidP="003E30EE">
      <w:pPr>
        <w:ind w:left="840" w:firstLine="420"/>
        <w:rPr>
          <w:highlight w:val="green"/>
        </w:rPr>
      </w:pPr>
      <w:r w:rsidRPr="001E395D">
        <w:rPr>
          <w:highlight w:val="green"/>
        </w:rPr>
        <w:t>"code": "10</w:t>
      </w:r>
      <w:r w:rsidRPr="001E395D">
        <w:rPr>
          <w:rFonts w:hint="eastAsia"/>
          <w:highlight w:val="green"/>
        </w:rPr>
        <w:t>1</w:t>
      </w:r>
      <w:r w:rsidR="00E73A84" w:rsidRPr="001E395D">
        <w:rPr>
          <w:rFonts w:hint="eastAsia"/>
          <w:highlight w:val="green"/>
        </w:rPr>
        <w:t>3</w:t>
      </w:r>
      <w:r w:rsidRPr="001E395D">
        <w:rPr>
          <w:highlight w:val="green"/>
        </w:rPr>
        <w:t>01",</w:t>
      </w:r>
    </w:p>
    <w:p w:rsidR="003E30EE" w:rsidRPr="001E395D" w:rsidRDefault="003E30EE" w:rsidP="003E30EE">
      <w:pPr>
        <w:ind w:left="840" w:firstLine="420"/>
        <w:rPr>
          <w:highlight w:val="green"/>
        </w:rPr>
      </w:pPr>
      <w:r w:rsidRPr="001E395D">
        <w:rPr>
          <w:highlight w:val="green"/>
        </w:rPr>
        <w:t xml:space="preserve">"message": "Edit </w:t>
      </w:r>
      <w:r w:rsidRPr="001E395D">
        <w:rPr>
          <w:rFonts w:hint="eastAsia"/>
          <w:highlight w:val="green"/>
        </w:rPr>
        <w:t>ip filter</w:t>
      </w:r>
      <w:r w:rsidRPr="001E395D">
        <w:rPr>
          <w:highlight w:val="green"/>
        </w:rPr>
        <w:t xml:space="preserve"> failed. "</w:t>
      </w:r>
    </w:p>
    <w:p w:rsidR="003E30EE" w:rsidRPr="001E395D" w:rsidRDefault="003E30EE" w:rsidP="003E30EE">
      <w:pPr>
        <w:ind w:left="840" w:firstLine="420"/>
        <w:rPr>
          <w:highlight w:val="green"/>
        </w:rPr>
      </w:pPr>
      <w:r w:rsidRPr="001E395D">
        <w:rPr>
          <w:highlight w:val="green"/>
        </w:rPr>
        <w:t xml:space="preserve">}, </w:t>
      </w:r>
    </w:p>
    <w:p w:rsidR="003E30EE" w:rsidRPr="001E395D" w:rsidRDefault="003E30EE" w:rsidP="003E30EE">
      <w:pPr>
        <w:ind w:firstLine="420"/>
        <w:rPr>
          <w:highlight w:val="green"/>
        </w:rPr>
      </w:pPr>
      <w:r w:rsidRPr="001E395D">
        <w:rPr>
          <w:highlight w:val="green"/>
        </w:rPr>
        <w:t>"id": "10.</w:t>
      </w:r>
      <w:r w:rsidRPr="001E395D">
        <w:rPr>
          <w:rFonts w:hint="eastAsia"/>
          <w:highlight w:val="green"/>
        </w:rPr>
        <w:t>1</w:t>
      </w:r>
      <w:r w:rsidR="00E73A84" w:rsidRPr="001E395D">
        <w:rPr>
          <w:rFonts w:hint="eastAsia"/>
          <w:highlight w:val="green"/>
        </w:rPr>
        <w:t>3</w:t>
      </w:r>
      <w:r w:rsidRPr="001E395D">
        <w:rPr>
          <w:highlight w:val="green"/>
        </w:rPr>
        <w:t>"</w:t>
      </w:r>
    </w:p>
    <w:p w:rsidR="003E30EE" w:rsidRPr="001E395D" w:rsidRDefault="003E30EE" w:rsidP="003E30EE">
      <w:pPr>
        <w:rPr>
          <w:highlight w:val="green"/>
        </w:rPr>
      </w:pPr>
      <w:r w:rsidRPr="001E395D">
        <w:rPr>
          <w:highlight w:val="green"/>
        </w:rPr>
        <w:t>}</w:t>
      </w:r>
    </w:p>
    <w:p w:rsidR="003E30EE" w:rsidRPr="001E395D" w:rsidRDefault="003E30EE" w:rsidP="003E30EE">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3E30EE" w:rsidRPr="001E395D"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TextBody"/>
              <w:widowControl w:val="0"/>
              <w:rPr>
                <w:rFonts w:ascii="Times New Roman" w:hAnsi="Times New Roman"/>
                <w:highlight w:val="green"/>
                <w:lang w:val="en-US" w:eastAsia="zh-CN"/>
              </w:rPr>
            </w:pPr>
            <w:r w:rsidRPr="001E395D">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TextBody"/>
              <w:widowControl w:val="0"/>
              <w:rPr>
                <w:rFonts w:ascii="Times New Roman" w:hAnsi="Times New Roman"/>
                <w:highlight w:val="green"/>
                <w:lang w:val="en-US" w:eastAsia="zh-CN"/>
              </w:rPr>
            </w:pPr>
            <w:r w:rsidRPr="001E395D">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pStyle w:val="TextBody"/>
              <w:widowControl w:val="0"/>
              <w:rPr>
                <w:rFonts w:ascii="Times New Roman" w:hAnsi="Times New Roman"/>
                <w:highlight w:val="green"/>
                <w:lang w:val="en-US" w:eastAsia="zh-CN"/>
              </w:rPr>
            </w:pPr>
            <w:r w:rsidRPr="001E395D">
              <w:rPr>
                <w:rFonts w:ascii="Times New Roman" w:hAnsi="Times New Roman"/>
                <w:highlight w:val="green"/>
                <w:lang w:val="en-US" w:eastAsia="zh-CN"/>
              </w:rPr>
              <w:t>Error Description</w:t>
            </w:r>
          </w:p>
        </w:tc>
      </w:tr>
      <w:tr w:rsidR="003E30EE"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E73A84">
            <w:pPr>
              <w:rPr>
                <w:szCs w:val="20"/>
                <w:highlight w:val="green"/>
              </w:rPr>
            </w:pPr>
            <w:r w:rsidRPr="001E395D">
              <w:rPr>
                <w:szCs w:val="20"/>
                <w:highlight w:val="green"/>
              </w:rPr>
              <w:t>10</w:t>
            </w:r>
            <w:r w:rsidRPr="001E395D">
              <w:rPr>
                <w:rFonts w:hint="eastAsia"/>
                <w:szCs w:val="20"/>
                <w:highlight w:val="green"/>
              </w:rPr>
              <w:t>1</w:t>
            </w:r>
            <w:r w:rsidR="00E73A84" w:rsidRPr="001E395D">
              <w:rPr>
                <w:rFonts w:hint="eastAsia"/>
                <w:szCs w:val="20"/>
                <w:highlight w:val="green"/>
              </w:rPr>
              <w:t>3</w:t>
            </w:r>
            <w:r w:rsidRPr="001E395D">
              <w:rPr>
                <w:szCs w:val="20"/>
                <w:highlight w:val="green"/>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Pr="001E395D" w:rsidRDefault="003E30EE" w:rsidP="00F80D81">
            <w:pPr>
              <w:rPr>
                <w:szCs w:val="20"/>
                <w:highlight w:val="green"/>
              </w:rPr>
            </w:pPr>
            <w:r w:rsidRPr="001E395D">
              <w:rPr>
                <w:szCs w:val="20"/>
                <w:highlight w:val="green"/>
              </w:rPr>
              <w:t xml:space="preserve">Edit </w:t>
            </w:r>
            <w:r w:rsidRPr="001E395D">
              <w:rPr>
                <w:rFonts w:hint="eastAsia"/>
                <w:highlight w:val="green"/>
              </w:rPr>
              <w:t>ip filter</w:t>
            </w:r>
            <w:r w:rsidRPr="001E395D">
              <w:rPr>
                <w:szCs w:val="20"/>
                <w:highlight w:val="green"/>
              </w:rPr>
              <w:t xml:space="preserv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E30EE" w:rsidRDefault="003E30EE" w:rsidP="00F80D81">
            <w:pPr>
              <w:rPr>
                <w:szCs w:val="20"/>
              </w:rPr>
            </w:pPr>
            <w:r w:rsidRPr="001E395D">
              <w:rPr>
                <w:szCs w:val="20"/>
                <w:highlight w:val="green"/>
              </w:rPr>
              <w:t xml:space="preserve">Edit </w:t>
            </w:r>
            <w:r w:rsidRPr="001E395D">
              <w:rPr>
                <w:rFonts w:hint="eastAsia"/>
                <w:highlight w:val="green"/>
              </w:rPr>
              <w:t>ip filter</w:t>
            </w:r>
            <w:r w:rsidRPr="001E395D">
              <w:rPr>
                <w:szCs w:val="20"/>
                <w:highlight w:val="green"/>
              </w:rPr>
              <w:t xml:space="preserve"> failed.</w:t>
            </w:r>
          </w:p>
        </w:tc>
      </w:tr>
    </w:tbl>
    <w:p w:rsidR="003E30EE" w:rsidRDefault="003E30EE" w:rsidP="003E30EE"/>
    <w:p w:rsidR="003E30EE" w:rsidRDefault="003E30EE" w:rsidP="003E30EE"/>
    <w:p w:rsidR="003E30EE" w:rsidRPr="00F124DD" w:rsidRDefault="00F124DD" w:rsidP="00C14146">
      <w:pPr>
        <w:pStyle w:val="3"/>
        <w:numPr>
          <w:ilvl w:val="2"/>
          <w:numId w:val="73"/>
        </w:numPr>
        <w:rPr>
          <w:highlight w:val="green"/>
          <w:lang w:eastAsia="zh-CN"/>
        </w:rPr>
      </w:pPr>
      <w:bookmarkStart w:id="754" w:name="_Toc470684700"/>
      <w:r w:rsidRPr="00F124DD">
        <w:rPr>
          <w:rFonts w:eastAsiaTheme="minorEastAsia" w:hint="eastAsia"/>
          <w:highlight w:val="green"/>
          <w:lang w:eastAsia="zh-CN"/>
        </w:rPr>
        <w:t>g</w:t>
      </w:r>
      <w:r w:rsidR="003E30EE" w:rsidRPr="00F124DD">
        <w:rPr>
          <w:rFonts w:eastAsiaTheme="minorEastAsia"/>
          <w:highlight w:val="green"/>
        </w:rPr>
        <w:t>etFirewallSwitch</w:t>
      </w:r>
      <w:bookmarkEnd w:id="754"/>
    </w:p>
    <w:p w:rsidR="003E30EE" w:rsidRPr="00F124DD" w:rsidRDefault="003E30EE" w:rsidP="00C14146">
      <w:pPr>
        <w:pStyle w:val="4"/>
        <w:numPr>
          <w:ilvl w:val="3"/>
          <w:numId w:val="73"/>
        </w:numPr>
        <w:rPr>
          <w:highlight w:val="green"/>
        </w:rPr>
      </w:pPr>
      <w:r w:rsidRPr="00F124DD">
        <w:rPr>
          <w:highlight w:val="green"/>
        </w:rPr>
        <w:t>Request</w:t>
      </w:r>
    </w:p>
    <w:p w:rsidR="003E30EE" w:rsidRPr="00F124DD" w:rsidRDefault="003E30EE" w:rsidP="003E30EE">
      <w:pPr>
        <w:rPr>
          <w:highlight w:val="green"/>
        </w:rPr>
      </w:pPr>
      <w:r w:rsidRPr="00F124DD">
        <w:rPr>
          <w:highlight w:val="green"/>
        </w:rPr>
        <w:t>{</w:t>
      </w:r>
    </w:p>
    <w:p w:rsidR="003E30EE" w:rsidRPr="00F124DD" w:rsidRDefault="003E30EE" w:rsidP="003E30EE">
      <w:pPr>
        <w:ind w:leftChars="200" w:left="420"/>
        <w:rPr>
          <w:highlight w:val="green"/>
        </w:rPr>
      </w:pPr>
      <w:r w:rsidRPr="00F124DD">
        <w:rPr>
          <w:highlight w:val="green"/>
        </w:rPr>
        <w:t xml:space="preserve">"jsonrpc": "2.0", </w:t>
      </w:r>
    </w:p>
    <w:p w:rsidR="003E30EE" w:rsidRPr="00F124DD" w:rsidRDefault="003E30EE" w:rsidP="003E30EE">
      <w:pPr>
        <w:ind w:leftChars="200" w:left="420"/>
        <w:rPr>
          <w:highlight w:val="green"/>
        </w:rPr>
      </w:pPr>
      <w:r w:rsidRPr="00F124DD">
        <w:rPr>
          <w:highlight w:val="green"/>
        </w:rPr>
        <w:t>"method": "</w:t>
      </w:r>
      <w:r w:rsidR="00F124DD" w:rsidRPr="00F124DD">
        <w:rPr>
          <w:rFonts w:eastAsiaTheme="minorEastAsia" w:hint="eastAsia"/>
          <w:highlight w:val="green"/>
        </w:rPr>
        <w:t>g</w:t>
      </w:r>
      <w:r w:rsidRPr="00F124DD">
        <w:rPr>
          <w:rFonts w:eastAsiaTheme="minorEastAsia"/>
          <w:highlight w:val="green"/>
        </w:rPr>
        <w:t>etFirewallSwitch</w:t>
      </w:r>
      <w:r w:rsidRPr="00F124DD">
        <w:rPr>
          <w:highlight w:val="green"/>
        </w:rPr>
        <w:t>",</w:t>
      </w:r>
    </w:p>
    <w:p w:rsidR="003E30EE" w:rsidRPr="00F124DD" w:rsidRDefault="003E30EE" w:rsidP="003E30EE">
      <w:pPr>
        <w:ind w:leftChars="200" w:left="420"/>
        <w:rPr>
          <w:highlight w:val="green"/>
        </w:rPr>
      </w:pPr>
      <w:r w:rsidRPr="00F124DD">
        <w:rPr>
          <w:highlight w:val="green"/>
        </w:rPr>
        <w:t>"params":{},</w:t>
      </w:r>
    </w:p>
    <w:p w:rsidR="003E30EE" w:rsidRPr="00F124DD" w:rsidRDefault="003E30EE" w:rsidP="003E30EE">
      <w:pPr>
        <w:ind w:leftChars="200" w:left="420"/>
        <w:rPr>
          <w:highlight w:val="green"/>
        </w:rPr>
      </w:pPr>
      <w:r w:rsidRPr="00F124DD">
        <w:rPr>
          <w:highlight w:val="green"/>
        </w:rPr>
        <w:t>"id": "10.</w:t>
      </w:r>
      <w:r w:rsidRPr="00F124DD">
        <w:rPr>
          <w:rFonts w:hint="eastAsia"/>
          <w:highlight w:val="green"/>
        </w:rPr>
        <w:t>1</w:t>
      </w:r>
      <w:r w:rsidR="00E73A84" w:rsidRPr="00F124DD">
        <w:rPr>
          <w:rFonts w:hint="eastAsia"/>
          <w:highlight w:val="green"/>
        </w:rPr>
        <w:t>4</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C14146">
      <w:pPr>
        <w:pStyle w:val="4"/>
        <w:numPr>
          <w:ilvl w:val="3"/>
          <w:numId w:val="73"/>
        </w:numPr>
        <w:rPr>
          <w:highlight w:val="green"/>
        </w:rPr>
      </w:pPr>
      <w:r w:rsidRPr="00F124DD">
        <w:rPr>
          <w:highlight w:val="green"/>
        </w:rPr>
        <w:t>Response</w:t>
      </w:r>
    </w:p>
    <w:p w:rsidR="003E30EE" w:rsidRPr="00F124DD" w:rsidRDefault="003E30EE" w:rsidP="003E30EE">
      <w:pPr>
        <w:rPr>
          <w:highlight w:val="green"/>
        </w:rPr>
      </w:pPr>
      <w:r w:rsidRPr="00F124DD">
        <w:rPr>
          <w:highlight w:val="green"/>
        </w:rPr>
        <w:t>{</w:t>
      </w:r>
    </w:p>
    <w:p w:rsidR="003E30EE" w:rsidRPr="00F124DD" w:rsidRDefault="003E30EE" w:rsidP="003E30EE">
      <w:pPr>
        <w:ind w:leftChars="200" w:left="420"/>
        <w:rPr>
          <w:highlight w:val="green"/>
        </w:rPr>
      </w:pPr>
      <w:r w:rsidRPr="00F124DD">
        <w:rPr>
          <w:highlight w:val="green"/>
        </w:rPr>
        <w:t xml:space="preserve">"jsonrpc": "2.0", </w:t>
      </w:r>
    </w:p>
    <w:p w:rsidR="003E30EE" w:rsidRPr="00F124DD" w:rsidRDefault="003E30EE" w:rsidP="003E30EE">
      <w:pPr>
        <w:ind w:leftChars="200" w:left="420"/>
        <w:rPr>
          <w:highlight w:val="green"/>
        </w:rPr>
      </w:pPr>
      <w:r w:rsidRPr="00F124DD">
        <w:rPr>
          <w:highlight w:val="green"/>
        </w:rPr>
        <w:t>"result":</w:t>
      </w:r>
    </w:p>
    <w:p w:rsidR="003E30EE" w:rsidRPr="00F124DD" w:rsidRDefault="003E30EE" w:rsidP="003E30EE">
      <w:pPr>
        <w:ind w:leftChars="200" w:left="420"/>
        <w:rPr>
          <w:highlight w:val="green"/>
        </w:rPr>
      </w:pPr>
      <w:r w:rsidRPr="00F124DD">
        <w:rPr>
          <w:highlight w:val="green"/>
        </w:rPr>
        <w:t>{</w:t>
      </w:r>
    </w:p>
    <w:p w:rsidR="003E30EE" w:rsidRPr="00F124DD" w:rsidRDefault="003E30EE" w:rsidP="003E30EE">
      <w:pPr>
        <w:ind w:leftChars="300" w:left="630"/>
        <w:rPr>
          <w:highlight w:val="green"/>
        </w:rPr>
      </w:pPr>
      <w:r w:rsidRPr="00F124DD">
        <w:rPr>
          <w:highlight w:val="green"/>
        </w:rPr>
        <w:t>"firewall_status": 0,</w:t>
      </w:r>
    </w:p>
    <w:p w:rsidR="003E30EE" w:rsidRPr="00F124DD" w:rsidRDefault="003E30EE" w:rsidP="003E30EE">
      <w:pPr>
        <w:ind w:leftChars="300" w:left="630"/>
        <w:rPr>
          <w:highlight w:val="green"/>
        </w:rPr>
      </w:pPr>
      <w:r w:rsidRPr="00F124DD">
        <w:rPr>
          <w:highlight w:val="green"/>
        </w:rPr>
        <w:t>"ipflt_status": 0,</w:t>
      </w:r>
    </w:p>
    <w:p w:rsidR="00F124DD" w:rsidRPr="00F124DD" w:rsidRDefault="00F124DD" w:rsidP="00F124DD">
      <w:pPr>
        <w:ind w:leftChars="300" w:left="630"/>
        <w:rPr>
          <w:highlight w:val="green"/>
        </w:rPr>
      </w:pPr>
      <w:r w:rsidRPr="00F124DD">
        <w:rPr>
          <w:highlight w:val="green"/>
        </w:rPr>
        <w:t>"wan_ping_status": 0</w:t>
      </w:r>
    </w:p>
    <w:p w:rsidR="003E30EE" w:rsidRPr="00F124DD" w:rsidRDefault="003E30EE" w:rsidP="003E30EE">
      <w:pPr>
        <w:ind w:leftChars="200" w:left="420"/>
        <w:rPr>
          <w:highlight w:val="green"/>
        </w:rPr>
      </w:pPr>
      <w:r w:rsidRPr="00F124DD">
        <w:rPr>
          <w:highlight w:val="green"/>
        </w:rPr>
        <w:t>},</w:t>
      </w:r>
    </w:p>
    <w:p w:rsidR="003E30EE" w:rsidRPr="00F124DD" w:rsidRDefault="003E30EE" w:rsidP="003E30EE">
      <w:pPr>
        <w:ind w:leftChars="200" w:left="420"/>
        <w:rPr>
          <w:highlight w:val="green"/>
        </w:rPr>
      </w:pPr>
      <w:r w:rsidRPr="00F124DD">
        <w:rPr>
          <w:highlight w:val="green"/>
        </w:rPr>
        <w:t>"id": "10.</w:t>
      </w:r>
      <w:r w:rsidRPr="00F124DD">
        <w:rPr>
          <w:rFonts w:hint="eastAsia"/>
          <w:highlight w:val="green"/>
        </w:rPr>
        <w:t>1</w:t>
      </w:r>
      <w:r w:rsidR="00E73A84" w:rsidRPr="00F124DD">
        <w:rPr>
          <w:rFonts w:hint="eastAsia"/>
          <w:highlight w:val="green"/>
        </w:rPr>
        <w:t>4</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8D3AD3">
      <w:pPr>
        <w:pStyle w:val="4"/>
        <w:numPr>
          <w:ilvl w:val="3"/>
          <w:numId w:val="41"/>
        </w:numPr>
        <w:spacing w:line="372" w:lineRule="auto"/>
        <w:jc w:val="left"/>
        <w:rPr>
          <w:highlight w:val="green"/>
        </w:rPr>
      </w:pPr>
      <w:r w:rsidRPr="00F124DD">
        <w:rPr>
          <w:highlight w:val="green"/>
        </w:rPr>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3E30EE" w:rsidRPr="00F124DD" w:rsidTr="00F80D81">
        <w:tc>
          <w:tcPr>
            <w:tcW w:w="2234"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jc w:val="both"/>
              <w:rPr>
                <w:b/>
                <w:kern w:val="2"/>
                <w:sz w:val="22"/>
                <w:highlight w:val="green"/>
                <w:lang w:val="en-GB"/>
              </w:rPr>
            </w:pPr>
            <w:r w:rsidRPr="00F124DD">
              <w:rPr>
                <w:b/>
                <w:kern w:val="2"/>
                <w:sz w:val="22"/>
                <w:highlight w:val="green"/>
                <w:lang w:val="en-GB"/>
              </w:rPr>
              <w:t>Field</w:t>
            </w:r>
          </w:p>
        </w:tc>
        <w:tc>
          <w:tcPr>
            <w:tcW w:w="1841"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jc w:val="both"/>
              <w:rPr>
                <w:b/>
                <w:kern w:val="2"/>
                <w:sz w:val="22"/>
                <w:highlight w:val="green"/>
                <w:lang w:val="en-GB"/>
              </w:rPr>
            </w:pPr>
            <w:r w:rsidRPr="00F124DD">
              <w:rPr>
                <w:b/>
                <w:kern w:val="2"/>
                <w:sz w:val="22"/>
                <w:highlight w:val="green"/>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jc w:val="both"/>
              <w:rPr>
                <w:b/>
                <w:kern w:val="2"/>
                <w:sz w:val="22"/>
                <w:highlight w:val="green"/>
                <w:lang w:val="en-GB"/>
              </w:rPr>
            </w:pPr>
            <w:r w:rsidRPr="00F124DD">
              <w:rPr>
                <w:b/>
                <w:kern w:val="2"/>
                <w:sz w:val="22"/>
                <w:highlight w:val="green"/>
                <w:lang w:val="en-GB"/>
              </w:rPr>
              <w:t>Changable</w:t>
            </w:r>
          </w:p>
        </w:tc>
        <w:tc>
          <w:tcPr>
            <w:tcW w:w="3117"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rPr>
                <w:b/>
                <w:kern w:val="2"/>
                <w:sz w:val="22"/>
                <w:highlight w:val="green"/>
                <w:lang w:val="en-GB"/>
              </w:rPr>
            </w:pPr>
            <w:r w:rsidRPr="00F124DD">
              <w:rPr>
                <w:b/>
                <w:kern w:val="2"/>
                <w:sz w:val="22"/>
                <w:highlight w:val="green"/>
                <w:lang w:val="en-GB"/>
              </w:rPr>
              <w:t>Description</w:t>
            </w:r>
          </w:p>
        </w:tc>
      </w:tr>
      <w:tr w:rsidR="003E30EE" w:rsidRPr="00F124DD" w:rsidTr="00F80D81">
        <w:trPr>
          <w:trHeight w:val="532"/>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3E30EE" w:rsidRPr="00F124DD" w:rsidRDefault="003E30EE" w:rsidP="00F80D81">
            <w:pPr>
              <w:rPr>
                <w:highlight w:val="green"/>
              </w:rPr>
            </w:pPr>
            <w:r w:rsidRPr="00F124DD">
              <w:rPr>
                <w:highlight w:val="green"/>
              </w:rPr>
              <w:lastRenderedPageBreak/>
              <w:t>firewall_status</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3E30EE" w:rsidRPr="00F124DD" w:rsidRDefault="003E30EE" w:rsidP="00F80D81">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hideMark/>
          </w:tcPr>
          <w:p w:rsidR="003E30EE" w:rsidRPr="00F124DD" w:rsidRDefault="003E30EE" w:rsidP="00F80D81">
            <w:pPr>
              <w:rPr>
                <w:highlight w:val="green"/>
              </w:rPr>
            </w:pPr>
            <w:r w:rsidRPr="00F124DD">
              <w:rPr>
                <w:highlight w:val="green"/>
              </w:rPr>
              <w:t>0: disable</w:t>
            </w:r>
          </w:p>
          <w:p w:rsidR="003E30EE" w:rsidRPr="00F124DD" w:rsidRDefault="003E30EE" w:rsidP="00F80D81">
            <w:pPr>
              <w:rPr>
                <w:highlight w:val="green"/>
              </w:rPr>
            </w:pPr>
            <w:r w:rsidRPr="00F124DD">
              <w:rPr>
                <w:highlight w:val="green"/>
              </w:rPr>
              <w:t>1: enable</w:t>
            </w:r>
          </w:p>
        </w:tc>
      </w:tr>
      <w:tr w:rsidR="003E30EE" w:rsidRPr="00F124DD" w:rsidTr="00F80D81">
        <w:trPr>
          <w:trHeight w:val="556"/>
        </w:trPr>
        <w:tc>
          <w:tcPr>
            <w:tcW w:w="2234"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ipflt_status</w:t>
            </w:r>
          </w:p>
        </w:tc>
        <w:tc>
          <w:tcPr>
            <w:tcW w:w="1841"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0: disable</w:t>
            </w:r>
          </w:p>
          <w:p w:rsidR="003E30EE" w:rsidRPr="00F124DD" w:rsidRDefault="003E30EE" w:rsidP="00F80D81">
            <w:pPr>
              <w:rPr>
                <w:highlight w:val="green"/>
              </w:rPr>
            </w:pPr>
            <w:r w:rsidRPr="00F124DD">
              <w:rPr>
                <w:highlight w:val="green"/>
              </w:rPr>
              <w:t>1: enable</w:t>
            </w:r>
          </w:p>
        </w:tc>
      </w:tr>
      <w:tr w:rsidR="003E30EE" w:rsidRPr="00F124DD" w:rsidTr="00F80D81">
        <w:trPr>
          <w:trHeight w:val="564"/>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3E30EE" w:rsidRPr="00F124DD" w:rsidRDefault="003E30EE" w:rsidP="00F80D81">
            <w:pPr>
              <w:rPr>
                <w:highlight w:val="green"/>
              </w:rPr>
            </w:pPr>
            <w:r w:rsidRPr="00F124DD">
              <w:rPr>
                <w:highlight w:val="green"/>
              </w:rPr>
              <w:t>wan_ping_status</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3E30EE" w:rsidRPr="00F124DD" w:rsidRDefault="003E30EE" w:rsidP="00F80D81">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0: disable</w:t>
            </w:r>
          </w:p>
          <w:p w:rsidR="003E30EE" w:rsidRPr="00F124DD" w:rsidRDefault="003E30EE" w:rsidP="00F80D81">
            <w:pPr>
              <w:rPr>
                <w:highlight w:val="green"/>
              </w:rPr>
            </w:pPr>
            <w:r w:rsidRPr="00F124DD">
              <w:rPr>
                <w:highlight w:val="green"/>
              </w:rPr>
              <w:t>1: enable</w:t>
            </w:r>
          </w:p>
        </w:tc>
      </w:tr>
    </w:tbl>
    <w:p w:rsidR="003E30EE" w:rsidRPr="00F124DD" w:rsidRDefault="003E30EE" w:rsidP="00C14146">
      <w:pPr>
        <w:pStyle w:val="4"/>
        <w:numPr>
          <w:ilvl w:val="3"/>
          <w:numId w:val="73"/>
        </w:numPr>
        <w:rPr>
          <w:highlight w:val="green"/>
        </w:rPr>
      </w:pPr>
      <w:r w:rsidRPr="00F124DD">
        <w:rPr>
          <w:highlight w:val="green"/>
        </w:rPr>
        <w:t>Response with error</w:t>
      </w:r>
    </w:p>
    <w:p w:rsidR="003E30EE" w:rsidRPr="00F124DD" w:rsidRDefault="003E30EE" w:rsidP="003E30EE">
      <w:pPr>
        <w:rPr>
          <w:highlight w:val="green"/>
        </w:rPr>
      </w:pPr>
      <w:r w:rsidRPr="00F124DD">
        <w:rPr>
          <w:highlight w:val="green"/>
        </w:rPr>
        <w:t>{</w:t>
      </w:r>
    </w:p>
    <w:p w:rsidR="003E30EE" w:rsidRPr="00F124DD" w:rsidRDefault="003E30EE" w:rsidP="003E30EE">
      <w:pPr>
        <w:ind w:firstLine="420"/>
        <w:rPr>
          <w:highlight w:val="green"/>
        </w:rPr>
      </w:pPr>
      <w:r w:rsidRPr="00F124DD">
        <w:rPr>
          <w:highlight w:val="green"/>
        </w:rPr>
        <w:t>"jsonrpc": "2.0",</w:t>
      </w:r>
    </w:p>
    <w:p w:rsidR="003E30EE" w:rsidRPr="00F124DD" w:rsidRDefault="003E30EE" w:rsidP="003E30EE">
      <w:pPr>
        <w:ind w:firstLine="420"/>
        <w:rPr>
          <w:highlight w:val="green"/>
        </w:rPr>
      </w:pPr>
      <w:r w:rsidRPr="00F124DD">
        <w:rPr>
          <w:highlight w:val="green"/>
        </w:rPr>
        <w:t>"error": {</w:t>
      </w:r>
    </w:p>
    <w:p w:rsidR="003E30EE" w:rsidRPr="00F124DD" w:rsidRDefault="003E30EE" w:rsidP="003E30EE">
      <w:pPr>
        <w:ind w:left="840" w:firstLine="420"/>
        <w:rPr>
          <w:highlight w:val="green"/>
        </w:rPr>
      </w:pPr>
      <w:r w:rsidRPr="00F124DD">
        <w:rPr>
          <w:highlight w:val="green"/>
        </w:rPr>
        <w:t>"code": "10</w:t>
      </w:r>
      <w:r w:rsidRPr="00F124DD">
        <w:rPr>
          <w:rFonts w:hint="eastAsia"/>
          <w:highlight w:val="green"/>
        </w:rPr>
        <w:t>1</w:t>
      </w:r>
      <w:r w:rsidR="00E73A84" w:rsidRPr="00F124DD">
        <w:rPr>
          <w:rFonts w:hint="eastAsia"/>
          <w:highlight w:val="green"/>
        </w:rPr>
        <w:t>4</w:t>
      </w:r>
      <w:r w:rsidRPr="00F124DD">
        <w:rPr>
          <w:highlight w:val="green"/>
        </w:rPr>
        <w:t>01",</w:t>
      </w:r>
    </w:p>
    <w:p w:rsidR="003E30EE" w:rsidRPr="00F124DD" w:rsidRDefault="003E30EE" w:rsidP="003E30EE">
      <w:pPr>
        <w:ind w:left="840" w:firstLine="420"/>
        <w:rPr>
          <w:highlight w:val="green"/>
        </w:rPr>
      </w:pPr>
      <w:r w:rsidRPr="00F124DD">
        <w:rPr>
          <w:highlight w:val="green"/>
        </w:rPr>
        <w:t xml:space="preserve">"message": "Get </w:t>
      </w:r>
      <w:r w:rsidRPr="00F124DD">
        <w:rPr>
          <w:rFonts w:eastAsiaTheme="minorEastAsia"/>
          <w:highlight w:val="green"/>
        </w:rPr>
        <w:t>Firewall</w:t>
      </w:r>
      <w:r w:rsidRPr="00F124DD">
        <w:rPr>
          <w:rFonts w:eastAsiaTheme="minorEastAsia" w:hint="eastAsia"/>
          <w:highlight w:val="green"/>
        </w:rPr>
        <w:t xml:space="preserve"> </w:t>
      </w:r>
      <w:r w:rsidRPr="00F124DD">
        <w:rPr>
          <w:rFonts w:eastAsiaTheme="minorEastAsia"/>
          <w:highlight w:val="green"/>
        </w:rPr>
        <w:t>Switch</w:t>
      </w:r>
      <w:r w:rsidRPr="00F124DD">
        <w:rPr>
          <w:highlight w:val="green"/>
        </w:rPr>
        <w:t xml:space="preserve"> failed. "</w:t>
      </w:r>
    </w:p>
    <w:p w:rsidR="003E30EE" w:rsidRPr="00F124DD" w:rsidRDefault="003E30EE" w:rsidP="003E30EE">
      <w:pPr>
        <w:ind w:left="840" w:firstLine="420"/>
        <w:rPr>
          <w:highlight w:val="green"/>
        </w:rPr>
      </w:pPr>
      <w:r w:rsidRPr="00F124DD">
        <w:rPr>
          <w:highlight w:val="green"/>
        </w:rPr>
        <w:t xml:space="preserve">}, </w:t>
      </w:r>
    </w:p>
    <w:p w:rsidR="003E30EE" w:rsidRPr="00F124DD" w:rsidRDefault="003E30EE" w:rsidP="003E30EE">
      <w:pPr>
        <w:ind w:firstLine="420"/>
        <w:rPr>
          <w:highlight w:val="green"/>
        </w:rPr>
      </w:pPr>
      <w:r w:rsidRPr="00F124DD">
        <w:rPr>
          <w:highlight w:val="green"/>
        </w:rPr>
        <w:t>"id": "10.</w:t>
      </w:r>
      <w:r w:rsidRPr="00F124DD">
        <w:rPr>
          <w:rFonts w:hint="eastAsia"/>
          <w:highlight w:val="green"/>
        </w:rPr>
        <w:t>1</w:t>
      </w:r>
      <w:r w:rsidR="00E73A84" w:rsidRPr="00F124DD">
        <w:rPr>
          <w:rFonts w:hint="eastAsia"/>
          <w:highlight w:val="green"/>
        </w:rPr>
        <w:t>4</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3E30EE">
      <w:pPr>
        <w:rPr>
          <w:highlight w:val="green"/>
        </w:rPr>
      </w:pPr>
    </w:p>
    <w:tbl>
      <w:tblPr>
        <w:tblStyle w:val="afe"/>
        <w:tblW w:w="0" w:type="auto"/>
        <w:tblLook w:val="04A0" w:firstRow="1" w:lastRow="0" w:firstColumn="1" w:lastColumn="0" w:noHBand="0" w:noVBand="1"/>
      </w:tblPr>
      <w:tblGrid>
        <w:gridCol w:w="1668"/>
        <w:gridCol w:w="3402"/>
        <w:gridCol w:w="4216"/>
      </w:tblGrid>
      <w:tr w:rsidR="003E30EE" w:rsidRPr="00F124DD" w:rsidTr="00F80D81">
        <w:tc>
          <w:tcPr>
            <w:tcW w:w="1668"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4"/>
              <w:rPr>
                <w:highlight w:val="green"/>
                <w:lang w:val="en-US" w:eastAsia="zh-CN"/>
              </w:rPr>
            </w:pPr>
            <w:r w:rsidRPr="00F124DD">
              <w:rPr>
                <w:highlight w:val="green"/>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4"/>
              <w:rPr>
                <w:highlight w:val="green"/>
                <w:lang w:val="en-US" w:eastAsia="zh-CN"/>
              </w:rPr>
            </w:pPr>
            <w:r w:rsidRPr="00F124DD">
              <w:rPr>
                <w:highlight w:val="green"/>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4"/>
              <w:rPr>
                <w:highlight w:val="green"/>
                <w:lang w:val="en-US" w:eastAsia="zh-CN"/>
              </w:rPr>
            </w:pPr>
            <w:r w:rsidRPr="00F124DD">
              <w:rPr>
                <w:highlight w:val="green"/>
                <w:lang w:val="en-US" w:eastAsia="zh-CN"/>
              </w:rPr>
              <w:t>Error Description</w:t>
            </w:r>
          </w:p>
        </w:tc>
      </w:tr>
      <w:tr w:rsidR="003E30EE" w:rsidTr="00F80D81">
        <w:tc>
          <w:tcPr>
            <w:tcW w:w="1668" w:type="dxa"/>
            <w:tcBorders>
              <w:top w:val="single" w:sz="4" w:space="0" w:color="auto"/>
              <w:left w:val="single" w:sz="4" w:space="0" w:color="auto"/>
              <w:bottom w:val="single" w:sz="4" w:space="0" w:color="auto"/>
              <w:right w:val="single" w:sz="4" w:space="0" w:color="auto"/>
            </w:tcBorders>
            <w:hideMark/>
          </w:tcPr>
          <w:p w:rsidR="003E30EE" w:rsidRPr="00F124DD" w:rsidRDefault="003E30EE" w:rsidP="00E73A84">
            <w:pPr>
              <w:rPr>
                <w:highlight w:val="green"/>
              </w:rPr>
            </w:pPr>
            <w:r w:rsidRPr="00F124DD">
              <w:rPr>
                <w:highlight w:val="green"/>
              </w:rPr>
              <w:t>10</w:t>
            </w:r>
            <w:r w:rsidRPr="00F124DD">
              <w:rPr>
                <w:rFonts w:hint="eastAsia"/>
                <w:highlight w:val="green"/>
              </w:rPr>
              <w:t>1</w:t>
            </w:r>
            <w:r w:rsidR="00E73A84" w:rsidRPr="00F124DD">
              <w:rPr>
                <w:rFonts w:hint="eastAsia"/>
                <w:highlight w:val="green"/>
              </w:rPr>
              <w:t>4</w:t>
            </w:r>
            <w:r w:rsidRPr="00F124DD">
              <w:rPr>
                <w:highlight w:val="green"/>
              </w:rPr>
              <w:t>01</w:t>
            </w:r>
          </w:p>
        </w:tc>
        <w:tc>
          <w:tcPr>
            <w:tcW w:w="3402"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rPr>
                <w:highlight w:val="green"/>
              </w:rPr>
            </w:pPr>
            <w:r w:rsidRPr="00F124DD">
              <w:rPr>
                <w:highlight w:val="green"/>
              </w:rPr>
              <w:t xml:space="preserve">Get </w:t>
            </w:r>
            <w:r w:rsidRPr="00F124DD">
              <w:rPr>
                <w:rFonts w:eastAsiaTheme="minorEastAsia"/>
                <w:highlight w:val="green"/>
              </w:rPr>
              <w:t>Firewall</w:t>
            </w:r>
            <w:r w:rsidRPr="00F124DD">
              <w:rPr>
                <w:rFonts w:eastAsiaTheme="minorEastAsia" w:hint="eastAsia"/>
                <w:highlight w:val="green"/>
              </w:rPr>
              <w:t xml:space="preserve"> </w:t>
            </w:r>
            <w:r w:rsidRPr="00F124DD">
              <w:rPr>
                <w:rFonts w:eastAsiaTheme="minorEastAsia"/>
                <w:highlight w:val="green"/>
              </w:rPr>
              <w:t>Switch</w:t>
            </w:r>
            <w:r w:rsidRPr="00F124DD">
              <w:rPr>
                <w:highlight w:val="green"/>
              </w:rPr>
              <w:t xml:space="preserve"> failed.</w:t>
            </w:r>
          </w:p>
        </w:tc>
        <w:tc>
          <w:tcPr>
            <w:tcW w:w="4216" w:type="dxa"/>
            <w:tcBorders>
              <w:top w:val="single" w:sz="4" w:space="0" w:color="auto"/>
              <w:left w:val="single" w:sz="4" w:space="0" w:color="auto"/>
              <w:bottom w:val="single" w:sz="4" w:space="0" w:color="auto"/>
              <w:right w:val="single" w:sz="4" w:space="0" w:color="auto"/>
            </w:tcBorders>
            <w:hideMark/>
          </w:tcPr>
          <w:p w:rsidR="003E30EE" w:rsidRDefault="003E30EE" w:rsidP="00F80D81">
            <w:r w:rsidRPr="00F124DD">
              <w:rPr>
                <w:highlight w:val="green"/>
              </w:rPr>
              <w:t xml:space="preserve">Get </w:t>
            </w:r>
            <w:r w:rsidRPr="00F124DD">
              <w:rPr>
                <w:rFonts w:eastAsiaTheme="minorEastAsia"/>
                <w:highlight w:val="green"/>
              </w:rPr>
              <w:t>Firewall</w:t>
            </w:r>
            <w:r w:rsidRPr="00F124DD">
              <w:rPr>
                <w:rFonts w:eastAsiaTheme="minorEastAsia" w:hint="eastAsia"/>
                <w:highlight w:val="green"/>
              </w:rPr>
              <w:t xml:space="preserve"> </w:t>
            </w:r>
            <w:r w:rsidRPr="00F124DD">
              <w:rPr>
                <w:rFonts w:eastAsiaTheme="minorEastAsia"/>
                <w:highlight w:val="green"/>
              </w:rPr>
              <w:t>Switch</w:t>
            </w:r>
            <w:r w:rsidRPr="00F124DD">
              <w:rPr>
                <w:highlight w:val="green"/>
              </w:rPr>
              <w:t xml:space="preserve"> failed.</w:t>
            </w:r>
          </w:p>
        </w:tc>
      </w:tr>
    </w:tbl>
    <w:p w:rsidR="003E30EE" w:rsidRDefault="003E30EE" w:rsidP="003E30EE">
      <w:pPr>
        <w:rPr>
          <w:rFonts w:eastAsiaTheme="minorEastAsia"/>
          <w:kern w:val="2"/>
        </w:rPr>
      </w:pPr>
    </w:p>
    <w:p w:rsidR="003E30EE" w:rsidRPr="00F124DD" w:rsidRDefault="00F124DD" w:rsidP="00C14146">
      <w:pPr>
        <w:pStyle w:val="3"/>
        <w:numPr>
          <w:ilvl w:val="2"/>
          <w:numId w:val="73"/>
        </w:numPr>
        <w:rPr>
          <w:highlight w:val="green"/>
          <w:lang w:eastAsia="zh-CN"/>
        </w:rPr>
      </w:pPr>
      <w:bookmarkStart w:id="755" w:name="_Toc470684701"/>
      <w:r w:rsidRPr="00F124DD">
        <w:rPr>
          <w:rFonts w:eastAsiaTheme="minorEastAsia" w:hint="eastAsia"/>
          <w:highlight w:val="green"/>
          <w:lang w:eastAsia="zh-CN"/>
        </w:rPr>
        <w:t>s</w:t>
      </w:r>
      <w:r w:rsidR="003E30EE" w:rsidRPr="00F124DD">
        <w:rPr>
          <w:rFonts w:eastAsiaTheme="minorEastAsia"/>
          <w:highlight w:val="green"/>
        </w:rPr>
        <w:t>etFirewallSwitch</w:t>
      </w:r>
      <w:bookmarkEnd w:id="755"/>
    </w:p>
    <w:p w:rsidR="003E30EE" w:rsidRPr="00F124DD" w:rsidRDefault="003E30EE" w:rsidP="00C14146">
      <w:pPr>
        <w:pStyle w:val="4"/>
        <w:numPr>
          <w:ilvl w:val="3"/>
          <w:numId w:val="73"/>
        </w:numPr>
        <w:rPr>
          <w:highlight w:val="green"/>
        </w:rPr>
      </w:pPr>
      <w:r w:rsidRPr="00F124DD">
        <w:rPr>
          <w:highlight w:val="green"/>
        </w:rPr>
        <w:t>Request</w:t>
      </w:r>
    </w:p>
    <w:p w:rsidR="003E30EE" w:rsidRPr="00F124DD" w:rsidRDefault="003E30EE" w:rsidP="003E30EE">
      <w:pPr>
        <w:rPr>
          <w:highlight w:val="green"/>
        </w:rPr>
      </w:pPr>
      <w:r w:rsidRPr="00F124DD">
        <w:rPr>
          <w:highlight w:val="green"/>
        </w:rPr>
        <w:t>{</w:t>
      </w:r>
    </w:p>
    <w:p w:rsidR="003E30EE" w:rsidRPr="00F124DD" w:rsidRDefault="003E30EE" w:rsidP="003E30EE">
      <w:pPr>
        <w:ind w:leftChars="200" w:left="420"/>
        <w:rPr>
          <w:highlight w:val="green"/>
        </w:rPr>
      </w:pPr>
      <w:r w:rsidRPr="00F124DD">
        <w:rPr>
          <w:highlight w:val="green"/>
        </w:rPr>
        <w:t xml:space="preserve">"jsonrpc": "2.0", </w:t>
      </w:r>
    </w:p>
    <w:p w:rsidR="003E30EE" w:rsidRPr="00F124DD" w:rsidRDefault="003E30EE" w:rsidP="003E30EE">
      <w:pPr>
        <w:ind w:leftChars="200" w:left="420"/>
        <w:rPr>
          <w:highlight w:val="green"/>
        </w:rPr>
      </w:pPr>
      <w:r w:rsidRPr="00F124DD">
        <w:rPr>
          <w:highlight w:val="green"/>
        </w:rPr>
        <w:t>"method": "</w:t>
      </w:r>
      <w:r w:rsidR="00F124DD" w:rsidRPr="00F124DD">
        <w:rPr>
          <w:rFonts w:eastAsiaTheme="minorEastAsia" w:hint="eastAsia"/>
          <w:highlight w:val="green"/>
        </w:rPr>
        <w:t>s</w:t>
      </w:r>
      <w:r w:rsidRPr="00F124DD">
        <w:rPr>
          <w:rFonts w:eastAsiaTheme="minorEastAsia"/>
          <w:highlight w:val="green"/>
        </w:rPr>
        <w:t>etFirewallSwitch</w:t>
      </w:r>
      <w:r w:rsidRPr="00F124DD">
        <w:rPr>
          <w:highlight w:val="green"/>
        </w:rPr>
        <w:t>",</w:t>
      </w:r>
    </w:p>
    <w:p w:rsidR="003E30EE" w:rsidRPr="00F124DD" w:rsidRDefault="003E30EE" w:rsidP="003E30EE">
      <w:pPr>
        <w:ind w:leftChars="200" w:left="420"/>
        <w:rPr>
          <w:highlight w:val="green"/>
        </w:rPr>
      </w:pPr>
      <w:r w:rsidRPr="00F124DD">
        <w:rPr>
          <w:highlight w:val="green"/>
        </w:rPr>
        <w:t>"params":{</w:t>
      </w:r>
    </w:p>
    <w:p w:rsidR="003E30EE" w:rsidRPr="00F124DD" w:rsidRDefault="003E30EE" w:rsidP="003E30EE">
      <w:pPr>
        <w:ind w:leftChars="500" w:left="1050" w:firstLine="210"/>
        <w:rPr>
          <w:highlight w:val="green"/>
        </w:rPr>
      </w:pPr>
      <w:r w:rsidRPr="00F124DD">
        <w:rPr>
          <w:highlight w:val="green"/>
        </w:rPr>
        <w:t>"firewall_status": 0,</w:t>
      </w:r>
    </w:p>
    <w:p w:rsidR="003E30EE" w:rsidRPr="00F124DD" w:rsidRDefault="003E30EE" w:rsidP="003E30EE">
      <w:pPr>
        <w:ind w:leftChars="500" w:left="1050" w:firstLine="210"/>
        <w:rPr>
          <w:highlight w:val="green"/>
        </w:rPr>
      </w:pPr>
      <w:r w:rsidRPr="00F124DD">
        <w:rPr>
          <w:highlight w:val="green"/>
        </w:rPr>
        <w:t xml:space="preserve"> "ipflt_status": 0,</w:t>
      </w:r>
    </w:p>
    <w:p w:rsidR="003E30EE" w:rsidRPr="00F124DD" w:rsidRDefault="003E30EE" w:rsidP="00F124DD">
      <w:pPr>
        <w:ind w:leftChars="600" w:left="1260"/>
        <w:rPr>
          <w:highlight w:val="green"/>
        </w:rPr>
      </w:pPr>
      <w:r w:rsidRPr="00F124DD">
        <w:rPr>
          <w:highlight w:val="green"/>
        </w:rPr>
        <w:t>"wan_ping_status": 0</w:t>
      </w:r>
    </w:p>
    <w:p w:rsidR="003E30EE" w:rsidRPr="00F124DD" w:rsidRDefault="003E30EE" w:rsidP="003E30EE">
      <w:pPr>
        <w:ind w:firstLineChars="600" w:firstLine="1260"/>
        <w:rPr>
          <w:highlight w:val="green"/>
        </w:rPr>
      </w:pPr>
      <w:r w:rsidRPr="00F124DD">
        <w:rPr>
          <w:highlight w:val="green"/>
        </w:rPr>
        <w:t>},</w:t>
      </w:r>
    </w:p>
    <w:p w:rsidR="003E30EE" w:rsidRPr="00F124DD" w:rsidRDefault="003E30EE" w:rsidP="003E30EE">
      <w:pPr>
        <w:ind w:leftChars="200" w:left="420"/>
        <w:rPr>
          <w:highlight w:val="green"/>
        </w:rPr>
      </w:pPr>
      <w:r w:rsidRPr="00F124DD">
        <w:rPr>
          <w:highlight w:val="green"/>
        </w:rPr>
        <w:t>"id": "10.</w:t>
      </w:r>
      <w:r w:rsidRPr="00F124DD">
        <w:rPr>
          <w:rFonts w:hint="eastAsia"/>
          <w:highlight w:val="green"/>
        </w:rPr>
        <w:t>1</w:t>
      </w:r>
      <w:r w:rsidR="00E73A84" w:rsidRPr="00F124DD">
        <w:rPr>
          <w:rFonts w:hint="eastAsia"/>
          <w:highlight w:val="green"/>
        </w:rPr>
        <w:t>5</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8D3AD3">
      <w:pPr>
        <w:pStyle w:val="4"/>
        <w:numPr>
          <w:ilvl w:val="3"/>
          <w:numId w:val="41"/>
        </w:numPr>
        <w:spacing w:line="372" w:lineRule="auto"/>
        <w:jc w:val="left"/>
        <w:rPr>
          <w:highlight w:val="green"/>
        </w:rPr>
      </w:pPr>
      <w:r w:rsidRPr="00F124DD">
        <w:rPr>
          <w:highlight w:val="green"/>
        </w:rPr>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3E30EE" w:rsidRPr="00F124DD" w:rsidTr="00F80D81">
        <w:tc>
          <w:tcPr>
            <w:tcW w:w="2234"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jc w:val="both"/>
              <w:rPr>
                <w:b/>
                <w:kern w:val="2"/>
                <w:sz w:val="22"/>
                <w:highlight w:val="green"/>
                <w:lang w:val="en-GB"/>
              </w:rPr>
            </w:pPr>
            <w:r w:rsidRPr="00F124DD">
              <w:rPr>
                <w:b/>
                <w:kern w:val="2"/>
                <w:sz w:val="22"/>
                <w:highlight w:val="green"/>
                <w:lang w:val="en-GB"/>
              </w:rPr>
              <w:t>Field</w:t>
            </w:r>
          </w:p>
        </w:tc>
        <w:tc>
          <w:tcPr>
            <w:tcW w:w="1841"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jc w:val="both"/>
              <w:rPr>
                <w:b/>
                <w:kern w:val="2"/>
                <w:sz w:val="22"/>
                <w:highlight w:val="green"/>
                <w:lang w:val="en-GB"/>
              </w:rPr>
            </w:pPr>
            <w:r w:rsidRPr="00F124DD">
              <w:rPr>
                <w:b/>
                <w:kern w:val="2"/>
                <w:sz w:val="22"/>
                <w:highlight w:val="green"/>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jc w:val="both"/>
              <w:rPr>
                <w:b/>
                <w:kern w:val="2"/>
                <w:sz w:val="22"/>
                <w:highlight w:val="green"/>
                <w:lang w:val="en-GB"/>
              </w:rPr>
            </w:pPr>
            <w:r w:rsidRPr="00F124DD">
              <w:rPr>
                <w:b/>
                <w:kern w:val="2"/>
                <w:sz w:val="22"/>
                <w:highlight w:val="green"/>
                <w:lang w:val="en-GB"/>
              </w:rPr>
              <w:t>Changable</w:t>
            </w:r>
          </w:p>
        </w:tc>
        <w:tc>
          <w:tcPr>
            <w:tcW w:w="3117"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9"/>
              <w:spacing w:before="240"/>
              <w:rPr>
                <w:b/>
                <w:kern w:val="2"/>
                <w:sz w:val="22"/>
                <w:highlight w:val="green"/>
                <w:lang w:val="en-GB"/>
              </w:rPr>
            </w:pPr>
            <w:r w:rsidRPr="00F124DD">
              <w:rPr>
                <w:b/>
                <w:kern w:val="2"/>
                <w:sz w:val="22"/>
                <w:highlight w:val="green"/>
                <w:lang w:val="en-GB"/>
              </w:rPr>
              <w:t>Description</w:t>
            </w:r>
          </w:p>
        </w:tc>
      </w:tr>
      <w:tr w:rsidR="003E30EE" w:rsidRPr="00F124DD" w:rsidTr="00F80D81">
        <w:trPr>
          <w:trHeight w:val="512"/>
        </w:trPr>
        <w:tc>
          <w:tcPr>
            <w:tcW w:w="2234"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firewall_status</w:t>
            </w:r>
          </w:p>
        </w:tc>
        <w:tc>
          <w:tcPr>
            <w:tcW w:w="1841"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0: disable</w:t>
            </w:r>
          </w:p>
          <w:p w:rsidR="003E30EE" w:rsidRPr="00F124DD" w:rsidRDefault="003E30EE" w:rsidP="00F80D81">
            <w:pPr>
              <w:rPr>
                <w:highlight w:val="green"/>
              </w:rPr>
            </w:pPr>
            <w:r w:rsidRPr="00F124DD">
              <w:rPr>
                <w:highlight w:val="green"/>
              </w:rPr>
              <w:t>1: enable</w:t>
            </w:r>
          </w:p>
        </w:tc>
      </w:tr>
      <w:tr w:rsidR="003E30EE" w:rsidRPr="00F124DD" w:rsidTr="00F80D81">
        <w:trPr>
          <w:trHeight w:val="512"/>
        </w:trPr>
        <w:tc>
          <w:tcPr>
            <w:tcW w:w="2234"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ipflt_status</w:t>
            </w:r>
          </w:p>
        </w:tc>
        <w:tc>
          <w:tcPr>
            <w:tcW w:w="1841"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0: disable</w:t>
            </w:r>
          </w:p>
          <w:p w:rsidR="003E30EE" w:rsidRPr="00F124DD" w:rsidRDefault="003E30EE" w:rsidP="00F80D81">
            <w:pPr>
              <w:rPr>
                <w:highlight w:val="green"/>
              </w:rPr>
            </w:pPr>
            <w:r w:rsidRPr="00F124DD">
              <w:rPr>
                <w:highlight w:val="green"/>
              </w:rPr>
              <w:t>1: enable</w:t>
            </w:r>
          </w:p>
        </w:tc>
      </w:tr>
      <w:tr w:rsidR="003E30EE" w:rsidRPr="00F124DD" w:rsidTr="00F80D81">
        <w:trPr>
          <w:trHeight w:val="421"/>
        </w:trPr>
        <w:tc>
          <w:tcPr>
            <w:tcW w:w="2234"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wan_ping_status</w:t>
            </w:r>
          </w:p>
        </w:tc>
        <w:tc>
          <w:tcPr>
            <w:tcW w:w="1841"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3E30EE" w:rsidRPr="00F124DD" w:rsidRDefault="003E30EE" w:rsidP="00F80D81">
            <w:pPr>
              <w:rPr>
                <w:highlight w:val="green"/>
              </w:rPr>
            </w:pPr>
            <w:r w:rsidRPr="00F124DD">
              <w:rPr>
                <w:highlight w:val="green"/>
              </w:rPr>
              <w:t>0: disable</w:t>
            </w:r>
          </w:p>
          <w:p w:rsidR="003E30EE" w:rsidRPr="00F124DD" w:rsidRDefault="003E30EE" w:rsidP="00F80D81">
            <w:pPr>
              <w:rPr>
                <w:highlight w:val="green"/>
              </w:rPr>
            </w:pPr>
            <w:r w:rsidRPr="00F124DD">
              <w:rPr>
                <w:highlight w:val="green"/>
              </w:rPr>
              <w:t>1: enable</w:t>
            </w:r>
          </w:p>
        </w:tc>
      </w:tr>
    </w:tbl>
    <w:p w:rsidR="003E30EE" w:rsidRPr="00F124DD" w:rsidRDefault="003E30EE" w:rsidP="003E30EE">
      <w:pPr>
        <w:rPr>
          <w:kern w:val="2"/>
          <w:highlight w:val="green"/>
        </w:rPr>
      </w:pPr>
    </w:p>
    <w:p w:rsidR="003E30EE" w:rsidRPr="00F124DD" w:rsidRDefault="003E30EE" w:rsidP="00C14146">
      <w:pPr>
        <w:pStyle w:val="4"/>
        <w:numPr>
          <w:ilvl w:val="3"/>
          <w:numId w:val="73"/>
        </w:numPr>
        <w:rPr>
          <w:highlight w:val="green"/>
        </w:rPr>
      </w:pPr>
      <w:r w:rsidRPr="00F124DD">
        <w:rPr>
          <w:highlight w:val="green"/>
        </w:rPr>
        <w:lastRenderedPageBreak/>
        <w:t>Response</w:t>
      </w:r>
    </w:p>
    <w:p w:rsidR="003E30EE" w:rsidRPr="00F124DD" w:rsidRDefault="003E30EE" w:rsidP="003E30EE">
      <w:pPr>
        <w:rPr>
          <w:highlight w:val="green"/>
        </w:rPr>
      </w:pPr>
      <w:r w:rsidRPr="00F124DD">
        <w:rPr>
          <w:highlight w:val="green"/>
        </w:rPr>
        <w:t>{</w:t>
      </w:r>
    </w:p>
    <w:p w:rsidR="003E30EE" w:rsidRPr="00F124DD" w:rsidRDefault="003E30EE" w:rsidP="003E30EE">
      <w:pPr>
        <w:ind w:leftChars="200" w:left="420"/>
        <w:rPr>
          <w:highlight w:val="green"/>
        </w:rPr>
      </w:pPr>
      <w:r w:rsidRPr="00F124DD">
        <w:rPr>
          <w:highlight w:val="green"/>
        </w:rPr>
        <w:t xml:space="preserve">"jsonrpc": "2.0", </w:t>
      </w:r>
    </w:p>
    <w:p w:rsidR="003E30EE" w:rsidRPr="00F124DD" w:rsidRDefault="003E30EE" w:rsidP="003E30EE">
      <w:pPr>
        <w:ind w:leftChars="200" w:left="420"/>
        <w:rPr>
          <w:highlight w:val="green"/>
        </w:rPr>
      </w:pPr>
      <w:r w:rsidRPr="00F124DD">
        <w:rPr>
          <w:highlight w:val="green"/>
        </w:rPr>
        <w:t>"result":{},</w:t>
      </w:r>
    </w:p>
    <w:p w:rsidR="003E30EE" w:rsidRPr="00F124DD" w:rsidRDefault="003E30EE" w:rsidP="003E30EE">
      <w:pPr>
        <w:ind w:leftChars="200" w:left="420"/>
        <w:rPr>
          <w:highlight w:val="green"/>
        </w:rPr>
      </w:pPr>
      <w:r w:rsidRPr="00F124DD">
        <w:rPr>
          <w:highlight w:val="green"/>
        </w:rPr>
        <w:t>"id": "10.</w:t>
      </w:r>
      <w:r w:rsidRPr="00F124DD">
        <w:rPr>
          <w:rFonts w:hint="eastAsia"/>
          <w:highlight w:val="green"/>
        </w:rPr>
        <w:t>1</w:t>
      </w:r>
      <w:r w:rsidR="00E73A84" w:rsidRPr="00F124DD">
        <w:rPr>
          <w:rFonts w:hint="eastAsia"/>
          <w:highlight w:val="green"/>
        </w:rPr>
        <w:t>5</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C14146">
      <w:pPr>
        <w:pStyle w:val="4"/>
        <w:numPr>
          <w:ilvl w:val="3"/>
          <w:numId w:val="73"/>
        </w:numPr>
        <w:rPr>
          <w:highlight w:val="green"/>
        </w:rPr>
      </w:pPr>
      <w:r w:rsidRPr="00F124DD">
        <w:rPr>
          <w:highlight w:val="green"/>
        </w:rPr>
        <w:t>Response with error</w:t>
      </w:r>
    </w:p>
    <w:p w:rsidR="003E30EE" w:rsidRPr="00F124DD" w:rsidRDefault="003E30EE" w:rsidP="003E30EE">
      <w:pPr>
        <w:rPr>
          <w:highlight w:val="green"/>
        </w:rPr>
      </w:pPr>
      <w:r w:rsidRPr="00F124DD">
        <w:rPr>
          <w:highlight w:val="green"/>
        </w:rPr>
        <w:t>{</w:t>
      </w:r>
    </w:p>
    <w:p w:rsidR="003E30EE" w:rsidRPr="00F124DD" w:rsidRDefault="003E30EE" w:rsidP="003E30EE">
      <w:pPr>
        <w:ind w:firstLine="420"/>
        <w:rPr>
          <w:highlight w:val="green"/>
        </w:rPr>
      </w:pPr>
      <w:r w:rsidRPr="00F124DD">
        <w:rPr>
          <w:highlight w:val="green"/>
        </w:rPr>
        <w:t>"jsonrpc": "2.0",</w:t>
      </w:r>
    </w:p>
    <w:p w:rsidR="003E30EE" w:rsidRPr="00F124DD" w:rsidRDefault="003E30EE" w:rsidP="003E30EE">
      <w:pPr>
        <w:ind w:firstLine="420"/>
        <w:rPr>
          <w:highlight w:val="green"/>
        </w:rPr>
      </w:pPr>
      <w:r w:rsidRPr="00F124DD">
        <w:rPr>
          <w:highlight w:val="green"/>
        </w:rPr>
        <w:t>"error": {</w:t>
      </w:r>
    </w:p>
    <w:p w:rsidR="003E30EE" w:rsidRPr="00F124DD" w:rsidRDefault="003E30EE" w:rsidP="003E30EE">
      <w:pPr>
        <w:ind w:left="840" w:firstLine="420"/>
        <w:rPr>
          <w:highlight w:val="green"/>
        </w:rPr>
      </w:pPr>
      <w:r w:rsidRPr="00F124DD">
        <w:rPr>
          <w:highlight w:val="green"/>
        </w:rPr>
        <w:t>"code": "10</w:t>
      </w:r>
      <w:r w:rsidRPr="00F124DD">
        <w:rPr>
          <w:rFonts w:hint="eastAsia"/>
          <w:highlight w:val="green"/>
        </w:rPr>
        <w:t>1</w:t>
      </w:r>
      <w:r w:rsidR="00E73A84" w:rsidRPr="00F124DD">
        <w:rPr>
          <w:rFonts w:hint="eastAsia"/>
          <w:highlight w:val="green"/>
        </w:rPr>
        <w:t>5</w:t>
      </w:r>
      <w:r w:rsidRPr="00F124DD">
        <w:rPr>
          <w:highlight w:val="green"/>
        </w:rPr>
        <w:t>01",</w:t>
      </w:r>
    </w:p>
    <w:p w:rsidR="003E30EE" w:rsidRPr="00F124DD" w:rsidRDefault="003E30EE" w:rsidP="003E30EE">
      <w:pPr>
        <w:ind w:left="840" w:firstLine="420"/>
        <w:rPr>
          <w:highlight w:val="green"/>
        </w:rPr>
      </w:pPr>
      <w:r w:rsidRPr="00F124DD">
        <w:rPr>
          <w:highlight w:val="green"/>
        </w:rPr>
        <w:t xml:space="preserve">"message": "Set </w:t>
      </w:r>
      <w:r w:rsidRPr="00F124DD">
        <w:rPr>
          <w:rFonts w:eastAsiaTheme="minorEastAsia"/>
          <w:highlight w:val="green"/>
        </w:rPr>
        <w:t>Firewall</w:t>
      </w:r>
      <w:r w:rsidRPr="00F124DD">
        <w:rPr>
          <w:rFonts w:eastAsiaTheme="minorEastAsia" w:hint="eastAsia"/>
          <w:highlight w:val="green"/>
        </w:rPr>
        <w:t xml:space="preserve"> </w:t>
      </w:r>
      <w:r w:rsidRPr="00F124DD">
        <w:rPr>
          <w:rFonts w:eastAsiaTheme="minorEastAsia"/>
          <w:highlight w:val="green"/>
        </w:rPr>
        <w:t>Switch</w:t>
      </w:r>
      <w:r w:rsidRPr="00F124DD">
        <w:rPr>
          <w:highlight w:val="green"/>
        </w:rPr>
        <w:t xml:space="preserve"> failed. "</w:t>
      </w:r>
    </w:p>
    <w:p w:rsidR="003E30EE" w:rsidRPr="00F124DD" w:rsidRDefault="003E30EE" w:rsidP="003E30EE">
      <w:pPr>
        <w:ind w:left="840" w:firstLine="420"/>
        <w:rPr>
          <w:highlight w:val="green"/>
        </w:rPr>
      </w:pPr>
      <w:r w:rsidRPr="00F124DD">
        <w:rPr>
          <w:highlight w:val="green"/>
        </w:rPr>
        <w:t xml:space="preserve">}, </w:t>
      </w:r>
    </w:p>
    <w:p w:rsidR="003E30EE" w:rsidRPr="00F124DD" w:rsidRDefault="003E30EE" w:rsidP="003E30EE">
      <w:pPr>
        <w:ind w:firstLine="420"/>
        <w:rPr>
          <w:highlight w:val="green"/>
        </w:rPr>
      </w:pPr>
      <w:r w:rsidRPr="00F124DD">
        <w:rPr>
          <w:highlight w:val="green"/>
        </w:rPr>
        <w:t>"id": "10.</w:t>
      </w:r>
      <w:r w:rsidRPr="00F124DD">
        <w:rPr>
          <w:rFonts w:hint="eastAsia"/>
          <w:highlight w:val="green"/>
        </w:rPr>
        <w:t>1</w:t>
      </w:r>
      <w:r w:rsidR="00E73A84" w:rsidRPr="00F124DD">
        <w:rPr>
          <w:rFonts w:hint="eastAsia"/>
          <w:highlight w:val="green"/>
        </w:rPr>
        <w:t>5</w:t>
      </w:r>
      <w:r w:rsidRPr="00F124DD">
        <w:rPr>
          <w:highlight w:val="green"/>
        </w:rPr>
        <w:t>"</w:t>
      </w:r>
    </w:p>
    <w:p w:rsidR="003E30EE" w:rsidRPr="00F124DD" w:rsidRDefault="003E30EE" w:rsidP="003E30EE">
      <w:pPr>
        <w:rPr>
          <w:highlight w:val="green"/>
        </w:rPr>
      </w:pPr>
      <w:r w:rsidRPr="00F124DD">
        <w:rPr>
          <w:highlight w:val="green"/>
        </w:rPr>
        <w:t>}</w:t>
      </w:r>
    </w:p>
    <w:p w:rsidR="003E30EE" w:rsidRPr="00F124DD" w:rsidRDefault="003E30EE" w:rsidP="003E30EE">
      <w:pPr>
        <w:rPr>
          <w:highlight w:val="green"/>
        </w:rPr>
      </w:pPr>
    </w:p>
    <w:tbl>
      <w:tblPr>
        <w:tblStyle w:val="afe"/>
        <w:tblW w:w="0" w:type="auto"/>
        <w:tblLook w:val="04A0" w:firstRow="1" w:lastRow="0" w:firstColumn="1" w:lastColumn="0" w:noHBand="0" w:noVBand="1"/>
      </w:tblPr>
      <w:tblGrid>
        <w:gridCol w:w="1668"/>
        <w:gridCol w:w="3402"/>
        <w:gridCol w:w="4216"/>
      </w:tblGrid>
      <w:tr w:rsidR="003E30EE" w:rsidRPr="00F124DD" w:rsidTr="00F80D81">
        <w:tc>
          <w:tcPr>
            <w:tcW w:w="1668"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4"/>
              <w:rPr>
                <w:highlight w:val="green"/>
                <w:lang w:val="en-US" w:eastAsia="zh-CN"/>
              </w:rPr>
            </w:pPr>
            <w:r w:rsidRPr="00F124DD">
              <w:rPr>
                <w:highlight w:val="green"/>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4"/>
              <w:rPr>
                <w:highlight w:val="green"/>
                <w:lang w:val="en-US" w:eastAsia="zh-CN"/>
              </w:rPr>
            </w:pPr>
            <w:r w:rsidRPr="00F124DD">
              <w:rPr>
                <w:highlight w:val="green"/>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pStyle w:val="af4"/>
              <w:rPr>
                <w:highlight w:val="green"/>
                <w:lang w:val="en-US" w:eastAsia="zh-CN"/>
              </w:rPr>
            </w:pPr>
            <w:r w:rsidRPr="00F124DD">
              <w:rPr>
                <w:highlight w:val="green"/>
                <w:lang w:val="en-US" w:eastAsia="zh-CN"/>
              </w:rPr>
              <w:t>Error Description</w:t>
            </w:r>
          </w:p>
        </w:tc>
      </w:tr>
      <w:tr w:rsidR="003E30EE" w:rsidTr="00F80D81">
        <w:tc>
          <w:tcPr>
            <w:tcW w:w="1668" w:type="dxa"/>
            <w:tcBorders>
              <w:top w:val="single" w:sz="4" w:space="0" w:color="auto"/>
              <w:left w:val="single" w:sz="4" w:space="0" w:color="auto"/>
              <w:bottom w:val="single" w:sz="4" w:space="0" w:color="auto"/>
              <w:right w:val="single" w:sz="4" w:space="0" w:color="auto"/>
            </w:tcBorders>
            <w:hideMark/>
          </w:tcPr>
          <w:p w:rsidR="003E30EE" w:rsidRPr="00F124DD" w:rsidRDefault="003E30EE" w:rsidP="00E73A84">
            <w:pPr>
              <w:rPr>
                <w:highlight w:val="green"/>
              </w:rPr>
            </w:pPr>
            <w:r w:rsidRPr="00F124DD">
              <w:rPr>
                <w:highlight w:val="green"/>
              </w:rPr>
              <w:t>10</w:t>
            </w:r>
            <w:r w:rsidRPr="00F124DD">
              <w:rPr>
                <w:rFonts w:hint="eastAsia"/>
                <w:highlight w:val="green"/>
              </w:rPr>
              <w:t>1</w:t>
            </w:r>
            <w:r w:rsidR="00E73A84" w:rsidRPr="00F124DD">
              <w:rPr>
                <w:rFonts w:hint="eastAsia"/>
                <w:highlight w:val="green"/>
              </w:rPr>
              <w:t>5</w:t>
            </w:r>
            <w:r w:rsidRPr="00F124DD">
              <w:rPr>
                <w:highlight w:val="green"/>
              </w:rPr>
              <w:t>01</w:t>
            </w:r>
          </w:p>
        </w:tc>
        <w:tc>
          <w:tcPr>
            <w:tcW w:w="3402" w:type="dxa"/>
            <w:tcBorders>
              <w:top w:val="single" w:sz="4" w:space="0" w:color="auto"/>
              <w:left w:val="single" w:sz="4" w:space="0" w:color="auto"/>
              <w:bottom w:val="single" w:sz="4" w:space="0" w:color="auto"/>
              <w:right w:val="single" w:sz="4" w:space="0" w:color="auto"/>
            </w:tcBorders>
            <w:hideMark/>
          </w:tcPr>
          <w:p w:rsidR="003E30EE" w:rsidRPr="00F124DD" w:rsidRDefault="003E30EE" w:rsidP="00F80D81">
            <w:pPr>
              <w:rPr>
                <w:highlight w:val="green"/>
              </w:rPr>
            </w:pPr>
            <w:r w:rsidRPr="00F124DD">
              <w:rPr>
                <w:highlight w:val="green"/>
              </w:rPr>
              <w:t xml:space="preserve">Set </w:t>
            </w:r>
            <w:r w:rsidRPr="00F124DD">
              <w:rPr>
                <w:rFonts w:eastAsiaTheme="minorEastAsia"/>
                <w:highlight w:val="green"/>
              </w:rPr>
              <w:t>Firewall</w:t>
            </w:r>
            <w:r w:rsidRPr="00F124DD">
              <w:rPr>
                <w:rFonts w:eastAsiaTheme="minorEastAsia" w:hint="eastAsia"/>
                <w:highlight w:val="green"/>
              </w:rPr>
              <w:t xml:space="preserve"> </w:t>
            </w:r>
            <w:r w:rsidRPr="00F124DD">
              <w:rPr>
                <w:rFonts w:eastAsiaTheme="minorEastAsia"/>
                <w:highlight w:val="green"/>
              </w:rPr>
              <w:t>Switch</w:t>
            </w:r>
            <w:r w:rsidRPr="00F124DD">
              <w:rPr>
                <w:highlight w:val="green"/>
              </w:rPr>
              <w:t xml:space="preserve"> failed.</w:t>
            </w:r>
          </w:p>
        </w:tc>
        <w:tc>
          <w:tcPr>
            <w:tcW w:w="4216" w:type="dxa"/>
            <w:tcBorders>
              <w:top w:val="single" w:sz="4" w:space="0" w:color="auto"/>
              <w:left w:val="single" w:sz="4" w:space="0" w:color="auto"/>
              <w:bottom w:val="single" w:sz="4" w:space="0" w:color="auto"/>
              <w:right w:val="single" w:sz="4" w:space="0" w:color="auto"/>
            </w:tcBorders>
            <w:hideMark/>
          </w:tcPr>
          <w:p w:rsidR="003E30EE" w:rsidRDefault="003E30EE" w:rsidP="00F80D81">
            <w:r w:rsidRPr="00F124DD">
              <w:rPr>
                <w:highlight w:val="green"/>
              </w:rPr>
              <w:t xml:space="preserve">Set </w:t>
            </w:r>
            <w:r w:rsidRPr="00F124DD">
              <w:rPr>
                <w:rFonts w:eastAsiaTheme="minorEastAsia"/>
                <w:highlight w:val="green"/>
              </w:rPr>
              <w:t>Firewall</w:t>
            </w:r>
            <w:r w:rsidRPr="00F124DD">
              <w:rPr>
                <w:rFonts w:eastAsiaTheme="minorEastAsia" w:hint="eastAsia"/>
                <w:highlight w:val="green"/>
              </w:rPr>
              <w:t xml:space="preserve"> </w:t>
            </w:r>
            <w:r w:rsidRPr="00F124DD">
              <w:rPr>
                <w:rFonts w:eastAsiaTheme="minorEastAsia"/>
                <w:highlight w:val="green"/>
              </w:rPr>
              <w:t>Switch</w:t>
            </w:r>
            <w:r w:rsidRPr="00F124DD">
              <w:rPr>
                <w:highlight w:val="green"/>
              </w:rPr>
              <w:t xml:space="preserve"> failed.</w:t>
            </w:r>
          </w:p>
        </w:tc>
      </w:tr>
    </w:tbl>
    <w:p w:rsidR="003E30EE" w:rsidRPr="0077618E" w:rsidRDefault="003E30EE" w:rsidP="003E30EE"/>
    <w:p w:rsidR="00826FE2" w:rsidRDefault="00553023" w:rsidP="00C14146">
      <w:pPr>
        <w:pStyle w:val="3"/>
        <w:numPr>
          <w:ilvl w:val="2"/>
          <w:numId w:val="73"/>
        </w:numPr>
        <w:rPr>
          <w:lang w:eastAsia="zh-CN"/>
        </w:rPr>
      </w:pPr>
      <w:bookmarkStart w:id="756" w:name="_Toc470684702"/>
      <w:r>
        <w:rPr>
          <w:rFonts w:eastAsiaTheme="minorEastAsia" w:hint="eastAsia"/>
          <w:lang w:eastAsia="zh-CN"/>
        </w:rPr>
        <w:t>Set</w:t>
      </w:r>
      <w:r w:rsidR="00826FE2" w:rsidRPr="00874B27">
        <w:rPr>
          <w:rFonts w:eastAsiaTheme="minorEastAsia"/>
        </w:rPr>
        <w:t>IPFilter</w:t>
      </w:r>
      <w:r w:rsidR="001E395D" w:rsidRPr="00CC2CD5">
        <w:rPr>
          <w:rFonts w:eastAsiaTheme="minorEastAsia" w:hint="eastAsia"/>
          <w:color w:val="FF0000"/>
          <w:lang w:eastAsia="zh-CN"/>
        </w:rPr>
        <w:t>————</w:t>
      </w:r>
      <w:r w:rsidR="001E395D">
        <w:rPr>
          <w:rFonts w:eastAsiaTheme="minorEastAsia" w:hint="eastAsia"/>
          <w:color w:val="FF0000"/>
          <w:lang w:eastAsia="zh-CN"/>
        </w:rPr>
        <w:t>暂不支持</w:t>
      </w:r>
      <w:bookmarkEnd w:id="756"/>
    </w:p>
    <w:p w:rsidR="00826FE2" w:rsidRDefault="00826FE2" w:rsidP="00C14146">
      <w:pPr>
        <w:pStyle w:val="4"/>
        <w:numPr>
          <w:ilvl w:val="3"/>
          <w:numId w:val="73"/>
        </w:numPr>
      </w:pPr>
      <w:r>
        <w:t>Request</w:t>
      </w:r>
    </w:p>
    <w:p w:rsidR="00826FE2" w:rsidRDefault="00826FE2" w:rsidP="00826FE2">
      <w:r>
        <w:t>{</w:t>
      </w:r>
    </w:p>
    <w:p w:rsidR="00826FE2" w:rsidRDefault="00826FE2" w:rsidP="00826FE2">
      <w:pPr>
        <w:ind w:left="420"/>
      </w:pPr>
      <w:r>
        <w:t xml:space="preserve">"jsonrpc": "2.0", </w:t>
      </w:r>
    </w:p>
    <w:p w:rsidR="00826FE2" w:rsidRDefault="00826FE2" w:rsidP="00826FE2">
      <w:pPr>
        <w:ind w:left="420"/>
      </w:pPr>
      <w:r>
        <w:t>"method": "</w:t>
      </w:r>
      <w:r>
        <w:rPr>
          <w:rFonts w:hint="eastAsia"/>
        </w:rPr>
        <w:t>Set</w:t>
      </w:r>
      <w:r w:rsidRPr="00874B27">
        <w:rPr>
          <w:rFonts w:eastAsiaTheme="minorEastAsia"/>
        </w:rPr>
        <w:t>IPFilter</w:t>
      </w:r>
      <w:r>
        <w:t>",</w:t>
      </w:r>
    </w:p>
    <w:p w:rsidR="00DE5802" w:rsidRDefault="00826FE2" w:rsidP="008F6459">
      <w:pPr>
        <w:ind w:firstLineChars="200" w:firstLine="420"/>
      </w:pPr>
      <w:r>
        <w:t>"params":</w:t>
      </w:r>
      <w:r w:rsidR="00DE5802">
        <w:t>{</w:t>
      </w:r>
    </w:p>
    <w:p w:rsidR="00DE5802" w:rsidRDefault="00DE5802" w:rsidP="00DE5802">
      <w:r>
        <w:tab/>
      </w:r>
      <w:r>
        <w:tab/>
        <w:t>"total_num": 1,</w:t>
      </w:r>
    </w:p>
    <w:p w:rsidR="00826FE2" w:rsidRDefault="00DE5802" w:rsidP="00DE5802">
      <w:pPr>
        <w:ind w:left="420"/>
      </w:pPr>
      <w:r>
        <w:t xml:space="preserve">     </w:t>
      </w:r>
      <w:r w:rsidR="00BA60FD">
        <w:rPr>
          <w:rFonts w:hint="eastAsia"/>
        </w:rPr>
        <w:t xml:space="preserve"> </w:t>
      </w:r>
      <w:r>
        <w:t xml:space="preserve">  "</w:t>
      </w:r>
      <w:r w:rsidR="002F3C10">
        <w:rPr>
          <w:rFonts w:hint="eastAsia"/>
        </w:rPr>
        <w:t>ipFilter</w:t>
      </w:r>
      <w:r w:rsidR="002F3C10">
        <w:t>_list</w:t>
      </w:r>
      <w:r>
        <w:t>":[</w:t>
      </w:r>
      <w:r w:rsidR="00826FE2">
        <w:t>{</w:t>
      </w:r>
    </w:p>
    <w:p w:rsidR="00826FE2" w:rsidRDefault="00826FE2" w:rsidP="00826FE2">
      <w:r>
        <w:tab/>
      </w:r>
      <w:r>
        <w:tab/>
      </w:r>
      <w:r>
        <w:tab/>
      </w:r>
      <w:r>
        <w:tab/>
        <w:t>"list_id": 0,</w:t>
      </w:r>
    </w:p>
    <w:p w:rsidR="00826FE2" w:rsidRDefault="00826FE2" w:rsidP="00826FE2">
      <w:pPr>
        <w:ind w:leftChars="700" w:left="1470"/>
      </w:pPr>
      <w:r>
        <w:t xml:space="preserve">    "lan_ip": "192.168.1.1",</w:t>
      </w:r>
    </w:p>
    <w:p w:rsidR="00826FE2" w:rsidRDefault="00826FE2" w:rsidP="00826FE2">
      <w:pPr>
        <w:ind w:leftChars="700" w:left="1470"/>
      </w:pPr>
      <w:r>
        <w:t xml:space="preserve">    "lan_port": "80",</w:t>
      </w:r>
    </w:p>
    <w:p w:rsidR="00826FE2" w:rsidRDefault="00826FE2" w:rsidP="00826FE2">
      <w:pPr>
        <w:ind w:leftChars="700" w:left="1470"/>
      </w:pPr>
      <w:r>
        <w:t xml:space="preserve">    "wan_ip": "20.12.12.5",</w:t>
      </w:r>
    </w:p>
    <w:p w:rsidR="00826FE2" w:rsidRDefault="00826FE2" w:rsidP="00826FE2">
      <w:pPr>
        <w:ind w:leftChars="700" w:left="1470"/>
      </w:pPr>
      <w:r>
        <w:t xml:space="preserve">    "wan_port": "85",</w:t>
      </w:r>
    </w:p>
    <w:p w:rsidR="00826FE2" w:rsidRDefault="00826FE2" w:rsidP="00826FE2">
      <w:pPr>
        <w:ind w:leftChars="700" w:left="1470"/>
      </w:pPr>
      <w:r>
        <w:t xml:space="preserve">    "ip_protocol": 6,</w:t>
      </w:r>
    </w:p>
    <w:p w:rsidR="00826FE2" w:rsidRDefault="00826FE2" w:rsidP="00826FE2">
      <w:pPr>
        <w:ind w:leftChars="700" w:left="1470"/>
      </w:pPr>
      <w:r>
        <w:t xml:space="preserve">    "ip_status": 0</w:t>
      </w:r>
    </w:p>
    <w:p w:rsidR="00DE5802" w:rsidRDefault="00826FE2" w:rsidP="00DE5802">
      <w:pPr>
        <w:ind w:leftChars="400" w:left="840" w:firstLineChars="600" w:firstLine="1260"/>
      </w:pPr>
      <w:r>
        <w:t>}</w:t>
      </w:r>
      <w:r w:rsidR="00DE5802">
        <w:rPr>
          <w:rFonts w:hint="eastAsia"/>
        </w:rPr>
        <w:t>,</w:t>
      </w:r>
      <w:r w:rsidR="00DE5802">
        <w:t>…</w:t>
      </w:r>
    </w:p>
    <w:p w:rsidR="00DE5802" w:rsidRDefault="00DE5802" w:rsidP="00DE5802">
      <w:pPr>
        <w:ind w:leftChars="400" w:left="840" w:firstLineChars="400" w:firstLine="840"/>
      </w:pPr>
      <w:r>
        <w:rPr>
          <w:rFonts w:hint="eastAsia"/>
        </w:rPr>
        <w:t>]</w:t>
      </w:r>
    </w:p>
    <w:p w:rsidR="00826FE2" w:rsidRDefault="00DE5802" w:rsidP="00826FE2">
      <w:pPr>
        <w:ind w:left="840" w:firstLine="420"/>
      </w:pPr>
      <w:r>
        <w:rPr>
          <w:rFonts w:hint="eastAsia"/>
        </w:rPr>
        <w:t>}</w:t>
      </w:r>
      <w:r w:rsidR="00826FE2">
        <w:t>,</w:t>
      </w:r>
      <w:r w:rsidR="001075F0">
        <w:rPr>
          <w:rFonts w:hint="eastAsia"/>
        </w:rPr>
        <w:t xml:space="preserve">  </w:t>
      </w:r>
    </w:p>
    <w:p w:rsidR="00826FE2" w:rsidRDefault="00826FE2" w:rsidP="00826FE2">
      <w:pPr>
        <w:ind w:left="420"/>
      </w:pPr>
      <w:r>
        <w:t>"id": "10.</w:t>
      </w:r>
      <w:r>
        <w:rPr>
          <w:rFonts w:hint="eastAsia"/>
        </w:rPr>
        <w:t>1</w:t>
      </w:r>
      <w:r w:rsidR="007B42D0">
        <w:rPr>
          <w:rFonts w:hint="eastAsia"/>
        </w:rPr>
        <w:t>6</w:t>
      </w:r>
      <w:r>
        <w:t>"</w:t>
      </w:r>
    </w:p>
    <w:p w:rsidR="00826FE2" w:rsidRDefault="00826FE2" w:rsidP="00826FE2">
      <w:r>
        <w:t>}</w:t>
      </w:r>
    </w:p>
    <w:p w:rsidR="00826FE2" w:rsidRDefault="00826FE2" w:rsidP="00C14146">
      <w:pPr>
        <w:pStyle w:val="4"/>
        <w:numPr>
          <w:ilvl w:val="3"/>
          <w:numId w:val="73"/>
        </w:numPr>
      </w:pPr>
      <w:r>
        <w:t>Response</w:t>
      </w:r>
    </w:p>
    <w:p w:rsidR="00826FE2" w:rsidRDefault="00826FE2" w:rsidP="00826FE2">
      <w:r>
        <w:t>{</w:t>
      </w:r>
    </w:p>
    <w:p w:rsidR="00826FE2" w:rsidRDefault="00826FE2" w:rsidP="00826FE2">
      <w:pPr>
        <w:ind w:left="420"/>
      </w:pPr>
      <w:r>
        <w:t xml:space="preserve">"jsonrpc": "2.0", </w:t>
      </w:r>
    </w:p>
    <w:p w:rsidR="00826FE2" w:rsidRDefault="00826FE2" w:rsidP="00826FE2">
      <w:pPr>
        <w:ind w:left="420"/>
      </w:pPr>
      <w:r>
        <w:t>"result":{},</w:t>
      </w:r>
    </w:p>
    <w:p w:rsidR="00826FE2" w:rsidRDefault="00826FE2" w:rsidP="00826FE2">
      <w:pPr>
        <w:ind w:left="420"/>
      </w:pPr>
      <w:r>
        <w:lastRenderedPageBreak/>
        <w:t>"id": "10.</w:t>
      </w:r>
      <w:r>
        <w:rPr>
          <w:rFonts w:hint="eastAsia"/>
        </w:rPr>
        <w:t>1</w:t>
      </w:r>
      <w:r w:rsidR="007B42D0">
        <w:rPr>
          <w:rFonts w:hint="eastAsia"/>
        </w:rPr>
        <w:t>6</w:t>
      </w:r>
      <w:r>
        <w:t>"</w:t>
      </w:r>
    </w:p>
    <w:p w:rsidR="00826FE2" w:rsidRDefault="00826FE2" w:rsidP="00826FE2">
      <w:r>
        <w:t>}</w:t>
      </w:r>
    </w:p>
    <w:p w:rsidR="00826FE2" w:rsidRDefault="00826FE2" w:rsidP="00826FE2">
      <w:pPr>
        <w:pStyle w:val="4"/>
        <w:numPr>
          <w:ilvl w:val="3"/>
          <w:numId w:val="5"/>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826FE2" w:rsidTr="00F758B5">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pStyle w:val="af9"/>
              <w:spacing w:before="240"/>
              <w:jc w:val="both"/>
              <w:rPr>
                <w:b/>
                <w:sz w:val="22"/>
                <w:lang w:val="en-GB"/>
              </w:rPr>
            </w:pPr>
            <w:r>
              <w:rPr>
                <w:b/>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pStyle w:val="af9"/>
              <w:spacing w:before="240"/>
              <w:rPr>
                <w:b/>
                <w:sz w:val="22"/>
                <w:lang w:val="en-GB"/>
              </w:rPr>
            </w:pPr>
            <w:r>
              <w:rPr>
                <w:b/>
                <w:sz w:val="22"/>
                <w:lang w:val="en-GB"/>
              </w:rPr>
              <w:t>Description</w:t>
            </w:r>
          </w:p>
        </w:tc>
      </w:tr>
      <w:tr w:rsidR="00826FE2" w:rsidTr="00F758B5">
        <w:trPr>
          <w:trHeight w:val="562"/>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list_id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record id</w:t>
            </w:r>
          </w:p>
        </w:tc>
      </w:tr>
      <w:tr w:rsidR="00826FE2" w:rsidTr="00F758B5">
        <w:trPr>
          <w:trHeight w:val="556"/>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lan_ip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r>
      <w:tr w:rsidR="00826FE2" w:rsidTr="00F758B5">
        <w:trPr>
          <w:trHeight w:val="550"/>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lan_port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r>
      <w:tr w:rsidR="00826FE2" w:rsidTr="00F758B5">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wan_ip</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r>
      <w:tr w:rsidR="00826FE2" w:rsidTr="00F758B5">
        <w:trPr>
          <w:trHeight w:val="587"/>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wan_port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End IP Address</w:t>
            </w:r>
          </w:p>
        </w:tc>
      </w:tr>
      <w:tr w:rsidR="00826FE2" w:rsidTr="00F758B5">
        <w:trPr>
          <w:trHeight w:val="587"/>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ip_protocol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r w:rsidRPr="005502C6">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r>
              <w:t>6: TCP</w:t>
            </w:r>
          </w:p>
          <w:p w:rsidR="00826FE2" w:rsidRDefault="00826FE2" w:rsidP="00F758B5">
            <w:r>
              <w:t>17: UDP</w:t>
            </w:r>
          </w:p>
          <w:p w:rsidR="00826FE2" w:rsidRDefault="00826FE2" w:rsidP="00F758B5">
            <w:r>
              <w:t>253: TCP&amp;UDP</w:t>
            </w:r>
          </w:p>
        </w:tc>
      </w:tr>
      <w:tr w:rsidR="00826FE2" w:rsidTr="00F758B5">
        <w:trPr>
          <w:trHeight w:val="553"/>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E91C9B" w:rsidRDefault="00826FE2" w:rsidP="00F758B5">
            <w:r w:rsidRPr="00E91C9B">
              <w:t>ip_status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E91C9B" w:rsidRDefault="00826FE2" w:rsidP="00F758B5">
            <w:r w:rsidRPr="00E91C9B">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Pr="005502C6" w:rsidRDefault="00826FE2" w:rsidP="00F758B5"/>
        </w:tc>
      </w:tr>
    </w:tbl>
    <w:p w:rsidR="00826FE2" w:rsidRDefault="00826FE2" w:rsidP="00C14146">
      <w:pPr>
        <w:pStyle w:val="4"/>
        <w:numPr>
          <w:ilvl w:val="3"/>
          <w:numId w:val="73"/>
        </w:numPr>
      </w:pPr>
      <w:r>
        <w:t>Response with error</w:t>
      </w:r>
    </w:p>
    <w:p w:rsidR="00826FE2" w:rsidRDefault="00826FE2" w:rsidP="00826FE2">
      <w:r>
        <w:t>{</w:t>
      </w:r>
    </w:p>
    <w:p w:rsidR="00826FE2" w:rsidRDefault="00826FE2" w:rsidP="00826FE2">
      <w:pPr>
        <w:ind w:firstLine="420"/>
      </w:pPr>
      <w:r>
        <w:t>"jsonrpc": "2.0",</w:t>
      </w:r>
    </w:p>
    <w:p w:rsidR="00826FE2" w:rsidRDefault="00826FE2" w:rsidP="00826FE2">
      <w:pPr>
        <w:ind w:firstLine="420"/>
      </w:pPr>
      <w:r>
        <w:t>"error": {</w:t>
      </w:r>
    </w:p>
    <w:p w:rsidR="00826FE2" w:rsidRDefault="00826FE2" w:rsidP="00826FE2">
      <w:pPr>
        <w:ind w:left="840" w:firstLine="420"/>
      </w:pPr>
      <w:r>
        <w:t>"code": "10</w:t>
      </w:r>
      <w:r>
        <w:rPr>
          <w:rFonts w:hint="eastAsia"/>
        </w:rPr>
        <w:t>1</w:t>
      </w:r>
      <w:r w:rsidR="007B42D0">
        <w:rPr>
          <w:rFonts w:hint="eastAsia"/>
        </w:rPr>
        <w:t>6</w:t>
      </w:r>
      <w:r>
        <w:t>01",</w:t>
      </w:r>
    </w:p>
    <w:p w:rsidR="00826FE2" w:rsidRDefault="00826FE2" w:rsidP="00826FE2">
      <w:pPr>
        <w:ind w:left="840" w:firstLine="420"/>
      </w:pPr>
      <w:r>
        <w:t>"message": "</w:t>
      </w:r>
      <w:r>
        <w:rPr>
          <w:rFonts w:hint="eastAsia"/>
        </w:rPr>
        <w:t>Set ip filter</w:t>
      </w:r>
      <w:r>
        <w:t xml:space="preserve"> failed. "</w:t>
      </w:r>
    </w:p>
    <w:p w:rsidR="00826FE2" w:rsidRDefault="00826FE2" w:rsidP="00826FE2">
      <w:pPr>
        <w:ind w:left="840" w:firstLine="420"/>
      </w:pPr>
      <w:r>
        <w:t xml:space="preserve">}, </w:t>
      </w:r>
    </w:p>
    <w:p w:rsidR="00826FE2" w:rsidRDefault="00826FE2" w:rsidP="00826FE2">
      <w:pPr>
        <w:ind w:firstLine="420"/>
      </w:pPr>
      <w:r>
        <w:t>"id": "10.</w:t>
      </w:r>
      <w:r>
        <w:rPr>
          <w:rFonts w:hint="eastAsia"/>
        </w:rPr>
        <w:t>13</w:t>
      </w:r>
      <w:r>
        <w:t>"</w:t>
      </w:r>
    </w:p>
    <w:p w:rsidR="00826FE2" w:rsidRDefault="00826FE2" w:rsidP="00826FE2">
      <w:r>
        <w:t>}</w:t>
      </w:r>
    </w:p>
    <w:p w:rsidR="00826FE2" w:rsidRDefault="00826FE2" w:rsidP="00826FE2"/>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826FE2" w:rsidTr="00F758B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826FE2" w:rsidTr="00F758B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7B42D0">
            <w:pPr>
              <w:rPr>
                <w:szCs w:val="20"/>
              </w:rPr>
            </w:pPr>
            <w:r>
              <w:rPr>
                <w:szCs w:val="20"/>
              </w:rPr>
              <w:t>10</w:t>
            </w:r>
            <w:r>
              <w:rPr>
                <w:rFonts w:hint="eastAsia"/>
                <w:szCs w:val="20"/>
              </w:rPr>
              <w:t>1</w:t>
            </w:r>
            <w:r w:rsidR="007B42D0">
              <w:rPr>
                <w:rFonts w:hint="eastAsia"/>
                <w:szCs w:val="20"/>
              </w:rPr>
              <w:t>6</w:t>
            </w:r>
            <w:r>
              <w:rPr>
                <w:szCs w:val="20"/>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rPr>
                <w:szCs w:val="20"/>
              </w:rPr>
            </w:pPr>
            <w:r>
              <w:rPr>
                <w:rFonts w:hint="eastAsia"/>
              </w:rPr>
              <w:t>Set ip filter</w:t>
            </w:r>
            <w:r>
              <w:rPr>
                <w:szCs w:val="20"/>
              </w:rPr>
              <w:t xml:space="preserv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6FE2" w:rsidRDefault="00826FE2" w:rsidP="00F758B5">
            <w:pPr>
              <w:rPr>
                <w:szCs w:val="20"/>
              </w:rPr>
            </w:pPr>
            <w:r>
              <w:rPr>
                <w:rFonts w:hint="eastAsia"/>
              </w:rPr>
              <w:t>Set ip filter</w:t>
            </w:r>
            <w:r>
              <w:rPr>
                <w:szCs w:val="20"/>
              </w:rPr>
              <w:t xml:space="preserve"> failed.</w:t>
            </w:r>
          </w:p>
        </w:tc>
      </w:tr>
    </w:tbl>
    <w:p w:rsidR="00826FE2" w:rsidRDefault="00826FE2" w:rsidP="00826FE2"/>
    <w:p w:rsidR="0064765C" w:rsidRPr="00F5033A" w:rsidRDefault="0064765C" w:rsidP="00C14146">
      <w:pPr>
        <w:pStyle w:val="3"/>
        <w:numPr>
          <w:ilvl w:val="2"/>
          <w:numId w:val="73"/>
        </w:numPr>
        <w:rPr>
          <w:lang w:eastAsia="zh-CN"/>
        </w:rPr>
      </w:pPr>
      <w:bookmarkStart w:id="757" w:name="_Toc470684703"/>
      <w:r w:rsidRPr="0004105A">
        <w:rPr>
          <w:rFonts w:eastAsiaTheme="minorEastAsia"/>
        </w:rPr>
        <w:t>GetVPNPassthrough</w:t>
      </w:r>
      <w:r w:rsidR="00F124DD" w:rsidRPr="00F124DD">
        <w:rPr>
          <w:rFonts w:eastAsiaTheme="minorEastAsia" w:hint="eastAsia"/>
          <w:color w:val="FF0000"/>
          <w:lang w:eastAsia="zh-CN"/>
        </w:rPr>
        <w:t>————暂不支持</w:t>
      </w:r>
      <w:bookmarkEnd w:id="757"/>
    </w:p>
    <w:p w:rsidR="0064765C" w:rsidRPr="00F5033A" w:rsidRDefault="0064765C" w:rsidP="00C14146">
      <w:pPr>
        <w:pStyle w:val="4"/>
        <w:numPr>
          <w:ilvl w:val="3"/>
          <w:numId w:val="73"/>
        </w:numPr>
      </w:pPr>
      <w:r w:rsidRPr="00F5033A">
        <w:t>Request</w:t>
      </w:r>
    </w:p>
    <w:p w:rsidR="0064765C" w:rsidRDefault="0064765C" w:rsidP="0064765C">
      <w:r>
        <w:t>{</w:t>
      </w:r>
    </w:p>
    <w:p w:rsidR="0064765C" w:rsidRDefault="0064765C" w:rsidP="0064765C">
      <w:pPr>
        <w:ind w:leftChars="200" w:left="420"/>
      </w:pPr>
      <w:r>
        <w:t xml:space="preserve">"jsonrpc": "2.0", </w:t>
      </w:r>
    </w:p>
    <w:p w:rsidR="0064765C" w:rsidRDefault="0064765C" w:rsidP="0064765C">
      <w:pPr>
        <w:ind w:leftChars="200" w:left="420"/>
      </w:pPr>
      <w:r>
        <w:t>"method": "</w:t>
      </w:r>
      <w:r w:rsidRPr="0004105A">
        <w:t xml:space="preserve"> </w:t>
      </w:r>
      <w:r w:rsidRPr="0004105A">
        <w:rPr>
          <w:rFonts w:eastAsiaTheme="minorEastAsia"/>
        </w:rPr>
        <w:t>GetVPNPassthrough</w:t>
      </w:r>
      <w:r>
        <w:t>",</w:t>
      </w:r>
    </w:p>
    <w:p w:rsidR="0064765C" w:rsidRDefault="0064765C" w:rsidP="0064765C">
      <w:pPr>
        <w:ind w:leftChars="200" w:left="420"/>
      </w:pPr>
      <w:r>
        <w:t>"params":{},</w:t>
      </w:r>
    </w:p>
    <w:p w:rsidR="0064765C" w:rsidRDefault="0064765C" w:rsidP="0064765C">
      <w:pPr>
        <w:ind w:leftChars="200" w:left="420"/>
      </w:pPr>
      <w:r>
        <w:t>"id": "10.</w:t>
      </w:r>
      <w:r>
        <w:rPr>
          <w:rFonts w:hint="eastAsia"/>
        </w:rPr>
        <w:t>8</w:t>
      </w:r>
      <w:r>
        <w:t>"</w:t>
      </w:r>
    </w:p>
    <w:p w:rsidR="0064765C" w:rsidRDefault="0064765C" w:rsidP="0064765C">
      <w:r>
        <w:t>}</w:t>
      </w:r>
    </w:p>
    <w:p w:rsidR="0064765C" w:rsidRPr="00F5033A" w:rsidRDefault="0064765C" w:rsidP="00C14146">
      <w:pPr>
        <w:pStyle w:val="4"/>
        <w:numPr>
          <w:ilvl w:val="3"/>
          <w:numId w:val="73"/>
        </w:numPr>
      </w:pPr>
      <w:r w:rsidRPr="00F5033A">
        <w:lastRenderedPageBreak/>
        <w:t>Response</w:t>
      </w:r>
    </w:p>
    <w:p w:rsidR="0064765C" w:rsidRDefault="0064765C" w:rsidP="0064765C">
      <w:r>
        <w:t>{</w:t>
      </w:r>
    </w:p>
    <w:p w:rsidR="0064765C" w:rsidRDefault="0064765C" w:rsidP="0064765C">
      <w:pPr>
        <w:ind w:leftChars="200" w:left="420"/>
      </w:pPr>
      <w:r>
        <w:t xml:space="preserve">"jsonrpc": "2.0", </w:t>
      </w:r>
    </w:p>
    <w:p w:rsidR="0064765C" w:rsidRDefault="0064765C" w:rsidP="0064765C">
      <w:pPr>
        <w:ind w:leftChars="200" w:left="420"/>
      </w:pPr>
      <w:r>
        <w:t>"result":</w:t>
      </w:r>
    </w:p>
    <w:p w:rsidR="0064765C" w:rsidRDefault="0064765C" w:rsidP="0064765C">
      <w:pPr>
        <w:ind w:leftChars="200" w:left="420"/>
      </w:pPr>
      <w:r>
        <w:t>{</w:t>
      </w:r>
    </w:p>
    <w:p w:rsidR="0064765C" w:rsidRDefault="0064765C" w:rsidP="0064765C">
      <w:pPr>
        <w:tabs>
          <w:tab w:val="center" w:pos="5116"/>
        </w:tabs>
        <w:spacing w:line="300" w:lineRule="auto"/>
        <w:ind w:firstLineChars="450" w:firstLine="945"/>
        <w:jc w:val="left"/>
      </w:pPr>
      <w:r>
        <w:t>" status":1,</w:t>
      </w:r>
    </w:p>
    <w:p w:rsidR="0064765C" w:rsidRDefault="0064765C" w:rsidP="0064765C">
      <w:pPr>
        <w:tabs>
          <w:tab w:val="center" w:pos="5116"/>
        </w:tabs>
        <w:spacing w:line="300" w:lineRule="auto"/>
        <w:ind w:firstLineChars="450" w:firstLine="945"/>
        <w:jc w:val="left"/>
      </w:pPr>
      <w:r>
        <w:t xml:space="preserve">" </w:t>
      </w:r>
      <w:r w:rsidRPr="0004105A">
        <w:t xml:space="preserve">vpn_server </w:t>
      </w:r>
      <w:r>
        <w:t>":"192.168.1.60"</w:t>
      </w:r>
      <w:r>
        <w:tab/>
      </w:r>
    </w:p>
    <w:p w:rsidR="0064765C" w:rsidRDefault="0064765C" w:rsidP="0064765C">
      <w:pPr>
        <w:ind w:leftChars="200" w:left="420"/>
      </w:pPr>
      <w:r>
        <w:t>},</w:t>
      </w:r>
    </w:p>
    <w:p w:rsidR="0064765C" w:rsidRDefault="0064765C" w:rsidP="0064765C">
      <w:pPr>
        <w:ind w:leftChars="200" w:left="420"/>
      </w:pPr>
      <w:r>
        <w:t>"id": "10.</w:t>
      </w:r>
      <w:r>
        <w:rPr>
          <w:rFonts w:hint="eastAsia"/>
        </w:rPr>
        <w:t>17</w:t>
      </w:r>
      <w:r>
        <w:t>"</w:t>
      </w:r>
    </w:p>
    <w:p w:rsidR="0064765C" w:rsidRDefault="0064765C" w:rsidP="0064765C">
      <w:r>
        <w:t>}</w:t>
      </w:r>
    </w:p>
    <w:p w:rsidR="0064765C" w:rsidRDefault="0064765C" w:rsidP="008D3AD3">
      <w:pPr>
        <w:pStyle w:val="4"/>
        <w:numPr>
          <w:ilvl w:val="3"/>
          <w:numId w:val="41"/>
        </w:numPr>
        <w:spacing w:line="372" w:lineRule="auto"/>
        <w:jc w:val="left"/>
      </w:pPr>
      <w:r>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64765C" w:rsidTr="00F758B5">
        <w:tc>
          <w:tcPr>
            <w:tcW w:w="2235"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jc w:val="both"/>
              <w:rPr>
                <w:b/>
                <w:kern w:val="2"/>
                <w:sz w:val="22"/>
                <w:lang w:val="en-GB"/>
              </w:rPr>
            </w:pPr>
            <w:r>
              <w:rPr>
                <w:b/>
                <w:kern w:val="2"/>
                <w:sz w:val="22"/>
                <w:lang w:val="en-GB"/>
              </w:rPr>
              <w:t>Field</w:t>
            </w:r>
          </w:p>
        </w:tc>
        <w:tc>
          <w:tcPr>
            <w:tcW w:w="1842"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jc w:val="both"/>
              <w:rPr>
                <w:b/>
                <w:kern w:val="2"/>
                <w:sz w:val="22"/>
                <w:lang w:val="en-GB"/>
              </w:rPr>
            </w:pPr>
            <w:r>
              <w:rPr>
                <w:b/>
                <w:kern w:val="2"/>
                <w:sz w:val="22"/>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jc w:val="both"/>
              <w:rPr>
                <w:b/>
                <w:kern w:val="2"/>
                <w:sz w:val="22"/>
                <w:lang w:val="en-GB"/>
              </w:rPr>
            </w:pPr>
            <w:r>
              <w:rPr>
                <w:b/>
                <w:kern w:val="2"/>
                <w:sz w:val="22"/>
                <w:lang w:val="en-GB"/>
              </w:rPr>
              <w:t>Changable</w:t>
            </w:r>
          </w:p>
        </w:tc>
        <w:tc>
          <w:tcPr>
            <w:tcW w:w="3118"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rPr>
                <w:b/>
                <w:kern w:val="2"/>
                <w:sz w:val="22"/>
                <w:lang w:val="en-GB"/>
              </w:rPr>
            </w:pPr>
            <w:r>
              <w:rPr>
                <w:b/>
                <w:kern w:val="2"/>
                <w:sz w:val="22"/>
                <w:lang w:val="en-GB"/>
              </w:rPr>
              <w:t>Description</w:t>
            </w:r>
          </w:p>
        </w:tc>
      </w:tr>
      <w:tr w:rsidR="0064765C"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t>status</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64765C" w:rsidRDefault="0064765C" w:rsidP="00F758B5">
            <w:pPr>
              <w:spacing w:line="300" w:lineRule="auto"/>
              <w:jc w:val="left"/>
              <w:rPr>
                <w:kern w:val="2"/>
              </w:rPr>
            </w:pP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pPr>
            <w:r>
              <w:t xml:space="preserve">0: </w:t>
            </w:r>
            <w:r>
              <w:rPr>
                <w:rFonts w:hint="eastAsia"/>
              </w:rPr>
              <w:t>VPN pass-through</w:t>
            </w:r>
            <w:r>
              <w:t xml:space="preserve"> off</w:t>
            </w:r>
          </w:p>
          <w:p w:rsidR="0064765C" w:rsidRDefault="0064765C" w:rsidP="00F758B5">
            <w:pPr>
              <w:spacing w:line="300" w:lineRule="auto"/>
              <w:jc w:val="left"/>
              <w:rPr>
                <w:kern w:val="2"/>
              </w:rPr>
            </w:pPr>
            <w:r>
              <w:t xml:space="preserve">1: </w:t>
            </w:r>
            <w:r>
              <w:rPr>
                <w:rFonts w:hint="eastAsia"/>
              </w:rPr>
              <w:t>VPN pass-through</w:t>
            </w:r>
            <w:r>
              <w:t xml:space="preserve"> on</w:t>
            </w:r>
          </w:p>
        </w:tc>
      </w:tr>
      <w:tr w:rsidR="0064765C"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rsidRPr="0004105A">
              <w:t>vpn_server</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64765C" w:rsidRDefault="0064765C" w:rsidP="00F758B5">
            <w:pPr>
              <w:spacing w:line="300" w:lineRule="auto"/>
              <w:jc w:val="left"/>
              <w:rPr>
                <w:kern w:val="2"/>
              </w:rPr>
            </w:pP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64765C" w:rsidRDefault="0064765C" w:rsidP="00F758B5">
            <w:pPr>
              <w:spacing w:line="300" w:lineRule="auto"/>
              <w:jc w:val="left"/>
              <w:rPr>
                <w:kern w:val="2"/>
              </w:rPr>
            </w:pPr>
          </w:p>
        </w:tc>
      </w:tr>
    </w:tbl>
    <w:p w:rsidR="0064765C" w:rsidRPr="00F5033A" w:rsidRDefault="0064765C" w:rsidP="00C14146">
      <w:pPr>
        <w:pStyle w:val="4"/>
        <w:numPr>
          <w:ilvl w:val="3"/>
          <w:numId w:val="73"/>
        </w:numPr>
      </w:pPr>
      <w:r w:rsidRPr="00F5033A">
        <w:t>Response with error</w:t>
      </w:r>
    </w:p>
    <w:p w:rsidR="0064765C" w:rsidRDefault="0064765C" w:rsidP="0064765C">
      <w:r>
        <w:t>{</w:t>
      </w:r>
    </w:p>
    <w:p w:rsidR="0064765C" w:rsidRDefault="0064765C" w:rsidP="0064765C">
      <w:pPr>
        <w:ind w:firstLine="420"/>
      </w:pPr>
      <w:r>
        <w:t>"jsonrpc": "2.0",</w:t>
      </w:r>
    </w:p>
    <w:p w:rsidR="0064765C" w:rsidRDefault="0064765C" w:rsidP="0064765C">
      <w:pPr>
        <w:ind w:firstLine="420"/>
      </w:pPr>
      <w:r>
        <w:t>"error": {</w:t>
      </w:r>
    </w:p>
    <w:p w:rsidR="0064765C" w:rsidRDefault="0064765C" w:rsidP="0064765C">
      <w:pPr>
        <w:ind w:left="840" w:firstLine="420"/>
      </w:pPr>
      <w:r>
        <w:t>"code": "10</w:t>
      </w:r>
      <w:r>
        <w:rPr>
          <w:rFonts w:hint="eastAsia"/>
        </w:rPr>
        <w:t>17</w:t>
      </w:r>
      <w:r>
        <w:t>01",</w:t>
      </w:r>
    </w:p>
    <w:p w:rsidR="0064765C" w:rsidRDefault="0064765C" w:rsidP="0064765C">
      <w:pPr>
        <w:ind w:left="840" w:firstLine="420"/>
      </w:pPr>
      <w:r>
        <w:t xml:space="preserve">"message": "Get </w:t>
      </w:r>
      <w:r>
        <w:rPr>
          <w:rFonts w:hint="eastAsia"/>
        </w:rPr>
        <w:t>VPN pass-through</w:t>
      </w:r>
      <w:r>
        <w:t xml:space="preserve"> Settings failed. "</w:t>
      </w:r>
    </w:p>
    <w:p w:rsidR="0064765C" w:rsidRDefault="0064765C" w:rsidP="0064765C">
      <w:pPr>
        <w:ind w:left="840" w:firstLine="420"/>
      </w:pPr>
      <w:r>
        <w:t xml:space="preserve">}, </w:t>
      </w:r>
    </w:p>
    <w:p w:rsidR="0064765C" w:rsidRDefault="0064765C" w:rsidP="0064765C">
      <w:pPr>
        <w:ind w:firstLine="420"/>
      </w:pPr>
      <w:r>
        <w:t>"id": "10.</w:t>
      </w:r>
      <w:r w:rsidR="00F232A3">
        <w:rPr>
          <w:rFonts w:hint="eastAsia"/>
        </w:rPr>
        <w:t>17</w:t>
      </w:r>
      <w:r>
        <w:t>"</w:t>
      </w:r>
    </w:p>
    <w:p w:rsidR="0064765C" w:rsidRDefault="0064765C" w:rsidP="0064765C">
      <w:r>
        <w:t>}</w:t>
      </w:r>
    </w:p>
    <w:p w:rsidR="0064765C" w:rsidRDefault="0064765C" w:rsidP="0064765C"/>
    <w:tbl>
      <w:tblPr>
        <w:tblStyle w:val="afe"/>
        <w:tblW w:w="0" w:type="auto"/>
        <w:tblLook w:val="04A0" w:firstRow="1" w:lastRow="0" w:firstColumn="1" w:lastColumn="0" w:noHBand="0" w:noVBand="1"/>
      </w:tblPr>
      <w:tblGrid>
        <w:gridCol w:w="1668"/>
        <w:gridCol w:w="3402"/>
        <w:gridCol w:w="4216"/>
      </w:tblGrid>
      <w:tr w:rsidR="0064765C" w:rsidTr="00F758B5">
        <w:tc>
          <w:tcPr>
            <w:tcW w:w="1668"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4"/>
              <w:rPr>
                <w:lang w:val="en-US" w:eastAsia="zh-CN"/>
              </w:rPr>
            </w:pPr>
            <w:r>
              <w:rPr>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4"/>
              <w:rPr>
                <w:lang w:val="en-US" w:eastAsia="zh-CN"/>
              </w:rPr>
            </w:pPr>
            <w:r>
              <w:rPr>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4"/>
              <w:rPr>
                <w:lang w:val="en-US" w:eastAsia="zh-CN"/>
              </w:rPr>
            </w:pPr>
            <w:r>
              <w:rPr>
                <w:lang w:val="en-US" w:eastAsia="zh-CN"/>
              </w:rPr>
              <w:t>Error Description</w:t>
            </w:r>
          </w:p>
        </w:tc>
      </w:tr>
      <w:tr w:rsidR="0064765C" w:rsidTr="00F758B5">
        <w:tc>
          <w:tcPr>
            <w:tcW w:w="1668" w:type="dxa"/>
            <w:tcBorders>
              <w:top w:val="single" w:sz="4" w:space="0" w:color="auto"/>
              <w:left w:val="single" w:sz="4" w:space="0" w:color="auto"/>
              <w:bottom w:val="single" w:sz="4" w:space="0" w:color="auto"/>
              <w:right w:val="single" w:sz="4" w:space="0" w:color="auto"/>
            </w:tcBorders>
            <w:hideMark/>
          </w:tcPr>
          <w:p w:rsidR="0064765C" w:rsidRDefault="0064765C" w:rsidP="00F758B5">
            <w:r>
              <w:t>10</w:t>
            </w:r>
            <w:r>
              <w:rPr>
                <w:rFonts w:hint="eastAsia"/>
              </w:rPr>
              <w:t>17</w:t>
            </w:r>
            <w:r>
              <w:t>01</w:t>
            </w:r>
          </w:p>
        </w:tc>
        <w:tc>
          <w:tcPr>
            <w:tcW w:w="3402" w:type="dxa"/>
            <w:tcBorders>
              <w:top w:val="single" w:sz="4" w:space="0" w:color="auto"/>
              <w:left w:val="single" w:sz="4" w:space="0" w:color="auto"/>
              <w:bottom w:val="single" w:sz="4" w:space="0" w:color="auto"/>
              <w:right w:val="single" w:sz="4" w:space="0" w:color="auto"/>
            </w:tcBorders>
            <w:hideMark/>
          </w:tcPr>
          <w:p w:rsidR="0064765C" w:rsidRDefault="0064765C" w:rsidP="00F758B5">
            <w:r>
              <w:t xml:space="preserve">Get </w:t>
            </w:r>
            <w:r>
              <w:rPr>
                <w:rFonts w:hint="eastAsia"/>
              </w:rPr>
              <w:t>VPN pass-through</w:t>
            </w:r>
            <w:r>
              <w:t xml:space="preserve"> Settings failed.</w:t>
            </w:r>
          </w:p>
        </w:tc>
        <w:tc>
          <w:tcPr>
            <w:tcW w:w="4216" w:type="dxa"/>
            <w:tcBorders>
              <w:top w:val="single" w:sz="4" w:space="0" w:color="auto"/>
              <w:left w:val="single" w:sz="4" w:space="0" w:color="auto"/>
              <w:bottom w:val="single" w:sz="4" w:space="0" w:color="auto"/>
              <w:right w:val="single" w:sz="4" w:space="0" w:color="auto"/>
            </w:tcBorders>
            <w:hideMark/>
          </w:tcPr>
          <w:p w:rsidR="0064765C" w:rsidRDefault="0064765C" w:rsidP="00F758B5">
            <w:r>
              <w:t xml:space="preserve">Get </w:t>
            </w:r>
            <w:r>
              <w:rPr>
                <w:rFonts w:hint="eastAsia"/>
              </w:rPr>
              <w:t>VPN pass-through</w:t>
            </w:r>
            <w:r>
              <w:t xml:space="preserve"> Settings failed.</w:t>
            </w:r>
          </w:p>
        </w:tc>
      </w:tr>
    </w:tbl>
    <w:p w:rsidR="0064765C" w:rsidRDefault="0064765C" w:rsidP="0064765C">
      <w:pPr>
        <w:rPr>
          <w:rFonts w:eastAsiaTheme="minorEastAsia"/>
          <w:kern w:val="2"/>
        </w:rPr>
      </w:pPr>
    </w:p>
    <w:p w:rsidR="0064765C" w:rsidRPr="00F5033A" w:rsidRDefault="0064765C" w:rsidP="00C14146">
      <w:pPr>
        <w:pStyle w:val="3"/>
        <w:numPr>
          <w:ilvl w:val="2"/>
          <w:numId w:val="73"/>
        </w:numPr>
        <w:rPr>
          <w:lang w:eastAsia="zh-CN"/>
        </w:rPr>
      </w:pPr>
      <w:bookmarkStart w:id="758" w:name="_Toc470684704"/>
      <w:r w:rsidRPr="00F5033A">
        <w:rPr>
          <w:lang w:eastAsia="zh-CN"/>
        </w:rPr>
        <w:t>S</w:t>
      </w:r>
      <w:r>
        <w:rPr>
          <w:rFonts w:eastAsiaTheme="minorEastAsia" w:hint="eastAsia"/>
          <w:lang w:eastAsia="zh-CN"/>
        </w:rPr>
        <w:t>etVPNPassthrough</w:t>
      </w:r>
      <w:r w:rsidR="00F124DD" w:rsidRPr="00F124DD">
        <w:rPr>
          <w:rFonts w:eastAsiaTheme="minorEastAsia" w:hint="eastAsia"/>
          <w:color w:val="FF0000"/>
          <w:lang w:eastAsia="zh-CN"/>
        </w:rPr>
        <w:t>————暂不支持</w:t>
      </w:r>
      <w:bookmarkEnd w:id="758"/>
    </w:p>
    <w:p w:rsidR="0064765C" w:rsidRPr="00F5033A" w:rsidRDefault="0064765C" w:rsidP="00C14146">
      <w:pPr>
        <w:pStyle w:val="4"/>
        <w:numPr>
          <w:ilvl w:val="3"/>
          <w:numId w:val="73"/>
        </w:numPr>
      </w:pPr>
      <w:r w:rsidRPr="00F5033A">
        <w:t>Request</w:t>
      </w:r>
    </w:p>
    <w:p w:rsidR="0064765C" w:rsidRDefault="0064765C" w:rsidP="0064765C">
      <w:r>
        <w:t>{</w:t>
      </w:r>
    </w:p>
    <w:p w:rsidR="0064765C" w:rsidRDefault="0064765C" w:rsidP="0064765C">
      <w:pPr>
        <w:ind w:leftChars="200" w:left="420"/>
      </w:pPr>
      <w:r>
        <w:t xml:space="preserve">"jsonrpc": "2.0", </w:t>
      </w:r>
    </w:p>
    <w:p w:rsidR="0064765C" w:rsidRDefault="0064765C" w:rsidP="0064765C">
      <w:pPr>
        <w:ind w:leftChars="200" w:left="420"/>
      </w:pPr>
      <w:r>
        <w:t>"method": "</w:t>
      </w:r>
      <w:r w:rsidRPr="00CB2075">
        <w:t xml:space="preserve"> </w:t>
      </w:r>
      <w:r w:rsidRPr="00CB2075">
        <w:rPr>
          <w:rFonts w:eastAsiaTheme="minorEastAsia"/>
        </w:rPr>
        <w:t xml:space="preserve">SetVPNPassthrough </w:t>
      </w:r>
      <w:r>
        <w:t>",</w:t>
      </w:r>
    </w:p>
    <w:p w:rsidR="0064765C" w:rsidRDefault="0064765C" w:rsidP="0064765C">
      <w:pPr>
        <w:ind w:leftChars="200" w:left="420"/>
      </w:pPr>
      <w:r>
        <w:t>"params":{</w:t>
      </w:r>
    </w:p>
    <w:p w:rsidR="0064765C" w:rsidRDefault="0064765C" w:rsidP="0064765C">
      <w:pPr>
        <w:tabs>
          <w:tab w:val="center" w:pos="5116"/>
        </w:tabs>
        <w:spacing w:line="300" w:lineRule="auto"/>
        <w:ind w:firstLineChars="750" w:firstLine="1575"/>
        <w:jc w:val="left"/>
      </w:pPr>
      <w:r>
        <w:t>"status":1,</w:t>
      </w:r>
    </w:p>
    <w:p w:rsidR="0064765C" w:rsidRDefault="0064765C" w:rsidP="0064765C">
      <w:pPr>
        <w:tabs>
          <w:tab w:val="center" w:pos="5116"/>
        </w:tabs>
        <w:spacing w:line="300" w:lineRule="auto"/>
        <w:ind w:firstLineChars="750" w:firstLine="1575"/>
        <w:jc w:val="left"/>
      </w:pPr>
      <w:r>
        <w:t>"</w:t>
      </w:r>
      <w:r w:rsidRPr="00CB2075">
        <w:t>vpn_server</w:t>
      </w:r>
      <w:r>
        <w:t>":"192.168.1.60"</w:t>
      </w:r>
    </w:p>
    <w:p w:rsidR="0064765C" w:rsidRDefault="0064765C" w:rsidP="0064765C">
      <w:pPr>
        <w:ind w:firstLineChars="600" w:firstLine="1260"/>
      </w:pPr>
      <w:r>
        <w:t>},</w:t>
      </w:r>
    </w:p>
    <w:p w:rsidR="0064765C" w:rsidRDefault="0064765C" w:rsidP="0064765C">
      <w:pPr>
        <w:ind w:leftChars="200" w:left="420"/>
      </w:pPr>
      <w:r>
        <w:lastRenderedPageBreak/>
        <w:t>"id": "10.</w:t>
      </w:r>
      <w:r>
        <w:rPr>
          <w:rFonts w:hint="eastAsia"/>
        </w:rPr>
        <w:t>18</w:t>
      </w:r>
      <w:r>
        <w:t>"</w:t>
      </w:r>
    </w:p>
    <w:p w:rsidR="0064765C" w:rsidRDefault="0064765C" w:rsidP="0064765C">
      <w:r>
        <w:t>}</w:t>
      </w:r>
    </w:p>
    <w:p w:rsidR="0064765C" w:rsidRDefault="0064765C" w:rsidP="008D3AD3">
      <w:pPr>
        <w:pStyle w:val="4"/>
        <w:numPr>
          <w:ilvl w:val="3"/>
          <w:numId w:val="41"/>
        </w:numPr>
        <w:spacing w:line="372" w:lineRule="auto"/>
        <w:jc w:val="left"/>
      </w:pPr>
      <w:r>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64765C" w:rsidTr="00F758B5">
        <w:tc>
          <w:tcPr>
            <w:tcW w:w="2235"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jc w:val="both"/>
              <w:rPr>
                <w:b/>
                <w:kern w:val="2"/>
                <w:sz w:val="22"/>
                <w:lang w:val="en-GB"/>
              </w:rPr>
            </w:pPr>
            <w:r>
              <w:rPr>
                <w:b/>
                <w:kern w:val="2"/>
                <w:sz w:val="22"/>
                <w:lang w:val="en-GB"/>
              </w:rPr>
              <w:t>Field</w:t>
            </w:r>
          </w:p>
        </w:tc>
        <w:tc>
          <w:tcPr>
            <w:tcW w:w="1842"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jc w:val="both"/>
              <w:rPr>
                <w:b/>
                <w:kern w:val="2"/>
                <w:sz w:val="22"/>
                <w:lang w:val="en-GB"/>
              </w:rPr>
            </w:pPr>
            <w:r>
              <w:rPr>
                <w:b/>
                <w:kern w:val="2"/>
                <w:sz w:val="22"/>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jc w:val="both"/>
              <w:rPr>
                <w:b/>
                <w:kern w:val="2"/>
                <w:sz w:val="22"/>
                <w:lang w:val="en-GB"/>
              </w:rPr>
            </w:pPr>
            <w:r>
              <w:rPr>
                <w:b/>
                <w:kern w:val="2"/>
                <w:sz w:val="22"/>
                <w:lang w:val="en-GB"/>
              </w:rPr>
              <w:t>Changable</w:t>
            </w:r>
          </w:p>
        </w:tc>
        <w:tc>
          <w:tcPr>
            <w:tcW w:w="3118"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9"/>
              <w:spacing w:before="240"/>
              <w:rPr>
                <w:b/>
                <w:kern w:val="2"/>
                <w:sz w:val="22"/>
                <w:lang w:val="en-GB"/>
              </w:rPr>
            </w:pPr>
            <w:r>
              <w:rPr>
                <w:b/>
                <w:kern w:val="2"/>
                <w:sz w:val="22"/>
                <w:lang w:val="en-GB"/>
              </w:rPr>
              <w:t>Description</w:t>
            </w:r>
          </w:p>
        </w:tc>
      </w:tr>
      <w:tr w:rsidR="0064765C"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t>status</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64765C" w:rsidRDefault="0064765C" w:rsidP="00F758B5">
            <w:pPr>
              <w:spacing w:line="300" w:lineRule="auto"/>
              <w:jc w:val="left"/>
              <w:rPr>
                <w:kern w:val="2"/>
              </w:rPr>
            </w:pP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pPr>
            <w:r>
              <w:t xml:space="preserve">0: </w:t>
            </w:r>
            <w:r>
              <w:rPr>
                <w:rFonts w:hint="eastAsia"/>
              </w:rPr>
              <w:t>VPN pass-through</w:t>
            </w:r>
            <w:r>
              <w:t xml:space="preserve"> off</w:t>
            </w:r>
          </w:p>
          <w:p w:rsidR="0064765C" w:rsidRDefault="0064765C" w:rsidP="00F758B5">
            <w:pPr>
              <w:spacing w:line="300" w:lineRule="auto"/>
              <w:jc w:val="left"/>
              <w:rPr>
                <w:kern w:val="2"/>
              </w:rPr>
            </w:pPr>
            <w:r>
              <w:t xml:space="preserve">1: </w:t>
            </w:r>
            <w:r>
              <w:rPr>
                <w:rFonts w:hint="eastAsia"/>
              </w:rPr>
              <w:t>VPN pass-through</w:t>
            </w:r>
            <w:r>
              <w:t xml:space="preserve"> on</w:t>
            </w:r>
          </w:p>
        </w:tc>
      </w:tr>
      <w:tr w:rsidR="0064765C" w:rsidTr="00F758B5">
        <w:trPr>
          <w:trHeight w:val="874"/>
        </w:trPr>
        <w:tc>
          <w:tcPr>
            <w:tcW w:w="2235"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rsidRPr="00CB2075">
              <w:t>vpn_server</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rsidR="0064765C" w:rsidRDefault="0064765C" w:rsidP="00F758B5">
            <w:pPr>
              <w:spacing w:line="300" w:lineRule="auto"/>
              <w:jc w:val="left"/>
              <w:rPr>
                <w:kern w:val="2"/>
              </w:rPr>
            </w:pPr>
            <w:r>
              <w:t>string</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64765C" w:rsidRDefault="0064765C" w:rsidP="00F758B5">
            <w:pPr>
              <w:spacing w:line="300" w:lineRule="auto"/>
              <w:jc w:val="left"/>
              <w:rPr>
                <w:kern w:val="2"/>
              </w:rPr>
            </w:pP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64765C" w:rsidRDefault="0064765C" w:rsidP="00F758B5">
            <w:pPr>
              <w:spacing w:line="300" w:lineRule="auto"/>
              <w:jc w:val="left"/>
              <w:rPr>
                <w:kern w:val="2"/>
              </w:rPr>
            </w:pPr>
          </w:p>
        </w:tc>
      </w:tr>
    </w:tbl>
    <w:p w:rsidR="0064765C" w:rsidRDefault="0064765C" w:rsidP="0064765C">
      <w:pPr>
        <w:rPr>
          <w:kern w:val="2"/>
        </w:rPr>
      </w:pPr>
    </w:p>
    <w:p w:rsidR="0064765C" w:rsidRPr="00F5033A" w:rsidRDefault="0064765C" w:rsidP="00C14146">
      <w:pPr>
        <w:pStyle w:val="4"/>
        <w:numPr>
          <w:ilvl w:val="3"/>
          <w:numId w:val="73"/>
        </w:numPr>
      </w:pPr>
      <w:r>
        <w:t>Response</w:t>
      </w:r>
    </w:p>
    <w:p w:rsidR="0064765C" w:rsidRDefault="0064765C" w:rsidP="0064765C">
      <w:r>
        <w:t>{</w:t>
      </w:r>
    </w:p>
    <w:p w:rsidR="0064765C" w:rsidRDefault="0064765C" w:rsidP="0064765C">
      <w:pPr>
        <w:ind w:leftChars="200" w:left="420"/>
      </w:pPr>
      <w:r>
        <w:t xml:space="preserve">"jsonrpc": "2.0", </w:t>
      </w:r>
    </w:p>
    <w:p w:rsidR="0064765C" w:rsidRDefault="0064765C" w:rsidP="0064765C">
      <w:pPr>
        <w:ind w:leftChars="200" w:left="420"/>
      </w:pPr>
      <w:r>
        <w:t>"result":{},</w:t>
      </w:r>
    </w:p>
    <w:p w:rsidR="0064765C" w:rsidRDefault="0064765C" w:rsidP="0064765C">
      <w:pPr>
        <w:ind w:leftChars="200" w:left="420"/>
      </w:pPr>
      <w:r>
        <w:t>"id": "10.</w:t>
      </w:r>
      <w:r>
        <w:rPr>
          <w:rFonts w:hint="eastAsia"/>
        </w:rPr>
        <w:t>9</w:t>
      </w:r>
      <w:r>
        <w:t>"</w:t>
      </w:r>
    </w:p>
    <w:p w:rsidR="0064765C" w:rsidRDefault="0064765C" w:rsidP="0064765C">
      <w:r>
        <w:t>}</w:t>
      </w:r>
    </w:p>
    <w:p w:rsidR="0064765C" w:rsidRPr="00F5033A" w:rsidRDefault="0064765C" w:rsidP="00C14146">
      <w:pPr>
        <w:pStyle w:val="4"/>
        <w:numPr>
          <w:ilvl w:val="3"/>
          <w:numId w:val="73"/>
        </w:numPr>
      </w:pPr>
      <w:r w:rsidRPr="00F5033A">
        <w:t>Response with error</w:t>
      </w:r>
    </w:p>
    <w:p w:rsidR="0064765C" w:rsidRDefault="0064765C" w:rsidP="0064765C">
      <w:r>
        <w:t>{</w:t>
      </w:r>
    </w:p>
    <w:p w:rsidR="0064765C" w:rsidRDefault="0064765C" w:rsidP="0064765C">
      <w:pPr>
        <w:ind w:firstLine="420"/>
      </w:pPr>
      <w:r>
        <w:t>"jsonrpc": "2.0",</w:t>
      </w:r>
    </w:p>
    <w:p w:rsidR="0064765C" w:rsidRDefault="0064765C" w:rsidP="0064765C">
      <w:pPr>
        <w:ind w:firstLine="420"/>
      </w:pPr>
      <w:r>
        <w:t>"error": {</w:t>
      </w:r>
    </w:p>
    <w:p w:rsidR="0064765C" w:rsidRDefault="00962425" w:rsidP="0064765C">
      <w:pPr>
        <w:ind w:left="840" w:firstLine="420"/>
      </w:pPr>
      <w:r>
        <w:t>"code": "10</w:t>
      </w:r>
      <w:r>
        <w:rPr>
          <w:rFonts w:hint="eastAsia"/>
        </w:rPr>
        <w:t>18</w:t>
      </w:r>
      <w:r w:rsidR="0064765C">
        <w:t>01",</w:t>
      </w:r>
    </w:p>
    <w:p w:rsidR="0064765C" w:rsidRDefault="0064765C" w:rsidP="0064765C">
      <w:pPr>
        <w:ind w:left="840" w:firstLine="420"/>
      </w:pPr>
      <w:r>
        <w:t xml:space="preserve">"message": "Set </w:t>
      </w:r>
      <w:r>
        <w:rPr>
          <w:rFonts w:hint="eastAsia"/>
        </w:rPr>
        <w:t>VPN pass-through</w:t>
      </w:r>
      <w:r>
        <w:t xml:space="preserve"> settings failed. "</w:t>
      </w:r>
    </w:p>
    <w:p w:rsidR="0064765C" w:rsidRDefault="0064765C" w:rsidP="0064765C">
      <w:pPr>
        <w:ind w:left="840" w:firstLine="420"/>
      </w:pPr>
      <w:r>
        <w:t xml:space="preserve">}, </w:t>
      </w:r>
    </w:p>
    <w:p w:rsidR="0064765C" w:rsidRDefault="0064765C" w:rsidP="0064765C">
      <w:pPr>
        <w:ind w:firstLine="420"/>
      </w:pPr>
      <w:r>
        <w:t>"id": "10.</w:t>
      </w:r>
      <w:r w:rsidR="00962425">
        <w:rPr>
          <w:rFonts w:hint="eastAsia"/>
        </w:rPr>
        <w:t>18</w:t>
      </w:r>
      <w:r>
        <w:t>"</w:t>
      </w:r>
    </w:p>
    <w:p w:rsidR="0064765C" w:rsidRDefault="0064765C" w:rsidP="0064765C">
      <w:r>
        <w:t>}</w:t>
      </w:r>
    </w:p>
    <w:p w:rsidR="0064765C" w:rsidRDefault="0064765C" w:rsidP="0064765C"/>
    <w:tbl>
      <w:tblPr>
        <w:tblStyle w:val="afe"/>
        <w:tblW w:w="0" w:type="auto"/>
        <w:tblLook w:val="04A0" w:firstRow="1" w:lastRow="0" w:firstColumn="1" w:lastColumn="0" w:noHBand="0" w:noVBand="1"/>
      </w:tblPr>
      <w:tblGrid>
        <w:gridCol w:w="1668"/>
        <w:gridCol w:w="3402"/>
        <w:gridCol w:w="4216"/>
      </w:tblGrid>
      <w:tr w:rsidR="0064765C" w:rsidTr="00F758B5">
        <w:tc>
          <w:tcPr>
            <w:tcW w:w="1668"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4"/>
              <w:rPr>
                <w:lang w:val="en-US" w:eastAsia="zh-CN"/>
              </w:rPr>
            </w:pPr>
            <w:r>
              <w:rPr>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4"/>
              <w:rPr>
                <w:lang w:val="en-US" w:eastAsia="zh-CN"/>
              </w:rPr>
            </w:pPr>
            <w:r>
              <w:rPr>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64765C" w:rsidRDefault="0064765C" w:rsidP="00F758B5">
            <w:pPr>
              <w:pStyle w:val="af4"/>
              <w:rPr>
                <w:lang w:val="en-US" w:eastAsia="zh-CN"/>
              </w:rPr>
            </w:pPr>
            <w:r>
              <w:rPr>
                <w:lang w:val="en-US" w:eastAsia="zh-CN"/>
              </w:rPr>
              <w:t>Error Description</w:t>
            </w:r>
          </w:p>
        </w:tc>
      </w:tr>
      <w:tr w:rsidR="0064765C" w:rsidTr="00F758B5">
        <w:tc>
          <w:tcPr>
            <w:tcW w:w="1668" w:type="dxa"/>
            <w:tcBorders>
              <w:top w:val="single" w:sz="4" w:space="0" w:color="auto"/>
              <w:left w:val="single" w:sz="4" w:space="0" w:color="auto"/>
              <w:bottom w:val="single" w:sz="4" w:space="0" w:color="auto"/>
              <w:right w:val="single" w:sz="4" w:space="0" w:color="auto"/>
            </w:tcBorders>
            <w:hideMark/>
          </w:tcPr>
          <w:p w:rsidR="0064765C" w:rsidRDefault="00962425" w:rsidP="00962425">
            <w:r>
              <w:t>10</w:t>
            </w:r>
            <w:r>
              <w:rPr>
                <w:rFonts w:hint="eastAsia"/>
              </w:rPr>
              <w:t>18</w:t>
            </w:r>
            <w:r w:rsidR="0064765C">
              <w:t>01</w:t>
            </w:r>
          </w:p>
        </w:tc>
        <w:tc>
          <w:tcPr>
            <w:tcW w:w="3402" w:type="dxa"/>
            <w:tcBorders>
              <w:top w:val="single" w:sz="4" w:space="0" w:color="auto"/>
              <w:left w:val="single" w:sz="4" w:space="0" w:color="auto"/>
              <w:bottom w:val="single" w:sz="4" w:space="0" w:color="auto"/>
              <w:right w:val="single" w:sz="4" w:space="0" w:color="auto"/>
            </w:tcBorders>
            <w:hideMark/>
          </w:tcPr>
          <w:p w:rsidR="0064765C" w:rsidRDefault="0064765C" w:rsidP="00F758B5">
            <w:r>
              <w:t xml:space="preserve">Set </w:t>
            </w:r>
            <w:r>
              <w:rPr>
                <w:rFonts w:hint="eastAsia"/>
              </w:rPr>
              <w:t>VPN pass-through</w:t>
            </w:r>
            <w:r>
              <w:t xml:space="preserve"> settings failed.</w:t>
            </w:r>
          </w:p>
        </w:tc>
        <w:tc>
          <w:tcPr>
            <w:tcW w:w="4216" w:type="dxa"/>
            <w:tcBorders>
              <w:top w:val="single" w:sz="4" w:space="0" w:color="auto"/>
              <w:left w:val="single" w:sz="4" w:space="0" w:color="auto"/>
              <w:bottom w:val="single" w:sz="4" w:space="0" w:color="auto"/>
              <w:right w:val="single" w:sz="4" w:space="0" w:color="auto"/>
            </w:tcBorders>
            <w:hideMark/>
          </w:tcPr>
          <w:p w:rsidR="0064765C" w:rsidRDefault="0064765C" w:rsidP="00F758B5">
            <w:r>
              <w:t xml:space="preserve">Set </w:t>
            </w:r>
            <w:r>
              <w:rPr>
                <w:rFonts w:hint="eastAsia"/>
              </w:rPr>
              <w:t>VPN pass-through</w:t>
            </w:r>
            <w:r>
              <w:t xml:space="preserve"> settings failed.</w:t>
            </w:r>
          </w:p>
        </w:tc>
      </w:tr>
    </w:tbl>
    <w:p w:rsidR="00826FE2" w:rsidRPr="0064765C" w:rsidRDefault="00826FE2" w:rsidP="00826FE2"/>
    <w:p w:rsidR="0082060F" w:rsidRPr="00F61DE1" w:rsidRDefault="00F61DE1" w:rsidP="00C14146">
      <w:pPr>
        <w:pStyle w:val="3"/>
        <w:numPr>
          <w:ilvl w:val="2"/>
          <w:numId w:val="73"/>
        </w:numPr>
        <w:rPr>
          <w:highlight w:val="green"/>
        </w:rPr>
      </w:pPr>
      <w:bookmarkStart w:id="759" w:name="_Toc470684705"/>
      <w:r w:rsidRPr="00F61DE1">
        <w:rPr>
          <w:rFonts w:eastAsiaTheme="minorEastAsia" w:hint="eastAsia"/>
          <w:highlight w:val="green"/>
          <w:lang w:eastAsia="zh-CN"/>
        </w:rPr>
        <w:t>g</w:t>
      </w:r>
      <w:r w:rsidR="0082060F" w:rsidRPr="00F61DE1">
        <w:rPr>
          <w:highlight w:val="green"/>
        </w:rPr>
        <w:t>et</w:t>
      </w:r>
      <w:r w:rsidR="0082060F" w:rsidRPr="00F61DE1">
        <w:rPr>
          <w:rFonts w:eastAsiaTheme="minorEastAsia" w:hint="eastAsia"/>
          <w:highlight w:val="green"/>
          <w:lang w:eastAsia="zh-CN"/>
        </w:rPr>
        <w:t>Url</w:t>
      </w:r>
      <w:r w:rsidR="0082060F" w:rsidRPr="00F61DE1">
        <w:rPr>
          <w:highlight w:val="green"/>
        </w:rPr>
        <w:t>FilterSettings</w:t>
      </w:r>
      <w:bookmarkEnd w:id="759"/>
    </w:p>
    <w:p w:rsidR="0082060F" w:rsidRPr="00F61DE1" w:rsidRDefault="0082060F" w:rsidP="00C14146">
      <w:pPr>
        <w:pStyle w:val="4"/>
        <w:numPr>
          <w:ilvl w:val="3"/>
          <w:numId w:val="73"/>
        </w:numPr>
        <w:rPr>
          <w:highlight w:val="green"/>
        </w:rPr>
      </w:pPr>
      <w:r w:rsidRPr="00F61DE1">
        <w:rPr>
          <w:highlight w:val="green"/>
        </w:rPr>
        <w:t>Request</w:t>
      </w:r>
    </w:p>
    <w:p w:rsidR="0082060F" w:rsidRPr="00F61DE1" w:rsidRDefault="0082060F" w:rsidP="0082060F">
      <w:pPr>
        <w:rPr>
          <w:highlight w:val="green"/>
        </w:rPr>
      </w:pPr>
      <w:r w:rsidRPr="00F61DE1">
        <w:rPr>
          <w:highlight w:val="green"/>
        </w:rPr>
        <w:t>{</w:t>
      </w:r>
    </w:p>
    <w:p w:rsidR="0082060F" w:rsidRPr="00F61DE1" w:rsidRDefault="0082060F" w:rsidP="0082060F">
      <w:pPr>
        <w:ind w:left="420"/>
        <w:rPr>
          <w:highlight w:val="green"/>
        </w:rPr>
      </w:pPr>
      <w:r w:rsidRPr="00F61DE1">
        <w:rPr>
          <w:highlight w:val="green"/>
        </w:rPr>
        <w:t xml:space="preserve">"jsonrpc": "2.0", </w:t>
      </w:r>
    </w:p>
    <w:p w:rsidR="0082060F" w:rsidRPr="00F61DE1" w:rsidRDefault="0082060F" w:rsidP="0082060F">
      <w:pPr>
        <w:ind w:left="420"/>
        <w:rPr>
          <w:highlight w:val="green"/>
        </w:rPr>
      </w:pPr>
      <w:r w:rsidRPr="00F61DE1">
        <w:rPr>
          <w:highlight w:val="green"/>
        </w:rPr>
        <w:t>"method": "</w:t>
      </w:r>
      <w:r w:rsidR="00F61DE1" w:rsidRPr="00F61DE1">
        <w:rPr>
          <w:rFonts w:hint="eastAsia"/>
          <w:highlight w:val="green"/>
        </w:rPr>
        <w:t>g</w:t>
      </w:r>
      <w:r w:rsidRPr="00F61DE1">
        <w:rPr>
          <w:highlight w:val="green"/>
        </w:rPr>
        <w:t>et</w:t>
      </w:r>
      <w:r w:rsidRPr="00F61DE1">
        <w:rPr>
          <w:rFonts w:eastAsiaTheme="minorEastAsia" w:hint="eastAsia"/>
          <w:highlight w:val="green"/>
        </w:rPr>
        <w:t>Url</w:t>
      </w:r>
      <w:r w:rsidRPr="00F61DE1">
        <w:rPr>
          <w:highlight w:val="green"/>
        </w:rPr>
        <w:t>FilterSettings",</w:t>
      </w:r>
    </w:p>
    <w:p w:rsidR="0082060F" w:rsidRPr="00F61DE1" w:rsidRDefault="0082060F" w:rsidP="0082060F">
      <w:pPr>
        <w:ind w:left="420"/>
        <w:rPr>
          <w:highlight w:val="green"/>
        </w:rPr>
      </w:pPr>
      <w:r w:rsidRPr="00F61DE1">
        <w:rPr>
          <w:highlight w:val="green"/>
        </w:rPr>
        <w:t>"params":{},</w:t>
      </w:r>
    </w:p>
    <w:p w:rsidR="0082060F" w:rsidRPr="00F61DE1" w:rsidRDefault="0082060F" w:rsidP="0082060F">
      <w:pPr>
        <w:ind w:left="420"/>
        <w:rPr>
          <w:highlight w:val="green"/>
        </w:rPr>
      </w:pPr>
      <w:r w:rsidRPr="00F61DE1">
        <w:rPr>
          <w:highlight w:val="green"/>
        </w:rPr>
        <w:t>"id": "10.1</w:t>
      </w:r>
      <w:r w:rsidR="00237293" w:rsidRPr="00F61DE1">
        <w:rPr>
          <w:rFonts w:hint="eastAsia"/>
          <w:highlight w:val="green"/>
        </w:rPr>
        <w:t>9</w:t>
      </w:r>
      <w:r w:rsidRPr="00F61DE1">
        <w:rPr>
          <w:highlight w:val="green"/>
        </w:rPr>
        <w:t>"</w:t>
      </w:r>
    </w:p>
    <w:p w:rsidR="0082060F" w:rsidRPr="00F61DE1" w:rsidRDefault="0082060F" w:rsidP="0082060F">
      <w:pPr>
        <w:rPr>
          <w:highlight w:val="green"/>
        </w:rPr>
      </w:pPr>
      <w:r w:rsidRPr="00F61DE1">
        <w:rPr>
          <w:highlight w:val="green"/>
        </w:rPr>
        <w:t>}</w:t>
      </w:r>
    </w:p>
    <w:p w:rsidR="0082060F" w:rsidRPr="00F61DE1" w:rsidRDefault="0082060F" w:rsidP="00C14146">
      <w:pPr>
        <w:pStyle w:val="4"/>
        <w:numPr>
          <w:ilvl w:val="3"/>
          <w:numId w:val="73"/>
        </w:numPr>
        <w:rPr>
          <w:highlight w:val="green"/>
        </w:rPr>
      </w:pPr>
      <w:r w:rsidRPr="00F61DE1">
        <w:rPr>
          <w:highlight w:val="green"/>
        </w:rPr>
        <w:lastRenderedPageBreak/>
        <w:t>Response</w:t>
      </w:r>
    </w:p>
    <w:p w:rsidR="0082060F" w:rsidRPr="00F61DE1" w:rsidRDefault="0082060F" w:rsidP="0082060F">
      <w:pPr>
        <w:rPr>
          <w:highlight w:val="green"/>
        </w:rPr>
      </w:pPr>
      <w:r w:rsidRPr="00F61DE1">
        <w:rPr>
          <w:highlight w:val="green"/>
        </w:rPr>
        <w:t>{</w:t>
      </w:r>
    </w:p>
    <w:p w:rsidR="0082060F" w:rsidRPr="00F61DE1" w:rsidRDefault="0082060F" w:rsidP="0082060F">
      <w:pPr>
        <w:ind w:left="420"/>
        <w:rPr>
          <w:highlight w:val="green"/>
        </w:rPr>
      </w:pPr>
      <w:r w:rsidRPr="00F61DE1">
        <w:rPr>
          <w:highlight w:val="green"/>
        </w:rPr>
        <w:t xml:space="preserve">"jsonrpc": "2.0", </w:t>
      </w:r>
    </w:p>
    <w:p w:rsidR="0082060F" w:rsidRPr="00F61DE1" w:rsidRDefault="0082060F" w:rsidP="0082060F">
      <w:pPr>
        <w:ind w:left="420"/>
        <w:rPr>
          <w:highlight w:val="green"/>
        </w:rPr>
      </w:pPr>
      <w:r w:rsidRPr="00F61DE1">
        <w:rPr>
          <w:highlight w:val="green"/>
        </w:rPr>
        <w:t>"result":</w:t>
      </w:r>
    </w:p>
    <w:p w:rsidR="0082060F" w:rsidRPr="00F61DE1" w:rsidRDefault="0082060F" w:rsidP="0082060F">
      <w:pPr>
        <w:ind w:left="420"/>
        <w:rPr>
          <w:highlight w:val="green"/>
        </w:rPr>
      </w:pPr>
      <w:r w:rsidRPr="00F61DE1">
        <w:rPr>
          <w:highlight w:val="green"/>
        </w:rPr>
        <w:t>{</w:t>
      </w:r>
    </w:p>
    <w:p w:rsidR="00F346EC" w:rsidRPr="00F61DE1" w:rsidRDefault="0082060F" w:rsidP="00D4271C">
      <w:pPr>
        <w:tabs>
          <w:tab w:val="center" w:pos="5116"/>
        </w:tabs>
        <w:spacing w:line="300" w:lineRule="auto"/>
        <w:ind w:firstLine="945"/>
        <w:jc w:val="left"/>
        <w:rPr>
          <w:color w:val="FF0000"/>
          <w:highlight w:val="green"/>
        </w:rPr>
      </w:pPr>
      <w:r w:rsidRPr="00F61DE1">
        <w:rPr>
          <w:highlight w:val="green"/>
        </w:rPr>
        <w:t>"filter_policy":1,</w:t>
      </w:r>
    </w:p>
    <w:p w:rsidR="0082060F" w:rsidRPr="00F61DE1" w:rsidRDefault="0082060F" w:rsidP="0082060F">
      <w:pPr>
        <w:tabs>
          <w:tab w:val="center" w:pos="5116"/>
        </w:tabs>
        <w:spacing w:line="300" w:lineRule="auto"/>
        <w:ind w:firstLine="945"/>
        <w:jc w:val="left"/>
        <w:rPr>
          <w:highlight w:val="green"/>
        </w:rPr>
      </w:pPr>
      <w:r w:rsidRPr="00F61DE1">
        <w:rPr>
          <w:highlight w:val="green"/>
        </w:rPr>
        <w:t>"</w:t>
      </w:r>
      <w:r w:rsidRPr="00F61DE1">
        <w:rPr>
          <w:rFonts w:eastAsiaTheme="minorEastAsia" w:hint="eastAsia"/>
          <w:highlight w:val="green"/>
        </w:rPr>
        <w:t>Url</w:t>
      </w:r>
      <w:r w:rsidRPr="00F61DE1">
        <w:rPr>
          <w:highlight w:val="green"/>
        </w:rPr>
        <w:t>DenyList":["</w:t>
      </w:r>
      <w:r w:rsidRPr="00F61DE1">
        <w:rPr>
          <w:rFonts w:hint="eastAsia"/>
          <w:highlight w:val="green"/>
        </w:rPr>
        <w:t>http://www.taobao.com</w:t>
      </w:r>
      <w:r w:rsidRPr="00F61DE1">
        <w:rPr>
          <w:highlight w:val="green"/>
        </w:rPr>
        <w:t>",…]</w:t>
      </w:r>
      <w:r w:rsidRPr="00F61DE1">
        <w:rPr>
          <w:highlight w:val="green"/>
        </w:rPr>
        <w:tab/>
      </w:r>
    </w:p>
    <w:p w:rsidR="0082060F" w:rsidRPr="00F61DE1" w:rsidRDefault="0082060F" w:rsidP="0082060F">
      <w:pPr>
        <w:ind w:left="420"/>
        <w:rPr>
          <w:highlight w:val="green"/>
        </w:rPr>
      </w:pPr>
      <w:r w:rsidRPr="00F61DE1">
        <w:rPr>
          <w:highlight w:val="green"/>
        </w:rPr>
        <w:t>},</w:t>
      </w:r>
    </w:p>
    <w:p w:rsidR="0082060F" w:rsidRPr="00F61DE1" w:rsidRDefault="0082060F" w:rsidP="0082060F">
      <w:pPr>
        <w:ind w:left="420"/>
        <w:rPr>
          <w:highlight w:val="green"/>
        </w:rPr>
      </w:pPr>
      <w:r w:rsidRPr="00F61DE1">
        <w:rPr>
          <w:highlight w:val="green"/>
        </w:rPr>
        <w:t>"id": "10.1</w:t>
      </w:r>
      <w:r w:rsidRPr="00F61DE1">
        <w:rPr>
          <w:rFonts w:hint="eastAsia"/>
          <w:highlight w:val="green"/>
        </w:rPr>
        <w:t>9</w:t>
      </w:r>
      <w:r w:rsidRPr="00F61DE1">
        <w:rPr>
          <w:highlight w:val="green"/>
        </w:rPr>
        <w:t>"</w:t>
      </w:r>
    </w:p>
    <w:p w:rsidR="0082060F" w:rsidRPr="00F61DE1" w:rsidRDefault="0082060F" w:rsidP="0082060F">
      <w:pPr>
        <w:rPr>
          <w:highlight w:val="green"/>
        </w:rPr>
      </w:pPr>
      <w:r w:rsidRPr="00F61DE1">
        <w:rPr>
          <w:highlight w:val="green"/>
        </w:rPr>
        <w:t>}</w:t>
      </w:r>
    </w:p>
    <w:p w:rsidR="0082060F" w:rsidRPr="00F61DE1" w:rsidRDefault="0082060F" w:rsidP="0082060F">
      <w:pPr>
        <w:pStyle w:val="4"/>
        <w:numPr>
          <w:ilvl w:val="3"/>
          <w:numId w:val="5"/>
        </w:numPr>
        <w:spacing w:line="372" w:lineRule="auto"/>
        <w:jc w:val="left"/>
        <w:rPr>
          <w:highlight w:val="green"/>
        </w:rPr>
      </w:pPr>
      <w:r w:rsidRPr="00F61DE1">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82060F" w:rsidRPr="00F61DE1" w:rsidTr="00F346EC">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jc w:val="both"/>
              <w:rPr>
                <w:b/>
                <w:sz w:val="22"/>
                <w:highlight w:val="green"/>
                <w:lang w:val="en-GB"/>
              </w:rPr>
            </w:pPr>
            <w:r w:rsidRPr="00F61DE1">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jc w:val="both"/>
              <w:rPr>
                <w:b/>
                <w:sz w:val="22"/>
                <w:highlight w:val="green"/>
                <w:lang w:val="en-GB"/>
              </w:rPr>
            </w:pPr>
            <w:r w:rsidRPr="00F61DE1">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jc w:val="both"/>
              <w:rPr>
                <w:b/>
                <w:sz w:val="22"/>
                <w:highlight w:val="green"/>
                <w:lang w:val="en-GB"/>
              </w:rPr>
            </w:pPr>
            <w:r w:rsidRPr="00F61DE1">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rPr>
                <w:b/>
                <w:sz w:val="22"/>
                <w:highlight w:val="green"/>
                <w:lang w:val="en-GB"/>
              </w:rPr>
            </w:pPr>
            <w:r w:rsidRPr="00F61DE1">
              <w:rPr>
                <w:b/>
                <w:sz w:val="22"/>
                <w:highlight w:val="green"/>
                <w:lang w:val="en-GB"/>
              </w:rPr>
              <w:t>Description</w:t>
            </w:r>
          </w:p>
        </w:tc>
      </w:tr>
      <w:tr w:rsidR="0082060F" w:rsidRPr="00F61DE1" w:rsidTr="00F346E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filter_policy</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0: Disable</w:t>
            </w:r>
          </w:p>
          <w:p w:rsidR="0082060F" w:rsidRPr="00F61DE1" w:rsidRDefault="0082060F" w:rsidP="00F346EC">
            <w:pPr>
              <w:spacing w:line="300" w:lineRule="auto"/>
              <w:jc w:val="left"/>
              <w:rPr>
                <w:highlight w:val="green"/>
              </w:rPr>
            </w:pPr>
            <w:r w:rsidRPr="00F61DE1">
              <w:rPr>
                <w:highlight w:val="green"/>
              </w:rPr>
              <w:t>1:allow</w:t>
            </w:r>
          </w:p>
          <w:p w:rsidR="0082060F" w:rsidRPr="00F61DE1" w:rsidRDefault="0082060F" w:rsidP="00F346EC">
            <w:pPr>
              <w:spacing w:line="300" w:lineRule="auto"/>
              <w:jc w:val="left"/>
              <w:rPr>
                <w:highlight w:val="green"/>
              </w:rPr>
            </w:pPr>
            <w:r w:rsidRPr="00F61DE1">
              <w:rPr>
                <w:highlight w:val="green"/>
              </w:rPr>
              <w:t>2:deny</w:t>
            </w:r>
          </w:p>
        </w:tc>
      </w:tr>
      <w:tr w:rsidR="0082060F" w:rsidRPr="00F61DE1" w:rsidTr="00F346E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B7936" w:rsidP="00F346EC">
            <w:pPr>
              <w:spacing w:line="300" w:lineRule="auto"/>
              <w:jc w:val="left"/>
              <w:rPr>
                <w:highlight w:val="green"/>
              </w:rPr>
            </w:pPr>
            <w:r w:rsidRPr="00F61DE1">
              <w:rPr>
                <w:rFonts w:hint="eastAsia"/>
                <w:highlight w:val="green"/>
              </w:rPr>
              <w:t>Url</w:t>
            </w:r>
            <w:r w:rsidR="0082060F" w:rsidRPr="00F61DE1">
              <w:rPr>
                <w:highlight w:val="green"/>
              </w:rPr>
              <w:t>DenyList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 xml:space="preserve">The Deny </w:t>
            </w:r>
            <w:r w:rsidR="008B7936" w:rsidRPr="00F61DE1">
              <w:rPr>
                <w:rFonts w:hint="eastAsia"/>
                <w:highlight w:val="green"/>
              </w:rPr>
              <w:t>Url</w:t>
            </w:r>
            <w:r w:rsidRPr="00F61DE1">
              <w:rPr>
                <w:highlight w:val="green"/>
              </w:rPr>
              <w:t xml:space="preserve"> address.</w:t>
            </w:r>
          </w:p>
        </w:tc>
      </w:tr>
    </w:tbl>
    <w:p w:rsidR="0082060F" w:rsidRPr="00F61DE1" w:rsidRDefault="0082060F" w:rsidP="00C14146">
      <w:pPr>
        <w:pStyle w:val="4"/>
        <w:numPr>
          <w:ilvl w:val="3"/>
          <w:numId w:val="73"/>
        </w:numPr>
        <w:rPr>
          <w:highlight w:val="green"/>
        </w:rPr>
      </w:pPr>
      <w:r w:rsidRPr="00F61DE1">
        <w:rPr>
          <w:highlight w:val="green"/>
        </w:rPr>
        <w:t>Response with error</w:t>
      </w:r>
    </w:p>
    <w:p w:rsidR="0082060F" w:rsidRPr="00F61DE1" w:rsidRDefault="0082060F" w:rsidP="0082060F">
      <w:pPr>
        <w:rPr>
          <w:highlight w:val="green"/>
        </w:rPr>
      </w:pPr>
      <w:r w:rsidRPr="00F61DE1">
        <w:rPr>
          <w:highlight w:val="green"/>
        </w:rPr>
        <w:t>{</w:t>
      </w:r>
    </w:p>
    <w:p w:rsidR="0082060F" w:rsidRPr="00F61DE1" w:rsidRDefault="0082060F" w:rsidP="0082060F">
      <w:pPr>
        <w:ind w:firstLine="420"/>
        <w:rPr>
          <w:highlight w:val="green"/>
        </w:rPr>
      </w:pPr>
      <w:r w:rsidRPr="00F61DE1">
        <w:rPr>
          <w:highlight w:val="green"/>
        </w:rPr>
        <w:t>"jsonrpc": "2.0",</w:t>
      </w:r>
    </w:p>
    <w:p w:rsidR="0082060F" w:rsidRPr="00F61DE1" w:rsidRDefault="0082060F" w:rsidP="0082060F">
      <w:pPr>
        <w:ind w:firstLine="420"/>
        <w:rPr>
          <w:highlight w:val="green"/>
        </w:rPr>
      </w:pPr>
      <w:r w:rsidRPr="00F61DE1">
        <w:rPr>
          <w:highlight w:val="green"/>
        </w:rPr>
        <w:t>"error": {</w:t>
      </w:r>
    </w:p>
    <w:p w:rsidR="0082060F" w:rsidRPr="00F61DE1" w:rsidRDefault="0082060F" w:rsidP="0082060F">
      <w:pPr>
        <w:ind w:left="840" w:firstLine="420"/>
        <w:rPr>
          <w:highlight w:val="green"/>
        </w:rPr>
      </w:pPr>
      <w:r w:rsidRPr="00F61DE1">
        <w:rPr>
          <w:highlight w:val="green"/>
        </w:rPr>
        <w:t>"code": "10</w:t>
      </w:r>
      <w:r w:rsidR="002009B0" w:rsidRPr="00F61DE1">
        <w:rPr>
          <w:rFonts w:hint="eastAsia"/>
          <w:highlight w:val="green"/>
        </w:rPr>
        <w:t>19</w:t>
      </w:r>
      <w:r w:rsidRPr="00F61DE1">
        <w:rPr>
          <w:highlight w:val="green"/>
        </w:rPr>
        <w:t>01",</w:t>
      </w:r>
    </w:p>
    <w:p w:rsidR="0082060F" w:rsidRPr="00F61DE1" w:rsidRDefault="0082060F" w:rsidP="0082060F">
      <w:pPr>
        <w:ind w:left="840" w:firstLine="420"/>
        <w:rPr>
          <w:highlight w:val="green"/>
        </w:rPr>
      </w:pPr>
      <w:r w:rsidRPr="00F61DE1">
        <w:rPr>
          <w:highlight w:val="green"/>
        </w:rPr>
        <w:t xml:space="preserve">"message": "Get </w:t>
      </w:r>
      <w:r w:rsidR="00FA6DCA" w:rsidRPr="00F61DE1">
        <w:rPr>
          <w:rFonts w:hint="eastAsia"/>
          <w:highlight w:val="green"/>
        </w:rPr>
        <w:t>URL</w:t>
      </w:r>
      <w:r w:rsidRPr="00F61DE1">
        <w:rPr>
          <w:highlight w:val="green"/>
        </w:rPr>
        <w:t xml:space="preserve"> Filter Settings</w:t>
      </w:r>
      <w:r w:rsidR="004F4E4C" w:rsidRPr="00F61DE1">
        <w:rPr>
          <w:rFonts w:hint="eastAsia"/>
          <w:highlight w:val="green"/>
        </w:rPr>
        <w:t xml:space="preserve"> </w:t>
      </w:r>
      <w:r w:rsidRPr="00F61DE1">
        <w:rPr>
          <w:highlight w:val="green"/>
        </w:rPr>
        <w:t>failed. "</w:t>
      </w:r>
    </w:p>
    <w:p w:rsidR="0082060F" w:rsidRPr="00F61DE1" w:rsidRDefault="0082060F" w:rsidP="0082060F">
      <w:pPr>
        <w:ind w:left="840" w:firstLine="420"/>
        <w:rPr>
          <w:highlight w:val="green"/>
        </w:rPr>
      </w:pPr>
      <w:r w:rsidRPr="00F61DE1">
        <w:rPr>
          <w:highlight w:val="green"/>
        </w:rPr>
        <w:t xml:space="preserve">}, </w:t>
      </w:r>
    </w:p>
    <w:p w:rsidR="0082060F" w:rsidRPr="00F61DE1" w:rsidRDefault="0082060F" w:rsidP="0082060F">
      <w:pPr>
        <w:ind w:firstLine="420"/>
        <w:rPr>
          <w:highlight w:val="green"/>
        </w:rPr>
      </w:pPr>
      <w:r w:rsidRPr="00F61DE1">
        <w:rPr>
          <w:highlight w:val="green"/>
        </w:rPr>
        <w:t>"id": "10.1</w:t>
      </w:r>
      <w:r w:rsidR="00286337" w:rsidRPr="00F61DE1">
        <w:rPr>
          <w:rFonts w:hint="eastAsia"/>
          <w:highlight w:val="green"/>
        </w:rPr>
        <w:t>9</w:t>
      </w:r>
      <w:r w:rsidRPr="00F61DE1">
        <w:rPr>
          <w:highlight w:val="green"/>
        </w:rPr>
        <w:t>"</w:t>
      </w:r>
    </w:p>
    <w:p w:rsidR="0082060F" w:rsidRPr="00F61DE1" w:rsidRDefault="0082060F" w:rsidP="0082060F">
      <w:pPr>
        <w:rPr>
          <w:highlight w:val="green"/>
        </w:rPr>
      </w:pPr>
      <w:r w:rsidRPr="00F61DE1">
        <w:rPr>
          <w:highlight w:val="green"/>
        </w:rPr>
        <w:t>}</w:t>
      </w:r>
    </w:p>
    <w:p w:rsidR="0082060F" w:rsidRPr="00F61DE1" w:rsidRDefault="0082060F" w:rsidP="0082060F">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82060F" w:rsidRPr="00F61DE1" w:rsidTr="00F346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TextBody"/>
              <w:widowControl w:val="0"/>
              <w:rPr>
                <w:rFonts w:ascii="Times New Roman" w:hAnsi="Times New Roman"/>
                <w:highlight w:val="green"/>
                <w:lang w:val="en-US" w:eastAsia="zh-CN"/>
              </w:rPr>
            </w:pPr>
            <w:r w:rsidRPr="00F61DE1">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TextBody"/>
              <w:widowControl w:val="0"/>
              <w:rPr>
                <w:rFonts w:ascii="Times New Roman" w:hAnsi="Times New Roman"/>
                <w:highlight w:val="green"/>
                <w:lang w:val="en-US" w:eastAsia="zh-CN"/>
              </w:rPr>
            </w:pPr>
            <w:r w:rsidRPr="00F61DE1">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TextBody"/>
              <w:widowControl w:val="0"/>
              <w:rPr>
                <w:rFonts w:ascii="Times New Roman" w:hAnsi="Times New Roman"/>
                <w:highlight w:val="green"/>
                <w:lang w:val="en-US" w:eastAsia="zh-CN"/>
              </w:rPr>
            </w:pPr>
            <w:r w:rsidRPr="00F61DE1">
              <w:rPr>
                <w:rFonts w:ascii="Times New Roman" w:hAnsi="Times New Roman"/>
                <w:highlight w:val="green"/>
                <w:lang w:val="en-US" w:eastAsia="zh-CN"/>
              </w:rPr>
              <w:t>Error Description</w:t>
            </w:r>
          </w:p>
        </w:tc>
      </w:tr>
      <w:tr w:rsidR="0082060F" w:rsidTr="00F346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D1780E">
            <w:pPr>
              <w:rPr>
                <w:szCs w:val="20"/>
                <w:highlight w:val="green"/>
              </w:rPr>
            </w:pPr>
            <w:r w:rsidRPr="00F61DE1">
              <w:rPr>
                <w:szCs w:val="20"/>
                <w:highlight w:val="green"/>
              </w:rPr>
              <w:t>10</w:t>
            </w:r>
            <w:r w:rsidR="00D1780E" w:rsidRPr="00F61DE1">
              <w:rPr>
                <w:rFonts w:hint="eastAsia"/>
                <w:szCs w:val="20"/>
                <w:highlight w:val="green"/>
              </w:rPr>
              <w:t>19</w:t>
            </w:r>
            <w:r w:rsidRPr="00F61DE1">
              <w:rPr>
                <w:szCs w:val="20"/>
                <w:highlight w:val="green"/>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rPr>
                <w:szCs w:val="20"/>
                <w:highlight w:val="green"/>
              </w:rPr>
            </w:pPr>
            <w:r w:rsidRPr="00F61DE1">
              <w:rPr>
                <w:szCs w:val="20"/>
                <w:highlight w:val="green"/>
              </w:rPr>
              <w:t xml:space="preserve">Get </w:t>
            </w:r>
            <w:r w:rsidR="00FA6DCA" w:rsidRPr="00F61DE1">
              <w:rPr>
                <w:rFonts w:hint="eastAsia"/>
                <w:highlight w:val="green"/>
              </w:rPr>
              <w:t>URL</w:t>
            </w:r>
            <w:r w:rsidR="00FA6DCA" w:rsidRPr="00F61DE1">
              <w:rPr>
                <w:szCs w:val="20"/>
                <w:highlight w:val="green"/>
              </w:rPr>
              <w:t xml:space="preserve"> </w:t>
            </w:r>
            <w:r w:rsidRPr="00F61DE1">
              <w:rPr>
                <w:szCs w:val="20"/>
                <w:highlight w:val="green"/>
              </w:rPr>
              <w:t>Filter Settings</w:t>
            </w:r>
            <w:r w:rsidR="004F4E4C" w:rsidRPr="00F61DE1">
              <w:rPr>
                <w:rFonts w:hint="eastAsia"/>
                <w:szCs w:val="20"/>
                <w:highlight w:val="green"/>
              </w:rPr>
              <w:t xml:space="preserve"> </w:t>
            </w:r>
            <w:r w:rsidRPr="00F61DE1">
              <w:rPr>
                <w:szCs w:val="20"/>
                <w:highlight w:val="green"/>
              </w:rPr>
              <w:t>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Default="0082060F" w:rsidP="00F346EC">
            <w:pPr>
              <w:rPr>
                <w:szCs w:val="20"/>
              </w:rPr>
            </w:pPr>
            <w:r w:rsidRPr="00F61DE1">
              <w:rPr>
                <w:szCs w:val="20"/>
                <w:highlight w:val="green"/>
              </w:rPr>
              <w:t xml:space="preserve">Get </w:t>
            </w:r>
            <w:r w:rsidR="00FA6DCA" w:rsidRPr="00F61DE1">
              <w:rPr>
                <w:rFonts w:hint="eastAsia"/>
                <w:highlight w:val="green"/>
              </w:rPr>
              <w:t>URL</w:t>
            </w:r>
            <w:r w:rsidRPr="00F61DE1">
              <w:rPr>
                <w:szCs w:val="20"/>
                <w:highlight w:val="green"/>
              </w:rPr>
              <w:t xml:space="preserve"> Filter Settings</w:t>
            </w:r>
            <w:r w:rsidR="004F4E4C" w:rsidRPr="00F61DE1">
              <w:rPr>
                <w:rFonts w:hint="eastAsia"/>
                <w:szCs w:val="20"/>
                <w:highlight w:val="green"/>
              </w:rPr>
              <w:t xml:space="preserve"> </w:t>
            </w:r>
            <w:r w:rsidRPr="00F61DE1">
              <w:rPr>
                <w:szCs w:val="20"/>
                <w:highlight w:val="green"/>
              </w:rPr>
              <w:t>failed.</w:t>
            </w:r>
          </w:p>
        </w:tc>
      </w:tr>
    </w:tbl>
    <w:p w:rsidR="0082060F" w:rsidRDefault="0082060F" w:rsidP="0082060F"/>
    <w:p w:rsidR="0082060F" w:rsidRPr="00F61DE1" w:rsidRDefault="0082060F" w:rsidP="00C14146">
      <w:pPr>
        <w:pStyle w:val="3"/>
        <w:numPr>
          <w:ilvl w:val="2"/>
          <w:numId w:val="73"/>
        </w:numPr>
        <w:rPr>
          <w:highlight w:val="green"/>
        </w:rPr>
      </w:pPr>
      <w:bookmarkStart w:id="760" w:name="_Toc470684706"/>
      <w:r w:rsidRPr="00F61DE1">
        <w:rPr>
          <w:highlight w:val="green"/>
        </w:rPr>
        <w:t>Set</w:t>
      </w:r>
      <w:r w:rsidR="00976B98" w:rsidRPr="00F61DE1">
        <w:rPr>
          <w:rFonts w:eastAsiaTheme="minorEastAsia" w:hint="eastAsia"/>
          <w:highlight w:val="green"/>
          <w:lang w:eastAsia="zh-CN"/>
        </w:rPr>
        <w:t>Url</w:t>
      </w:r>
      <w:r w:rsidRPr="00F61DE1">
        <w:rPr>
          <w:highlight w:val="green"/>
        </w:rPr>
        <w:t>FilterSettings</w:t>
      </w:r>
      <w:bookmarkEnd w:id="760"/>
    </w:p>
    <w:p w:rsidR="0082060F" w:rsidRPr="00F61DE1" w:rsidRDefault="0082060F" w:rsidP="00C14146">
      <w:pPr>
        <w:pStyle w:val="4"/>
        <w:numPr>
          <w:ilvl w:val="3"/>
          <w:numId w:val="73"/>
        </w:numPr>
        <w:rPr>
          <w:highlight w:val="green"/>
        </w:rPr>
      </w:pPr>
      <w:r w:rsidRPr="00F61DE1">
        <w:rPr>
          <w:highlight w:val="green"/>
        </w:rPr>
        <w:t>Request</w:t>
      </w:r>
    </w:p>
    <w:p w:rsidR="0082060F" w:rsidRPr="00F61DE1" w:rsidRDefault="0082060F" w:rsidP="0082060F">
      <w:pPr>
        <w:rPr>
          <w:highlight w:val="green"/>
        </w:rPr>
      </w:pPr>
      <w:r w:rsidRPr="00F61DE1">
        <w:rPr>
          <w:highlight w:val="green"/>
        </w:rPr>
        <w:t>{</w:t>
      </w:r>
    </w:p>
    <w:p w:rsidR="0082060F" w:rsidRPr="00F61DE1" w:rsidRDefault="0082060F" w:rsidP="0082060F">
      <w:pPr>
        <w:ind w:left="420"/>
        <w:rPr>
          <w:highlight w:val="green"/>
        </w:rPr>
      </w:pPr>
      <w:r w:rsidRPr="00F61DE1">
        <w:rPr>
          <w:highlight w:val="green"/>
        </w:rPr>
        <w:t xml:space="preserve">"jsonrpc": "2.0", </w:t>
      </w:r>
    </w:p>
    <w:p w:rsidR="0082060F" w:rsidRPr="00F61DE1" w:rsidRDefault="0082060F" w:rsidP="0082060F">
      <w:pPr>
        <w:ind w:left="420"/>
        <w:rPr>
          <w:highlight w:val="green"/>
        </w:rPr>
      </w:pPr>
      <w:r w:rsidRPr="00F61DE1">
        <w:rPr>
          <w:highlight w:val="green"/>
        </w:rPr>
        <w:t>"method": "Set</w:t>
      </w:r>
      <w:r w:rsidR="00BE6EB2" w:rsidRPr="00F61DE1">
        <w:rPr>
          <w:rFonts w:hint="eastAsia"/>
          <w:highlight w:val="green"/>
        </w:rPr>
        <w:t>Url</w:t>
      </w:r>
      <w:r w:rsidRPr="00F61DE1">
        <w:rPr>
          <w:highlight w:val="green"/>
        </w:rPr>
        <w:t>FilterSettings",</w:t>
      </w:r>
    </w:p>
    <w:p w:rsidR="0082060F" w:rsidRPr="00F61DE1" w:rsidRDefault="0082060F" w:rsidP="0082060F">
      <w:pPr>
        <w:ind w:left="420"/>
        <w:rPr>
          <w:highlight w:val="green"/>
        </w:rPr>
      </w:pPr>
      <w:r w:rsidRPr="00F61DE1">
        <w:rPr>
          <w:highlight w:val="green"/>
        </w:rPr>
        <w:t>"params":{</w:t>
      </w:r>
    </w:p>
    <w:p w:rsidR="00755576" w:rsidRPr="00F61DE1" w:rsidRDefault="0082060F" w:rsidP="00D4271C">
      <w:pPr>
        <w:tabs>
          <w:tab w:val="center" w:pos="5116"/>
        </w:tabs>
        <w:spacing w:line="300" w:lineRule="auto"/>
        <w:ind w:firstLine="1575"/>
        <w:jc w:val="left"/>
        <w:rPr>
          <w:highlight w:val="green"/>
        </w:rPr>
      </w:pPr>
      <w:r w:rsidRPr="00F61DE1">
        <w:rPr>
          <w:highlight w:val="green"/>
        </w:rPr>
        <w:t>"filter_policy":1,</w:t>
      </w:r>
      <w:r w:rsidR="00755576" w:rsidRPr="00F61DE1">
        <w:rPr>
          <w:highlight w:val="green"/>
        </w:rPr>
        <w:t xml:space="preserve"> </w:t>
      </w:r>
    </w:p>
    <w:p w:rsidR="0017658E" w:rsidRPr="00F61DE1" w:rsidRDefault="0017658E" w:rsidP="0017658E">
      <w:pPr>
        <w:tabs>
          <w:tab w:val="center" w:pos="5116"/>
        </w:tabs>
        <w:spacing w:line="300" w:lineRule="auto"/>
        <w:ind w:firstLineChars="750" w:firstLine="1575"/>
        <w:jc w:val="left"/>
        <w:rPr>
          <w:highlight w:val="green"/>
        </w:rPr>
      </w:pPr>
      <w:r w:rsidRPr="00F61DE1">
        <w:rPr>
          <w:highlight w:val="green"/>
        </w:rPr>
        <w:t>"</w:t>
      </w:r>
      <w:r w:rsidRPr="00F61DE1">
        <w:rPr>
          <w:rFonts w:eastAsiaTheme="minorEastAsia" w:hint="eastAsia"/>
          <w:highlight w:val="green"/>
        </w:rPr>
        <w:t>Url</w:t>
      </w:r>
      <w:r w:rsidRPr="00F61DE1">
        <w:rPr>
          <w:highlight w:val="green"/>
        </w:rPr>
        <w:t>DenyList":["</w:t>
      </w:r>
      <w:r w:rsidRPr="00F61DE1">
        <w:rPr>
          <w:rFonts w:hint="eastAsia"/>
          <w:highlight w:val="green"/>
        </w:rPr>
        <w:t>http://www.taobao.com</w:t>
      </w:r>
      <w:r w:rsidRPr="00F61DE1">
        <w:rPr>
          <w:highlight w:val="green"/>
        </w:rPr>
        <w:t>",…]</w:t>
      </w:r>
      <w:r w:rsidRPr="00F61DE1">
        <w:rPr>
          <w:highlight w:val="green"/>
        </w:rPr>
        <w:tab/>
      </w:r>
    </w:p>
    <w:p w:rsidR="0082060F" w:rsidRPr="00F61DE1" w:rsidRDefault="0082060F" w:rsidP="0082060F">
      <w:pPr>
        <w:ind w:firstLine="1260"/>
        <w:rPr>
          <w:highlight w:val="green"/>
        </w:rPr>
      </w:pPr>
      <w:r w:rsidRPr="00F61DE1">
        <w:rPr>
          <w:highlight w:val="green"/>
        </w:rPr>
        <w:lastRenderedPageBreak/>
        <w:t>},</w:t>
      </w:r>
    </w:p>
    <w:p w:rsidR="0082060F" w:rsidRPr="00F61DE1" w:rsidRDefault="0082060F" w:rsidP="0082060F">
      <w:pPr>
        <w:ind w:left="420"/>
        <w:rPr>
          <w:highlight w:val="green"/>
        </w:rPr>
      </w:pPr>
      <w:r w:rsidRPr="00F61DE1">
        <w:rPr>
          <w:highlight w:val="green"/>
        </w:rPr>
        <w:t>"id": "10.2</w:t>
      </w:r>
      <w:r w:rsidR="00126BDB" w:rsidRPr="00F61DE1">
        <w:rPr>
          <w:rFonts w:hint="eastAsia"/>
          <w:highlight w:val="green"/>
        </w:rPr>
        <w:t>0</w:t>
      </w:r>
      <w:r w:rsidRPr="00F61DE1">
        <w:rPr>
          <w:highlight w:val="green"/>
        </w:rPr>
        <w:t>"</w:t>
      </w:r>
    </w:p>
    <w:p w:rsidR="0082060F" w:rsidRPr="00F61DE1" w:rsidRDefault="0082060F" w:rsidP="0082060F">
      <w:pPr>
        <w:rPr>
          <w:highlight w:val="green"/>
        </w:rPr>
      </w:pPr>
      <w:r w:rsidRPr="00F61DE1">
        <w:rPr>
          <w:highlight w:val="green"/>
        </w:rPr>
        <w:t>}</w:t>
      </w:r>
    </w:p>
    <w:p w:rsidR="0082060F" w:rsidRPr="00F61DE1" w:rsidRDefault="0082060F" w:rsidP="0082060F">
      <w:pPr>
        <w:rPr>
          <w:highlight w:val="green"/>
        </w:rPr>
      </w:pPr>
    </w:p>
    <w:p w:rsidR="0082060F" w:rsidRPr="00F61DE1" w:rsidRDefault="0082060F" w:rsidP="0082060F">
      <w:pPr>
        <w:pStyle w:val="4"/>
        <w:numPr>
          <w:ilvl w:val="3"/>
          <w:numId w:val="5"/>
        </w:numPr>
        <w:spacing w:line="372" w:lineRule="auto"/>
        <w:jc w:val="left"/>
        <w:rPr>
          <w:highlight w:val="green"/>
        </w:rPr>
      </w:pPr>
      <w:r w:rsidRPr="00F61DE1">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82060F" w:rsidRPr="00F61DE1" w:rsidTr="00F346EC">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jc w:val="both"/>
              <w:rPr>
                <w:b/>
                <w:sz w:val="22"/>
                <w:highlight w:val="green"/>
                <w:lang w:val="en-GB"/>
              </w:rPr>
            </w:pPr>
            <w:r w:rsidRPr="00F61DE1">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jc w:val="both"/>
              <w:rPr>
                <w:b/>
                <w:sz w:val="22"/>
                <w:highlight w:val="green"/>
                <w:lang w:val="en-GB"/>
              </w:rPr>
            </w:pPr>
            <w:r w:rsidRPr="00F61DE1">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jc w:val="both"/>
              <w:rPr>
                <w:b/>
                <w:sz w:val="22"/>
                <w:highlight w:val="green"/>
                <w:lang w:val="en-GB"/>
              </w:rPr>
            </w:pPr>
            <w:r w:rsidRPr="00F61DE1">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af9"/>
              <w:spacing w:before="240"/>
              <w:rPr>
                <w:b/>
                <w:sz w:val="22"/>
                <w:highlight w:val="green"/>
                <w:lang w:val="en-GB"/>
              </w:rPr>
            </w:pPr>
            <w:r w:rsidRPr="00F61DE1">
              <w:rPr>
                <w:b/>
                <w:sz w:val="22"/>
                <w:highlight w:val="green"/>
                <w:lang w:val="en-GB"/>
              </w:rPr>
              <w:t>Description</w:t>
            </w:r>
          </w:p>
        </w:tc>
      </w:tr>
      <w:tr w:rsidR="0082060F" w:rsidRPr="00F61DE1" w:rsidTr="00F346E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filter_policy</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0: off</w:t>
            </w:r>
          </w:p>
          <w:p w:rsidR="0082060F" w:rsidRPr="00F61DE1" w:rsidRDefault="0082060F" w:rsidP="00F346EC">
            <w:pPr>
              <w:spacing w:line="300" w:lineRule="auto"/>
              <w:jc w:val="left"/>
              <w:rPr>
                <w:highlight w:val="green"/>
              </w:rPr>
            </w:pPr>
            <w:r w:rsidRPr="00F61DE1">
              <w:rPr>
                <w:highlight w:val="green"/>
              </w:rPr>
              <w:t>1:white</w:t>
            </w:r>
          </w:p>
          <w:p w:rsidR="0082060F" w:rsidRPr="00F61DE1" w:rsidRDefault="0082060F" w:rsidP="00F346EC">
            <w:pPr>
              <w:spacing w:line="300" w:lineRule="auto"/>
              <w:jc w:val="left"/>
              <w:rPr>
                <w:highlight w:val="green"/>
              </w:rPr>
            </w:pPr>
            <w:r w:rsidRPr="00F61DE1">
              <w:rPr>
                <w:highlight w:val="green"/>
              </w:rPr>
              <w:t>2:black</w:t>
            </w:r>
          </w:p>
        </w:tc>
      </w:tr>
      <w:tr w:rsidR="0082060F" w:rsidRPr="00F61DE1" w:rsidTr="00F346EC">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FA6DCA" w:rsidP="00F346EC">
            <w:pPr>
              <w:spacing w:line="300" w:lineRule="auto"/>
              <w:jc w:val="left"/>
              <w:rPr>
                <w:highlight w:val="green"/>
              </w:rPr>
            </w:pPr>
            <w:r w:rsidRPr="00F61DE1">
              <w:rPr>
                <w:rFonts w:hint="eastAsia"/>
                <w:highlight w:val="green"/>
              </w:rPr>
              <w:t>Url</w:t>
            </w:r>
            <w:r w:rsidR="0082060F" w:rsidRPr="00F61DE1">
              <w:rPr>
                <w:highlight w:val="green"/>
              </w:rPr>
              <w:t>DenyList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spacing w:line="300" w:lineRule="auto"/>
              <w:jc w:val="left"/>
              <w:rPr>
                <w:highlight w:val="green"/>
              </w:rPr>
            </w:pPr>
            <w:r w:rsidRPr="00F61DE1">
              <w:rPr>
                <w:highlight w:val="green"/>
              </w:rPr>
              <w:t xml:space="preserve">The Deny </w:t>
            </w:r>
            <w:r w:rsidR="00FA6DCA" w:rsidRPr="00F61DE1">
              <w:rPr>
                <w:rFonts w:hint="eastAsia"/>
                <w:highlight w:val="green"/>
              </w:rPr>
              <w:t>Url</w:t>
            </w:r>
            <w:r w:rsidRPr="00F61DE1">
              <w:rPr>
                <w:highlight w:val="green"/>
              </w:rPr>
              <w:t xml:space="preserve"> address.</w:t>
            </w:r>
          </w:p>
        </w:tc>
      </w:tr>
    </w:tbl>
    <w:p w:rsidR="0082060F" w:rsidRPr="00F61DE1" w:rsidRDefault="0082060F" w:rsidP="0082060F">
      <w:pPr>
        <w:rPr>
          <w:highlight w:val="green"/>
        </w:rPr>
      </w:pPr>
    </w:p>
    <w:p w:rsidR="0082060F" w:rsidRPr="00F61DE1" w:rsidRDefault="0082060F" w:rsidP="00C14146">
      <w:pPr>
        <w:pStyle w:val="4"/>
        <w:numPr>
          <w:ilvl w:val="3"/>
          <w:numId w:val="73"/>
        </w:numPr>
        <w:rPr>
          <w:highlight w:val="green"/>
        </w:rPr>
      </w:pPr>
      <w:r w:rsidRPr="00F61DE1">
        <w:rPr>
          <w:highlight w:val="green"/>
        </w:rPr>
        <w:t>Response</w:t>
      </w:r>
    </w:p>
    <w:p w:rsidR="0082060F" w:rsidRPr="00F61DE1" w:rsidRDefault="0082060F" w:rsidP="0082060F">
      <w:pPr>
        <w:rPr>
          <w:highlight w:val="green"/>
        </w:rPr>
      </w:pPr>
      <w:r w:rsidRPr="00F61DE1">
        <w:rPr>
          <w:highlight w:val="green"/>
        </w:rPr>
        <w:t>{</w:t>
      </w:r>
    </w:p>
    <w:p w:rsidR="0082060F" w:rsidRPr="00F61DE1" w:rsidRDefault="0082060F" w:rsidP="0082060F">
      <w:pPr>
        <w:ind w:left="420"/>
        <w:rPr>
          <w:highlight w:val="green"/>
        </w:rPr>
      </w:pPr>
      <w:r w:rsidRPr="00F61DE1">
        <w:rPr>
          <w:highlight w:val="green"/>
        </w:rPr>
        <w:t xml:space="preserve">"jsonrpc": "2.0", </w:t>
      </w:r>
    </w:p>
    <w:p w:rsidR="0082060F" w:rsidRPr="00F61DE1" w:rsidRDefault="0082060F" w:rsidP="0082060F">
      <w:pPr>
        <w:ind w:left="420"/>
        <w:rPr>
          <w:highlight w:val="green"/>
        </w:rPr>
      </w:pPr>
      <w:r w:rsidRPr="00F61DE1">
        <w:rPr>
          <w:highlight w:val="green"/>
        </w:rPr>
        <w:t>"result":{},</w:t>
      </w:r>
    </w:p>
    <w:p w:rsidR="0082060F" w:rsidRPr="00F61DE1" w:rsidRDefault="0082060F" w:rsidP="0082060F">
      <w:pPr>
        <w:ind w:left="420"/>
        <w:rPr>
          <w:highlight w:val="green"/>
        </w:rPr>
      </w:pPr>
      <w:r w:rsidRPr="00F61DE1">
        <w:rPr>
          <w:highlight w:val="green"/>
        </w:rPr>
        <w:t>"id": "10.2</w:t>
      </w:r>
      <w:r w:rsidR="00126BDB" w:rsidRPr="00F61DE1">
        <w:rPr>
          <w:rFonts w:hint="eastAsia"/>
          <w:highlight w:val="green"/>
        </w:rPr>
        <w:t>0</w:t>
      </w:r>
      <w:r w:rsidRPr="00F61DE1">
        <w:rPr>
          <w:highlight w:val="green"/>
        </w:rPr>
        <w:t>"</w:t>
      </w:r>
    </w:p>
    <w:p w:rsidR="0082060F" w:rsidRPr="00F61DE1" w:rsidRDefault="0082060F" w:rsidP="0082060F">
      <w:pPr>
        <w:rPr>
          <w:highlight w:val="green"/>
        </w:rPr>
      </w:pPr>
      <w:r w:rsidRPr="00F61DE1">
        <w:rPr>
          <w:highlight w:val="green"/>
        </w:rPr>
        <w:t>}</w:t>
      </w:r>
    </w:p>
    <w:p w:rsidR="0082060F" w:rsidRPr="00F61DE1" w:rsidRDefault="0082060F" w:rsidP="00C14146">
      <w:pPr>
        <w:pStyle w:val="4"/>
        <w:numPr>
          <w:ilvl w:val="3"/>
          <w:numId w:val="73"/>
        </w:numPr>
        <w:rPr>
          <w:highlight w:val="green"/>
        </w:rPr>
      </w:pPr>
      <w:r w:rsidRPr="00F61DE1">
        <w:rPr>
          <w:highlight w:val="green"/>
        </w:rPr>
        <w:t>Response with error</w:t>
      </w:r>
    </w:p>
    <w:p w:rsidR="0082060F" w:rsidRPr="00F61DE1" w:rsidRDefault="0082060F" w:rsidP="0082060F">
      <w:pPr>
        <w:rPr>
          <w:highlight w:val="green"/>
        </w:rPr>
      </w:pPr>
      <w:r w:rsidRPr="00F61DE1">
        <w:rPr>
          <w:highlight w:val="green"/>
        </w:rPr>
        <w:t>{</w:t>
      </w:r>
    </w:p>
    <w:p w:rsidR="0082060F" w:rsidRPr="00F61DE1" w:rsidRDefault="0082060F" w:rsidP="0082060F">
      <w:pPr>
        <w:ind w:firstLine="420"/>
        <w:rPr>
          <w:highlight w:val="green"/>
        </w:rPr>
      </w:pPr>
      <w:r w:rsidRPr="00F61DE1">
        <w:rPr>
          <w:highlight w:val="green"/>
        </w:rPr>
        <w:t>"jsonrpc": "2.0",</w:t>
      </w:r>
    </w:p>
    <w:p w:rsidR="0082060F" w:rsidRPr="00F61DE1" w:rsidRDefault="0082060F" w:rsidP="0082060F">
      <w:pPr>
        <w:ind w:firstLine="420"/>
        <w:rPr>
          <w:highlight w:val="green"/>
        </w:rPr>
      </w:pPr>
      <w:r w:rsidRPr="00F61DE1">
        <w:rPr>
          <w:highlight w:val="green"/>
        </w:rPr>
        <w:t>"error": {</w:t>
      </w:r>
    </w:p>
    <w:p w:rsidR="0082060F" w:rsidRPr="00F61DE1" w:rsidRDefault="0082060F" w:rsidP="0082060F">
      <w:pPr>
        <w:ind w:left="840" w:firstLine="420"/>
        <w:rPr>
          <w:highlight w:val="green"/>
        </w:rPr>
      </w:pPr>
      <w:r w:rsidRPr="00F61DE1">
        <w:rPr>
          <w:highlight w:val="green"/>
        </w:rPr>
        <w:t>"code": "10</w:t>
      </w:r>
      <w:r w:rsidR="00126BDB" w:rsidRPr="00F61DE1">
        <w:rPr>
          <w:rFonts w:hint="eastAsia"/>
          <w:highlight w:val="green"/>
        </w:rPr>
        <w:t>20</w:t>
      </w:r>
      <w:r w:rsidRPr="00F61DE1">
        <w:rPr>
          <w:highlight w:val="green"/>
        </w:rPr>
        <w:t>01",</w:t>
      </w:r>
    </w:p>
    <w:p w:rsidR="0082060F" w:rsidRPr="00F61DE1" w:rsidRDefault="0082060F" w:rsidP="0082060F">
      <w:pPr>
        <w:ind w:left="840" w:firstLine="420"/>
        <w:rPr>
          <w:highlight w:val="green"/>
        </w:rPr>
      </w:pPr>
      <w:r w:rsidRPr="00F61DE1">
        <w:rPr>
          <w:highlight w:val="green"/>
        </w:rPr>
        <w:t xml:space="preserve">"message": "Set </w:t>
      </w:r>
      <w:r w:rsidR="00FA6DCA" w:rsidRPr="00F61DE1">
        <w:rPr>
          <w:rFonts w:hint="eastAsia"/>
          <w:highlight w:val="green"/>
        </w:rPr>
        <w:t>URL</w:t>
      </w:r>
      <w:r w:rsidRPr="00F61DE1">
        <w:rPr>
          <w:highlight w:val="green"/>
        </w:rPr>
        <w:t xml:space="preserve"> Filter settings</w:t>
      </w:r>
      <w:r w:rsidR="004F4E4C" w:rsidRPr="00F61DE1">
        <w:rPr>
          <w:rFonts w:hint="eastAsia"/>
          <w:highlight w:val="green"/>
        </w:rPr>
        <w:t xml:space="preserve"> </w:t>
      </w:r>
      <w:r w:rsidRPr="00F61DE1">
        <w:rPr>
          <w:highlight w:val="green"/>
        </w:rPr>
        <w:t>failed. "</w:t>
      </w:r>
    </w:p>
    <w:p w:rsidR="0082060F" w:rsidRPr="00F61DE1" w:rsidRDefault="0082060F" w:rsidP="0082060F">
      <w:pPr>
        <w:ind w:left="840" w:firstLine="420"/>
        <w:rPr>
          <w:highlight w:val="green"/>
        </w:rPr>
      </w:pPr>
      <w:r w:rsidRPr="00F61DE1">
        <w:rPr>
          <w:highlight w:val="green"/>
        </w:rPr>
        <w:t xml:space="preserve">}, </w:t>
      </w:r>
    </w:p>
    <w:p w:rsidR="0082060F" w:rsidRPr="00F61DE1" w:rsidRDefault="0082060F" w:rsidP="0082060F">
      <w:pPr>
        <w:ind w:firstLine="420"/>
        <w:rPr>
          <w:highlight w:val="green"/>
        </w:rPr>
      </w:pPr>
      <w:r w:rsidRPr="00F61DE1">
        <w:rPr>
          <w:highlight w:val="green"/>
        </w:rPr>
        <w:t>"id": "10.2"</w:t>
      </w:r>
    </w:p>
    <w:p w:rsidR="0082060F" w:rsidRPr="00F61DE1" w:rsidRDefault="0082060F" w:rsidP="0082060F">
      <w:pPr>
        <w:rPr>
          <w:highlight w:val="green"/>
        </w:rPr>
      </w:pPr>
      <w:r w:rsidRPr="00F61DE1">
        <w:rPr>
          <w:highlight w:val="green"/>
        </w:rPr>
        <w:t>}</w:t>
      </w:r>
    </w:p>
    <w:p w:rsidR="0082060F" w:rsidRPr="00F61DE1" w:rsidRDefault="0082060F" w:rsidP="0082060F">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82060F" w:rsidRPr="00F61DE1" w:rsidTr="00F346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TextBody"/>
              <w:widowControl w:val="0"/>
              <w:rPr>
                <w:rFonts w:ascii="Times New Roman" w:hAnsi="Times New Roman"/>
                <w:highlight w:val="green"/>
                <w:lang w:val="en-US" w:eastAsia="zh-CN"/>
              </w:rPr>
            </w:pPr>
            <w:r w:rsidRPr="00F61DE1">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TextBody"/>
              <w:widowControl w:val="0"/>
              <w:rPr>
                <w:rFonts w:ascii="Times New Roman" w:hAnsi="Times New Roman"/>
                <w:highlight w:val="green"/>
                <w:lang w:val="en-US" w:eastAsia="zh-CN"/>
              </w:rPr>
            </w:pPr>
            <w:r w:rsidRPr="00F61DE1">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pStyle w:val="TextBody"/>
              <w:widowControl w:val="0"/>
              <w:rPr>
                <w:rFonts w:ascii="Times New Roman" w:hAnsi="Times New Roman"/>
                <w:highlight w:val="green"/>
                <w:lang w:val="en-US" w:eastAsia="zh-CN"/>
              </w:rPr>
            </w:pPr>
            <w:r w:rsidRPr="00F61DE1">
              <w:rPr>
                <w:rFonts w:ascii="Times New Roman" w:hAnsi="Times New Roman"/>
                <w:highlight w:val="green"/>
                <w:lang w:val="en-US" w:eastAsia="zh-CN"/>
              </w:rPr>
              <w:t>Error Description</w:t>
            </w:r>
          </w:p>
        </w:tc>
      </w:tr>
      <w:tr w:rsidR="0082060F" w:rsidTr="00F346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152A61">
            <w:pPr>
              <w:rPr>
                <w:szCs w:val="20"/>
                <w:highlight w:val="green"/>
              </w:rPr>
            </w:pPr>
            <w:r w:rsidRPr="00F61DE1">
              <w:rPr>
                <w:szCs w:val="20"/>
                <w:highlight w:val="green"/>
              </w:rPr>
              <w:t>10</w:t>
            </w:r>
            <w:r w:rsidR="00152A61" w:rsidRPr="00F61DE1">
              <w:rPr>
                <w:rFonts w:hint="eastAsia"/>
                <w:szCs w:val="20"/>
                <w:highlight w:val="green"/>
              </w:rPr>
              <w:t>20</w:t>
            </w:r>
            <w:r w:rsidRPr="00F61DE1">
              <w:rPr>
                <w:szCs w:val="20"/>
                <w:highlight w:val="green"/>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Pr="00F61DE1" w:rsidRDefault="0082060F" w:rsidP="00F346EC">
            <w:pPr>
              <w:rPr>
                <w:szCs w:val="20"/>
                <w:highlight w:val="green"/>
              </w:rPr>
            </w:pPr>
            <w:r w:rsidRPr="00F61DE1">
              <w:rPr>
                <w:szCs w:val="20"/>
                <w:highlight w:val="green"/>
              </w:rPr>
              <w:t xml:space="preserve">Set </w:t>
            </w:r>
            <w:r w:rsidR="00FA6DCA" w:rsidRPr="00F61DE1">
              <w:rPr>
                <w:rFonts w:hint="eastAsia"/>
                <w:highlight w:val="green"/>
              </w:rPr>
              <w:t>URL</w:t>
            </w:r>
            <w:r w:rsidRPr="00F61DE1">
              <w:rPr>
                <w:szCs w:val="20"/>
                <w:highlight w:val="green"/>
              </w:rPr>
              <w:t xml:space="preserve"> Filter settings</w:t>
            </w:r>
            <w:r w:rsidR="004F4E4C" w:rsidRPr="00F61DE1">
              <w:rPr>
                <w:rFonts w:hint="eastAsia"/>
                <w:szCs w:val="20"/>
                <w:highlight w:val="green"/>
              </w:rPr>
              <w:t xml:space="preserve"> </w:t>
            </w:r>
            <w:r w:rsidRPr="00F61DE1">
              <w:rPr>
                <w:szCs w:val="20"/>
                <w:highlight w:val="green"/>
              </w:rPr>
              <w:t>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2060F" w:rsidRDefault="0082060F" w:rsidP="00F346EC">
            <w:pPr>
              <w:rPr>
                <w:szCs w:val="20"/>
              </w:rPr>
            </w:pPr>
            <w:r w:rsidRPr="00F61DE1">
              <w:rPr>
                <w:szCs w:val="20"/>
                <w:highlight w:val="green"/>
              </w:rPr>
              <w:t xml:space="preserve">Set </w:t>
            </w:r>
            <w:r w:rsidR="00FA6DCA" w:rsidRPr="00F61DE1">
              <w:rPr>
                <w:rFonts w:hint="eastAsia"/>
                <w:highlight w:val="green"/>
              </w:rPr>
              <w:t>URL</w:t>
            </w:r>
            <w:r w:rsidRPr="00F61DE1">
              <w:rPr>
                <w:szCs w:val="20"/>
                <w:highlight w:val="green"/>
              </w:rPr>
              <w:t xml:space="preserve"> Filter settings</w:t>
            </w:r>
            <w:r w:rsidR="004F4E4C" w:rsidRPr="00F61DE1">
              <w:rPr>
                <w:rFonts w:hint="eastAsia"/>
                <w:szCs w:val="20"/>
                <w:highlight w:val="green"/>
              </w:rPr>
              <w:t xml:space="preserve"> </w:t>
            </w:r>
            <w:r w:rsidRPr="00F61DE1">
              <w:rPr>
                <w:szCs w:val="20"/>
                <w:highlight w:val="green"/>
              </w:rPr>
              <w:t>failed.</w:t>
            </w:r>
          </w:p>
        </w:tc>
      </w:tr>
    </w:tbl>
    <w:p w:rsidR="003E30EE" w:rsidRPr="0082060F" w:rsidRDefault="003E30EE" w:rsidP="00750578"/>
    <w:p w:rsidR="00E70F33" w:rsidRPr="00F124DD" w:rsidRDefault="00E70F33" w:rsidP="00C14146">
      <w:pPr>
        <w:pStyle w:val="3"/>
        <w:numPr>
          <w:ilvl w:val="2"/>
          <w:numId w:val="73"/>
        </w:numPr>
        <w:rPr>
          <w:highlight w:val="green"/>
          <w:lang w:eastAsia="zh-CN"/>
        </w:rPr>
      </w:pPr>
      <w:bookmarkStart w:id="761" w:name="_Toc422502858"/>
      <w:bookmarkStart w:id="762" w:name="__RefHeading__56924_1585609034"/>
      <w:bookmarkStart w:id="763" w:name="_Toc470684707"/>
      <w:bookmarkEnd w:id="761"/>
      <w:bookmarkEnd w:id="762"/>
      <w:r>
        <w:rPr>
          <w:rFonts w:eastAsiaTheme="minorEastAsia" w:hint="eastAsia"/>
          <w:lang w:eastAsia="zh-CN"/>
        </w:rPr>
        <w:t>G</w:t>
      </w:r>
      <w:r w:rsidRPr="003136E0">
        <w:rPr>
          <w:rFonts w:eastAsiaTheme="minorEastAsia"/>
          <w:lang w:eastAsia="zh-CN"/>
        </w:rPr>
        <w:t>etWanAccess</w:t>
      </w:r>
      <w:bookmarkEnd w:id="763"/>
    </w:p>
    <w:p w:rsidR="00E70F33" w:rsidRPr="00F124DD" w:rsidRDefault="00E70F33" w:rsidP="00C14146">
      <w:pPr>
        <w:pStyle w:val="4"/>
        <w:numPr>
          <w:ilvl w:val="3"/>
          <w:numId w:val="73"/>
        </w:numPr>
        <w:rPr>
          <w:highlight w:val="green"/>
        </w:rPr>
      </w:pPr>
      <w:r w:rsidRPr="00F124DD">
        <w:rPr>
          <w:highlight w:val="green"/>
        </w:rPr>
        <w:t>Request</w:t>
      </w:r>
    </w:p>
    <w:p w:rsidR="00E70F33" w:rsidRPr="00F124DD" w:rsidRDefault="00E70F33" w:rsidP="00E70F33">
      <w:pPr>
        <w:rPr>
          <w:highlight w:val="green"/>
        </w:rPr>
      </w:pPr>
      <w:r w:rsidRPr="00F124DD">
        <w:rPr>
          <w:highlight w:val="green"/>
        </w:rPr>
        <w:t>{</w:t>
      </w:r>
    </w:p>
    <w:p w:rsidR="00E70F33" w:rsidRPr="00F124DD" w:rsidRDefault="00E70F33" w:rsidP="00E70F33">
      <w:pPr>
        <w:ind w:leftChars="200" w:left="420"/>
        <w:rPr>
          <w:highlight w:val="green"/>
        </w:rPr>
      </w:pPr>
      <w:r w:rsidRPr="00F124DD">
        <w:rPr>
          <w:highlight w:val="green"/>
        </w:rPr>
        <w:t xml:space="preserve">"jsonrpc": "2.0", </w:t>
      </w:r>
    </w:p>
    <w:p w:rsidR="00E70F33" w:rsidRPr="00F124DD" w:rsidRDefault="00E70F33" w:rsidP="00E70F33">
      <w:pPr>
        <w:ind w:leftChars="200" w:left="420"/>
        <w:rPr>
          <w:highlight w:val="green"/>
        </w:rPr>
      </w:pPr>
      <w:r w:rsidRPr="00F124DD">
        <w:rPr>
          <w:highlight w:val="green"/>
        </w:rPr>
        <w:t>"method": "</w:t>
      </w:r>
      <w:bookmarkStart w:id="764" w:name="OLE_LINK154"/>
      <w:r w:rsidRPr="007F456B">
        <w:rPr>
          <w:highlight w:val="green"/>
        </w:rPr>
        <w:t>GetWanAccess</w:t>
      </w:r>
      <w:bookmarkEnd w:id="764"/>
      <w:r w:rsidRPr="00F124DD">
        <w:rPr>
          <w:highlight w:val="green"/>
        </w:rPr>
        <w:t>",</w:t>
      </w:r>
    </w:p>
    <w:p w:rsidR="00E70F33" w:rsidRPr="00F124DD" w:rsidRDefault="00E70F33" w:rsidP="00E70F33">
      <w:pPr>
        <w:ind w:leftChars="200" w:left="420"/>
        <w:rPr>
          <w:highlight w:val="green"/>
        </w:rPr>
      </w:pPr>
      <w:r w:rsidRPr="00F124DD">
        <w:rPr>
          <w:highlight w:val="green"/>
        </w:rPr>
        <w:t>"params":{},</w:t>
      </w:r>
    </w:p>
    <w:p w:rsidR="00E70F33" w:rsidRPr="00F124DD" w:rsidRDefault="00E70F33" w:rsidP="00E70F33">
      <w:pPr>
        <w:ind w:leftChars="200" w:left="420"/>
        <w:rPr>
          <w:highlight w:val="green"/>
        </w:rPr>
      </w:pPr>
      <w:r w:rsidRPr="00F124DD">
        <w:rPr>
          <w:highlight w:val="green"/>
        </w:rPr>
        <w:t>"id": "10.</w:t>
      </w:r>
      <w:r w:rsidRPr="00F124DD">
        <w:rPr>
          <w:rFonts w:hint="eastAsia"/>
          <w:highlight w:val="green"/>
        </w:rPr>
        <w:t>14</w:t>
      </w:r>
      <w:r w:rsidRPr="00F124DD">
        <w:rPr>
          <w:highlight w:val="green"/>
        </w:rPr>
        <w:t>"</w:t>
      </w:r>
    </w:p>
    <w:p w:rsidR="00E70F33" w:rsidRPr="00F124DD" w:rsidRDefault="00E70F33" w:rsidP="00E70F33">
      <w:pPr>
        <w:rPr>
          <w:highlight w:val="green"/>
        </w:rPr>
      </w:pPr>
      <w:r w:rsidRPr="00F124DD">
        <w:rPr>
          <w:highlight w:val="green"/>
        </w:rPr>
        <w:lastRenderedPageBreak/>
        <w:t>}</w:t>
      </w:r>
    </w:p>
    <w:p w:rsidR="00E70F33" w:rsidRPr="00F124DD" w:rsidRDefault="00E70F33" w:rsidP="00C14146">
      <w:pPr>
        <w:pStyle w:val="4"/>
        <w:numPr>
          <w:ilvl w:val="3"/>
          <w:numId w:val="73"/>
        </w:numPr>
        <w:rPr>
          <w:highlight w:val="green"/>
        </w:rPr>
      </w:pPr>
      <w:r w:rsidRPr="00F124DD">
        <w:rPr>
          <w:highlight w:val="green"/>
        </w:rPr>
        <w:t>Response</w:t>
      </w:r>
    </w:p>
    <w:p w:rsidR="00E70F33" w:rsidRPr="00F124DD" w:rsidRDefault="00E70F33" w:rsidP="00E70F33">
      <w:pPr>
        <w:rPr>
          <w:highlight w:val="green"/>
        </w:rPr>
      </w:pPr>
      <w:r w:rsidRPr="00F124DD">
        <w:rPr>
          <w:highlight w:val="green"/>
        </w:rPr>
        <w:t>{</w:t>
      </w:r>
    </w:p>
    <w:p w:rsidR="00E70F33" w:rsidRPr="00F124DD" w:rsidRDefault="00E70F33" w:rsidP="00E70F33">
      <w:pPr>
        <w:ind w:leftChars="200" w:left="420"/>
        <w:rPr>
          <w:highlight w:val="green"/>
        </w:rPr>
      </w:pPr>
      <w:r w:rsidRPr="00F124DD">
        <w:rPr>
          <w:highlight w:val="green"/>
        </w:rPr>
        <w:t xml:space="preserve">"jsonrpc": "2.0", </w:t>
      </w:r>
    </w:p>
    <w:p w:rsidR="00E70F33" w:rsidRPr="00F124DD" w:rsidRDefault="00E70F33" w:rsidP="00E70F33">
      <w:pPr>
        <w:ind w:leftChars="200" w:left="420"/>
        <w:rPr>
          <w:highlight w:val="green"/>
        </w:rPr>
      </w:pPr>
      <w:r w:rsidRPr="00F124DD">
        <w:rPr>
          <w:highlight w:val="green"/>
        </w:rPr>
        <w:t>"result":</w:t>
      </w:r>
    </w:p>
    <w:p w:rsidR="00E70F33" w:rsidRPr="00F124DD" w:rsidRDefault="00E70F33" w:rsidP="00E70F33">
      <w:pPr>
        <w:ind w:leftChars="200" w:left="420"/>
        <w:rPr>
          <w:highlight w:val="green"/>
        </w:rPr>
      </w:pPr>
      <w:r w:rsidRPr="00F124DD">
        <w:rPr>
          <w:highlight w:val="green"/>
        </w:rPr>
        <w:t>{</w:t>
      </w:r>
    </w:p>
    <w:p w:rsidR="00E70F33" w:rsidRPr="00F124DD" w:rsidRDefault="00E70F33" w:rsidP="00E70F33">
      <w:pPr>
        <w:ind w:leftChars="300" w:left="630"/>
        <w:rPr>
          <w:highlight w:val="green"/>
        </w:rPr>
      </w:pPr>
      <w:r w:rsidRPr="00F124DD">
        <w:rPr>
          <w:highlight w:val="green"/>
        </w:rPr>
        <w:t>"</w:t>
      </w:r>
      <w:bookmarkStart w:id="765" w:name="OLE_LINK152"/>
      <w:bookmarkStart w:id="766" w:name="OLE_LINK153"/>
      <w:r>
        <w:rPr>
          <w:rFonts w:ascii="Calibri" w:hAnsi="Calibri"/>
          <w:color w:val="FF0000"/>
          <w:szCs w:val="21"/>
        </w:rPr>
        <w:t>disableWanAcess</w:t>
      </w:r>
      <w:bookmarkEnd w:id="765"/>
      <w:bookmarkEnd w:id="766"/>
      <w:r w:rsidRPr="00F124DD">
        <w:rPr>
          <w:highlight w:val="green"/>
        </w:rPr>
        <w:t xml:space="preserve">": </w:t>
      </w:r>
      <w:r>
        <w:rPr>
          <w:rFonts w:hint="eastAsia"/>
          <w:highlight w:val="green"/>
        </w:rPr>
        <w:t>1</w:t>
      </w:r>
    </w:p>
    <w:p w:rsidR="00E70F33" w:rsidRPr="00F124DD" w:rsidRDefault="00E70F33" w:rsidP="00E70F33">
      <w:pPr>
        <w:ind w:leftChars="200" w:left="420"/>
        <w:rPr>
          <w:highlight w:val="green"/>
        </w:rPr>
      </w:pPr>
      <w:r w:rsidRPr="00F124DD">
        <w:rPr>
          <w:highlight w:val="green"/>
        </w:rPr>
        <w:t>},</w:t>
      </w:r>
    </w:p>
    <w:p w:rsidR="00E70F33" w:rsidRPr="00F124DD" w:rsidRDefault="00E70F33" w:rsidP="00E70F33">
      <w:pPr>
        <w:ind w:leftChars="200" w:left="420"/>
        <w:rPr>
          <w:highlight w:val="green"/>
        </w:rPr>
      </w:pPr>
      <w:r w:rsidRPr="00F124DD">
        <w:rPr>
          <w:highlight w:val="green"/>
        </w:rPr>
        <w:t>"id": "10.</w:t>
      </w:r>
      <w:r>
        <w:rPr>
          <w:rFonts w:hint="eastAsia"/>
          <w:highlight w:val="green"/>
        </w:rPr>
        <w:t>21</w:t>
      </w:r>
      <w:r w:rsidRPr="00F124DD">
        <w:rPr>
          <w:highlight w:val="green"/>
        </w:rPr>
        <w:t>"</w:t>
      </w:r>
    </w:p>
    <w:p w:rsidR="00E70F33" w:rsidRPr="00F124DD" w:rsidRDefault="00E70F33" w:rsidP="00E70F33">
      <w:pPr>
        <w:rPr>
          <w:highlight w:val="green"/>
        </w:rPr>
      </w:pPr>
      <w:r w:rsidRPr="00F124DD">
        <w:rPr>
          <w:highlight w:val="green"/>
        </w:rPr>
        <w:t>}</w:t>
      </w:r>
    </w:p>
    <w:p w:rsidR="00E70F33" w:rsidRPr="00F124DD" w:rsidRDefault="00E70F33" w:rsidP="00E70F33">
      <w:pPr>
        <w:pStyle w:val="4"/>
        <w:numPr>
          <w:ilvl w:val="3"/>
          <w:numId w:val="41"/>
        </w:numPr>
        <w:spacing w:line="372" w:lineRule="auto"/>
        <w:jc w:val="left"/>
        <w:rPr>
          <w:highlight w:val="green"/>
        </w:rPr>
      </w:pPr>
      <w:r w:rsidRPr="00F124DD">
        <w:rPr>
          <w:highlight w:val="green"/>
        </w:rPr>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E70F33" w:rsidRPr="00F124DD" w:rsidTr="00346322">
        <w:tc>
          <w:tcPr>
            <w:tcW w:w="2234"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jc w:val="both"/>
              <w:rPr>
                <w:b/>
                <w:kern w:val="2"/>
                <w:sz w:val="22"/>
                <w:highlight w:val="green"/>
                <w:lang w:val="en-GB"/>
              </w:rPr>
            </w:pPr>
            <w:r w:rsidRPr="00F124DD">
              <w:rPr>
                <w:b/>
                <w:kern w:val="2"/>
                <w:sz w:val="22"/>
                <w:highlight w:val="green"/>
                <w:lang w:val="en-GB"/>
              </w:rPr>
              <w:t>Field</w:t>
            </w:r>
          </w:p>
        </w:tc>
        <w:tc>
          <w:tcPr>
            <w:tcW w:w="1841"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jc w:val="both"/>
              <w:rPr>
                <w:b/>
                <w:kern w:val="2"/>
                <w:sz w:val="22"/>
                <w:highlight w:val="green"/>
                <w:lang w:val="en-GB"/>
              </w:rPr>
            </w:pPr>
            <w:r w:rsidRPr="00F124DD">
              <w:rPr>
                <w:b/>
                <w:kern w:val="2"/>
                <w:sz w:val="22"/>
                <w:highlight w:val="green"/>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jc w:val="both"/>
              <w:rPr>
                <w:b/>
                <w:kern w:val="2"/>
                <w:sz w:val="22"/>
                <w:highlight w:val="green"/>
                <w:lang w:val="en-GB"/>
              </w:rPr>
            </w:pPr>
            <w:r w:rsidRPr="00F124DD">
              <w:rPr>
                <w:b/>
                <w:kern w:val="2"/>
                <w:sz w:val="22"/>
                <w:highlight w:val="green"/>
                <w:lang w:val="en-GB"/>
              </w:rPr>
              <w:t>Changable</w:t>
            </w:r>
          </w:p>
        </w:tc>
        <w:tc>
          <w:tcPr>
            <w:tcW w:w="3117"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rPr>
                <w:b/>
                <w:kern w:val="2"/>
                <w:sz w:val="22"/>
                <w:highlight w:val="green"/>
                <w:lang w:val="en-GB"/>
              </w:rPr>
            </w:pPr>
            <w:r w:rsidRPr="00F124DD">
              <w:rPr>
                <w:b/>
                <w:kern w:val="2"/>
                <w:sz w:val="22"/>
                <w:highlight w:val="green"/>
                <w:lang w:val="en-GB"/>
              </w:rPr>
              <w:t>Description</w:t>
            </w:r>
          </w:p>
        </w:tc>
      </w:tr>
      <w:tr w:rsidR="00E70F33" w:rsidRPr="00F124DD" w:rsidTr="00346322">
        <w:trPr>
          <w:trHeight w:val="564"/>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E70F33" w:rsidRPr="00F124DD" w:rsidRDefault="00E70F33" w:rsidP="00346322">
            <w:pPr>
              <w:rPr>
                <w:highlight w:val="green"/>
              </w:rPr>
            </w:pPr>
            <w:r>
              <w:rPr>
                <w:rFonts w:ascii="Calibri" w:hAnsi="Calibri"/>
                <w:color w:val="FF0000"/>
                <w:szCs w:val="21"/>
              </w:rPr>
              <w:t>disableWanAcess</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E70F33" w:rsidRPr="00F124DD" w:rsidRDefault="00E70F33" w:rsidP="00346322">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E70F33" w:rsidRPr="00F124DD" w:rsidRDefault="00E70F33" w:rsidP="00346322">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E70F33" w:rsidRDefault="00E70F33" w:rsidP="00346322">
            <w:pPr>
              <w:rPr>
                <w:color w:val="1F497D"/>
                <w:szCs w:val="21"/>
              </w:rPr>
            </w:pPr>
            <w:r>
              <w:rPr>
                <w:rFonts w:ascii="Calibri" w:hAnsi="Calibri"/>
                <w:color w:val="1F497D"/>
                <w:szCs w:val="21"/>
              </w:rPr>
              <w:t>0</w:t>
            </w:r>
            <w:r>
              <w:rPr>
                <w:rFonts w:hint="eastAsia"/>
                <w:color w:val="1F497D"/>
                <w:szCs w:val="21"/>
              </w:rPr>
              <w:t>:</w:t>
            </w:r>
            <w:r>
              <w:rPr>
                <w:rFonts w:hint="eastAsia"/>
                <w:color w:val="1F497D"/>
                <w:szCs w:val="21"/>
              </w:rPr>
              <w:t>开启</w:t>
            </w:r>
            <w:r>
              <w:rPr>
                <w:rFonts w:ascii="Calibri" w:hAnsi="Calibri"/>
                <w:color w:val="1F497D"/>
                <w:szCs w:val="21"/>
              </w:rPr>
              <w:t>wan</w:t>
            </w:r>
            <w:r>
              <w:rPr>
                <w:rFonts w:hint="eastAsia"/>
                <w:color w:val="1F497D"/>
                <w:szCs w:val="21"/>
              </w:rPr>
              <w:t>侧访问</w:t>
            </w:r>
          </w:p>
          <w:p w:rsidR="00E70F33" w:rsidRPr="00F124DD" w:rsidRDefault="00E70F33" w:rsidP="00346322">
            <w:pPr>
              <w:rPr>
                <w:highlight w:val="green"/>
              </w:rPr>
            </w:pPr>
            <w:r>
              <w:rPr>
                <w:rFonts w:ascii="Calibri" w:hAnsi="Calibri"/>
                <w:color w:val="1F497D"/>
                <w:szCs w:val="21"/>
              </w:rPr>
              <w:t>1</w:t>
            </w:r>
            <w:r>
              <w:rPr>
                <w:rFonts w:ascii="Calibri" w:hAnsi="Calibri" w:hint="eastAsia"/>
                <w:color w:val="1F497D"/>
                <w:szCs w:val="21"/>
              </w:rPr>
              <w:t>:</w:t>
            </w:r>
            <w:r>
              <w:rPr>
                <w:rFonts w:hint="eastAsia"/>
                <w:color w:val="1F497D"/>
                <w:szCs w:val="21"/>
              </w:rPr>
              <w:t>关闭</w:t>
            </w:r>
            <w:r>
              <w:rPr>
                <w:rFonts w:ascii="Calibri" w:hAnsi="Calibri"/>
                <w:color w:val="1F497D"/>
                <w:szCs w:val="21"/>
              </w:rPr>
              <w:t>wan</w:t>
            </w:r>
            <w:r>
              <w:rPr>
                <w:rFonts w:hint="eastAsia"/>
                <w:color w:val="1F497D"/>
                <w:szCs w:val="21"/>
              </w:rPr>
              <w:t>侧访问</w:t>
            </w:r>
          </w:p>
        </w:tc>
      </w:tr>
    </w:tbl>
    <w:p w:rsidR="00E70F33" w:rsidRPr="00F124DD" w:rsidRDefault="00E70F33" w:rsidP="00C14146">
      <w:pPr>
        <w:pStyle w:val="4"/>
        <w:numPr>
          <w:ilvl w:val="3"/>
          <w:numId w:val="73"/>
        </w:numPr>
        <w:rPr>
          <w:highlight w:val="green"/>
        </w:rPr>
      </w:pPr>
      <w:r w:rsidRPr="00F124DD">
        <w:rPr>
          <w:highlight w:val="green"/>
        </w:rPr>
        <w:t>Response with error</w:t>
      </w:r>
    </w:p>
    <w:p w:rsidR="00E70F33" w:rsidRPr="00F124DD" w:rsidRDefault="00E70F33" w:rsidP="00E70F33">
      <w:pPr>
        <w:rPr>
          <w:highlight w:val="green"/>
        </w:rPr>
      </w:pPr>
      <w:r w:rsidRPr="00F124DD">
        <w:rPr>
          <w:highlight w:val="green"/>
        </w:rPr>
        <w:t>{</w:t>
      </w:r>
    </w:p>
    <w:p w:rsidR="00E70F33" w:rsidRPr="00F124DD" w:rsidRDefault="00E70F33" w:rsidP="00E70F33">
      <w:pPr>
        <w:ind w:firstLine="420"/>
        <w:rPr>
          <w:highlight w:val="green"/>
        </w:rPr>
      </w:pPr>
      <w:r w:rsidRPr="00F124DD">
        <w:rPr>
          <w:highlight w:val="green"/>
        </w:rPr>
        <w:t>"jsonrpc": "2.0",</w:t>
      </w:r>
    </w:p>
    <w:p w:rsidR="00E70F33" w:rsidRPr="00F124DD" w:rsidRDefault="00E70F33" w:rsidP="00E70F33">
      <w:pPr>
        <w:ind w:firstLine="420"/>
        <w:rPr>
          <w:highlight w:val="green"/>
        </w:rPr>
      </w:pPr>
      <w:r w:rsidRPr="00F124DD">
        <w:rPr>
          <w:highlight w:val="green"/>
        </w:rPr>
        <w:t>"error": {</w:t>
      </w:r>
    </w:p>
    <w:p w:rsidR="00E70F33" w:rsidRPr="00F124DD" w:rsidRDefault="00E70F33" w:rsidP="00E70F33">
      <w:pPr>
        <w:ind w:left="840" w:firstLine="420"/>
        <w:rPr>
          <w:highlight w:val="green"/>
        </w:rPr>
      </w:pPr>
      <w:r w:rsidRPr="00F124DD">
        <w:rPr>
          <w:highlight w:val="green"/>
        </w:rPr>
        <w:t>"code": "10</w:t>
      </w:r>
      <w:r>
        <w:rPr>
          <w:rFonts w:hint="eastAsia"/>
          <w:highlight w:val="green"/>
        </w:rPr>
        <w:t>21</w:t>
      </w:r>
      <w:r w:rsidRPr="00F124DD">
        <w:rPr>
          <w:highlight w:val="green"/>
        </w:rPr>
        <w:t>01",</w:t>
      </w:r>
    </w:p>
    <w:p w:rsidR="00E70F33" w:rsidRPr="00F124DD" w:rsidRDefault="00E70F33" w:rsidP="00E70F33">
      <w:pPr>
        <w:ind w:left="840" w:firstLine="420"/>
        <w:rPr>
          <w:highlight w:val="green"/>
        </w:rPr>
      </w:pPr>
      <w:r w:rsidRPr="00F124DD">
        <w:rPr>
          <w:highlight w:val="green"/>
        </w:rPr>
        <w:t xml:space="preserve">"message": "Get </w:t>
      </w:r>
      <w:r>
        <w:rPr>
          <w:rFonts w:eastAsiaTheme="minorEastAsia" w:hint="eastAsia"/>
          <w:highlight w:val="green"/>
        </w:rPr>
        <w:t>Wan Access setting</w:t>
      </w:r>
      <w:r w:rsidRPr="00F124DD">
        <w:rPr>
          <w:highlight w:val="green"/>
        </w:rPr>
        <w:t xml:space="preserve"> failed. "</w:t>
      </w:r>
    </w:p>
    <w:p w:rsidR="00E70F33" w:rsidRPr="00F124DD" w:rsidRDefault="00E70F33" w:rsidP="00E70F33">
      <w:pPr>
        <w:ind w:left="840" w:firstLine="420"/>
        <w:rPr>
          <w:highlight w:val="green"/>
        </w:rPr>
      </w:pPr>
      <w:r w:rsidRPr="00F124DD">
        <w:rPr>
          <w:highlight w:val="green"/>
        </w:rPr>
        <w:t xml:space="preserve">}, </w:t>
      </w:r>
    </w:p>
    <w:p w:rsidR="00E70F33" w:rsidRPr="00F124DD" w:rsidRDefault="00E70F33" w:rsidP="00E70F33">
      <w:pPr>
        <w:ind w:firstLine="420"/>
        <w:rPr>
          <w:highlight w:val="green"/>
        </w:rPr>
      </w:pPr>
      <w:r w:rsidRPr="00F124DD">
        <w:rPr>
          <w:highlight w:val="green"/>
        </w:rPr>
        <w:t>"id": "10.</w:t>
      </w:r>
      <w:r>
        <w:rPr>
          <w:rFonts w:hint="eastAsia"/>
          <w:highlight w:val="green"/>
        </w:rPr>
        <w:t>21</w:t>
      </w:r>
      <w:r w:rsidRPr="00F124DD">
        <w:rPr>
          <w:highlight w:val="green"/>
        </w:rPr>
        <w:t>"</w:t>
      </w:r>
    </w:p>
    <w:p w:rsidR="00E70F33" w:rsidRPr="00F124DD" w:rsidRDefault="00E70F33" w:rsidP="00E70F33">
      <w:pPr>
        <w:rPr>
          <w:highlight w:val="green"/>
        </w:rPr>
      </w:pPr>
      <w:r w:rsidRPr="00F124DD">
        <w:rPr>
          <w:highlight w:val="green"/>
        </w:rPr>
        <w:t>}</w:t>
      </w:r>
    </w:p>
    <w:p w:rsidR="00E70F33" w:rsidRPr="00F124DD" w:rsidRDefault="00E70F33" w:rsidP="00E70F33">
      <w:pPr>
        <w:rPr>
          <w:highlight w:val="green"/>
        </w:rPr>
      </w:pPr>
    </w:p>
    <w:tbl>
      <w:tblPr>
        <w:tblStyle w:val="afe"/>
        <w:tblW w:w="0" w:type="auto"/>
        <w:tblLook w:val="04A0" w:firstRow="1" w:lastRow="0" w:firstColumn="1" w:lastColumn="0" w:noHBand="0" w:noVBand="1"/>
      </w:tblPr>
      <w:tblGrid>
        <w:gridCol w:w="1668"/>
        <w:gridCol w:w="3402"/>
        <w:gridCol w:w="4216"/>
      </w:tblGrid>
      <w:tr w:rsidR="00E70F33" w:rsidRPr="00F124DD" w:rsidTr="00346322">
        <w:tc>
          <w:tcPr>
            <w:tcW w:w="1668"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4"/>
              <w:rPr>
                <w:highlight w:val="green"/>
                <w:lang w:val="en-US" w:eastAsia="zh-CN"/>
              </w:rPr>
            </w:pPr>
            <w:r w:rsidRPr="00F124DD">
              <w:rPr>
                <w:highlight w:val="green"/>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4"/>
              <w:rPr>
                <w:highlight w:val="green"/>
                <w:lang w:val="en-US" w:eastAsia="zh-CN"/>
              </w:rPr>
            </w:pPr>
            <w:r w:rsidRPr="00F124DD">
              <w:rPr>
                <w:highlight w:val="green"/>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4"/>
              <w:rPr>
                <w:highlight w:val="green"/>
                <w:lang w:val="en-US" w:eastAsia="zh-CN"/>
              </w:rPr>
            </w:pPr>
            <w:r w:rsidRPr="00F124DD">
              <w:rPr>
                <w:highlight w:val="green"/>
                <w:lang w:val="en-US" w:eastAsia="zh-CN"/>
              </w:rPr>
              <w:t>Error Description</w:t>
            </w:r>
          </w:p>
        </w:tc>
      </w:tr>
      <w:tr w:rsidR="00E70F33" w:rsidTr="00346322">
        <w:tc>
          <w:tcPr>
            <w:tcW w:w="1668"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rPr>
                <w:highlight w:val="green"/>
              </w:rPr>
            </w:pPr>
            <w:r w:rsidRPr="00F124DD">
              <w:rPr>
                <w:highlight w:val="green"/>
              </w:rPr>
              <w:t>10</w:t>
            </w:r>
            <w:r>
              <w:rPr>
                <w:rFonts w:hint="eastAsia"/>
                <w:highlight w:val="green"/>
              </w:rPr>
              <w:t>21</w:t>
            </w:r>
            <w:r w:rsidRPr="00F124DD">
              <w:rPr>
                <w:highlight w:val="green"/>
              </w:rPr>
              <w:t>01</w:t>
            </w:r>
          </w:p>
        </w:tc>
        <w:tc>
          <w:tcPr>
            <w:tcW w:w="3402"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rPr>
                <w:highlight w:val="green"/>
              </w:rPr>
            </w:pPr>
            <w:r w:rsidRPr="00F124DD">
              <w:rPr>
                <w:highlight w:val="green"/>
              </w:rPr>
              <w:t xml:space="preserve">Get </w:t>
            </w:r>
            <w:r>
              <w:rPr>
                <w:rFonts w:eastAsiaTheme="minorEastAsia" w:hint="eastAsia"/>
                <w:highlight w:val="green"/>
              </w:rPr>
              <w:t>Wan Access setting</w:t>
            </w:r>
            <w:r w:rsidRPr="00F124DD">
              <w:rPr>
                <w:highlight w:val="green"/>
              </w:rPr>
              <w:t xml:space="preserve"> failed.</w:t>
            </w:r>
          </w:p>
        </w:tc>
        <w:tc>
          <w:tcPr>
            <w:tcW w:w="4216" w:type="dxa"/>
            <w:tcBorders>
              <w:top w:val="single" w:sz="4" w:space="0" w:color="auto"/>
              <w:left w:val="single" w:sz="4" w:space="0" w:color="auto"/>
              <w:bottom w:val="single" w:sz="4" w:space="0" w:color="auto"/>
              <w:right w:val="single" w:sz="4" w:space="0" w:color="auto"/>
            </w:tcBorders>
            <w:hideMark/>
          </w:tcPr>
          <w:p w:rsidR="00E70F33" w:rsidRDefault="00E70F33" w:rsidP="00346322">
            <w:r w:rsidRPr="00F124DD">
              <w:rPr>
                <w:highlight w:val="green"/>
              </w:rPr>
              <w:t xml:space="preserve">Get </w:t>
            </w:r>
            <w:r>
              <w:rPr>
                <w:rFonts w:eastAsiaTheme="minorEastAsia" w:hint="eastAsia"/>
                <w:highlight w:val="green"/>
              </w:rPr>
              <w:t>Wan Access setting</w:t>
            </w:r>
            <w:r w:rsidRPr="00F124DD">
              <w:rPr>
                <w:highlight w:val="green"/>
              </w:rPr>
              <w:t xml:space="preserve"> failed.</w:t>
            </w:r>
          </w:p>
        </w:tc>
      </w:tr>
    </w:tbl>
    <w:p w:rsidR="00E70F33" w:rsidRDefault="00E70F33" w:rsidP="00E70F33">
      <w:pPr>
        <w:rPr>
          <w:rFonts w:eastAsiaTheme="minorEastAsia"/>
          <w:kern w:val="2"/>
        </w:rPr>
      </w:pPr>
    </w:p>
    <w:p w:rsidR="00E70F33" w:rsidRPr="00F124DD" w:rsidRDefault="00E70F33" w:rsidP="00C14146">
      <w:pPr>
        <w:pStyle w:val="3"/>
        <w:numPr>
          <w:ilvl w:val="2"/>
          <w:numId w:val="73"/>
        </w:numPr>
        <w:rPr>
          <w:highlight w:val="green"/>
          <w:lang w:eastAsia="zh-CN"/>
        </w:rPr>
      </w:pPr>
      <w:bookmarkStart w:id="767" w:name="_Toc470684708"/>
      <w:r>
        <w:rPr>
          <w:rFonts w:eastAsiaTheme="minorEastAsia" w:hint="eastAsia"/>
          <w:lang w:eastAsia="zh-CN"/>
        </w:rPr>
        <w:t>S</w:t>
      </w:r>
      <w:r w:rsidRPr="003136E0">
        <w:rPr>
          <w:rFonts w:eastAsiaTheme="minorEastAsia"/>
          <w:lang w:eastAsia="zh-CN"/>
        </w:rPr>
        <w:t>etWanAccess</w:t>
      </w:r>
      <w:bookmarkEnd w:id="767"/>
    </w:p>
    <w:p w:rsidR="00E70F33" w:rsidRPr="00F124DD" w:rsidRDefault="00E70F33" w:rsidP="00C14146">
      <w:pPr>
        <w:pStyle w:val="4"/>
        <w:numPr>
          <w:ilvl w:val="3"/>
          <w:numId w:val="73"/>
        </w:numPr>
        <w:rPr>
          <w:highlight w:val="green"/>
        </w:rPr>
      </w:pPr>
      <w:r w:rsidRPr="00F124DD">
        <w:rPr>
          <w:highlight w:val="green"/>
        </w:rPr>
        <w:t>Request</w:t>
      </w:r>
    </w:p>
    <w:p w:rsidR="00E70F33" w:rsidRPr="00F124DD" w:rsidRDefault="00E70F33" w:rsidP="00E70F33">
      <w:pPr>
        <w:rPr>
          <w:highlight w:val="green"/>
        </w:rPr>
      </w:pPr>
      <w:r w:rsidRPr="00F124DD">
        <w:rPr>
          <w:highlight w:val="green"/>
        </w:rPr>
        <w:t>{</w:t>
      </w:r>
    </w:p>
    <w:p w:rsidR="00E70F33" w:rsidRPr="00F124DD" w:rsidRDefault="00E70F33" w:rsidP="00E70F33">
      <w:pPr>
        <w:ind w:leftChars="200" w:left="420"/>
        <w:rPr>
          <w:highlight w:val="green"/>
        </w:rPr>
      </w:pPr>
      <w:r w:rsidRPr="00F124DD">
        <w:rPr>
          <w:highlight w:val="green"/>
        </w:rPr>
        <w:t xml:space="preserve">"jsonrpc": "2.0", </w:t>
      </w:r>
    </w:p>
    <w:p w:rsidR="00E70F33" w:rsidRPr="00F124DD" w:rsidRDefault="00E70F33" w:rsidP="00E70F33">
      <w:pPr>
        <w:ind w:leftChars="200" w:left="420"/>
        <w:rPr>
          <w:highlight w:val="green"/>
        </w:rPr>
      </w:pPr>
      <w:r w:rsidRPr="00F124DD">
        <w:rPr>
          <w:highlight w:val="green"/>
        </w:rPr>
        <w:t>"method": "</w:t>
      </w:r>
      <w:r>
        <w:rPr>
          <w:rFonts w:hint="eastAsia"/>
          <w:highlight w:val="green"/>
        </w:rPr>
        <w:t>S</w:t>
      </w:r>
      <w:r w:rsidRPr="007F456B">
        <w:rPr>
          <w:highlight w:val="green"/>
        </w:rPr>
        <w:t>etWanAccess</w:t>
      </w:r>
      <w:r w:rsidRPr="00F124DD">
        <w:rPr>
          <w:highlight w:val="green"/>
        </w:rPr>
        <w:t xml:space="preserve"> ",</w:t>
      </w:r>
    </w:p>
    <w:p w:rsidR="00E70F33" w:rsidRPr="00F124DD" w:rsidRDefault="00E70F33" w:rsidP="00E70F33">
      <w:pPr>
        <w:ind w:leftChars="200" w:left="420"/>
        <w:rPr>
          <w:highlight w:val="green"/>
        </w:rPr>
      </w:pPr>
      <w:r w:rsidRPr="00F124DD">
        <w:rPr>
          <w:highlight w:val="green"/>
        </w:rPr>
        <w:t>"params":{</w:t>
      </w:r>
    </w:p>
    <w:p w:rsidR="00E70F33" w:rsidRPr="00F124DD" w:rsidRDefault="00E70F33" w:rsidP="00E70F33">
      <w:pPr>
        <w:ind w:leftChars="500" w:left="1050" w:firstLine="210"/>
        <w:rPr>
          <w:highlight w:val="green"/>
        </w:rPr>
      </w:pPr>
      <w:r w:rsidRPr="00F124DD">
        <w:rPr>
          <w:highlight w:val="green"/>
        </w:rPr>
        <w:t>"</w:t>
      </w:r>
      <w:r w:rsidRPr="00B53946">
        <w:rPr>
          <w:highlight w:val="green"/>
        </w:rPr>
        <w:t>disableWanAcess</w:t>
      </w:r>
      <w:r w:rsidRPr="00F124DD">
        <w:rPr>
          <w:highlight w:val="green"/>
        </w:rPr>
        <w:t xml:space="preserve"> ": 0</w:t>
      </w:r>
    </w:p>
    <w:p w:rsidR="00E70F33" w:rsidRPr="00F124DD" w:rsidRDefault="00E70F33" w:rsidP="00E70F33">
      <w:pPr>
        <w:ind w:firstLineChars="600" w:firstLine="1260"/>
        <w:rPr>
          <w:highlight w:val="green"/>
        </w:rPr>
      </w:pPr>
      <w:r w:rsidRPr="00F124DD">
        <w:rPr>
          <w:highlight w:val="green"/>
        </w:rPr>
        <w:t>},</w:t>
      </w:r>
    </w:p>
    <w:p w:rsidR="00E70F33" w:rsidRPr="00F124DD" w:rsidRDefault="00E70F33" w:rsidP="00E70F33">
      <w:pPr>
        <w:ind w:leftChars="200" w:left="420"/>
        <w:rPr>
          <w:highlight w:val="green"/>
        </w:rPr>
      </w:pPr>
      <w:r w:rsidRPr="00F124DD">
        <w:rPr>
          <w:highlight w:val="green"/>
        </w:rPr>
        <w:t>"id": "10.</w:t>
      </w:r>
      <w:r>
        <w:rPr>
          <w:rFonts w:hint="eastAsia"/>
          <w:highlight w:val="green"/>
        </w:rPr>
        <w:t>22</w:t>
      </w:r>
      <w:r w:rsidRPr="00F124DD">
        <w:rPr>
          <w:highlight w:val="green"/>
        </w:rPr>
        <w:t>"</w:t>
      </w:r>
    </w:p>
    <w:p w:rsidR="00E70F33" w:rsidRPr="00F124DD" w:rsidRDefault="00E70F33" w:rsidP="00E70F33">
      <w:pPr>
        <w:rPr>
          <w:highlight w:val="green"/>
        </w:rPr>
      </w:pPr>
      <w:r w:rsidRPr="00F124DD">
        <w:rPr>
          <w:highlight w:val="green"/>
        </w:rPr>
        <w:t>}</w:t>
      </w:r>
    </w:p>
    <w:p w:rsidR="00E70F33" w:rsidRPr="00F124DD" w:rsidRDefault="00E70F33" w:rsidP="00E70F33">
      <w:pPr>
        <w:pStyle w:val="4"/>
        <w:numPr>
          <w:ilvl w:val="3"/>
          <w:numId w:val="41"/>
        </w:numPr>
        <w:spacing w:line="372" w:lineRule="auto"/>
        <w:jc w:val="left"/>
        <w:rPr>
          <w:highlight w:val="green"/>
        </w:rPr>
      </w:pPr>
      <w:r w:rsidRPr="00F124DD">
        <w:rPr>
          <w:highlight w:val="green"/>
        </w:rPr>
        <w:lastRenderedPageBreak/>
        <w:t>Definition for each filed</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1841"/>
        <w:gridCol w:w="1418"/>
        <w:gridCol w:w="3117"/>
      </w:tblGrid>
      <w:tr w:rsidR="00E70F33" w:rsidRPr="00F124DD" w:rsidTr="00346322">
        <w:tc>
          <w:tcPr>
            <w:tcW w:w="2234"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jc w:val="both"/>
              <w:rPr>
                <w:b/>
                <w:kern w:val="2"/>
                <w:sz w:val="22"/>
                <w:highlight w:val="green"/>
                <w:lang w:val="en-GB"/>
              </w:rPr>
            </w:pPr>
            <w:r w:rsidRPr="00F124DD">
              <w:rPr>
                <w:b/>
                <w:kern w:val="2"/>
                <w:sz w:val="22"/>
                <w:highlight w:val="green"/>
                <w:lang w:val="en-GB"/>
              </w:rPr>
              <w:t>Field</w:t>
            </w:r>
          </w:p>
        </w:tc>
        <w:tc>
          <w:tcPr>
            <w:tcW w:w="1841"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jc w:val="both"/>
              <w:rPr>
                <w:b/>
                <w:kern w:val="2"/>
                <w:sz w:val="22"/>
                <w:highlight w:val="green"/>
                <w:lang w:val="en-GB"/>
              </w:rPr>
            </w:pPr>
            <w:r w:rsidRPr="00F124DD">
              <w:rPr>
                <w:b/>
                <w:kern w:val="2"/>
                <w:sz w:val="22"/>
                <w:highlight w:val="green"/>
                <w:lang w:val="en-GB"/>
              </w:rPr>
              <w:t>Type</w:t>
            </w:r>
          </w:p>
        </w:tc>
        <w:tc>
          <w:tcPr>
            <w:tcW w:w="1418"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jc w:val="both"/>
              <w:rPr>
                <w:b/>
                <w:kern w:val="2"/>
                <w:sz w:val="22"/>
                <w:highlight w:val="green"/>
                <w:lang w:val="en-GB"/>
              </w:rPr>
            </w:pPr>
            <w:r w:rsidRPr="00F124DD">
              <w:rPr>
                <w:b/>
                <w:kern w:val="2"/>
                <w:sz w:val="22"/>
                <w:highlight w:val="green"/>
                <w:lang w:val="en-GB"/>
              </w:rPr>
              <w:t>Changable</w:t>
            </w:r>
          </w:p>
        </w:tc>
        <w:tc>
          <w:tcPr>
            <w:tcW w:w="3117"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9"/>
              <w:spacing w:before="240"/>
              <w:rPr>
                <w:b/>
                <w:kern w:val="2"/>
                <w:sz w:val="22"/>
                <w:highlight w:val="green"/>
                <w:lang w:val="en-GB"/>
              </w:rPr>
            </w:pPr>
            <w:r w:rsidRPr="00F124DD">
              <w:rPr>
                <w:b/>
                <w:kern w:val="2"/>
                <w:sz w:val="22"/>
                <w:highlight w:val="green"/>
                <w:lang w:val="en-GB"/>
              </w:rPr>
              <w:t>Description</w:t>
            </w:r>
          </w:p>
        </w:tc>
      </w:tr>
      <w:tr w:rsidR="00E70F33" w:rsidRPr="00F124DD" w:rsidTr="00346322">
        <w:trPr>
          <w:trHeight w:val="564"/>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E70F33" w:rsidRPr="00F124DD" w:rsidRDefault="00E70F33" w:rsidP="00346322">
            <w:pPr>
              <w:rPr>
                <w:highlight w:val="green"/>
              </w:rPr>
            </w:pPr>
            <w:r>
              <w:rPr>
                <w:rFonts w:ascii="Calibri" w:hAnsi="Calibri"/>
                <w:color w:val="FF0000"/>
                <w:szCs w:val="21"/>
              </w:rPr>
              <w:t>disableWanAcess</w:t>
            </w:r>
          </w:p>
        </w:tc>
        <w:tc>
          <w:tcPr>
            <w:tcW w:w="1841" w:type="dxa"/>
            <w:tcBorders>
              <w:top w:val="single" w:sz="4" w:space="0" w:color="auto"/>
              <w:left w:val="single" w:sz="4" w:space="0" w:color="auto"/>
              <w:bottom w:val="single" w:sz="4" w:space="0" w:color="auto"/>
              <w:right w:val="single" w:sz="4" w:space="0" w:color="auto"/>
            </w:tcBorders>
            <w:shd w:val="clear" w:color="auto" w:fill="FFFFFF"/>
            <w:hideMark/>
          </w:tcPr>
          <w:p w:rsidR="00E70F33" w:rsidRPr="00F124DD" w:rsidRDefault="00E70F33" w:rsidP="00346322">
            <w:pPr>
              <w:rPr>
                <w:highlight w:val="green"/>
              </w:rPr>
            </w:pPr>
            <w:r w:rsidRPr="00F124DD">
              <w:rPr>
                <w:highlight w:val="green"/>
              </w:rPr>
              <w:t>number</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E70F33" w:rsidRPr="00F124DD" w:rsidRDefault="00E70F33" w:rsidP="00346322">
            <w:pPr>
              <w:spacing w:line="300" w:lineRule="auto"/>
              <w:jc w:val="left"/>
              <w:rPr>
                <w:kern w:val="2"/>
                <w:highlight w:val="green"/>
              </w:rP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rsidR="00E70F33" w:rsidRDefault="00E70F33" w:rsidP="00346322">
            <w:pPr>
              <w:rPr>
                <w:color w:val="1F497D"/>
                <w:szCs w:val="21"/>
              </w:rPr>
            </w:pPr>
            <w:r>
              <w:rPr>
                <w:rFonts w:ascii="Calibri" w:hAnsi="Calibri"/>
                <w:color w:val="1F497D"/>
                <w:szCs w:val="21"/>
              </w:rPr>
              <w:t>0</w:t>
            </w:r>
            <w:r>
              <w:rPr>
                <w:rFonts w:hint="eastAsia"/>
                <w:color w:val="1F497D"/>
                <w:szCs w:val="21"/>
              </w:rPr>
              <w:t>:</w:t>
            </w:r>
            <w:r>
              <w:rPr>
                <w:rFonts w:hint="eastAsia"/>
                <w:color w:val="1F497D"/>
                <w:szCs w:val="21"/>
              </w:rPr>
              <w:t>开启</w:t>
            </w:r>
            <w:r>
              <w:rPr>
                <w:rFonts w:ascii="Calibri" w:hAnsi="Calibri"/>
                <w:color w:val="1F497D"/>
                <w:szCs w:val="21"/>
              </w:rPr>
              <w:t>wan</w:t>
            </w:r>
            <w:r>
              <w:rPr>
                <w:rFonts w:hint="eastAsia"/>
                <w:color w:val="1F497D"/>
                <w:szCs w:val="21"/>
              </w:rPr>
              <w:t>侧访问</w:t>
            </w:r>
          </w:p>
          <w:p w:rsidR="00E70F33" w:rsidRPr="00F124DD" w:rsidRDefault="00E70F33" w:rsidP="00346322">
            <w:pPr>
              <w:rPr>
                <w:highlight w:val="green"/>
              </w:rPr>
            </w:pPr>
            <w:r>
              <w:rPr>
                <w:rFonts w:ascii="Calibri" w:hAnsi="Calibri"/>
                <w:color w:val="1F497D"/>
                <w:szCs w:val="21"/>
              </w:rPr>
              <w:t>1</w:t>
            </w:r>
            <w:r>
              <w:rPr>
                <w:rFonts w:ascii="Calibri" w:hAnsi="Calibri" w:hint="eastAsia"/>
                <w:color w:val="1F497D"/>
                <w:szCs w:val="21"/>
              </w:rPr>
              <w:t>:</w:t>
            </w:r>
            <w:r>
              <w:rPr>
                <w:rFonts w:hint="eastAsia"/>
                <w:color w:val="1F497D"/>
                <w:szCs w:val="21"/>
              </w:rPr>
              <w:t>关闭</w:t>
            </w:r>
            <w:r>
              <w:rPr>
                <w:rFonts w:ascii="Calibri" w:hAnsi="Calibri"/>
                <w:color w:val="1F497D"/>
                <w:szCs w:val="21"/>
              </w:rPr>
              <w:t>wan</w:t>
            </w:r>
            <w:r>
              <w:rPr>
                <w:rFonts w:hint="eastAsia"/>
                <w:color w:val="1F497D"/>
                <w:szCs w:val="21"/>
              </w:rPr>
              <w:t>侧访问</w:t>
            </w:r>
          </w:p>
        </w:tc>
      </w:tr>
    </w:tbl>
    <w:p w:rsidR="00E70F33" w:rsidRPr="00F124DD" w:rsidRDefault="00E70F33" w:rsidP="00E70F33">
      <w:pPr>
        <w:rPr>
          <w:kern w:val="2"/>
          <w:highlight w:val="green"/>
        </w:rPr>
      </w:pPr>
    </w:p>
    <w:p w:rsidR="00E70F33" w:rsidRPr="00F124DD" w:rsidRDefault="00E70F33" w:rsidP="00C14146">
      <w:pPr>
        <w:pStyle w:val="4"/>
        <w:numPr>
          <w:ilvl w:val="3"/>
          <w:numId w:val="73"/>
        </w:numPr>
        <w:rPr>
          <w:highlight w:val="green"/>
        </w:rPr>
      </w:pPr>
      <w:r w:rsidRPr="00F124DD">
        <w:rPr>
          <w:highlight w:val="green"/>
        </w:rPr>
        <w:t>Response</w:t>
      </w:r>
    </w:p>
    <w:p w:rsidR="00E70F33" w:rsidRPr="00F124DD" w:rsidRDefault="00E70F33" w:rsidP="00E70F33">
      <w:pPr>
        <w:rPr>
          <w:highlight w:val="green"/>
        </w:rPr>
      </w:pPr>
      <w:r w:rsidRPr="00F124DD">
        <w:rPr>
          <w:highlight w:val="green"/>
        </w:rPr>
        <w:t>{</w:t>
      </w:r>
    </w:p>
    <w:p w:rsidR="00E70F33" w:rsidRPr="00F124DD" w:rsidRDefault="00E70F33" w:rsidP="00E70F33">
      <w:pPr>
        <w:ind w:leftChars="200" w:left="420"/>
        <w:rPr>
          <w:highlight w:val="green"/>
        </w:rPr>
      </w:pPr>
      <w:r w:rsidRPr="00F124DD">
        <w:rPr>
          <w:highlight w:val="green"/>
        </w:rPr>
        <w:t xml:space="preserve">"jsonrpc": "2.0", </w:t>
      </w:r>
    </w:p>
    <w:p w:rsidR="00E70F33" w:rsidRPr="00F124DD" w:rsidRDefault="00E70F33" w:rsidP="00E70F33">
      <w:pPr>
        <w:ind w:leftChars="200" w:left="420"/>
        <w:rPr>
          <w:highlight w:val="green"/>
        </w:rPr>
      </w:pPr>
      <w:r w:rsidRPr="00F124DD">
        <w:rPr>
          <w:highlight w:val="green"/>
        </w:rPr>
        <w:t>"result":{},</w:t>
      </w:r>
    </w:p>
    <w:p w:rsidR="00E70F33" w:rsidRPr="00F124DD" w:rsidRDefault="00E70F33" w:rsidP="00E70F33">
      <w:pPr>
        <w:ind w:leftChars="200" w:left="420"/>
        <w:rPr>
          <w:highlight w:val="green"/>
        </w:rPr>
      </w:pPr>
      <w:r w:rsidRPr="00F124DD">
        <w:rPr>
          <w:highlight w:val="green"/>
        </w:rPr>
        <w:t>"id": "10.</w:t>
      </w:r>
      <w:r>
        <w:rPr>
          <w:rFonts w:hint="eastAsia"/>
          <w:highlight w:val="green"/>
        </w:rPr>
        <w:t>22</w:t>
      </w:r>
      <w:r w:rsidRPr="00F124DD">
        <w:rPr>
          <w:highlight w:val="green"/>
        </w:rPr>
        <w:t>"</w:t>
      </w:r>
    </w:p>
    <w:p w:rsidR="00E70F33" w:rsidRPr="00F124DD" w:rsidRDefault="00E70F33" w:rsidP="00E70F33">
      <w:pPr>
        <w:rPr>
          <w:highlight w:val="green"/>
        </w:rPr>
      </w:pPr>
      <w:r w:rsidRPr="00F124DD">
        <w:rPr>
          <w:highlight w:val="green"/>
        </w:rPr>
        <w:t>}</w:t>
      </w:r>
    </w:p>
    <w:p w:rsidR="00E70F33" w:rsidRPr="00F124DD" w:rsidRDefault="00E70F33" w:rsidP="00C14146">
      <w:pPr>
        <w:pStyle w:val="4"/>
        <w:numPr>
          <w:ilvl w:val="3"/>
          <w:numId w:val="73"/>
        </w:numPr>
        <w:rPr>
          <w:highlight w:val="green"/>
        </w:rPr>
      </w:pPr>
      <w:r w:rsidRPr="00F124DD">
        <w:rPr>
          <w:highlight w:val="green"/>
        </w:rPr>
        <w:t>Response with error</w:t>
      </w:r>
    </w:p>
    <w:p w:rsidR="00E70F33" w:rsidRPr="00F124DD" w:rsidRDefault="00E70F33" w:rsidP="00E70F33">
      <w:pPr>
        <w:rPr>
          <w:highlight w:val="green"/>
        </w:rPr>
      </w:pPr>
      <w:r w:rsidRPr="00F124DD">
        <w:rPr>
          <w:highlight w:val="green"/>
        </w:rPr>
        <w:t>{</w:t>
      </w:r>
    </w:p>
    <w:p w:rsidR="00E70F33" w:rsidRPr="00F124DD" w:rsidRDefault="00E70F33" w:rsidP="00E70F33">
      <w:pPr>
        <w:ind w:firstLine="420"/>
        <w:rPr>
          <w:highlight w:val="green"/>
        </w:rPr>
      </w:pPr>
      <w:r w:rsidRPr="00F124DD">
        <w:rPr>
          <w:highlight w:val="green"/>
        </w:rPr>
        <w:t>"jsonrpc": "2.0",</w:t>
      </w:r>
    </w:p>
    <w:p w:rsidR="00E70F33" w:rsidRPr="00F124DD" w:rsidRDefault="00E70F33" w:rsidP="00E70F33">
      <w:pPr>
        <w:ind w:firstLine="420"/>
        <w:rPr>
          <w:highlight w:val="green"/>
        </w:rPr>
      </w:pPr>
      <w:r w:rsidRPr="00F124DD">
        <w:rPr>
          <w:highlight w:val="green"/>
        </w:rPr>
        <w:t>"error": {</w:t>
      </w:r>
    </w:p>
    <w:p w:rsidR="00E70F33" w:rsidRPr="00F124DD" w:rsidRDefault="00E70F33" w:rsidP="00E70F33">
      <w:pPr>
        <w:ind w:left="840" w:firstLine="420"/>
        <w:rPr>
          <w:highlight w:val="green"/>
        </w:rPr>
      </w:pPr>
      <w:r w:rsidRPr="00F124DD">
        <w:rPr>
          <w:highlight w:val="green"/>
        </w:rPr>
        <w:t>"code": "10</w:t>
      </w:r>
      <w:r>
        <w:rPr>
          <w:rFonts w:hint="eastAsia"/>
          <w:highlight w:val="green"/>
        </w:rPr>
        <w:t>22</w:t>
      </w:r>
      <w:r w:rsidRPr="00F124DD">
        <w:rPr>
          <w:highlight w:val="green"/>
        </w:rPr>
        <w:t>01",</w:t>
      </w:r>
    </w:p>
    <w:p w:rsidR="00E70F33" w:rsidRPr="00F124DD" w:rsidRDefault="00E70F33" w:rsidP="00E70F33">
      <w:pPr>
        <w:ind w:left="840" w:firstLine="420"/>
        <w:rPr>
          <w:highlight w:val="green"/>
        </w:rPr>
      </w:pPr>
      <w:r w:rsidRPr="00F124DD">
        <w:rPr>
          <w:highlight w:val="green"/>
        </w:rPr>
        <w:t xml:space="preserve">"message": "Set </w:t>
      </w:r>
      <w:bookmarkStart w:id="768" w:name="OLE_LINK155"/>
      <w:r>
        <w:rPr>
          <w:rFonts w:eastAsiaTheme="minorEastAsia" w:hint="eastAsia"/>
          <w:highlight w:val="green"/>
        </w:rPr>
        <w:t>Wan Access setting</w:t>
      </w:r>
      <w:bookmarkEnd w:id="768"/>
      <w:r w:rsidRPr="00F124DD">
        <w:rPr>
          <w:highlight w:val="green"/>
        </w:rPr>
        <w:t xml:space="preserve"> failed. "</w:t>
      </w:r>
    </w:p>
    <w:p w:rsidR="00E70F33" w:rsidRPr="00F124DD" w:rsidRDefault="00E70F33" w:rsidP="00E70F33">
      <w:pPr>
        <w:ind w:left="840" w:firstLine="420"/>
        <w:rPr>
          <w:highlight w:val="green"/>
        </w:rPr>
      </w:pPr>
      <w:r w:rsidRPr="00F124DD">
        <w:rPr>
          <w:highlight w:val="green"/>
        </w:rPr>
        <w:t xml:space="preserve">}, </w:t>
      </w:r>
    </w:p>
    <w:p w:rsidR="00E70F33" w:rsidRPr="00F124DD" w:rsidRDefault="00E70F33" w:rsidP="00E70F33">
      <w:pPr>
        <w:ind w:firstLine="420"/>
        <w:rPr>
          <w:highlight w:val="green"/>
        </w:rPr>
      </w:pPr>
      <w:r w:rsidRPr="00F124DD">
        <w:rPr>
          <w:highlight w:val="green"/>
        </w:rPr>
        <w:t>"id": "10.</w:t>
      </w:r>
      <w:r>
        <w:rPr>
          <w:rFonts w:hint="eastAsia"/>
          <w:highlight w:val="green"/>
        </w:rPr>
        <w:t>22</w:t>
      </w:r>
      <w:r w:rsidRPr="00F124DD">
        <w:rPr>
          <w:highlight w:val="green"/>
        </w:rPr>
        <w:t>"</w:t>
      </w:r>
    </w:p>
    <w:p w:rsidR="00E70F33" w:rsidRPr="00F124DD" w:rsidRDefault="00E70F33" w:rsidP="00E70F33">
      <w:pPr>
        <w:rPr>
          <w:highlight w:val="green"/>
        </w:rPr>
      </w:pPr>
      <w:r w:rsidRPr="00F124DD">
        <w:rPr>
          <w:highlight w:val="green"/>
        </w:rPr>
        <w:t>}</w:t>
      </w:r>
    </w:p>
    <w:p w:rsidR="00E70F33" w:rsidRPr="00F124DD" w:rsidRDefault="00E70F33" w:rsidP="00E70F33">
      <w:pPr>
        <w:rPr>
          <w:highlight w:val="green"/>
        </w:rPr>
      </w:pPr>
    </w:p>
    <w:tbl>
      <w:tblPr>
        <w:tblStyle w:val="afe"/>
        <w:tblW w:w="0" w:type="auto"/>
        <w:tblLook w:val="04A0" w:firstRow="1" w:lastRow="0" w:firstColumn="1" w:lastColumn="0" w:noHBand="0" w:noVBand="1"/>
      </w:tblPr>
      <w:tblGrid>
        <w:gridCol w:w="1668"/>
        <w:gridCol w:w="3402"/>
        <w:gridCol w:w="4216"/>
      </w:tblGrid>
      <w:tr w:rsidR="00E70F33" w:rsidRPr="00F124DD" w:rsidTr="00346322">
        <w:tc>
          <w:tcPr>
            <w:tcW w:w="1668"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4"/>
              <w:rPr>
                <w:highlight w:val="green"/>
                <w:lang w:val="en-US" w:eastAsia="zh-CN"/>
              </w:rPr>
            </w:pPr>
            <w:r w:rsidRPr="00F124DD">
              <w:rPr>
                <w:highlight w:val="green"/>
                <w:lang w:val="en-US" w:eastAsia="zh-CN"/>
              </w:rPr>
              <w:t>Error Code</w:t>
            </w:r>
          </w:p>
        </w:tc>
        <w:tc>
          <w:tcPr>
            <w:tcW w:w="3402"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4"/>
              <w:rPr>
                <w:highlight w:val="green"/>
                <w:lang w:val="en-US" w:eastAsia="zh-CN"/>
              </w:rPr>
            </w:pPr>
            <w:r w:rsidRPr="00F124DD">
              <w:rPr>
                <w:highlight w:val="green"/>
                <w:lang w:val="en-US" w:eastAsia="zh-CN"/>
              </w:rPr>
              <w:t>Error Message</w:t>
            </w:r>
          </w:p>
        </w:tc>
        <w:tc>
          <w:tcPr>
            <w:tcW w:w="4216"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pStyle w:val="af4"/>
              <w:rPr>
                <w:highlight w:val="green"/>
                <w:lang w:val="en-US" w:eastAsia="zh-CN"/>
              </w:rPr>
            </w:pPr>
            <w:r w:rsidRPr="00F124DD">
              <w:rPr>
                <w:highlight w:val="green"/>
                <w:lang w:val="en-US" w:eastAsia="zh-CN"/>
              </w:rPr>
              <w:t>Error Description</w:t>
            </w:r>
          </w:p>
        </w:tc>
      </w:tr>
      <w:tr w:rsidR="00E70F33" w:rsidTr="00346322">
        <w:tc>
          <w:tcPr>
            <w:tcW w:w="1668"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rPr>
                <w:highlight w:val="green"/>
              </w:rPr>
            </w:pPr>
            <w:r w:rsidRPr="00F124DD">
              <w:rPr>
                <w:highlight w:val="green"/>
              </w:rPr>
              <w:t>10</w:t>
            </w:r>
            <w:r>
              <w:rPr>
                <w:rFonts w:hint="eastAsia"/>
                <w:highlight w:val="green"/>
              </w:rPr>
              <w:t>22</w:t>
            </w:r>
            <w:r w:rsidRPr="00F124DD">
              <w:rPr>
                <w:highlight w:val="green"/>
              </w:rPr>
              <w:t>01</w:t>
            </w:r>
          </w:p>
        </w:tc>
        <w:tc>
          <w:tcPr>
            <w:tcW w:w="3402" w:type="dxa"/>
            <w:tcBorders>
              <w:top w:val="single" w:sz="4" w:space="0" w:color="auto"/>
              <w:left w:val="single" w:sz="4" w:space="0" w:color="auto"/>
              <w:bottom w:val="single" w:sz="4" w:space="0" w:color="auto"/>
              <w:right w:val="single" w:sz="4" w:space="0" w:color="auto"/>
            </w:tcBorders>
            <w:hideMark/>
          </w:tcPr>
          <w:p w:rsidR="00E70F33" w:rsidRPr="00F124DD" w:rsidRDefault="00E70F33" w:rsidP="00346322">
            <w:pPr>
              <w:rPr>
                <w:highlight w:val="green"/>
              </w:rPr>
            </w:pPr>
            <w:r w:rsidRPr="00F124DD">
              <w:rPr>
                <w:highlight w:val="green"/>
              </w:rPr>
              <w:t xml:space="preserve">Set </w:t>
            </w:r>
            <w:r>
              <w:rPr>
                <w:rFonts w:eastAsiaTheme="minorEastAsia" w:hint="eastAsia"/>
                <w:highlight w:val="green"/>
              </w:rPr>
              <w:t>Wan Access setting</w:t>
            </w:r>
            <w:r w:rsidRPr="00F124DD">
              <w:rPr>
                <w:highlight w:val="green"/>
              </w:rPr>
              <w:t xml:space="preserve"> failed.</w:t>
            </w:r>
          </w:p>
        </w:tc>
        <w:tc>
          <w:tcPr>
            <w:tcW w:w="4216" w:type="dxa"/>
            <w:tcBorders>
              <w:top w:val="single" w:sz="4" w:space="0" w:color="auto"/>
              <w:left w:val="single" w:sz="4" w:space="0" w:color="auto"/>
              <w:bottom w:val="single" w:sz="4" w:space="0" w:color="auto"/>
              <w:right w:val="single" w:sz="4" w:space="0" w:color="auto"/>
            </w:tcBorders>
            <w:hideMark/>
          </w:tcPr>
          <w:p w:rsidR="00E70F33" w:rsidRDefault="00E70F33" w:rsidP="00346322">
            <w:r w:rsidRPr="00F124DD">
              <w:rPr>
                <w:highlight w:val="green"/>
              </w:rPr>
              <w:t xml:space="preserve">Set </w:t>
            </w:r>
            <w:r>
              <w:rPr>
                <w:rFonts w:eastAsiaTheme="minorEastAsia" w:hint="eastAsia"/>
                <w:highlight w:val="green"/>
              </w:rPr>
              <w:t>Wan Access setting</w:t>
            </w:r>
            <w:r w:rsidRPr="00F124DD">
              <w:rPr>
                <w:highlight w:val="green"/>
              </w:rPr>
              <w:t xml:space="preserve"> failed.</w:t>
            </w:r>
          </w:p>
        </w:tc>
      </w:tr>
    </w:tbl>
    <w:p w:rsidR="00E70F33" w:rsidRDefault="00E70F33" w:rsidP="00E70F33"/>
    <w:p w:rsidR="004168B7" w:rsidRPr="004168B7" w:rsidRDefault="004168B7" w:rsidP="004168B7">
      <w:pPr>
        <w:keepNext/>
        <w:keepLines/>
        <w:numPr>
          <w:ilvl w:val="2"/>
          <w:numId w:val="73"/>
        </w:numPr>
        <w:spacing w:before="260" w:after="260" w:line="260" w:lineRule="exact"/>
        <w:outlineLvl w:val="2"/>
        <w:rPr>
          <w:rFonts w:ascii="Arial" w:eastAsia="Arial" w:hAnsi="Arial"/>
          <w:b/>
          <w:bCs/>
          <w:sz w:val="28"/>
          <w:szCs w:val="32"/>
          <w:highlight w:val="green"/>
          <w:lang w:val="x-none" w:eastAsia="x-none"/>
        </w:rPr>
      </w:pPr>
      <w:r>
        <w:rPr>
          <w:rFonts w:ascii="Arial" w:eastAsia="Arial" w:hAnsi="Arial"/>
          <w:b/>
          <w:bCs/>
          <w:sz w:val="28"/>
          <w:szCs w:val="32"/>
          <w:highlight w:val="green"/>
          <w:lang w:val="x-none" w:eastAsia="x-none"/>
        </w:rPr>
        <w:t>Get</w:t>
      </w:r>
      <w:r>
        <w:rPr>
          <w:rFonts w:ascii="Arial" w:eastAsiaTheme="minorEastAsia" w:hAnsi="Arial" w:hint="eastAsia"/>
          <w:b/>
          <w:bCs/>
          <w:sz w:val="28"/>
          <w:szCs w:val="32"/>
          <w:highlight w:val="green"/>
          <w:lang w:val="zh-CN"/>
        </w:rPr>
        <w:t>B</w:t>
      </w:r>
      <w:r w:rsidRPr="004168B7">
        <w:rPr>
          <w:rFonts w:ascii="Arial" w:eastAsia="Arial" w:hAnsi="Arial"/>
          <w:b/>
          <w:bCs/>
          <w:sz w:val="28"/>
          <w:szCs w:val="32"/>
          <w:highlight w:val="green"/>
          <w:lang w:val="zh-CN" w:eastAsia="x-none"/>
        </w:rPr>
        <w:t>indToPc</w:t>
      </w:r>
      <w:r w:rsidRPr="004168B7">
        <w:rPr>
          <w:rFonts w:ascii="Arial" w:eastAsia="Arial" w:hAnsi="Arial"/>
          <w:b/>
          <w:bCs/>
          <w:sz w:val="28"/>
          <w:szCs w:val="32"/>
          <w:highlight w:val="green"/>
          <w:lang w:val="x-none" w:eastAsia="x-none"/>
        </w:rPr>
        <w:t>Settings</w:t>
      </w:r>
    </w:p>
    <w:p w:rsidR="004168B7" w:rsidRPr="004168B7" w:rsidRDefault="004168B7" w:rsidP="004168B7">
      <w:pPr>
        <w:keepNext/>
        <w:keepLines/>
        <w:numPr>
          <w:ilvl w:val="3"/>
          <w:numId w:val="73"/>
        </w:numPr>
        <w:spacing w:before="280" w:after="290" w:line="374" w:lineRule="auto"/>
        <w:outlineLvl w:val="3"/>
        <w:rPr>
          <w:rFonts w:ascii="Arial" w:eastAsia="Arial" w:hAnsi="Arial"/>
          <w:b/>
          <w:bCs/>
          <w:sz w:val="24"/>
          <w:szCs w:val="28"/>
          <w:highlight w:val="green"/>
        </w:rPr>
      </w:pPr>
      <w:r w:rsidRPr="004168B7">
        <w:rPr>
          <w:rFonts w:ascii="Arial" w:eastAsia="Arial" w:hAnsi="Arial"/>
          <w:b/>
          <w:bCs/>
          <w:sz w:val="24"/>
          <w:szCs w:val="28"/>
          <w:highlight w:val="green"/>
        </w:rPr>
        <w:t>Request</w:t>
      </w:r>
    </w:p>
    <w:p w:rsidR="004168B7" w:rsidRPr="004168B7" w:rsidRDefault="004168B7" w:rsidP="004168B7">
      <w:pPr>
        <w:rPr>
          <w:highlight w:val="green"/>
        </w:rPr>
      </w:pPr>
      <w:r w:rsidRPr="004168B7">
        <w:rPr>
          <w:highlight w:val="green"/>
        </w:rPr>
        <w:t>{</w:t>
      </w:r>
    </w:p>
    <w:p w:rsidR="004168B7" w:rsidRPr="004168B7" w:rsidRDefault="004168B7" w:rsidP="004168B7">
      <w:pPr>
        <w:ind w:left="420"/>
        <w:rPr>
          <w:highlight w:val="green"/>
        </w:rPr>
      </w:pPr>
      <w:r w:rsidRPr="004168B7">
        <w:rPr>
          <w:highlight w:val="green"/>
        </w:rPr>
        <w:t xml:space="preserve">"jsonrpc": "2.0", </w:t>
      </w:r>
    </w:p>
    <w:p w:rsidR="004168B7" w:rsidRPr="004168B7" w:rsidRDefault="004168B7" w:rsidP="004168B7">
      <w:pPr>
        <w:ind w:left="420"/>
        <w:rPr>
          <w:highlight w:val="green"/>
        </w:rPr>
      </w:pPr>
      <w:r w:rsidRPr="004168B7">
        <w:rPr>
          <w:highlight w:val="green"/>
        </w:rPr>
        <w:t>"method": "Get</w:t>
      </w:r>
      <w:r>
        <w:rPr>
          <w:rFonts w:hint="eastAsia"/>
          <w:highlight w:val="green"/>
        </w:rPr>
        <w:t>BindToPc</w:t>
      </w:r>
      <w:r w:rsidRPr="004168B7">
        <w:rPr>
          <w:highlight w:val="green"/>
        </w:rPr>
        <w:t>Settings",</w:t>
      </w:r>
    </w:p>
    <w:p w:rsidR="004168B7" w:rsidRPr="004168B7" w:rsidRDefault="004168B7" w:rsidP="004168B7">
      <w:pPr>
        <w:ind w:left="420"/>
        <w:rPr>
          <w:highlight w:val="green"/>
        </w:rPr>
      </w:pPr>
      <w:r w:rsidRPr="004168B7">
        <w:rPr>
          <w:highlight w:val="green"/>
        </w:rPr>
        <w:t>"params":{},</w:t>
      </w:r>
    </w:p>
    <w:p w:rsidR="004168B7" w:rsidRPr="004168B7" w:rsidRDefault="004168B7" w:rsidP="004168B7">
      <w:pPr>
        <w:ind w:left="420"/>
        <w:rPr>
          <w:highlight w:val="green"/>
        </w:rPr>
      </w:pPr>
      <w:r w:rsidRPr="004168B7">
        <w:rPr>
          <w:highlight w:val="green"/>
        </w:rPr>
        <w:t>"id": "10.</w:t>
      </w:r>
      <w:r>
        <w:rPr>
          <w:rFonts w:hint="eastAsia"/>
          <w:highlight w:val="green"/>
        </w:rPr>
        <w:t>23</w:t>
      </w:r>
      <w:r w:rsidRPr="004168B7">
        <w:rPr>
          <w:highlight w:val="green"/>
        </w:rPr>
        <w:t>"</w:t>
      </w:r>
    </w:p>
    <w:p w:rsidR="004168B7" w:rsidRPr="004168B7" w:rsidRDefault="004168B7" w:rsidP="004168B7">
      <w:pPr>
        <w:rPr>
          <w:highlight w:val="green"/>
        </w:rPr>
      </w:pPr>
      <w:r w:rsidRPr="004168B7">
        <w:rPr>
          <w:highlight w:val="green"/>
        </w:rPr>
        <w:t>}</w:t>
      </w:r>
    </w:p>
    <w:p w:rsidR="004168B7" w:rsidRPr="004168B7" w:rsidRDefault="004168B7" w:rsidP="004168B7">
      <w:pPr>
        <w:keepNext/>
        <w:keepLines/>
        <w:numPr>
          <w:ilvl w:val="3"/>
          <w:numId w:val="73"/>
        </w:numPr>
        <w:spacing w:before="280" w:after="290" w:line="374" w:lineRule="auto"/>
        <w:outlineLvl w:val="3"/>
        <w:rPr>
          <w:rFonts w:ascii="Arial" w:eastAsia="Arial" w:hAnsi="Arial"/>
          <w:b/>
          <w:bCs/>
          <w:sz w:val="24"/>
          <w:szCs w:val="28"/>
          <w:highlight w:val="green"/>
        </w:rPr>
      </w:pPr>
      <w:r w:rsidRPr="004168B7">
        <w:rPr>
          <w:rFonts w:ascii="Arial" w:eastAsia="Arial" w:hAnsi="Arial"/>
          <w:b/>
          <w:bCs/>
          <w:sz w:val="24"/>
          <w:szCs w:val="28"/>
          <w:highlight w:val="green"/>
        </w:rPr>
        <w:t>Response</w:t>
      </w:r>
    </w:p>
    <w:p w:rsidR="004168B7" w:rsidRPr="004168B7" w:rsidRDefault="004168B7" w:rsidP="004168B7">
      <w:pPr>
        <w:rPr>
          <w:highlight w:val="green"/>
        </w:rPr>
      </w:pPr>
      <w:r w:rsidRPr="004168B7">
        <w:rPr>
          <w:highlight w:val="green"/>
        </w:rPr>
        <w:t>{</w:t>
      </w:r>
    </w:p>
    <w:p w:rsidR="004168B7" w:rsidRPr="004168B7" w:rsidRDefault="004168B7" w:rsidP="004168B7">
      <w:pPr>
        <w:ind w:left="420"/>
        <w:rPr>
          <w:highlight w:val="green"/>
        </w:rPr>
      </w:pPr>
      <w:r w:rsidRPr="004168B7">
        <w:rPr>
          <w:highlight w:val="green"/>
        </w:rPr>
        <w:t xml:space="preserve">"jsonrpc": "2.0", </w:t>
      </w:r>
    </w:p>
    <w:p w:rsidR="004168B7" w:rsidRPr="004168B7" w:rsidRDefault="004168B7" w:rsidP="004168B7">
      <w:pPr>
        <w:ind w:left="420"/>
        <w:rPr>
          <w:highlight w:val="green"/>
        </w:rPr>
      </w:pPr>
      <w:r w:rsidRPr="004168B7">
        <w:rPr>
          <w:highlight w:val="green"/>
        </w:rPr>
        <w:t>"result":</w:t>
      </w:r>
    </w:p>
    <w:p w:rsidR="004168B7" w:rsidRPr="004168B7" w:rsidRDefault="004168B7" w:rsidP="004168B7">
      <w:pPr>
        <w:ind w:left="420"/>
        <w:rPr>
          <w:highlight w:val="green"/>
        </w:rPr>
      </w:pPr>
      <w:r w:rsidRPr="004168B7">
        <w:rPr>
          <w:highlight w:val="green"/>
        </w:rPr>
        <w:t>{</w:t>
      </w:r>
    </w:p>
    <w:p w:rsidR="004168B7" w:rsidRPr="004168B7" w:rsidRDefault="004168B7" w:rsidP="004168B7">
      <w:pPr>
        <w:tabs>
          <w:tab w:val="center" w:pos="5116"/>
        </w:tabs>
        <w:spacing w:line="300" w:lineRule="auto"/>
        <w:ind w:firstLine="945"/>
        <w:jc w:val="left"/>
        <w:rPr>
          <w:highlight w:val="green"/>
        </w:rPr>
      </w:pPr>
      <w:r w:rsidRPr="004168B7">
        <w:rPr>
          <w:highlight w:val="green"/>
        </w:rPr>
        <w:t>"MacAllowList":["44:44:22:d5:21:24"</w:t>
      </w:r>
      <w:r>
        <w:rPr>
          <w:highlight w:val="green"/>
        </w:rPr>
        <w:t>]</w:t>
      </w:r>
    </w:p>
    <w:p w:rsidR="004168B7" w:rsidRPr="004168B7" w:rsidRDefault="004168B7" w:rsidP="004168B7">
      <w:pPr>
        <w:ind w:left="420"/>
        <w:rPr>
          <w:highlight w:val="green"/>
        </w:rPr>
      </w:pPr>
      <w:r w:rsidRPr="004168B7">
        <w:rPr>
          <w:highlight w:val="green"/>
        </w:rPr>
        <w:lastRenderedPageBreak/>
        <w:t>},</w:t>
      </w:r>
    </w:p>
    <w:p w:rsidR="004168B7" w:rsidRPr="004168B7" w:rsidRDefault="004168B7" w:rsidP="004168B7">
      <w:pPr>
        <w:ind w:left="420"/>
        <w:rPr>
          <w:highlight w:val="green"/>
        </w:rPr>
      </w:pPr>
      <w:r>
        <w:rPr>
          <w:highlight w:val="green"/>
        </w:rPr>
        <w:t>"id": "10.</w:t>
      </w:r>
      <w:r>
        <w:rPr>
          <w:rFonts w:hint="eastAsia"/>
          <w:highlight w:val="green"/>
        </w:rPr>
        <w:t>23</w:t>
      </w:r>
      <w:r w:rsidRPr="004168B7">
        <w:rPr>
          <w:highlight w:val="green"/>
        </w:rPr>
        <w:t>"</w:t>
      </w:r>
    </w:p>
    <w:p w:rsidR="004168B7" w:rsidRPr="004168B7" w:rsidRDefault="004168B7" w:rsidP="004168B7">
      <w:pPr>
        <w:rPr>
          <w:highlight w:val="green"/>
        </w:rPr>
      </w:pPr>
      <w:r w:rsidRPr="004168B7">
        <w:rPr>
          <w:highlight w:val="green"/>
        </w:rPr>
        <w:t>}</w:t>
      </w:r>
    </w:p>
    <w:p w:rsidR="004168B7" w:rsidRPr="004168B7" w:rsidRDefault="004168B7" w:rsidP="004168B7">
      <w:pPr>
        <w:keepNext/>
        <w:keepLines/>
        <w:numPr>
          <w:ilvl w:val="3"/>
          <w:numId w:val="5"/>
        </w:numPr>
        <w:spacing w:before="280" w:after="290" w:line="372" w:lineRule="auto"/>
        <w:jc w:val="left"/>
        <w:outlineLvl w:val="3"/>
        <w:rPr>
          <w:rFonts w:ascii="Arial" w:eastAsia="Arial" w:hAnsi="Arial"/>
          <w:b/>
          <w:bCs/>
          <w:sz w:val="24"/>
          <w:szCs w:val="28"/>
          <w:highlight w:val="green"/>
        </w:rPr>
      </w:pPr>
      <w:r w:rsidRPr="004168B7">
        <w:rPr>
          <w:rFonts w:ascii="Arial" w:eastAsia="Arial" w:hAnsi="Arial"/>
          <w:b/>
          <w:bCs/>
          <w:sz w:val="24"/>
          <w:szCs w:val="28"/>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4168B7" w:rsidRPr="004168B7" w:rsidTr="00E31919">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jc w:val="left"/>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Description</w:t>
            </w:r>
          </w:p>
        </w:tc>
      </w:tr>
      <w:tr w:rsidR="004168B7" w:rsidRPr="004168B7" w:rsidTr="00E31919">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MacAllowList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The Allow Mac address.</w:t>
            </w:r>
          </w:p>
        </w:tc>
      </w:tr>
    </w:tbl>
    <w:p w:rsidR="004168B7" w:rsidRPr="004168B7" w:rsidRDefault="004168B7" w:rsidP="004168B7">
      <w:pPr>
        <w:keepNext/>
        <w:keepLines/>
        <w:numPr>
          <w:ilvl w:val="3"/>
          <w:numId w:val="73"/>
        </w:numPr>
        <w:spacing w:before="280" w:after="290" w:line="374" w:lineRule="auto"/>
        <w:outlineLvl w:val="3"/>
        <w:rPr>
          <w:rFonts w:ascii="Arial" w:eastAsia="Arial" w:hAnsi="Arial"/>
          <w:b/>
          <w:bCs/>
          <w:sz w:val="24"/>
          <w:szCs w:val="28"/>
          <w:highlight w:val="green"/>
        </w:rPr>
      </w:pPr>
      <w:r w:rsidRPr="004168B7">
        <w:rPr>
          <w:rFonts w:ascii="Arial" w:eastAsia="Arial" w:hAnsi="Arial"/>
          <w:b/>
          <w:bCs/>
          <w:sz w:val="24"/>
          <w:szCs w:val="28"/>
          <w:highlight w:val="green"/>
        </w:rPr>
        <w:t>Response with error</w:t>
      </w:r>
    </w:p>
    <w:p w:rsidR="004168B7" w:rsidRPr="004168B7" w:rsidRDefault="004168B7" w:rsidP="004168B7">
      <w:pPr>
        <w:rPr>
          <w:highlight w:val="green"/>
        </w:rPr>
      </w:pPr>
      <w:r w:rsidRPr="004168B7">
        <w:rPr>
          <w:highlight w:val="green"/>
        </w:rPr>
        <w:t>{</w:t>
      </w:r>
    </w:p>
    <w:p w:rsidR="004168B7" w:rsidRPr="004168B7" w:rsidRDefault="004168B7" w:rsidP="004168B7">
      <w:pPr>
        <w:ind w:firstLine="420"/>
        <w:rPr>
          <w:highlight w:val="green"/>
        </w:rPr>
      </w:pPr>
      <w:r w:rsidRPr="004168B7">
        <w:rPr>
          <w:highlight w:val="green"/>
        </w:rPr>
        <w:t>"jsonrpc": "2.0",</w:t>
      </w:r>
    </w:p>
    <w:p w:rsidR="004168B7" w:rsidRPr="004168B7" w:rsidRDefault="004168B7" w:rsidP="004168B7">
      <w:pPr>
        <w:ind w:firstLine="420"/>
        <w:rPr>
          <w:highlight w:val="green"/>
        </w:rPr>
      </w:pPr>
      <w:r w:rsidRPr="004168B7">
        <w:rPr>
          <w:highlight w:val="green"/>
        </w:rPr>
        <w:t>"error": {</w:t>
      </w:r>
    </w:p>
    <w:p w:rsidR="004168B7" w:rsidRPr="004168B7" w:rsidRDefault="004168B7" w:rsidP="004168B7">
      <w:pPr>
        <w:ind w:left="840" w:firstLine="420"/>
        <w:rPr>
          <w:highlight w:val="green"/>
        </w:rPr>
      </w:pPr>
      <w:r w:rsidRPr="004168B7">
        <w:rPr>
          <w:highlight w:val="green"/>
        </w:rPr>
        <w:t>"code": "10</w:t>
      </w:r>
      <w:r w:rsidR="004772C8">
        <w:rPr>
          <w:rFonts w:hint="eastAsia"/>
          <w:highlight w:val="green"/>
        </w:rPr>
        <w:t>2301</w:t>
      </w:r>
      <w:r w:rsidRPr="004168B7">
        <w:rPr>
          <w:highlight w:val="green"/>
        </w:rPr>
        <w:t>",</w:t>
      </w:r>
    </w:p>
    <w:p w:rsidR="004168B7" w:rsidRPr="004168B7" w:rsidRDefault="004168B7" w:rsidP="004168B7">
      <w:pPr>
        <w:ind w:left="840" w:firstLine="420"/>
        <w:rPr>
          <w:highlight w:val="green"/>
        </w:rPr>
      </w:pPr>
      <w:r w:rsidRPr="004168B7">
        <w:rPr>
          <w:highlight w:val="green"/>
        </w:rPr>
        <w:t xml:space="preserve">"message": "Get </w:t>
      </w:r>
      <w:r w:rsidR="00243CF9">
        <w:rPr>
          <w:rFonts w:hint="eastAsia"/>
          <w:highlight w:val="green"/>
        </w:rPr>
        <w:t xml:space="preserve">Bind To Pc </w:t>
      </w:r>
      <w:r w:rsidRPr="004168B7">
        <w:rPr>
          <w:highlight w:val="green"/>
        </w:rPr>
        <w:t>Settingsfailed. "</w:t>
      </w:r>
    </w:p>
    <w:p w:rsidR="004168B7" w:rsidRPr="004168B7" w:rsidRDefault="004168B7" w:rsidP="004168B7">
      <w:pPr>
        <w:ind w:left="840" w:firstLine="420"/>
        <w:rPr>
          <w:highlight w:val="green"/>
        </w:rPr>
      </w:pPr>
      <w:r w:rsidRPr="004168B7">
        <w:rPr>
          <w:highlight w:val="green"/>
        </w:rPr>
        <w:t xml:space="preserve">}, </w:t>
      </w:r>
    </w:p>
    <w:p w:rsidR="004168B7" w:rsidRPr="004168B7" w:rsidRDefault="00D2003F" w:rsidP="004168B7">
      <w:pPr>
        <w:ind w:firstLine="420"/>
        <w:rPr>
          <w:highlight w:val="green"/>
        </w:rPr>
      </w:pPr>
      <w:r>
        <w:rPr>
          <w:highlight w:val="green"/>
        </w:rPr>
        <w:t>"id": "10.</w:t>
      </w:r>
      <w:r>
        <w:rPr>
          <w:rFonts w:hint="eastAsia"/>
          <w:highlight w:val="green"/>
        </w:rPr>
        <w:t>23</w:t>
      </w:r>
      <w:r w:rsidR="004168B7" w:rsidRPr="004168B7">
        <w:rPr>
          <w:highlight w:val="green"/>
        </w:rPr>
        <w:t>"</w:t>
      </w:r>
    </w:p>
    <w:p w:rsidR="004168B7" w:rsidRPr="004168B7" w:rsidRDefault="004168B7" w:rsidP="004168B7">
      <w:pPr>
        <w:rPr>
          <w:highlight w:val="green"/>
        </w:rPr>
      </w:pPr>
      <w:r w:rsidRPr="004168B7">
        <w:rPr>
          <w:highlight w:val="green"/>
        </w:rPr>
        <w:t>}</w:t>
      </w:r>
    </w:p>
    <w:p w:rsidR="004168B7" w:rsidRPr="004168B7" w:rsidRDefault="004168B7" w:rsidP="004168B7">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4168B7" w:rsidRPr="004168B7" w:rsidTr="00E31919">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uppressAutoHyphens w:val="0"/>
              <w:spacing w:before="240" w:line="288" w:lineRule="auto"/>
              <w:rPr>
                <w:color w:val="auto"/>
                <w:highlight w:val="green"/>
              </w:rPr>
            </w:pPr>
            <w:r w:rsidRPr="004168B7">
              <w:rPr>
                <w:color w:val="auto"/>
                <w:highlight w:val="gree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uppressAutoHyphens w:val="0"/>
              <w:spacing w:before="240" w:line="288" w:lineRule="auto"/>
              <w:rPr>
                <w:color w:val="auto"/>
                <w:highlight w:val="green"/>
              </w:rPr>
            </w:pPr>
            <w:r w:rsidRPr="004168B7">
              <w:rPr>
                <w:color w:val="auto"/>
                <w:highlight w:val="gree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uppressAutoHyphens w:val="0"/>
              <w:spacing w:before="240" w:line="288" w:lineRule="auto"/>
              <w:rPr>
                <w:color w:val="auto"/>
                <w:highlight w:val="green"/>
              </w:rPr>
            </w:pPr>
            <w:r w:rsidRPr="004168B7">
              <w:rPr>
                <w:color w:val="auto"/>
                <w:highlight w:val="green"/>
              </w:rPr>
              <w:t>Error Description</w:t>
            </w:r>
          </w:p>
        </w:tc>
      </w:tr>
      <w:tr w:rsidR="004168B7" w:rsidRPr="004168B7" w:rsidTr="00E31919">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rPr>
                <w:szCs w:val="20"/>
                <w:highlight w:val="green"/>
              </w:rPr>
            </w:pPr>
            <w:r w:rsidRPr="004168B7">
              <w:rPr>
                <w:szCs w:val="20"/>
                <w:highlight w:val="green"/>
              </w:rPr>
              <w:t>100101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243CF9" w:rsidP="004168B7">
            <w:pPr>
              <w:rPr>
                <w:szCs w:val="20"/>
                <w:highlight w:val="green"/>
              </w:rPr>
            </w:pPr>
            <w:r w:rsidRPr="004168B7">
              <w:rPr>
                <w:highlight w:val="green"/>
              </w:rPr>
              <w:t xml:space="preserve">Get </w:t>
            </w:r>
            <w:r>
              <w:rPr>
                <w:rFonts w:hint="eastAsia"/>
                <w:highlight w:val="green"/>
              </w:rPr>
              <w:t xml:space="preserve">Bind To Pc </w:t>
            </w:r>
            <w:r w:rsidRPr="004168B7">
              <w:rPr>
                <w:highlight w:val="green"/>
              </w:rPr>
              <w:t>Settingsfailed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243CF9" w:rsidP="004168B7">
            <w:pPr>
              <w:rPr>
                <w:szCs w:val="20"/>
              </w:rPr>
            </w:pPr>
            <w:r w:rsidRPr="004168B7">
              <w:rPr>
                <w:highlight w:val="green"/>
              </w:rPr>
              <w:t xml:space="preserve">Get </w:t>
            </w:r>
            <w:r>
              <w:rPr>
                <w:rFonts w:hint="eastAsia"/>
                <w:highlight w:val="green"/>
              </w:rPr>
              <w:t xml:space="preserve">Bind To Pc </w:t>
            </w:r>
            <w:r w:rsidRPr="004168B7">
              <w:rPr>
                <w:highlight w:val="green"/>
              </w:rPr>
              <w:t>Settingsfailed</w:t>
            </w:r>
          </w:p>
        </w:tc>
      </w:tr>
    </w:tbl>
    <w:p w:rsidR="004168B7" w:rsidRPr="004168B7" w:rsidRDefault="004168B7" w:rsidP="004168B7"/>
    <w:p w:rsidR="004168B7" w:rsidRPr="004168B7" w:rsidRDefault="004168B7" w:rsidP="004168B7">
      <w:pPr>
        <w:keepNext/>
        <w:keepLines/>
        <w:numPr>
          <w:ilvl w:val="2"/>
          <w:numId w:val="73"/>
        </w:numPr>
        <w:spacing w:before="260" w:after="260" w:line="260" w:lineRule="exact"/>
        <w:outlineLvl w:val="2"/>
        <w:rPr>
          <w:rFonts w:ascii="Arial" w:eastAsia="Arial" w:hAnsi="Arial"/>
          <w:b/>
          <w:bCs/>
          <w:sz w:val="28"/>
          <w:szCs w:val="32"/>
          <w:highlight w:val="green"/>
          <w:lang w:val="x-none" w:eastAsia="x-none"/>
        </w:rPr>
      </w:pPr>
      <w:r>
        <w:rPr>
          <w:rFonts w:ascii="Arial" w:eastAsiaTheme="minorEastAsia" w:hAnsi="Arial" w:hint="eastAsia"/>
          <w:b/>
          <w:bCs/>
          <w:sz w:val="28"/>
          <w:szCs w:val="32"/>
          <w:highlight w:val="green"/>
          <w:lang w:val="x-none"/>
        </w:rPr>
        <w:t>S</w:t>
      </w:r>
      <w:r>
        <w:rPr>
          <w:rFonts w:ascii="Arial" w:eastAsia="Arial" w:hAnsi="Arial"/>
          <w:b/>
          <w:bCs/>
          <w:sz w:val="28"/>
          <w:szCs w:val="32"/>
          <w:highlight w:val="green"/>
          <w:lang w:val="x-none" w:eastAsia="x-none"/>
        </w:rPr>
        <w:t>et</w:t>
      </w:r>
      <w:r>
        <w:rPr>
          <w:rFonts w:ascii="Arial" w:eastAsiaTheme="minorEastAsia" w:hAnsi="Arial" w:hint="eastAsia"/>
          <w:b/>
          <w:bCs/>
          <w:sz w:val="28"/>
          <w:szCs w:val="32"/>
          <w:highlight w:val="green"/>
          <w:lang w:val="zh-CN"/>
        </w:rPr>
        <w:t>B</w:t>
      </w:r>
      <w:r w:rsidRPr="004168B7">
        <w:rPr>
          <w:rFonts w:ascii="Arial" w:eastAsia="Arial" w:hAnsi="Arial"/>
          <w:b/>
          <w:bCs/>
          <w:sz w:val="28"/>
          <w:szCs w:val="32"/>
          <w:highlight w:val="green"/>
          <w:lang w:val="zh-CN" w:eastAsia="x-none"/>
        </w:rPr>
        <w:t>indToPc</w:t>
      </w:r>
      <w:r w:rsidRPr="004168B7">
        <w:rPr>
          <w:rFonts w:ascii="Arial" w:eastAsia="Arial" w:hAnsi="Arial"/>
          <w:b/>
          <w:bCs/>
          <w:sz w:val="28"/>
          <w:szCs w:val="32"/>
          <w:highlight w:val="green"/>
          <w:lang w:val="x-none" w:eastAsia="x-none"/>
        </w:rPr>
        <w:t>Settings</w:t>
      </w:r>
    </w:p>
    <w:p w:rsidR="004168B7" w:rsidRPr="004168B7" w:rsidRDefault="004168B7" w:rsidP="004168B7">
      <w:pPr>
        <w:keepNext/>
        <w:keepLines/>
        <w:numPr>
          <w:ilvl w:val="3"/>
          <w:numId w:val="73"/>
        </w:numPr>
        <w:spacing w:before="280" w:after="290" w:line="374" w:lineRule="auto"/>
        <w:outlineLvl w:val="3"/>
        <w:rPr>
          <w:rFonts w:ascii="Arial" w:eastAsia="Arial" w:hAnsi="Arial"/>
          <w:b/>
          <w:bCs/>
          <w:sz w:val="24"/>
          <w:szCs w:val="28"/>
          <w:highlight w:val="green"/>
        </w:rPr>
      </w:pPr>
      <w:r w:rsidRPr="004168B7">
        <w:rPr>
          <w:rFonts w:ascii="Arial" w:eastAsia="Arial" w:hAnsi="Arial"/>
          <w:b/>
          <w:bCs/>
          <w:sz w:val="24"/>
          <w:szCs w:val="28"/>
          <w:highlight w:val="green"/>
        </w:rPr>
        <w:t>Request</w:t>
      </w:r>
    </w:p>
    <w:p w:rsidR="004168B7" w:rsidRPr="004168B7" w:rsidRDefault="004168B7" w:rsidP="004168B7">
      <w:pPr>
        <w:rPr>
          <w:highlight w:val="green"/>
        </w:rPr>
      </w:pPr>
      <w:r w:rsidRPr="004168B7">
        <w:rPr>
          <w:highlight w:val="green"/>
        </w:rPr>
        <w:t>{</w:t>
      </w:r>
    </w:p>
    <w:p w:rsidR="004168B7" w:rsidRPr="004168B7" w:rsidRDefault="004168B7" w:rsidP="004168B7">
      <w:pPr>
        <w:ind w:left="420"/>
        <w:rPr>
          <w:highlight w:val="green"/>
        </w:rPr>
      </w:pPr>
      <w:r w:rsidRPr="004168B7">
        <w:rPr>
          <w:highlight w:val="green"/>
        </w:rPr>
        <w:t xml:space="preserve">"jsonrpc": "2.0", </w:t>
      </w:r>
    </w:p>
    <w:p w:rsidR="004168B7" w:rsidRPr="004168B7" w:rsidRDefault="004168B7" w:rsidP="004168B7">
      <w:pPr>
        <w:ind w:left="420"/>
        <w:rPr>
          <w:highlight w:val="green"/>
        </w:rPr>
      </w:pPr>
      <w:r w:rsidRPr="004168B7">
        <w:rPr>
          <w:highlight w:val="green"/>
        </w:rPr>
        <w:t>"method": " Set</w:t>
      </w:r>
      <w:r>
        <w:rPr>
          <w:rFonts w:hint="eastAsia"/>
          <w:highlight w:val="green"/>
        </w:rPr>
        <w:t>BindToPc</w:t>
      </w:r>
      <w:r w:rsidRPr="004168B7">
        <w:rPr>
          <w:highlight w:val="green"/>
        </w:rPr>
        <w:t>Settings",</w:t>
      </w:r>
    </w:p>
    <w:p w:rsidR="004168B7" w:rsidRPr="004168B7" w:rsidRDefault="004168B7" w:rsidP="004168B7">
      <w:pPr>
        <w:ind w:left="420"/>
        <w:rPr>
          <w:highlight w:val="green"/>
        </w:rPr>
      </w:pPr>
      <w:r w:rsidRPr="004168B7">
        <w:rPr>
          <w:highlight w:val="green"/>
        </w:rPr>
        <w:t>"params":{</w:t>
      </w:r>
    </w:p>
    <w:p w:rsidR="004168B7" w:rsidRPr="004168B7" w:rsidRDefault="004168B7" w:rsidP="004168B7">
      <w:pPr>
        <w:tabs>
          <w:tab w:val="center" w:pos="5116"/>
        </w:tabs>
        <w:spacing w:line="300" w:lineRule="auto"/>
        <w:ind w:firstLine="1575"/>
        <w:jc w:val="left"/>
        <w:rPr>
          <w:highlight w:val="green"/>
        </w:rPr>
      </w:pPr>
      <w:r w:rsidRPr="004168B7">
        <w:rPr>
          <w:highlight w:val="green"/>
        </w:rPr>
        <w:t>"MacAll</w:t>
      </w:r>
      <w:r>
        <w:rPr>
          <w:highlight w:val="green"/>
        </w:rPr>
        <w:t>owList":["44:44:22:d5:21:24"]</w:t>
      </w:r>
    </w:p>
    <w:p w:rsidR="004168B7" w:rsidRPr="004168B7" w:rsidRDefault="004168B7" w:rsidP="004168B7">
      <w:pPr>
        <w:ind w:firstLine="1260"/>
        <w:rPr>
          <w:highlight w:val="green"/>
        </w:rPr>
      </w:pPr>
      <w:r w:rsidRPr="004168B7">
        <w:rPr>
          <w:highlight w:val="green"/>
        </w:rPr>
        <w:t>},</w:t>
      </w:r>
    </w:p>
    <w:p w:rsidR="004168B7" w:rsidRPr="004168B7" w:rsidRDefault="004168B7" w:rsidP="004168B7">
      <w:pPr>
        <w:ind w:left="420"/>
        <w:rPr>
          <w:highlight w:val="green"/>
        </w:rPr>
      </w:pPr>
      <w:r w:rsidRPr="004168B7">
        <w:rPr>
          <w:highlight w:val="green"/>
        </w:rPr>
        <w:t>"id": "10.2</w:t>
      </w:r>
      <w:r>
        <w:rPr>
          <w:rFonts w:hint="eastAsia"/>
          <w:highlight w:val="green"/>
        </w:rPr>
        <w:t>4</w:t>
      </w:r>
      <w:r w:rsidRPr="004168B7">
        <w:rPr>
          <w:highlight w:val="green"/>
        </w:rPr>
        <w:t>"</w:t>
      </w:r>
    </w:p>
    <w:p w:rsidR="004168B7" w:rsidRPr="004168B7" w:rsidRDefault="004168B7" w:rsidP="004168B7">
      <w:pPr>
        <w:rPr>
          <w:highlight w:val="green"/>
        </w:rPr>
      </w:pPr>
      <w:r w:rsidRPr="004168B7">
        <w:rPr>
          <w:highlight w:val="green"/>
        </w:rPr>
        <w:t>}</w:t>
      </w:r>
    </w:p>
    <w:p w:rsidR="004168B7" w:rsidRPr="004168B7" w:rsidRDefault="004168B7" w:rsidP="004168B7">
      <w:pPr>
        <w:keepNext/>
        <w:keepLines/>
        <w:numPr>
          <w:ilvl w:val="3"/>
          <w:numId w:val="5"/>
        </w:numPr>
        <w:spacing w:before="280" w:after="290" w:line="372" w:lineRule="auto"/>
        <w:jc w:val="left"/>
        <w:outlineLvl w:val="3"/>
        <w:rPr>
          <w:rFonts w:ascii="Arial" w:eastAsia="Arial" w:hAnsi="Arial"/>
          <w:b/>
          <w:bCs/>
          <w:sz w:val="24"/>
          <w:szCs w:val="28"/>
          <w:highlight w:val="green"/>
        </w:rPr>
      </w:pPr>
      <w:r w:rsidRPr="004168B7">
        <w:rPr>
          <w:rFonts w:ascii="Arial" w:eastAsia="Arial" w:hAnsi="Arial"/>
          <w:b/>
          <w:bCs/>
          <w:sz w:val="24"/>
          <w:szCs w:val="28"/>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4168B7" w:rsidRPr="004168B7" w:rsidTr="00E31919">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widowControl/>
              <w:spacing w:before="240"/>
              <w:jc w:val="left"/>
              <w:rPr>
                <w:rFonts w:ascii="Arial" w:eastAsia="Calibri" w:hAnsi="Arial"/>
                <w:b/>
                <w:sz w:val="22"/>
                <w:szCs w:val="22"/>
                <w:highlight w:val="green"/>
                <w:lang w:val="en-GB" w:eastAsia="en-US"/>
              </w:rPr>
            </w:pPr>
            <w:r w:rsidRPr="004168B7">
              <w:rPr>
                <w:rFonts w:ascii="Arial" w:eastAsia="Calibri" w:hAnsi="Arial"/>
                <w:b/>
                <w:sz w:val="22"/>
                <w:szCs w:val="22"/>
                <w:highlight w:val="green"/>
                <w:lang w:val="en-GB" w:eastAsia="en-US"/>
              </w:rPr>
              <w:t>Description</w:t>
            </w:r>
          </w:p>
        </w:tc>
      </w:tr>
      <w:tr w:rsidR="004168B7" w:rsidRPr="004168B7" w:rsidTr="00E31919">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MacAllowList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Array</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pacing w:line="300" w:lineRule="auto"/>
              <w:jc w:val="left"/>
              <w:rPr>
                <w:highlight w:val="green"/>
              </w:rPr>
            </w:pPr>
            <w:r w:rsidRPr="004168B7">
              <w:rPr>
                <w:highlight w:val="green"/>
              </w:rPr>
              <w:t>The Allow Mac address.</w:t>
            </w:r>
          </w:p>
        </w:tc>
      </w:tr>
    </w:tbl>
    <w:p w:rsidR="004168B7" w:rsidRPr="004168B7" w:rsidRDefault="004168B7" w:rsidP="004168B7">
      <w:pPr>
        <w:rPr>
          <w:highlight w:val="green"/>
        </w:rPr>
      </w:pPr>
    </w:p>
    <w:p w:rsidR="004168B7" w:rsidRPr="004168B7" w:rsidRDefault="004168B7" w:rsidP="004168B7">
      <w:pPr>
        <w:keepNext/>
        <w:keepLines/>
        <w:numPr>
          <w:ilvl w:val="3"/>
          <w:numId w:val="73"/>
        </w:numPr>
        <w:spacing w:before="280" w:after="290" w:line="374" w:lineRule="auto"/>
        <w:outlineLvl w:val="3"/>
        <w:rPr>
          <w:rFonts w:ascii="Arial" w:eastAsia="Arial" w:hAnsi="Arial"/>
          <w:b/>
          <w:bCs/>
          <w:sz w:val="24"/>
          <w:szCs w:val="28"/>
          <w:highlight w:val="green"/>
        </w:rPr>
      </w:pPr>
      <w:r w:rsidRPr="004168B7">
        <w:rPr>
          <w:rFonts w:ascii="Arial" w:eastAsia="Arial" w:hAnsi="Arial"/>
          <w:b/>
          <w:bCs/>
          <w:sz w:val="24"/>
          <w:szCs w:val="28"/>
          <w:highlight w:val="green"/>
        </w:rPr>
        <w:lastRenderedPageBreak/>
        <w:t>Response</w:t>
      </w:r>
    </w:p>
    <w:p w:rsidR="004168B7" w:rsidRPr="004168B7" w:rsidRDefault="004168B7" w:rsidP="004168B7">
      <w:pPr>
        <w:rPr>
          <w:highlight w:val="green"/>
        </w:rPr>
      </w:pPr>
      <w:r w:rsidRPr="004168B7">
        <w:rPr>
          <w:highlight w:val="green"/>
        </w:rPr>
        <w:t>{</w:t>
      </w:r>
    </w:p>
    <w:p w:rsidR="004168B7" w:rsidRPr="004168B7" w:rsidRDefault="004168B7" w:rsidP="004168B7">
      <w:pPr>
        <w:ind w:left="420"/>
        <w:rPr>
          <w:highlight w:val="green"/>
        </w:rPr>
      </w:pPr>
      <w:r w:rsidRPr="004168B7">
        <w:rPr>
          <w:highlight w:val="green"/>
        </w:rPr>
        <w:t xml:space="preserve">"jsonrpc": "2.0", </w:t>
      </w:r>
    </w:p>
    <w:p w:rsidR="004168B7" w:rsidRPr="004168B7" w:rsidRDefault="004168B7" w:rsidP="004168B7">
      <w:pPr>
        <w:ind w:left="420"/>
        <w:rPr>
          <w:highlight w:val="green"/>
        </w:rPr>
      </w:pPr>
      <w:r w:rsidRPr="004168B7">
        <w:rPr>
          <w:highlight w:val="green"/>
        </w:rPr>
        <w:t>"result":{},</w:t>
      </w:r>
    </w:p>
    <w:p w:rsidR="004168B7" w:rsidRPr="004168B7" w:rsidRDefault="004168B7" w:rsidP="004168B7">
      <w:pPr>
        <w:ind w:left="420"/>
        <w:rPr>
          <w:highlight w:val="green"/>
        </w:rPr>
      </w:pPr>
      <w:r w:rsidRPr="004168B7">
        <w:rPr>
          <w:highlight w:val="green"/>
        </w:rPr>
        <w:t>"id": "10.2</w:t>
      </w:r>
      <w:r w:rsidR="00D2003F">
        <w:rPr>
          <w:rFonts w:hint="eastAsia"/>
          <w:highlight w:val="green"/>
        </w:rPr>
        <w:t>4</w:t>
      </w:r>
      <w:r w:rsidRPr="004168B7">
        <w:rPr>
          <w:highlight w:val="green"/>
        </w:rPr>
        <w:t>"</w:t>
      </w:r>
    </w:p>
    <w:p w:rsidR="004168B7" w:rsidRPr="004168B7" w:rsidRDefault="004168B7" w:rsidP="004168B7">
      <w:pPr>
        <w:rPr>
          <w:highlight w:val="green"/>
        </w:rPr>
      </w:pPr>
      <w:r w:rsidRPr="004168B7">
        <w:rPr>
          <w:highlight w:val="green"/>
        </w:rPr>
        <w:t>}</w:t>
      </w:r>
    </w:p>
    <w:p w:rsidR="004168B7" w:rsidRPr="004168B7" w:rsidRDefault="004168B7" w:rsidP="004168B7">
      <w:pPr>
        <w:keepNext/>
        <w:keepLines/>
        <w:numPr>
          <w:ilvl w:val="3"/>
          <w:numId w:val="73"/>
        </w:numPr>
        <w:spacing w:before="280" w:after="290" w:line="374" w:lineRule="auto"/>
        <w:outlineLvl w:val="3"/>
        <w:rPr>
          <w:rFonts w:ascii="Arial" w:eastAsia="Arial" w:hAnsi="Arial"/>
          <w:b/>
          <w:bCs/>
          <w:sz w:val="24"/>
          <w:szCs w:val="28"/>
          <w:highlight w:val="green"/>
        </w:rPr>
      </w:pPr>
      <w:r w:rsidRPr="004168B7">
        <w:rPr>
          <w:rFonts w:ascii="Arial" w:eastAsia="Arial" w:hAnsi="Arial"/>
          <w:b/>
          <w:bCs/>
          <w:sz w:val="24"/>
          <w:szCs w:val="28"/>
          <w:highlight w:val="green"/>
        </w:rPr>
        <w:t>Response with error</w:t>
      </w:r>
    </w:p>
    <w:p w:rsidR="004168B7" w:rsidRPr="004168B7" w:rsidRDefault="004168B7" w:rsidP="004168B7">
      <w:pPr>
        <w:rPr>
          <w:highlight w:val="green"/>
        </w:rPr>
      </w:pPr>
      <w:r w:rsidRPr="004168B7">
        <w:rPr>
          <w:highlight w:val="green"/>
        </w:rPr>
        <w:t>{</w:t>
      </w:r>
    </w:p>
    <w:p w:rsidR="004168B7" w:rsidRPr="004168B7" w:rsidRDefault="004168B7" w:rsidP="004168B7">
      <w:pPr>
        <w:ind w:firstLine="420"/>
        <w:rPr>
          <w:highlight w:val="green"/>
        </w:rPr>
      </w:pPr>
      <w:r w:rsidRPr="004168B7">
        <w:rPr>
          <w:highlight w:val="green"/>
        </w:rPr>
        <w:t>"jsonrpc": "2.0",</w:t>
      </w:r>
    </w:p>
    <w:p w:rsidR="004168B7" w:rsidRPr="004168B7" w:rsidRDefault="004168B7" w:rsidP="004168B7">
      <w:pPr>
        <w:ind w:firstLine="420"/>
        <w:rPr>
          <w:highlight w:val="green"/>
        </w:rPr>
      </w:pPr>
      <w:r w:rsidRPr="004168B7">
        <w:rPr>
          <w:highlight w:val="green"/>
        </w:rPr>
        <w:t>"error": {</w:t>
      </w:r>
    </w:p>
    <w:p w:rsidR="004168B7" w:rsidRPr="004168B7" w:rsidRDefault="004772C8" w:rsidP="004168B7">
      <w:pPr>
        <w:ind w:left="840" w:firstLine="420"/>
        <w:rPr>
          <w:highlight w:val="green"/>
        </w:rPr>
      </w:pPr>
      <w:r>
        <w:rPr>
          <w:highlight w:val="green"/>
        </w:rPr>
        <w:t>"code": "10</w:t>
      </w:r>
      <w:r>
        <w:rPr>
          <w:rFonts w:hint="eastAsia"/>
          <w:highlight w:val="green"/>
        </w:rPr>
        <w:t>24</w:t>
      </w:r>
      <w:r w:rsidR="004168B7" w:rsidRPr="004168B7">
        <w:rPr>
          <w:highlight w:val="green"/>
        </w:rPr>
        <w:t>01",</w:t>
      </w:r>
    </w:p>
    <w:p w:rsidR="004168B7" w:rsidRPr="004168B7" w:rsidRDefault="004168B7" w:rsidP="004168B7">
      <w:pPr>
        <w:ind w:left="840" w:firstLine="420"/>
        <w:rPr>
          <w:highlight w:val="green"/>
        </w:rPr>
      </w:pPr>
      <w:r w:rsidRPr="004168B7">
        <w:rPr>
          <w:highlight w:val="green"/>
        </w:rPr>
        <w:t xml:space="preserve">"message": "Set </w:t>
      </w:r>
      <w:r w:rsidR="00A54C06" w:rsidRPr="00A54C06">
        <w:rPr>
          <w:rFonts w:hint="eastAsia"/>
          <w:highlight w:val="green"/>
        </w:rPr>
        <w:t xml:space="preserve">Bind To Pc </w:t>
      </w:r>
      <w:r w:rsidR="00A54C06" w:rsidRPr="00A54C06">
        <w:rPr>
          <w:highlight w:val="green"/>
        </w:rPr>
        <w:t>Settingsfailed.</w:t>
      </w:r>
      <w:r w:rsidRPr="004168B7">
        <w:rPr>
          <w:highlight w:val="green"/>
        </w:rPr>
        <w:t xml:space="preserve"> "</w:t>
      </w:r>
    </w:p>
    <w:p w:rsidR="004168B7" w:rsidRPr="004168B7" w:rsidRDefault="004168B7" w:rsidP="004168B7">
      <w:pPr>
        <w:ind w:left="840" w:firstLine="420"/>
        <w:rPr>
          <w:highlight w:val="green"/>
        </w:rPr>
      </w:pPr>
      <w:r w:rsidRPr="004168B7">
        <w:rPr>
          <w:highlight w:val="green"/>
        </w:rPr>
        <w:t xml:space="preserve">}, </w:t>
      </w:r>
    </w:p>
    <w:p w:rsidR="004168B7" w:rsidRPr="004168B7" w:rsidRDefault="004168B7" w:rsidP="004168B7">
      <w:pPr>
        <w:ind w:firstLine="420"/>
        <w:rPr>
          <w:highlight w:val="green"/>
        </w:rPr>
      </w:pPr>
      <w:r w:rsidRPr="004168B7">
        <w:rPr>
          <w:highlight w:val="green"/>
        </w:rPr>
        <w:t>"id": "10.2</w:t>
      </w:r>
      <w:r w:rsidR="00D2003F">
        <w:rPr>
          <w:rFonts w:hint="eastAsia"/>
          <w:highlight w:val="green"/>
        </w:rPr>
        <w:t>4</w:t>
      </w:r>
      <w:r w:rsidRPr="004168B7">
        <w:rPr>
          <w:highlight w:val="green"/>
        </w:rPr>
        <w:t>"</w:t>
      </w:r>
    </w:p>
    <w:p w:rsidR="004168B7" w:rsidRPr="004168B7" w:rsidRDefault="004168B7" w:rsidP="004168B7">
      <w:pPr>
        <w:rPr>
          <w:highlight w:val="green"/>
        </w:rPr>
      </w:pPr>
      <w:r w:rsidRPr="004168B7">
        <w:rPr>
          <w:highlight w:val="green"/>
        </w:rPr>
        <w:t>}</w:t>
      </w:r>
    </w:p>
    <w:p w:rsidR="004168B7" w:rsidRPr="004168B7" w:rsidRDefault="004168B7" w:rsidP="004168B7">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4168B7" w:rsidRPr="004168B7" w:rsidTr="00E31919">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uppressAutoHyphens w:val="0"/>
              <w:spacing w:before="240" w:line="288" w:lineRule="auto"/>
              <w:rPr>
                <w:color w:val="auto"/>
                <w:highlight w:val="green"/>
              </w:rPr>
            </w:pPr>
            <w:r w:rsidRPr="004168B7">
              <w:rPr>
                <w:color w:val="auto"/>
                <w:highlight w:val="gree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uppressAutoHyphens w:val="0"/>
              <w:spacing w:before="240" w:line="288" w:lineRule="auto"/>
              <w:rPr>
                <w:color w:val="auto"/>
                <w:highlight w:val="green"/>
              </w:rPr>
            </w:pPr>
            <w:r w:rsidRPr="004168B7">
              <w:rPr>
                <w:color w:val="auto"/>
                <w:highlight w:val="gree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suppressAutoHyphens w:val="0"/>
              <w:spacing w:before="240" w:line="288" w:lineRule="auto"/>
              <w:rPr>
                <w:color w:val="auto"/>
                <w:highlight w:val="green"/>
              </w:rPr>
            </w:pPr>
            <w:r w:rsidRPr="004168B7">
              <w:rPr>
                <w:color w:val="auto"/>
                <w:highlight w:val="green"/>
              </w:rPr>
              <w:t>Error Description</w:t>
            </w:r>
          </w:p>
        </w:tc>
      </w:tr>
      <w:tr w:rsidR="004168B7" w:rsidRPr="004168B7" w:rsidTr="00E31919">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772C8" w:rsidP="004168B7">
            <w:pPr>
              <w:rPr>
                <w:szCs w:val="20"/>
                <w:highlight w:val="green"/>
              </w:rPr>
            </w:pPr>
            <w:r>
              <w:rPr>
                <w:szCs w:val="20"/>
                <w:highlight w:val="green"/>
              </w:rPr>
              <w:t>10</w:t>
            </w:r>
            <w:r>
              <w:rPr>
                <w:rFonts w:hint="eastAsia"/>
                <w:szCs w:val="20"/>
                <w:highlight w:val="green"/>
              </w:rPr>
              <w:t>24</w:t>
            </w:r>
            <w:r w:rsidR="004168B7" w:rsidRPr="004168B7">
              <w:rPr>
                <w:szCs w:val="20"/>
                <w:highlight w:val="green"/>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83184A" w:rsidP="004168B7">
            <w:pPr>
              <w:rPr>
                <w:szCs w:val="20"/>
                <w:highlight w:val="green"/>
              </w:rPr>
            </w:pPr>
            <w:r w:rsidRPr="004168B7">
              <w:rPr>
                <w:szCs w:val="20"/>
                <w:highlight w:val="green"/>
              </w:rPr>
              <w:t xml:space="preserve">Set </w:t>
            </w:r>
            <w:r>
              <w:rPr>
                <w:rFonts w:hint="eastAsia"/>
                <w:highlight w:val="green"/>
              </w:rPr>
              <w:t xml:space="preserve">Bind To Pc </w:t>
            </w:r>
            <w:r w:rsidRPr="004168B7">
              <w:rPr>
                <w:highlight w:val="green"/>
              </w:rPr>
              <w:t>Settingsfailed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168B7" w:rsidRPr="004168B7" w:rsidRDefault="004168B7" w:rsidP="004168B7">
            <w:pPr>
              <w:rPr>
                <w:szCs w:val="20"/>
                <w:highlight w:val="green"/>
              </w:rPr>
            </w:pPr>
            <w:r w:rsidRPr="004168B7">
              <w:rPr>
                <w:szCs w:val="20"/>
                <w:highlight w:val="green"/>
              </w:rPr>
              <w:t xml:space="preserve">Set </w:t>
            </w:r>
            <w:r w:rsidR="00A54C06">
              <w:rPr>
                <w:rFonts w:hint="eastAsia"/>
                <w:highlight w:val="green"/>
              </w:rPr>
              <w:t xml:space="preserve">Bind To Pc </w:t>
            </w:r>
            <w:r w:rsidR="00A54C06" w:rsidRPr="004168B7">
              <w:rPr>
                <w:highlight w:val="green"/>
              </w:rPr>
              <w:t>Settingsfailed.</w:t>
            </w:r>
          </w:p>
        </w:tc>
      </w:tr>
    </w:tbl>
    <w:p w:rsidR="004168B7" w:rsidRPr="004168B7" w:rsidRDefault="004168B7" w:rsidP="00E70F33"/>
    <w:p w:rsidR="00E23645" w:rsidRDefault="00276531" w:rsidP="00C14146">
      <w:pPr>
        <w:pStyle w:val="2"/>
        <w:numPr>
          <w:ilvl w:val="1"/>
          <w:numId w:val="73"/>
        </w:numPr>
        <w:spacing w:line="408" w:lineRule="auto"/>
      </w:pPr>
      <w:bookmarkStart w:id="769" w:name="_Toc470684709"/>
      <w:r>
        <w:t>LAN</w:t>
      </w:r>
      <w:bookmarkEnd w:id="769"/>
    </w:p>
    <w:p w:rsidR="00E23645" w:rsidRPr="00561F2E" w:rsidRDefault="00276531" w:rsidP="00C14146">
      <w:pPr>
        <w:pStyle w:val="3"/>
        <w:numPr>
          <w:ilvl w:val="2"/>
          <w:numId w:val="73"/>
        </w:numPr>
        <w:ind w:left="964" w:right="210"/>
        <w:rPr>
          <w:highlight w:val="green"/>
        </w:rPr>
      </w:pPr>
      <w:bookmarkStart w:id="770" w:name="_Toc422502859"/>
      <w:bookmarkStart w:id="771" w:name="_Toc401747885"/>
      <w:bookmarkStart w:id="772" w:name="_Toc392062513"/>
      <w:bookmarkStart w:id="773" w:name="_Toc383768077"/>
      <w:bookmarkStart w:id="774" w:name="__RefHeading__56926_1585609034"/>
      <w:bookmarkStart w:id="775" w:name="_Toc470684710"/>
      <w:bookmarkEnd w:id="770"/>
      <w:bookmarkEnd w:id="771"/>
      <w:bookmarkEnd w:id="772"/>
      <w:bookmarkEnd w:id="773"/>
      <w:bookmarkEnd w:id="774"/>
      <w:r w:rsidRPr="00561F2E">
        <w:rPr>
          <w:highlight w:val="green"/>
        </w:rPr>
        <w:t>GetLanSettings</w:t>
      </w:r>
      <w:bookmarkEnd w:id="775"/>
    </w:p>
    <w:p w:rsidR="00E23645" w:rsidRPr="00561F2E" w:rsidRDefault="00276531" w:rsidP="00C14146">
      <w:pPr>
        <w:pStyle w:val="4"/>
        <w:numPr>
          <w:ilvl w:val="3"/>
          <w:numId w:val="73"/>
        </w:numPr>
        <w:rPr>
          <w:highlight w:val="green"/>
        </w:rPr>
      </w:pPr>
      <w:bookmarkStart w:id="776" w:name="__RefHeading__56928_1585609034"/>
      <w:bookmarkEnd w:id="776"/>
      <w:r w:rsidRPr="00561F2E">
        <w:rPr>
          <w:highlight w:val="green"/>
        </w:rPr>
        <w:t>POST Request</w:t>
      </w:r>
    </w:p>
    <w:p w:rsidR="00E23645" w:rsidRPr="00561F2E" w:rsidRDefault="00276531">
      <w:pPr>
        <w:ind w:firstLine="210"/>
        <w:rPr>
          <w:highlight w:val="green"/>
          <w:lang w:eastAsia="en-US"/>
        </w:rPr>
      </w:pPr>
      <w:r w:rsidRPr="00561F2E">
        <w:rPr>
          <w:highlight w:val="green"/>
          <w:lang w:eastAsia="en-US"/>
        </w:rPr>
        <w:t>{</w:t>
      </w:r>
    </w:p>
    <w:p w:rsidR="00E23645" w:rsidRPr="00561F2E" w:rsidRDefault="00276531">
      <w:pPr>
        <w:ind w:left="420" w:firstLine="315"/>
        <w:rPr>
          <w:highlight w:val="green"/>
          <w:lang w:eastAsia="en-US"/>
        </w:rPr>
      </w:pPr>
      <w:r w:rsidRPr="00561F2E">
        <w:rPr>
          <w:highlight w:val="green"/>
          <w:lang w:eastAsia="en-US"/>
        </w:rPr>
        <w:t xml:space="preserve">"jsonrpc": "2.0", </w:t>
      </w:r>
    </w:p>
    <w:p w:rsidR="00E23645" w:rsidRPr="00561F2E" w:rsidRDefault="00276531">
      <w:pPr>
        <w:ind w:left="420" w:firstLine="315"/>
        <w:rPr>
          <w:highlight w:val="green"/>
          <w:lang w:eastAsia="en-US"/>
        </w:rPr>
      </w:pPr>
      <w:r w:rsidRPr="00561F2E">
        <w:rPr>
          <w:highlight w:val="green"/>
          <w:lang w:eastAsia="en-US"/>
        </w:rPr>
        <w:t>"method": "</w:t>
      </w:r>
      <w:r w:rsidRPr="00561F2E">
        <w:rPr>
          <w:highlight w:val="green"/>
        </w:rPr>
        <w:t>GetLanSettings</w:t>
      </w:r>
      <w:r w:rsidRPr="00561F2E">
        <w:rPr>
          <w:highlight w:val="green"/>
          <w:lang w:eastAsia="en-US"/>
        </w:rPr>
        <w:t>",</w:t>
      </w:r>
    </w:p>
    <w:p w:rsidR="00E23645" w:rsidRPr="00561F2E" w:rsidRDefault="00276531">
      <w:pPr>
        <w:ind w:left="420" w:firstLine="315"/>
        <w:rPr>
          <w:highlight w:val="green"/>
          <w:lang w:eastAsia="en-US"/>
        </w:rPr>
      </w:pPr>
      <w:r w:rsidRPr="00561F2E">
        <w:rPr>
          <w:highlight w:val="green"/>
          <w:lang w:eastAsia="en-US"/>
        </w:rPr>
        <w:t>"params":{},</w:t>
      </w:r>
    </w:p>
    <w:p w:rsidR="00E23645" w:rsidRPr="00561F2E" w:rsidRDefault="00276531">
      <w:pPr>
        <w:ind w:left="420" w:firstLine="315"/>
        <w:rPr>
          <w:highlight w:val="green"/>
          <w:lang w:eastAsia="en-US"/>
        </w:rPr>
      </w:pPr>
      <w:r w:rsidRPr="00561F2E">
        <w:rPr>
          <w:highlight w:val="green"/>
          <w:lang w:eastAsia="en-US"/>
        </w:rPr>
        <w:t>"id": "</w:t>
      </w:r>
      <w:r w:rsidRPr="00561F2E">
        <w:rPr>
          <w:highlight w:val="green"/>
        </w:rPr>
        <w:t>11</w:t>
      </w:r>
      <w:r w:rsidRPr="00561F2E">
        <w:rPr>
          <w:highlight w:val="green"/>
          <w:lang w:eastAsia="en-US"/>
        </w:rPr>
        <w:t>.</w:t>
      </w:r>
      <w:r w:rsidRPr="00561F2E">
        <w:rPr>
          <w:highlight w:val="green"/>
        </w:rPr>
        <w:t>1</w:t>
      </w:r>
      <w:r w:rsidRPr="00561F2E">
        <w:rPr>
          <w:highlight w:val="green"/>
          <w:lang w:eastAsia="en-US"/>
        </w:rPr>
        <w:t>"</w:t>
      </w:r>
    </w:p>
    <w:p w:rsidR="00E23645" w:rsidRPr="00561F2E" w:rsidRDefault="00276531">
      <w:pPr>
        <w:rPr>
          <w:highlight w:val="green"/>
          <w:lang w:eastAsia="en-US"/>
        </w:rPr>
      </w:pPr>
      <w:r w:rsidRPr="00561F2E">
        <w:rPr>
          <w:highlight w:val="green"/>
          <w:lang w:eastAsia="en-US"/>
        </w:rPr>
        <w:t>}</w:t>
      </w:r>
    </w:p>
    <w:p w:rsidR="00E23645" w:rsidRPr="00561F2E" w:rsidRDefault="00276531" w:rsidP="00C14146">
      <w:pPr>
        <w:pStyle w:val="4"/>
        <w:numPr>
          <w:ilvl w:val="3"/>
          <w:numId w:val="73"/>
        </w:numPr>
        <w:rPr>
          <w:highlight w:val="green"/>
        </w:rPr>
      </w:pPr>
      <w:bookmarkStart w:id="777" w:name="__RefHeading__56930_1585609034"/>
      <w:bookmarkEnd w:id="777"/>
      <w:r w:rsidRPr="00561F2E">
        <w:rPr>
          <w:highlight w:val="green"/>
        </w:rPr>
        <w:t xml:space="preserve">Response </w:t>
      </w:r>
    </w:p>
    <w:p w:rsidR="00E23645" w:rsidRPr="00561F2E" w:rsidRDefault="00276531">
      <w:pPr>
        <w:rPr>
          <w:highlight w:val="green"/>
        </w:rPr>
      </w:pPr>
      <w:r w:rsidRPr="00561F2E">
        <w:rPr>
          <w:highlight w:val="green"/>
        </w:rPr>
        <w:t>{</w:t>
      </w:r>
    </w:p>
    <w:p w:rsidR="00E23645" w:rsidRPr="00561F2E" w:rsidRDefault="00276531">
      <w:pPr>
        <w:ind w:left="420" w:firstLine="105"/>
        <w:rPr>
          <w:highlight w:val="green"/>
        </w:rPr>
      </w:pPr>
      <w:r w:rsidRPr="00561F2E">
        <w:rPr>
          <w:highlight w:val="green"/>
        </w:rPr>
        <w:t xml:space="preserve">"jsonrpc": "2.0", </w:t>
      </w:r>
    </w:p>
    <w:p w:rsidR="00E23645" w:rsidRPr="00561F2E" w:rsidRDefault="00276531">
      <w:pPr>
        <w:ind w:left="420" w:firstLine="105"/>
        <w:rPr>
          <w:highlight w:val="green"/>
        </w:rPr>
      </w:pPr>
      <w:r w:rsidRPr="00561F2E">
        <w:rPr>
          <w:highlight w:val="green"/>
        </w:rPr>
        <w:t>"result": {</w:t>
      </w:r>
    </w:p>
    <w:p w:rsidR="00561F2E" w:rsidRPr="00561F2E" w:rsidRDefault="00561F2E" w:rsidP="00561F2E">
      <w:pPr>
        <w:ind w:left="1260" w:firstLine="420"/>
        <w:rPr>
          <w:highlight w:val="green"/>
        </w:rPr>
      </w:pPr>
      <w:r w:rsidRPr="00561F2E">
        <w:rPr>
          <w:highlight w:val="green"/>
        </w:rPr>
        <w:t>"DHCPLeaseTime":12</w:t>
      </w:r>
      <w:r w:rsidRPr="00561F2E">
        <w:rPr>
          <w:highlight w:val="green"/>
        </w:rPr>
        <w:t>，</w:t>
      </w:r>
    </w:p>
    <w:p w:rsidR="00561F2E" w:rsidRPr="00561F2E" w:rsidRDefault="00561F2E" w:rsidP="00561F2E">
      <w:pPr>
        <w:ind w:left="1260" w:firstLine="420"/>
        <w:rPr>
          <w:highlight w:val="green"/>
        </w:rPr>
      </w:pPr>
      <w:r w:rsidRPr="00561F2E">
        <w:rPr>
          <w:highlight w:val="green"/>
        </w:rPr>
        <w:t>"DHCPServerStatus":0</w:t>
      </w:r>
      <w:r w:rsidRPr="00561F2E">
        <w:rPr>
          <w:highlight w:val="green"/>
        </w:rPr>
        <w:t>，</w:t>
      </w:r>
    </w:p>
    <w:p w:rsidR="00561F2E" w:rsidRPr="00561F2E" w:rsidRDefault="00561F2E" w:rsidP="00561F2E">
      <w:pPr>
        <w:ind w:left="1260" w:firstLine="420"/>
        <w:rPr>
          <w:rFonts w:ascii="Calibri" w:eastAsiaTheme="minorEastAsia" w:hAnsi="Calibri" w:cs="Calibri"/>
          <w:color w:val="auto"/>
          <w:highlight w:val="green"/>
        </w:rPr>
      </w:pPr>
      <w:r w:rsidRPr="00561F2E">
        <w:rPr>
          <w:rFonts w:ascii="Calibri" w:eastAsia="Calibri" w:hAnsi="Calibri" w:cs="Calibri"/>
          <w:color w:val="auto"/>
          <w:highlight w:val="green"/>
        </w:rPr>
        <w:t>"</w:t>
      </w:r>
      <w:r w:rsidRPr="00561F2E">
        <w:rPr>
          <w:rFonts w:ascii="Calibri" w:eastAsiaTheme="minorEastAsia" w:hAnsi="Calibri" w:cs="Calibri" w:hint="eastAsia"/>
          <w:color w:val="auto"/>
          <w:highlight w:val="green"/>
        </w:rPr>
        <w:t>DNSAddress1</w:t>
      </w:r>
      <w:r w:rsidRPr="00561F2E">
        <w:rPr>
          <w:rFonts w:ascii="Calibri" w:eastAsia="Calibri" w:hAnsi="Calibri" w:cs="Calibri"/>
          <w:color w:val="auto"/>
          <w:highlight w:val="green"/>
        </w:rPr>
        <w:t>"</w:t>
      </w:r>
      <w:r w:rsidRPr="00561F2E">
        <w:rPr>
          <w:rFonts w:ascii="Calibri" w:eastAsia="Calibri" w:hAnsi="Calibri" w:cs="Calibri" w:hint="eastAsia"/>
          <w:color w:val="auto"/>
          <w:highlight w:val="green"/>
        </w:rPr>
        <w:t>:"</w:t>
      </w:r>
      <w:r w:rsidRPr="00561F2E">
        <w:rPr>
          <w:rFonts w:ascii="Calibri" w:eastAsia="Calibri" w:hAnsi="Calibri" w:cs="Calibri"/>
          <w:color w:val="auto"/>
          <w:highlight w:val="green"/>
        </w:rPr>
        <w:t>"</w:t>
      </w:r>
      <w:r w:rsidRPr="00561F2E">
        <w:rPr>
          <w:highlight w:val="green"/>
        </w:rPr>
        <w:t>，</w:t>
      </w:r>
    </w:p>
    <w:p w:rsidR="00561F2E" w:rsidRPr="00561F2E" w:rsidRDefault="00561F2E" w:rsidP="00561F2E">
      <w:pPr>
        <w:ind w:left="1260" w:firstLine="420"/>
        <w:rPr>
          <w:rFonts w:ascii="Calibri" w:eastAsiaTheme="minorEastAsia" w:hAnsi="Calibri" w:cs="Calibri"/>
          <w:color w:val="auto"/>
          <w:highlight w:val="green"/>
        </w:rPr>
      </w:pPr>
      <w:r w:rsidRPr="00561F2E">
        <w:rPr>
          <w:rFonts w:ascii="Calibri" w:eastAsia="Calibri" w:hAnsi="Calibri" w:cs="Calibri"/>
          <w:color w:val="auto"/>
          <w:highlight w:val="green"/>
        </w:rPr>
        <w:t>"</w:t>
      </w:r>
      <w:r w:rsidRPr="00561F2E">
        <w:rPr>
          <w:rFonts w:ascii="Calibri" w:eastAsiaTheme="minorEastAsia" w:hAnsi="Calibri" w:cs="Calibri" w:hint="eastAsia"/>
          <w:color w:val="auto"/>
          <w:highlight w:val="green"/>
        </w:rPr>
        <w:t>DNSAddress2</w:t>
      </w:r>
      <w:r w:rsidRPr="00561F2E">
        <w:rPr>
          <w:rFonts w:ascii="Calibri" w:eastAsia="Calibri" w:hAnsi="Calibri" w:cs="Calibri"/>
          <w:color w:val="auto"/>
          <w:highlight w:val="green"/>
        </w:rPr>
        <w:t>"</w:t>
      </w:r>
      <w:r w:rsidRPr="00561F2E">
        <w:rPr>
          <w:rFonts w:ascii="Calibri" w:eastAsia="Calibri" w:hAnsi="Calibri" w:cs="Calibri" w:hint="eastAsia"/>
          <w:color w:val="auto"/>
          <w:highlight w:val="green"/>
        </w:rPr>
        <w:t>:"</w:t>
      </w:r>
      <w:r w:rsidRPr="00561F2E">
        <w:rPr>
          <w:rFonts w:ascii="Calibri" w:eastAsia="Calibri" w:hAnsi="Calibri" w:cs="Calibri"/>
          <w:color w:val="auto"/>
          <w:highlight w:val="green"/>
        </w:rPr>
        <w:t>"</w:t>
      </w:r>
      <w:r w:rsidRPr="00561F2E">
        <w:rPr>
          <w:highlight w:val="green"/>
        </w:rPr>
        <w:t>，</w:t>
      </w:r>
    </w:p>
    <w:p w:rsidR="00561F2E" w:rsidRPr="00561F2E" w:rsidRDefault="00561F2E" w:rsidP="00561F2E">
      <w:pPr>
        <w:ind w:left="1260" w:firstLine="420"/>
        <w:rPr>
          <w:rFonts w:ascii="Calibri" w:eastAsiaTheme="minorEastAsia" w:hAnsi="Calibri" w:cs="Calibri"/>
          <w:color w:val="auto"/>
          <w:highlight w:val="green"/>
        </w:rPr>
      </w:pPr>
      <w:r w:rsidRPr="00561F2E">
        <w:rPr>
          <w:rFonts w:ascii="Calibri" w:eastAsia="Calibri" w:hAnsi="Calibri" w:cs="Calibri"/>
          <w:color w:val="auto"/>
          <w:highlight w:val="green"/>
        </w:rPr>
        <w:t>"</w:t>
      </w:r>
      <w:r w:rsidRPr="00561F2E">
        <w:rPr>
          <w:rFonts w:ascii="Calibri" w:eastAsiaTheme="minorEastAsia" w:hAnsi="Calibri" w:cs="Calibri" w:hint="eastAsia"/>
          <w:color w:val="auto"/>
          <w:highlight w:val="green"/>
        </w:rPr>
        <w:t>DNSMode</w:t>
      </w:r>
      <w:r w:rsidRPr="00561F2E">
        <w:rPr>
          <w:rFonts w:ascii="Calibri" w:eastAsia="Calibri" w:hAnsi="Calibri" w:cs="Calibri"/>
          <w:color w:val="auto"/>
          <w:highlight w:val="green"/>
        </w:rPr>
        <w:t>"</w:t>
      </w:r>
      <w:r w:rsidRPr="00561F2E">
        <w:rPr>
          <w:rFonts w:ascii="Calibri" w:eastAsia="Calibri" w:hAnsi="Calibri" w:cs="Calibri" w:hint="eastAsia"/>
          <w:color w:val="auto"/>
          <w:highlight w:val="green"/>
        </w:rPr>
        <w:t>:0</w:t>
      </w:r>
      <w:r w:rsidRPr="00561F2E">
        <w:rPr>
          <w:highlight w:val="green"/>
        </w:rPr>
        <w:t>，</w:t>
      </w:r>
    </w:p>
    <w:p w:rsidR="00561F2E" w:rsidRDefault="00561F2E" w:rsidP="00561F2E">
      <w:pPr>
        <w:ind w:left="1260" w:firstLine="420"/>
      </w:pPr>
      <w:r w:rsidRPr="00561F2E">
        <w:rPr>
          <w:highlight w:val="green"/>
        </w:rPr>
        <w:t>"EndIPAddress":"192.168.1.99 "</w:t>
      </w:r>
      <w:r w:rsidRPr="00561F2E">
        <w:rPr>
          <w:highlight w:val="green"/>
        </w:rPr>
        <w:t>，</w:t>
      </w:r>
    </w:p>
    <w:p w:rsidR="00561F2E" w:rsidRPr="00561F2E" w:rsidRDefault="00561F2E" w:rsidP="00561F2E">
      <w:pPr>
        <w:ind w:left="420" w:firstLineChars="600" w:firstLine="1260"/>
      </w:pPr>
      <w:r w:rsidRPr="00561F2E">
        <w:rPr>
          <w:highlight w:val="red"/>
        </w:rPr>
        <w:t>"host_name"</w:t>
      </w:r>
      <w:r w:rsidRPr="00561F2E">
        <w:rPr>
          <w:rFonts w:hint="eastAsia"/>
          <w:highlight w:val="red"/>
        </w:rPr>
        <w:t>:</w:t>
      </w:r>
      <w:r w:rsidRPr="00561F2E">
        <w:rPr>
          <w:highlight w:val="red"/>
        </w:rPr>
        <w:t xml:space="preserve"> "plus10.home"</w:t>
      </w:r>
      <w:r w:rsidRPr="00561F2E">
        <w:rPr>
          <w:rFonts w:hint="eastAsia"/>
          <w:highlight w:val="red"/>
        </w:rPr>
        <w:t>,</w:t>
      </w:r>
    </w:p>
    <w:p w:rsidR="00E23645" w:rsidRPr="00561F2E" w:rsidRDefault="00276531">
      <w:pPr>
        <w:ind w:left="1260" w:firstLine="420"/>
        <w:rPr>
          <w:highlight w:val="green"/>
        </w:rPr>
      </w:pPr>
      <w:r w:rsidRPr="00561F2E">
        <w:rPr>
          <w:highlight w:val="green"/>
        </w:rPr>
        <w:lastRenderedPageBreak/>
        <w:t>"IPv4IPAddress": "192.168.1.1"</w:t>
      </w:r>
      <w:r w:rsidRPr="00561F2E">
        <w:rPr>
          <w:highlight w:val="green"/>
        </w:rPr>
        <w:t>，</w:t>
      </w:r>
    </w:p>
    <w:p w:rsidR="00561F2E" w:rsidRPr="00561F2E" w:rsidRDefault="00561F2E" w:rsidP="00561F2E">
      <w:pPr>
        <w:ind w:left="1260" w:firstLine="420"/>
        <w:rPr>
          <w:highlight w:val="green"/>
        </w:rPr>
      </w:pPr>
      <w:r w:rsidRPr="00561F2E">
        <w:rPr>
          <w:highlight w:val="green"/>
        </w:rPr>
        <w:t>"MacAddress":""</w:t>
      </w:r>
      <w:r w:rsidRPr="00561F2E">
        <w:rPr>
          <w:rFonts w:hint="eastAsia"/>
          <w:highlight w:val="green"/>
        </w:rPr>
        <w:t>,</w:t>
      </w:r>
    </w:p>
    <w:p w:rsidR="00561F2E" w:rsidRPr="00561F2E" w:rsidRDefault="00561F2E" w:rsidP="00561F2E">
      <w:pPr>
        <w:ind w:left="1260" w:firstLine="420"/>
        <w:rPr>
          <w:highlight w:val="green"/>
        </w:rPr>
      </w:pPr>
      <w:r w:rsidRPr="00561F2E">
        <w:rPr>
          <w:highlight w:val="green"/>
        </w:rPr>
        <w:t>"StartIPAddress": "192.168.1.3"</w:t>
      </w:r>
      <w:r w:rsidRPr="00561F2E">
        <w:rPr>
          <w:highlight w:val="green"/>
        </w:rPr>
        <w:t>，</w:t>
      </w:r>
    </w:p>
    <w:p w:rsidR="001C1CFF" w:rsidRPr="00561F2E" w:rsidRDefault="00561F2E" w:rsidP="00561F2E">
      <w:pPr>
        <w:ind w:left="1260" w:firstLine="420"/>
        <w:rPr>
          <w:rFonts w:ascii="Calibri" w:eastAsiaTheme="minorEastAsia" w:hAnsi="Calibri" w:cs="Calibri"/>
          <w:color w:val="auto"/>
          <w:highlight w:val="green"/>
        </w:rPr>
      </w:pPr>
      <w:r w:rsidRPr="00561F2E">
        <w:rPr>
          <w:highlight w:val="green"/>
        </w:rPr>
        <w:t>"SubnetMask":"255.255.255.0 "</w:t>
      </w:r>
    </w:p>
    <w:p w:rsidR="00E23645" w:rsidRPr="00561F2E" w:rsidRDefault="00276531">
      <w:pPr>
        <w:ind w:left="420" w:firstLine="105"/>
        <w:rPr>
          <w:highlight w:val="green"/>
        </w:rPr>
      </w:pPr>
      <w:r w:rsidRPr="00561F2E">
        <w:rPr>
          <w:highlight w:val="green"/>
        </w:rPr>
        <w:t>},</w:t>
      </w:r>
    </w:p>
    <w:p w:rsidR="00E23645" w:rsidRPr="00561F2E" w:rsidRDefault="00276531">
      <w:pPr>
        <w:ind w:left="420" w:firstLine="105"/>
        <w:rPr>
          <w:highlight w:val="green"/>
        </w:rPr>
      </w:pPr>
      <w:r w:rsidRPr="00561F2E">
        <w:rPr>
          <w:highlight w:val="green"/>
        </w:rPr>
        <w:t>"id": "11.1"</w:t>
      </w:r>
      <w:r w:rsidRPr="00561F2E">
        <w:rPr>
          <w:highlight w:val="green"/>
        </w:rPr>
        <w:t>，</w:t>
      </w:r>
    </w:p>
    <w:p w:rsidR="00E23645" w:rsidRPr="00561F2E" w:rsidRDefault="00276531">
      <w:pPr>
        <w:rPr>
          <w:highlight w:val="green"/>
        </w:rPr>
      </w:pPr>
      <w:r w:rsidRPr="00561F2E">
        <w:rPr>
          <w:highlight w:val="green"/>
        </w:rPr>
        <w:t>}</w:t>
      </w:r>
    </w:p>
    <w:p w:rsidR="00E23645" w:rsidRPr="00561F2E" w:rsidRDefault="00276531">
      <w:pPr>
        <w:pStyle w:val="4"/>
        <w:numPr>
          <w:ilvl w:val="3"/>
          <w:numId w:val="6"/>
        </w:numPr>
        <w:spacing w:line="372" w:lineRule="auto"/>
        <w:jc w:val="left"/>
        <w:rPr>
          <w:highlight w:val="green"/>
        </w:rPr>
      </w:pPr>
      <w:bookmarkStart w:id="778" w:name="__RefHeading__56932_1585609034"/>
      <w:bookmarkEnd w:id="778"/>
      <w:r w:rsidRPr="00561F2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121"/>
        <w:gridCol w:w="1416"/>
        <w:gridCol w:w="1556"/>
        <w:gridCol w:w="3546"/>
      </w:tblGrid>
      <w:tr w:rsidR="00E23645" w:rsidRPr="00561F2E" w:rsidTr="00561F2E">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pStyle w:val="af9"/>
              <w:spacing w:before="240"/>
              <w:jc w:val="both"/>
              <w:rPr>
                <w:b/>
                <w:sz w:val="22"/>
                <w:highlight w:val="green"/>
                <w:lang w:val="en-GB"/>
              </w:rPr>
            </w:pPr>
            <w:r w:rsidRPr="00561F2E">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pStyle w:val="af9"/>
              <w:spacing w:before="240"/>
              <w:jc w:val="both"/>
              <w:rPr>
                <w:b/>
                <w:sz w:val="22"/>
                <w:highlight w:val="green"/>
                <w:lang w:val="en-GB"/>
              </w:rPr>
            </w:pPr>
            <w:r w:rsidRPr="00561F2E">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pStyle w:val="af9"/>
              <w:spacing w:before="240"/>
              <w:jc w:val="both"/>
              <w:rPr>
                <w:b/>
                <w:sz w:val="22"/>
                <w:highlight w:val="green"/>
                <w:lang w:val="en-GB"/>
              </w:rPr>
            </w:pPr>
            <w:r w:rsidRPr="00561F2E">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pStyle w:val="af9"/>
              <w:spacing w:before="240"/>
              <w:rPr>
                <w:b/>
                <w:sz w:val="22"/>
                <w:highlight w:val="green"/>
                <w:lang w:val="en-GB"/>
              </w:rPr>
            </w:pPr>
            <w:r w:rsidRPr="00561F2E">
              <w:rPr>
                <w:b/>
                <w:sz w:val="22"/>
                <w:highlight w:val="green"/>
                <w:lang w:val="en-GB"/>
              </w:rPr>
              <w:t>Description</w:t>
            </w:r>
          </w:p>
        </w:tc>
      </w:tr>
      <w:tr w:rsidR="00561F2E" w:rsidRPr="00561F2E" w:rsidTr="00561F2E">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DHCPLeaseTime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DHCP Lease Time (hours):1,6,12,24</w:t>
            </w:r>
          </w:p>
        </w:tc>
      </w:tr>
      <w:tr w:rsidR="00561F2E" w:rsidRPr="00561F2E" w:rsidTr="00D970C4">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DHCPServerStatus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 xml:space="preserve">DHCP server status </w:t>
            </w:r>
          </w:p>
          <w:p w:rsidR="00561F2E" w:rsidRPr="00561F2E" w:rsidRDefault="00561F2E" w:rsidP="00D970C4">
            <w:pPr>
              <w:rPr>
                <w:highlight w:val="green"/>
              </w:rPr>
            </w:pPr>
            <w:r w:rsidRPr="00561F2E">
              <w:rPr>
                <w:highlight w:val="green"/>
              </w:rPr>
              <w:t>0:disable</w:t>
            </w:r>
          </w:p>
          <w:p w:rsidR="00561F2E" w:rsidRPr="00561F2E" w:rsidRDefault="00561F2E" w:rsidP="00D970C4">
            <w:pPr>
              <w:rPr>
                <w:highlight w:val="green"/>
              </w:rPr>
            </w:pPr>
            <w:r w:rsidRPr="00561F2E">
              <w:rPr>
                <w:highlight w:val="green"/>
              </w:rPr>
              <w:t>1:enable</w:t>
            </w:r>
          </w:p>
        </w:tc>
      </w:tr>
      <w:tr w:rsidR="00561F2E" w:rsidRPr="00561F2E" w:rsidTr="00D970C4">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rFonts w:ascii="Calibri" w:eastAsiaTheme="minorEastAsia" w:hAnsi="Calibri" w:cs="Calibri" w:hint="eastAsia"/>
                <w:color w:val="auto"/>
                <w:highlight w:val="green"/>
              </w:rPr>
              <w:t>DNSAddress1</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rFonts w:hint="eastAsia"/>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p>
        </w:tc>
      </w:tr>
      <w:tr w:rsidR="00561F2E" w:rsidRPr="00561F2E" w:rsidTr="00D970C4">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rFonts w:ascii="Calibri" w:eastAsiaTheme="minorEastAsia" w:hAnsi="Calibri" w:cs="Calibri" w:hint="eastAsia"/>
                <w:color w:val="auto"/>
                <w:highlight w:val="green"/>
              </w:rPr>
              <w:t>DNSAddress2</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rFonts w:hint="eastAsia"/>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p>
        </w:tc>
      </w:tr>
      <w:tr w:rsidR="00561F2E" w:rsidRPr="00561F2E" w:rsidTr="00D970C4">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color w:val="auto"/>
                <w:highlight w:val="green"/>
              </w:rPr>
            </w:pPr>
            <w:r w:rsidRPr="00561F2E">
              <w:rPr>
                <w:rFonts w:ascii="Calibri" w:eastAsiaTheme="minorEastAsia" w:hAnsi="Calibri" w:cs="Calibri" w:hint="eastAsia"/>
                <w:color w:val="auto"/>
                <w:highlight w:val="green"/>
              </w:rPr>
              <w:t>DNSMode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rFonts w:hint="eastAsia"/>
                <w:highlight w:val="green"/>
              </w:rPr>
              <w:t xml:space="preserve">DNS mode: </w:t>
            </w:r>
          </w:p>
          <w:p w:rsidR="00561F2E" w:rsidRPr="00561F2E" w:rsidRDefault="00561F2E" w:rsidP="00D970C4">
            <w:pPr>
              <w:rPr>
                <w:highlight w:val="green"/>
              </w:rPr>
            </w:pPr>
            <w:r w:rsidRPr="00561F2E">
              <w:rPr>
                <w:highlight w:val="green"/>
              </w:rPr>
              <w:t>0:</w:t>
            </w:r>
            <w:r w:rsidRPr="00561F2E">
              <w:rPr>
                <w:rFonts w:hint="eastAsia"/>
                <w:highlight w:val="green"/>
              </w:rPr>
              <w:t>off</w:t>
            </w:r>
          </w:p>
          <w:p w:rsidR="00561F2E" w:rsidRPr="00561F2E" w:rsidRDefault="00561F2E" w:rsidP="00D970C4">
            <w:pPr>
              <w:rPr>
                <w:highlight w:val="green"/>
              </w:rPr>
            </w:pPr>
            <w:r w:rsidRPr="00561F2E">
              <w:rPr>
                <w:highlight w:val="green"/>
              </w:rPr>
              <w:t>1:</w:t>
            </w:r>
            <w:r w:rsidRPr="00561F2E">
              <w:rPr>
                <w:rFonts w:hint="eastAsia"/>
                <w:highlight w:val="green"/>
              </w:rPr>
              <w:t>off</w:t>
            </w:r>
          </w:p>
        </w:tc>
      </w:tr>
      <w:tr w:rsidR="00561F2E" w:rsidTr="00D970C4">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EndIPAddress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Default="00561F2E" w:rsidP="00D970C4">
            <w:r w:rsidRPr="00561F2E">
              <w:rPr>
                <w:highlight w:val="green"/>
              </w:rPr>
              <w:t>End IP Address</w:t>
            </w:r>
          </w:p>
        </w:tc>
      </w:tr>
      <w:tr w:rsidR="00561F2E" w:rsidTr="00561F2E">
        <w:trPr>
          <w:trHeight w:val="341"/>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pPr>
              <w:rPr>
                <w:highlight w:val="red"/>
              </w:rPr>
            </w:pPr>
            <w:r w:rsidRPr="00561F2E">
              <w:rPr>
                <w:highlight w:val="red"/>
              </w:rPr>
              <w:t>host_name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Default="00561F2E">
            <w:r w:rsidRPr="00561F2E">
              <w:rPr>
                <w:highlight w:val="red"/>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Default="00561F2E"/>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Default="00561F2E"/>
        </w:tc>
      </w:tr>
      <w:tr w:rsidR="00E23645" w:rsidRPr="00561F2E" w:rsidTr="00561F2E">
        <w:trPr>
          <w:trHeight w:val="341"/>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IPv4IPAddress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IPv4 IP address, Gateway</w:t>
            </w:r>
          </w:p>
        </w:tc>
      </w:tr>
      <w:tr w:rsidR="00561F2E" w:rsidRPr="00561F2E" w:rsidTr="00D970C4">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MacAddress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The LAN MAC Address</w:t>
            </w:r>
          </w:p>
        </w:tc>
      </w:tr>
      <w:tr w:rsidR="00561F2E" w:rsidRPr="00561F2E" w:rsidTr="00D970C4">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StartIPAddress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61F2E" w:rsidRPr="00561F2E" w:rsidRDefault="00561F2E" w:rsidP="00D970C4">
            <w:pPr>
              <w:rPr>
                <w:highlight w:val="green"/>
              </w:rPr>
            </w:pPr>
            <w:r w:rsidRPr="00561F2E">
              <w:rPr>
                <w:highlight w:val="green"/>
              </w:rPr>
              <w:t>Start IP Address</w:t>
            </w:r>
          </w:p>
        </w:tc>
      </w:tr>
      <w:tr w:rsidR="00E23645" w:rsidRPr="00561F2E" w:rsidTr="00561F2E">
        <w:trPr>
          <w:trHeight w:val="27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SubnetMask</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61F2E" w:rsidRDefault="00276531">
            <w:pPr>
              <w:rPr>
                <w:highlight w:val="green"/>
              </w:rPr>
            </w:pPr>
            <w:r w:rsidRPr="00561F2E">
              <w:rPr>
                <w:highlight w:val="green"/>
              </w:rPr>
              <w:t>Subnet Mask</w:t>
            </w:r>
          </w:p>
        </w:tc>
      </w:tr>
    </w:tbl>
    <w:p w:rsidR="00E23645" w:rsidRPr="00561F2E" w:rsidRDefault="00276531" w:rsidP="00C14146">
      <w:pPr>
        <w:pStyle w:val="4"/>
        <w:numPr>
          <w:ilvl w:val="3"/>
          <w:numId w:val="73"/>
        </w:numPr>
        <w:rPr>
          <w:highlight w:val="green"/>
        </w:rPr>
      </w:pPr>
      <w:r w:rsidRPr="00561F2E">
        <w:rPr>
          <w:highlight w:val="green"/>
        </w:rPr>
        <w:t>Response with error</w:t>
      </w:r>
    </w:p>
    <w:p w:rsidR="00E23645" w:rsidRPr="00561F2E" w:rsidRDefault="00276531">
      <w:pPr>
        <w:rPr>
          <w:highlight w:val="green"/>
        </w:rPr>
      </w:pPr>
      <w:r w:rsidRPr="00561F2E">
        <w:rPr>
          <w:highlight w:val="green"/>
        </w:rPr>
        <w:t>{</w:t>
      </w:r>
    </w:p>
    <w:p w:rsidR="00E23645" w:rsidRPr="00561F2E" w:rsidRDefault="00276531">
      <w:pPr>
        <w:rPr>
          <w:highlight w:val="green"/>
        </w:rPr>
      </w:pPr>
      <w:r w:rsidRPr="00561F2E">
        <w:rPr>
          <w:highlight w:val="green"/>
        </w:rPr>
        <w:t xml:space="preserve">   "jsonrpc": "2.0",</w:t>
      </w:r>
    </w:p>
    <w:p w:rsidR="00E23645" w:rsidRPr="00561F2E" w:rsidRDefault="00276531">
      <w:pPr>
        <w:rPr>
          <w:highlight w:val="green"/>
        </w:rPr>
      </w:pPr>
      <w:r w:rsidRPr="00561F2E">
        <w:rPr>
          <w:highlight w:val="green"/>
        </w:rPr>
        <w:t xml:space="preserve">   "error": {</w:t>
      </w:r>
    </w:p>
    <w:p w:rsidR="00E23645" w:rsidRPr="00561F2E" w:rsidRDefault="00276531">
      <w:pPr>
        <w:rPr>
          <w:highlight w:val="green"/>
        </w:rPr>
      </w:pPr>
      <w:r w:rsidRPr="00561F2E">
        <w:rPr>
          <w:highlight w:val="green"/>
        </w:rPr>
        <w:t xml:space="preserve">           "code": "110101",</w:t>
      </w:r>
    </w:p>
    <w:p w:rsidR="00E23645" w:rsidRPr="00561F2E" w:rsidRDefault="00276531">
      <w:pPr>
        <w:rPr>
          <w:highlight w:val="green"/>
        </w:rPr>
      </w:pPr>
      <w:r w:rsidRPr="00561F2E">
        <w:rPr>
          <w:highlight w:val="green"/>
        </w:rPr>
        <w:t xml:space="preserve">           "message": "Get LAN Settings failed."</w:t>
      </w:r>
    </w:p>
    <w:p w:rsidR="00E23645" w:rsidRPr="00561F2E" w:rsidRDefault="00276531">
      <w:pPr>
        <w:rPr>
          <w:highlight w:val="green"/>
        </w:rPr>
      </w:pPr>
      <w:r w:rsidRPr="00561F2E">
        <w:rPr>
          <w:highlight w:val="green"/>
        </w:rPr>
        <w:t xml:space="preserve">         },</w:t>
      </w:r>
    </w:p>
    <w:p w:rsidR="00E23645" w:rsidRPr="00561F2E" w:rsidRDefault="00276531">
      <w:pPr>
        <w:rPr>
          <w:highlight w:val="green"/>
        </w:rPr>
      </w:pPr>
      <w:r w:rsidRPr="00561F2E">
        <w:rPr>
          <w:highlight w:val="green"/>
        </w:rPr>
        <w:t xml:space="preserve">   "id":"11.1"</w:t>
      </w:r>
    </w:p>
    <w:p w:rsidR="00E23645" w:rsidRPr="00561F2E" w:rsidRDefault="00276531">
      <w:pPr>
        <w:rPr>
          <w:highlight w:val="green"/>
        </w:rPr>
      </w:pPr>
      <w:r w:rsidRPr="00561F2E">
        <w:rPr>
          <w:highlight w:val="green"/>
        </w:rPr>
        <w:t>}</w:t>
      </w:r>
    </w:p>
    <w:p w:rsidR="00E23645" w:rsidRPr="00561F2E" w:rsidRDefault="00E23645">
      <w:pPr>
        <w:rPr>
          <w:highlight w:val="green"/>
        </w:rPr>
      </w:pPr>
    </w:p>
    <w:tbl>
      <w:tblPr>
        <w:tblW w:w="0" w:type="auto"/>
        <w:tblInd w:w="-6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E23645" w:rsidRPr="00561F2E">
        <w:tc>
          <w:tcPr>
            <w:tcW w:w="165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61F2E" w:rsidRDefault="00276531">
            <w:pPr>
              <w:pStyle w:val="TextBody"/>
              <w:rPr>
                <w:highlight w:val="green"/>
                <w:lang w:val="en-US" w:eastAsia="zh-CN"/>
              </w:rPr>
            </w:pPr>
            <w:r w:rsidRPr="00561F2E">
              <w:rPr>
                <w:highlight w:val="green"/>
                <w:lang w:val="en-US" w:eastAsia="zh-CN"/>
              </w:rP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61F2E" w:rsidRDefault="00276531">
            <w:pPr>
              <w:pStyle w:val="TextBody"/>
              <w:rPr>
                <w:highlight w:val="green"/>
                <w:lang w:val="en-US" w:eastAsia="zh-CN"/>
              </w:rPr>
            </w:pPr>
            <w:r w:rsidRPr="00561F2E">
              <w:rPr>
                <w:highlight w:val="green"/>
                <w:lang w:val="en-US" w:eastAsia="zh-CN"/>
              </w:rP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61F2E" w:rsidRDefault="00276531">
            <w:pPr>
              <w:pStyle w:val="TextBody"/>
              <w:rPr>
                <w:highlight w:val="green"/>
                <w:lang w:val="en-US" w:eastAsia="zh-CN"/>
              </w:rPr>
            </w:pPr>
            <w:r w:rsidRPr="00561F2E">
              <w:rPr>
                <w:highlight w:val="green"/>
                <w:lang w:val="en-US" w:eastAsia="zh-CN"/>
              </w:rPr>
              <w:t>Error Description</w:t>
            </w:r>
          </w:p>
        </w:tc>
      </w:tr>
      <w:tr w:rsidR="00E23645">
        <w:tc>
          <w:tcPr>
            <w:tcW w:w="165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61F2E" w:rsidRDefault="00276531">
            <w:pPr>
              <w:rPr>
                <w:highlight w:val="green"/>
              </w:rPr>
            </w:pPr>
            <w:r w:rsidRPr="00561F2E">
              <w:rPr>
                <w:highlight w:val="green"/>
              </w:rPr>
              <w:t>110101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61F2E" w:rsidRDefault="00276531">
            <w:pPr>
              <w:rPr>
                <w:highlight w:val="green"/>
              </w:rPr>
            </w:pPr>
            <w:r w:rsidRPr="00561F2E">
              <w:rPr>
                <w:highlight w:val="green"/>
              </w:rPr>
              <w:t>Get LAN Settings 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561F2E">
              <w:rPr>
                <w:highlight w:val="green"/>
              </w:rPr>
              <w:t>Get LAN Settings failed.</w:t>
            </w:r>
          </w:p>
        </w:tc>
      </w:tr>
    </w:tbl>
    <w:p w:rsidR="00E23645" w:rsidRDefault="00E23645"/>
    <w:p w:rsidR="00E23645" w:rsidRDefault="00E23645"/>
    <w:p w:rsidR="00E23645" w:rsidRPr="005C1BDA" w:rsidRDefault="00276531" w:rsidP="00C14146">
      <w:pPr>
        <w:pStyle w:val="3"/>
        <w:numPr>
          <w:ilvl w:val="2"/>
          <w:numId w:val="73"/>
        </w:numPr>
        <w:ind w:left="964" w:right="210"/>
        <w:rPr>
          <w:highlight w:val="green"/>
        </w:rPr>
      </w:pPr>
      <w:bookmarkStart w:id="779" w:name="_Toc422502860"/>
      <w:bookmarkStart w:id="780" w:name="_Toc401747886"/>
      <w:bookmarkStart w:id="781" w:name="_Toc392062514"/>
      <w:bookmarkStart w:id="782" w:name="_Toc383768078"/>
      <w:bookmarkStart w:id="783" w:name="__RefHeading__56936_1585609034"/>
      <w:bookmarkStart w:id="784" w:name="_Toc470684711"/>
      <w:bookmarkEnd w:id="779"/>
      <w:bookmarkEnd w:id="780"/>
      <w:bookmarkEnd w:id="781"/>
      <w:bookmarkEnd w:id="782"/>
      <w:bookmarkEnd w:id="783"/>
      <w:r w:rsidRPr="005C1BDA">
        <w:rPr>
          <w:highlight w:val="green"/>
        </w:rPr>
        <w:t>SetLanSettings</w:t>
      </w:r>
      <w:bookmarkEnd w:id="784"/>
    </w:p>
    <w:p w:rsidR="00E23645" w:rsidRPr="005C1BDA" w:rsidRDefault="00276531" w:rsidP="00C14146">
      <w:pPr>
        <w:pStyle w:val="4"/>
        <w:numPr>
          <w:ilvl w:val="3"/>
          <w:numId w:val="73"/>
        </w:numPr>
        <w:rPr>
          <w:highlight w:val="green"/>
        </w:rPr>
      </w:pPr>
      <w:bookmarkStart w:id="785" w:name="__RefHeading__56938_1585609034"/>
      <w:bookmarkEnd w:id="785"/>
      <w:r w:rsidRPr="005C1BDA">
        <w:rPr>
          <w:highlight w:val="green"/>
        </w:rPr>
        <w:t>POST Request</w:t>
      </w:r>
    </w:p>
    <w:p w:rsidR="00E23645" w:rsidRPr="005C1BDA" w:rsidRDefault="00276531">
      <w:pPr>
        <w:rPr>
          <w:highlight w:val="green"/>
        </w:rPr>
      </w:pPr>
      <w:r w:rsidRPr="005C1BDA">
        <w:rPr>
          <w:highlight w:val="green"/>
        </w:rPr>
        <w:t>{</w:t>
      </w:r>
    </w:p>
    <w:p w:rsidR="00E23645" w:rsidRPr="005C1BDA" w:rsidRDefault="00276531">
      <w:pPr>
        <w:ind w:left="420"/>
        <w:rPr>
          <w:highlight w:val="green"/>
        </w:rPr>
      </w:pPr>
      <w:r w:rsidRPr="005C1BDA">
        <w:rPr>
          <w:highlight w:val="green"/>
        </w:rPr>
        <w:lastRenderedPageBreak/>
        <w:t xml:space="preserve">"jsonrpc": "2.0", </w:t>
      </w:r>
    </w:p>
    <w:p w:rsidR="00E23645" w:rsidRPr="005C1BDA" w:rsidRDefault="00276531">
      <w:pPr>
        <w:ind w:left="420"/>
        <w:rPr>
          <w:highlight w:val="green"/>
        </w:rPr>
      </w:pPr>
      <w:r w:rsidRPr="005C1BDA">
        <w:rPr>
          <w:highlight w:val="green"/>
        </w:rPr>
        <w:t>"method": "SetLanSettings",</w:t>
      </w:r>
    </w:p>
    <w:p w:rsidR="00E23645" w:rsidRPr="005C1BDA" w:rsidRDefault="00276531">
      <w:pPr>
        <w:ind w:left="420"/>
        <w:rPr>
          <w:highlight w:val="green"/>
        </w:rPr>
      </w:pPr>
      <w:r w:rsidRPr="005C1BDA">
        <w:rPr>
          <w:highlight w:val="green"/>
        </w:rPr>
        <w:t>"params":{</w:t>
      </w:r>
    </w:p>
    <w:p w:rsidR="00E23645" w:rsidRPr="005C1BDA" w:rsidRDefault="00276531">
      <w:pPr>
        <w:ind w:left="1260" w:firstLine="420"/>
        <w:rPr>
          <w:highlight w:val="green"/>
        </w:rPr>
      </w:pPr>
      <w:r w:rsidRPr="005C1BDA">
        <w:rPr>
          <w:highlight w:val="green"/>
        </w:rPr>
        <w:t>"IPv4IPAddress": "192.168.1.1",</w:t>
      </w:r>
    </w:p>
    <w:p w:rsidR="00E23645" w:rsidRPr="005C1BDA" w:rsidRDefault="00276531">
      <w:pPr>
        <w:ind w:left="1260" w:firstLine="420"/>
        <w:rPr>
          <w:highlight w:val="green"/>
        </w:rPr>
      </w:pPr>
      <w:r w:rsidRPr="005C1BDA">
        <w:rPr>
          <w:highlight w:val="green"/>
        </w:rPr>
        <w:t>"SubnetMask":"255.255.255.0",</w:t>
      </w:r>
    </w:p>
    <w:p w:rsidR="00E23645" w:rsidRPr="005C1BDA" w:rsidRDefault="00276531">
      <w:pPr>
        <w:ind w:left="1260" w:firstLine="420"/>
        <w:rPr>
          <w:highlight w:val="green"/>
        </w:rPr>
      </w:pPr>
      <w:r w:rsidRPr="005C1BDA">
        <w:rPr>
          <w:highlight w:val="green"/>
        </w:rPr>
        <w:t>"DHCPServerStatus":0,</w:t>
      </w:r>
    </w:p>
    <w:p w:rsidR="00E23645" w:rsidRPr="005C1BDA" w:rsidRDefault="00276531">
      <w:pPr>
        <w:ind w:left="1260" w:firstLine="420"/>
        <w:rPr>
          <w:highlight w:val="green"/>
        </w:rPr>
      </w:pPr>
      <w:r w:rsidRPr="005C1BDA">
        <w:rPr>
          <w:highlight w:val="green"/>
        </w:rPr>
        <w:t>"StartIPAddress": "192.168.1.3",</w:t>
      </w:r>
    </w:p>
    <w:p w:rsidR="00E23645" w:rsidRPr="005C1BDA" w:rsidRDefault="00276531">
      <w:pPr>
        <w:ind w:left="1260" w:firstLine="420"/>
        <w:rPr>
          <w:highlight w:val="green"/>
        </w:rPr>
      </w:pPr>
      <w:r w:rsidRPr="005C1BDA">
        <w:rPr>
          <w:highlight w:val="green"/>
        </w:rPr>
        <w:t>"EndIPAddress":"192.168.1.99",</w:t>
      </w:r>
    </w:p>
    <w:p w:rsidR="00EF5197" w:rsidRPr="005C1BDA" w:rsidRDefault="00276531" w:rsidP="005C1BDA">
      <w:pPr>
        <w:ind w:left="1260" w:firstLine="420"/>
        <w:rPr>
          <w:highlight w:val="green"/>
        </w:rPr>
      </w:pPr>
      <w:r w:rsidRPr="005C1BDA">
        <w:rPr>
          <w:highlight w:val="green"/>
        </w:rPr>
        <w:t>"DHCPLeaseTime":12</w:t>
      </w:r>
    </w:p>
    <w:p w:rsidR="00E23645" w:rsidRPr="005C1BDA" w:rsidRDefault="00276531">
      <w:pPr>
        <w:ind w:left="420"/>
        <w:rPr>
          <w:highlight w:val="green"/>
        </w:rPr>
      </w:pPr>
      <w:r w:rsidRPr="005C1BDA">
        <w:rPr>
          <w:highlight w:val="green"/>
        </w:rPr>
        <w:t>},</w:t>
      </w:r>
    </w:p>
    <w:p w:rsidR="00E23645" w:rsidRPr="005C1BDA" w:rsidRDefault="00276531">
      <w:pPr>
        <w:ind w:left="420"/>
        <w:rPr>
          <w:highlight w:val="green"/>
        </w:rPr>
      </w:pPr>
      <w:r w:rsidRPr="005C1BDA">
        <w:rPr>
          <w:highlight w:val="green"/>
        </w:rPr>
        <w:t>"id": "11.2"</w:t>
      </w:r>
    </w:p>
    <w:p w:rsidR="00E23645" w:rsidRPr="005C1BDA" w:rsidRDefault="00276531">
      <w:pPr>
        <w:rPr>
          <w:highlight w:val="green"/>
        </w:rPr>
      </w:pPr>
      <w:r w:rsidRPr="005C1BDA">
        <w:rPr>
          <w:highlight w:val="green"/>
        </w:rPr>
        <w:t>}</w:t>
      </w:r>
    </w:p>
    <w:p w:rsidR="00E23645" w:rsidRPr="005C1BDA" w:rsidRDefault="00276531">
      <w:pPr>
        <w:pStyle w:val="4"/>
        <w:numPr>
          <w:ilvl w:val="3"/>
          <w:numId w:val="6"/>
        </w:numPr>
        <w:spacing w:line="372" w:lineRule="auto"/>
        <w:jc w:val="left"/>
        <w:rPr>
          <w:highlight w:val="green"/>
        </w:rPr>
      </w:pPr>
      <w:bookmarkStart w:id="786" w:name="__RefHeading__56940_1585609034"/>
      <w:bookmarkEnd w:id="786"/>
      <w:r w:rsidRPr="005C1BDA">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4A0" w:firstRow="1" w:lastRow="0" w:firstColumn="1" w:lastColumn="0" w:noHBand="0" w:noVBand="1"/>
      </w:tblPr>
      <w:tblGrid>
        <w:gridCol w:w="2088"/>
        <w:gridCol w:w="1416"/>
        <w:gridCol w:w="1556"/>
        <w:gridCol w:w="3546"/>
      </w:tblGrid>
      <w:tr w:rsidR="00E23645" w:rsidRPr="005C1BDA" w:rsidTr="00D6685C">
        <w:trPr>
          <w:trHeight w:val="258"/>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pStyle w:val="af9"/>
              <w:spacing w:before="240"/>
              <w:jc w:val="both"/>
              <w:rPr>
                <w:b/>
                <w:sz w:val="22"/>
                <w:highlight w:val="green"/>
                <w:lang w:val="en-GB"/>
              </w:rPr>
            </w:pPr>
            <w:r w:rsidRPr="005C1BDA">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pStyle w:val="af9"/>
              <w:spacing w:before="240"/>
              <w:jc w:val="both"/>
              <w:rPr>
                <w:b/>
                <w:sz w:val="22"/>
                <w:highlight w:val="green"/>
                <w:lang w:val="en-GB"/>
              </w:rPr>
            </w:pPr>
            <w:r w:rsidRPr="005C1BDA">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pStyle w:val="af9"/>
              <w:spacing w:before="240"/>
              <w:jc w:val="both"/>
              <w:rPr>
                <w:b/>
                <w:sz w:val="22"/>
                <w:highlight w:val="green"/>
                <w:lang w:val="en-GB"/>
              </w:rPr>
            </w:pPr>
            <w:r w:rsidRPr="005C1BDA">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pStyle w:val="af9"/>
              <w:spacing w:before="240"/>
              <w:rPr>
                <w:b/>
                <w:sz w:val="22"/>
                <w:highlight w:val="green"/>
                <w:lang w:val="en-GB"/>
              </w:rPr>
            </w:pPr>
            <w:r w:rsidRPr="005C1BDA">
              <w:rPr>
                <w:b/>
                <w:sz w:val="22"/>
                <w:highlight w:val="green"/>
                <w:lang w:val="en-GB"/>
              </w:rPr>
              <w:t>Description</w:t>
            </w:r>
          </w:p>
        </w:tc>
      </w:tr>
      <w:tr w:rsidR="00E23645" w:rsidRPr="005C1BDA" w:rsidTr="00D6685C">
        <w:trPr>
          <w:trHeight w:val="266"/>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IPv4IPAddress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 xml:space="preserve"> IPv4 IP Address</w:t>
            </w:r>
          </w:p>
        </w:tc>
      </w:tr>
      <w:tr w:rsidR="00E23645" w:rsidRPr="005C1BDA" w:rsidTr="00D6685C">
        <w:trPr>
          <w:trHeight w:val="323"/>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SubnetMask</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Subnet Mask</w:t>
            </w:r>
          </w:p>
        </w:tc>
      </w:tr>
      <w:tr w:rsidR="00E23645" w:rsidRPr="005C1BDA" w:rsidTr="00D6685C">
        <w:trPr>
          <w:trHeight w:val="422"/>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DHCPServerStatus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DHCP Server Status</w:t>
            </w:r>
          </w:p>
          <w:p w:rsidR="00E23645" w:rsidRPr="005C1BDA" w:rsidRDefault="00276531">
            <w:pPr>
              <w:rPr>
                <w:highlight w:val="green"/>
              </w:rPr>
            </w:pPr>
            <w:r w:rsidRPr="005C1BDA">
              <w:rPr>
                <w:highlight w:val="green"/>
              </w:rPr>
              <w:t>0:disable</w:t>
            </w:r>
          </w:p>
          <w:p w:rsidR="00E23645" w:rsidRPr="005C1BDA" w:rsidRDefault="00276531">
            <w:pPr>
              <w:rPr>
                <w:highlight w:val="green"/>
              </w:rPr>
            </w:pPr>
            <w:r w:rsidRPr="005C1BDA">
              <w:rPr>
                <w:highlight w:val="green"/>
              </w:rPr>
              <w:t>1:enable</w:t>
            </w:r>
          </w:p>
        </w:tc>
      </w:tr>
      <w:tr w:rsidR="00E23645" w:rsidRPr="005C1BDA" w:rsidTr="00D6685C">
        <w:trPr>
          <w:trHeight w:val="368"/>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StartIPAddress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Start IP Address</w:t>
            </w:r>
          </w:p>
        </w:tc>
      </w:tr>
      <w:tr w:rsidR="00E23645" w:rsidRPr="005C1BDA" w:rsidTr="00D6685C">
        <w:trPr>
          <w:trHeight w:val="405"/>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EndIPAddress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End IP Address</w:t>
            </w:r>
          </w:p>
        </w:tc>
      </w:tr>
      <w:tr w:rsidR="00E23645" w:rsidRPr="005C1BDA" w:rsidTr="00D6685C">
        <w:trPr>
          <w:trHeight w:val="405"/>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DHCPLeaseTime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C1BDA" w:rsidRDefault="00276531">
            <w:pPr>
              <w:rPr>
                <w:highlight w:val="green"/>
              </w:rPr>
            </w:pPr>
            <w:r w:rsidRPr="005C1BDA">
              <w:rPr>
                <w:highlight w:val="green"/>
              </w:rPr>
              <w:t>DHCP Lease Time(Hours)</w:t>
            </w:r>
          </w:p>
        </w:tc>
      </w:tr>
    </w:tbl>
    <w:p w:rsidR="00E23645" w:rsidRPr="005C1BDA" w:rsidRDefault="00276531" w:rsidP="00C14146">
      <w:pPr>
        <w:pStyle w:val="4"/>
        <w:numPr>
          <w:ilvl w:val="3"/>
          <w:numId w:val="73"/>
        </w:numPr>
        <w:rPr>
          <w:highlight w:val="green"/>
        </w:rPr>
      </w:pPr>
      <w:r w:rsidRPr="005C1BDA">
        <w:rPr>
          <w:highlight w:val="green"/>
        </w:rPr>
        <w:t xml:space="preserve">Response </w:t>
      </w:r>
    </w:p>
    <w:p w:rsidR="00E23645" w:rsidRPr="005C1BDA" w:rsidRDefault="00276531">
      <w:pPr>
        <w:rPr>
          <w:highlight w:val="green"/>
        </w:rPr>
      </w:pPr>
      <w:r w:rsidRPr="005C1BDA">
        <w:rPr>
          <w:highlight w:val="green"/>
        </w:rPr>
        <w:t>{</w:t>
      </w:r>
    </w:p>
    <w:p w:rsidR="00E23645" w:rsidRPr="005C1BDA" w:rsidRDefault="00276531">
      <w:pPr>
        <w:ind w:left="420"/>
        <w:rPr>
          <w:highlight w:val="green"/>
        </w:rPr>
      </w:pPr>
      <w:r w:rsidRPr="005C1BDA">
        <w:rPr>
          <w:highlight w:val="green"/>
        </w:rPr>
        <w:t xml:space="preserve">"jsonrpc": "2.0", </w:t>
      </w:r>
    </w:p>
    <w:p w:rsidR="00E23645" w:rsidRPr="005C1BDA" w:rsidRDefault="00276531">
      <w:pPr>
        <w:ind w:left="420"/>
        <w:rPr>
          <w:highlight w:val="green"/>
        </w:rPr>
      </w:pPr>
      <w:r w:rsidRPr="005C1BDA">
        <w:rPr>
          <w:highlight w:val="green"/>
        </w:rPr>
        <w:t>"result":{},</w:t>
      </w:r>
    </w:p>
    <w:p w:rsidR="00E23645" w:rsidRPr="005C1BDA" w:rsidRDefault="00276531">
      <w:pPr>
        <w:ind w:left="420"/>
        <w:rPr>
          <w:highlight w:val="green"/>
        </w:rPr>
      </w:pPr>
      <w:r w:rsidRPr="005C1BDA">
        <w:rPr>
          <w:highlight w:val="green"/>
        </w:rPr>
        <w:t>"id": "11.2"</w:t>
      </w:r>
    </w:p>
    <w:p w:rsidR="00E23645" w:rsidRPr="005C1BDA" w:rsidRDefault="00276531">
      <w:pPr>
        <w:rPr>
          <w:highlight w:val="green"/>
        </w:rPr>
      </w:pPr>
      <w:r w:rsidRPr="005C1BDA">
        <w:rPr>
          <w:highlight w:val="green"/>
        </w:rPr>
        <w:t>}</w:t>
      </w:r>
    </w:p>
    <w:p w:rsidR="00E23645" w:rsidRPr="005C1BDA" w:rsidRDefault="00276531" w:rsidP="00C14146">
      <w:pPr>
        <w:pStyle w:val="4"/>
        <w:numPr>
          <w:ilvl w:val="3"/>
          <w:numId w:val="73"/>
        </w:numPr>
        <w:rPr>
          <w:highlight w:val="green"/>
        </w:rPr>
      </w:pPr>
      <w:bookmarkStart w:id="787" w:name="__RefHeading__56944_1585609034"/>
      <w:bookmarkEnd w:id="787"/>
      <w:r w:rsidRPr="005C1BDA">
        <w:rPr>
          <w:highlight w:val="green"/>
        </w:rPr>
        <w:t>Response with error</w:t>
      </w:r>
    </w:p>
    <w:p w:rsidR="00E23645" w:rsidRPr="005C1BDA" w:rsidRDefault="00276531">
      <w:pPr>
        <w:rPr>
          <w:highlight w:val="green"/>
        </w:rPr>
      </w:pPr>
      <w:r w:rsidRPr="005C1BDA">
        <w:rPr>
          <w:highlight w:val="green"/>
        </w:rPr>
        <w:t>{</w:t>
      </w:r>
    </w:p>
    <w:p w:rsidR="00E23645" w:rsidRPr="005C1BDA" w:rsidRDefault="00276531">
      <w:pPr>
        <w:rPr>
          <w:highlight w:val="green"/>
        </w:rPr>
      </w:pPr>
      <w:r w:rsidRPr="005C1BDA">
        <w:rPr>
          <w:highlight w:val="green"/>
        </w:rPr>
        <w:t xml:space="preserve">   "jsonrpc": "2.0",</w:t>
      </w:r>
    </w:p>
    <w:p w:rsidR="00E23645" w:rsidRPr="005C1BDA" w:rsidRDefault="00276531">
      <w:pPr>
        <w:rPr>
          <w:highlight w:val="green"/>
        </w:rPr>
      </w:pPr>
      <w:r w:rsidRPr="005C1BDA">
        <w:rPr>
          <w:highlight w:val="green"/>
        </w:rPr>
        <w:t xml:space="preserve">   "error": {</w:t>
      </w:r>
    </w:p>
    <w:p w:rsidR="00E23645" w:rsidRPr="005C1BDA" w:rsidRDefault="00276531">
      <w:pPr>
        <w:rPr>
          <w:highlight w:val="green"/>
        </w:rPr>
      </w:pPr>
      <w:r w:rsidRPr="005C1BDA">
        <w:rPr>
          <w:highlight w:val="green"/>
        </w:rPr>
        <w:t xml:space="preserve">           "code": "110201",</w:t>
      </w:r>
    </w:p>
    <w:p w:rsidR="00E23645" w:rsidRPr="005C1BDA" w:rsidRDefault="00276531">
      <w:pPr>
        <w:rPr>
          <w:highlight w:val="green"/>
        </w:rPr>
      </w:pPr>
      <w:r w:rsidRPr="005C1BDA">
        <w:rPr>
          <w:highlight w:val="green"/>
        </w:rPr>
        <w:t xml:space="preserve">           "message": "Set LAN settings failed."</w:t>
      </w:r>
    </w:p>
    <w:p w:rsidR="00E23645" w:rsidRPr="005C1BDA" w:rsidRDefault="00276531">
      <w:pPr>
        <w:rPr>
          <w:highlight w:val="green"/>
        </w:rPr>
      </w:pPr>
      <w:r w:rsidRPr="005C1BDA">
        <w:rPr>
          <w:highlight w:val="green"/>
        </w:rPr>
        <w:t xml:space="preserve">         },</w:t>
      </w:r>
    </w:p>
    <w:p w:rsidR="00E23645" w:rsidRPr="005C1BDA" w:rsidRDefault="00276531">
      <w:pPr>
        <w:rPr>
          <w:highlight w:val="green"/>
        </w:rPr>
      </w:pPr>
      <w:r w:rsidRPr="005C1BDA">
        <w:rPr>
          <w:highlight w:val="green"/>
        </w:rPr>
        <w:t xml:space="preserve">   "id":"11.2"</w:t>
      </w:r>
    </w:p>
    <w:p w:rsidR="00E23645" w:rsidRPr="005C1BDA" w:rsidRDefault="00276531">
      <w:pPr>
        <w:rPr>
          <w:highlight w:val="green"/>
        </w:rPr>
      </w:pPr>
      <w:r w:rsidRPr="005C1BDA">
        <w:rPr>
          <w:highlight w:val="green"/>
        </w:rPr>
        <w:t>}</w:t>
      </w:r>
    </w:p>
    <w:p w:rsidR="00E23645" w:rsidRPr="005C1BDA" w:rsidRDefault="00E23645">
      <w:pPr>
        <w:rPr>
          <w:highlight w:val="green"/>
        </w:rPr>
      </w:pPr>
    </w:p>
    <w:tbl>
      <w:tblPr>
        <w:tblW w:w="0" w:type="auto"/>
        <w:tblInd w:w="-6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E23645" w:rsidRPr="005C1BDA">
        <w:tc>
          <w:tcPr>
            <w:tcW w:w="165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C1BDA" w:rsidRDefault="00276531">
            <w:pPr>
              <w:pStyle w:val="TextBody"/>
              <w:rPr>
                <w:highlight w:val="green"/>
                <w:lang w:val="en-US" w:eastAsia="zh-CN"/>
              </w:rPr>
            </w:pPr>
            <w:r w:rsidRPr="005C1BDA">
              <w:rPr>
                <w:highlight w:val="green"/>
                <w:lang w:val="en-US" w:eastAsia="zh-CN"/>
              </w:rP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C1BDA" w:rsidRDefault="00276531">
            <w:pPr>
              <w:pStyle w:val="TextBody"/>
              <w:rPr>
                <w:highlight w:val="green"/>
                <w:lang w:val="en-US" w:eastAsia="zh-CN"/>
              </w:rPr>
            </w:pPr>
            <w:r w:rsidRPr="005C1BDA">
              <w:rPr>
                <w:highlight w:val="green"/>
                <w:lang w:val="en-US" w:eastAsia="zh-CN"/>
              </w:rP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C1BDA" w:rsidRDefault="00276531">
            <w:pPr>
              <w:pStyle w:val="TextBody"/>
              <w:rPr>
                <w:highlight w:val="green"/>
                <w:lang w:val="en-US" w:eastAsia="zh-CN"/>
              </w:rPr>
            </w:pPr>
            <w:r w:rsidRPr="005C1BDA">
              <w:rPr>
                <w:highlight w:val="green"/>
                <w:lang w:val="en-US" w:eastAsia="zh-CN"/>
              </w:rPr>
              <w:t>Error Description</w:t>
            </w:r>
          </w:p>
        </w:tc>
      </w:tr>
      <w:tr w:rsidR="00E23645">
        <w:tc>
          <w:tcPr>
            <w:tcW w:w="165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C1BDA" w:rsidRDefault="00276531">
            <w:pPr>
              <w:rPr>
                <w:highlight w:val="green"/>
              </w:rPr>
            </w:pPr>
            <w:r w:rsidRPr="005C1BDA">
              <w:rPr>
                <w:highlight w:val="green"/>
              </w:rPr>
              <w:t>110201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C1BDA" w:rsidRDefault="00276531">
            <w:pPr>
              <w:rPr>
                <w:highlight w:val="green"/>
              </w:rPr>
            </w:pPr>
            <w:r w:rsidRPr="005C1BDA">
              <w:rPr>
                <w:highlight w:val="green"/>
              </w:rPr>
              <w:t>Set LAN settings 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5C1BDA">
              <w:rPr>
                <w:highlight w:val="green"/>
              </w:rPr>
              <w:t>Set LAN settings failed.</w:t>
            </w:r>
          </w:p>
        </w:tc>
      </w:tr>
    </w:tbl>
    <w:p w:rsidR="00E23645" w:rsidRDefault="00276531" w:rsidP="00C14146">
      <w:pPr>
        <w:pStyle w:val="2"/>
        <w:numPr>
          <w:ilvl w:val="1"/>
          <w:numId w:val="73"/>
        </w:numPr>
      </w:pPr>
      <w:bookmarkStart w:id="788" w:name="_Toc422502861"/>
      <w:bookmarkStart w:id="789" w:name="_Toc401747887"/>
      <w:bookmarkStart w:id="790" w:name="__RefHeading__56946_1585609034"/>
      <w:bookmarkStart w:id="791" w:name="_Toc470684712"/>
      <w:bookmarkEnd w:id="788"/>
      <w:bookmarkEnd w:id="789"/>
      <w:bookmarkEnd w:id="790"/>
      <w:r>
        <w:lastRenderedPageBreak/>
        <w:t>ConnectionDevices</w:t>
      </w:r>
      <w:bookmarkEnd w:id="791"/>
    </w:p>
    <w:p w:rsidR="00E23645" w:rsidRPr="005E6352" w:rsidRDefault="00276531" w:rsidP="00C14146">
      <w:pPr>
        <w:pStyle w:val="3"/>
        <w:numPr>
          <w:ilvl w:val="2"/>
          <w:numId w:val="73"/>
        </w:numPr>
        <w:ind w:left="964" w:right="210"/>
        <w:rPr>
          <w:highlight w:val="green"/>
        </w:rPr>
      </w:pPr>
      <w:bookmarkStart w:id="792" w:name="__RefHeading__56948_1585609034"/>
      <w:bookmarkStart w:id="793" w:name="_Toc422502862"/>
      <w:bookmarkStart w:id="794" w:name="_Toc392062529"/>
      <w:bookmarkStart w:id="795" w:name="_Toc401747888"/>
      <w:bookmarkStart w:id="796" w:name="_Toc470684713"/>
      <w:bookmarkEnd w:id="792"/>
      <w:r w:rsidRPr="005E6352">
        <w:rPr>
          <w:highlight w:val="green"/>
        </w:rPr>
        <w:t>Get</w:t>
      </w:r>
      <w:bookmarkEnd w:id="793"/>
      <w:bookmarkEnd w:id="794"/>
      <w:bookmarkEnd w:id="795"/>
      <w:r w:rsidRPr="005E6352">
        <w:rPr>
          <w:highlight w:val="green"/>
        </w:rPr>
        <w:t>ConnectedDeviceList</w:t>
      </w:r>
      <w:bookmarkEnd w:id="796"/>
    </w:p>
    <w:p w:rsidR="00E23645" w:rsidRPr="005E6352" w:rsidRDefault="00276531" w:rsidP="00C14146">
      <w:pPr>
        <w:pStyle w:val="4"/>
        <w:numPr>
          <w:ilvl w:val="3"/>
          <w:numId w:val="73"/>
        </w:numPr>
        <w:rPr>
          <w:highlight w:val="green"/>
        </w:rPr>
      </w:pPr>
      <w:bookmarkStart w:id="797" w:name="__RefHeading__56950_1585609034"/>
      <w:bookmarkEnd w:id="797"/>
      <w:r w:rsidRPr="005E6352">
        <w:rPr>
          <w:highlight w:val="green"/>
        </w:rPr>
        <w:t>Request</w:t>
      </w:r>
    </w:p>
    <w:p w:rsidR="00E23645" w:rsidRPr="005E6352" w:rsidRDefault="00276531">
      <w:pPr>
        <w:rPr>
          <w:highlight w:val="green"/>
        </w:rPr>
      </w:pPr>
      <w:r w:rsidRPr="005E6352">
        <w:rPr>
          <w:highlight w:val="green"/>
        </w:rPr>
        <w:t>{</w:t>
      </w:r>
    </w:p>
    <w:p w:rsidR="00E23645" w:rsidRPr="005E6352" w:rsidRDefault="00276531">
      <w:pPr>
        <w:ind w:left="420"/>
        <w:rPr>
          <w:highlight w:val="green"/>
        </w:rPr>
      </w:pPr>
      <w:r w:rsidRPr="005E6352">
        <w:rPr>
          <w:highlight w:val="green"/>
        </w:rPr>
        <w:t xml:space="preserve">"jsonrpc": "2.0", </w:t>
      </w:r>
    </w:p>
    <w:p w:rsidR="00E23645" w:rsidRPr="005E6352" w:rsidRDefault="00276531">
      <w:pPr>
        <w:ind w:left="420"/>
        <w:rPr>
          <w:highlight w:val="green"/>
        </w:rPr>
      </w:pPr>
      <w:r w:rsidRPr="005E6352">
        <w:rPr>
          <w:highlight w:val="green"/>
        </w:rPr>
        <w:t>"method": "GetConnectedDeviceList",</w:t>
      </w:r>
    </w:p>
    <w:p w:rsidR="00E23645" w:rsidRPr="005E6352" w:rsidRDefault="00276531">
      <w:pPr>
        <w:ind w:left="420"/>
        <w:rPr>
          <w:highlight w:val="green"/>
        </w:rPr>
      </w:pPr>
      <w:r w:rsidRPr="005E6352">
        <w:rPr>
          <w:highlight w:val="green"/>
        </w:rPr>
        <w:t>"params":{},</w:t>
      </w:r>
    </w:p>
    <w:p w:rsidR="00E23645" w:rsidRPr="005E6352" w:rsidRDefault="00276531">
      <w:pPr>
        <w:ind w:left="420"/>
        <w:rPr>
          <w:highlight w:val="green"/>
        </w:rPr>
      </w:pPr>
      <w:r w:rsidRPr="005E6352">
        <w:rPr>
          <w:highlight w:val="green"/>
        </w:rPr>
        <w:t>"id": "12.1"</w:t>
      </w:r>
    </w:p>
    <w:p w:rsidR="00E23645" w:rsidRPr="005E6352" w:rsidRDefault="00276531">
      <w:pPr>
        <w:rPr>
          <w:highlight w:val="green"/>
        </w:rPr>
      </w:pPr>
      <w:r w:rsidRPr="005E6352">
        <w:rPr>
          <w:highlight w:val="green"/>
        </w:rPr>
        <w:t>}</w:t>
      </w:r>
    </w:p>
    <w:p w:rsidR="00E23645" w:rsidRPr="005E6352" w:rsidRDefault="00276531" w:rsidP="00C14146">
      <w:pPr>
        <w:pStyle w:val="4"/>
        <w:numPr>
          <w:ilvl w:val="3"/>
          <w:numId w:val="73"/>
        </w:numPr>
        <w:rPr>
          <w:highlight w:val="green"/>
        </w:rPr>
      </w:pPr>
      <w:bookmarkStart w:id="798" w:name="__RefHeading__56952_1585609034"/>
      <w:bookmarkEnd w:id="798"/>
      <w:r w:rsidRPr="005E6352">
        <w:rPr>
          <w:highlight w:val="green"/>
        </w:rPr>
        <w:t>Response</w:t>
      </w:r>
    </w:p>
    <w:p w:rsidR="00E23645" w:rsidRPr="005E6352" w:rsidRDefault="00276531">
      <w:pPr>
        <w:rPr>
          <w:highlight w:val="green"/>
        </w:rPr>
      </w:pPr>
      <w:r w:rsidRPr="005E6352">
        <w:rPr>
          <w:highlight w:val="green"/>
        </w:rPr>
        <w:t>{</w:t>
      </w:r>
    </w:p>
    <w:p w:rsidR="00E23645" w:rsidRPr="005E6352" w:rsidRDefault="00276531">
      <w:pPr>
        <w:ind w:left="420"/>
        <w:rPr>
          <w:highlight w:val="green"/>
        </w:rPr>
      </w:pPr>
      <w:r w:rsidRPr="005E6352">
        <w:rPr>
          <w:highlight w:val="green"/>
        </w:rPr>
        <w:t xml:space="preserve">"jsonrpc": "2.0", </w:t>
      </w:r>
    </w:p>
    <w:p w:rsidR="00E23645" w:rsidRPr="005E6352" w:rsidRDefault="00276531">
      <w:pPr>
        <w:ind w:left="420"/>
        <w:rPr>
          <w:highlight w:val="green"/>
        </w:rPr>
      </w:pPr>
      <w:r w:rsidRPr="005E6352">
        <w:rPr>
          <w:highlight w:val="green"/>
        </w:rPr>
        <w:t>"result":</w:t>
      </w:r>
    </w:p>
    <w:p w:rsidR="00E23645" w:rsidRPr="005E6352" w:rsidRDefault="00276531">
      <w:pPr>
        <w:ind w:left="420"/>
        <w:rPr>
          <w:highlight w:val="green"/>
        </w:rPr>
      </w:pPr>
      <w:r w:rsidRPr="005E6352">
        <w:rPr>
          <w:highlight w:val="green"/>
        </w:rPr>
        <w:t>{</w:t>
      </w:r>
    </w:p>
    <w:p w:rsidR="00E23645" w:rsidRPr="005E6352" w:rsidRDefault="00276531">
      <w:pPr>
        <w:ind w:left="210" w:firstLine="420"/>
        <w:jc w:val="left"/>
        <w:rPr>
          <w:highlight w:val="green"/>
        </w:rPr>
      </w:pPr>
      <w:r w:rsidRPr="005E6352">
        <w:rPr>
          <w:highlight w:val="green"/>
        </w:rPr>
        <w:t>"ConnectedList":[</w:t>
      </w:r>
    </w:p>
    <w:p w:rsidR="00E23645" w:rsidRDefault="00276531">
      <w:pPr>
        <w:ind w:left="210" w:firstLine="420"/>
        <w:jc w:val="left"/>
        <w:rPr>
          <w:highlight w:val="green"/>
        </w:rPr>
      </w:pPr>
      <w:r w:rsidRPr="005E6352">
        <w:rPr>
          <w:highlight w:val="green"/>
        </w:rPr>
        <w:tab/>
      </w:r>
      <w:r w:rsidRPr="005E6352">
        <w:rPr>
          <w:highlight w:val="green"/>
        </w:rPr>
        <w:tab/>
      </w:r>
      <w:r w:rsidRPr="005E6352">
        <w:rPr>
          <w:highlight w:val="green"/>
        </w:rPr>
        <w:tab/>
      </w:r>
      <w:r w:rsidRPr="005E6352">
        <w:rPr>
          <w:highlight w:val="green"/>
        </w:rPr>
        <w:tab/>
      </w:r>
      <w:r w:rsidRPr="005E6352">
        <w:rPr>
          <w:highlight w:val="green"/>
        </w:rPr>
        <w:tab/>
        <w:t>{</w:t>
      </w:r>
    </w:p>
    <w:p w:rsidR="004F1D18" w:rsidRDefault="004F1D18" w:rsidP="004F1D18">
      <w:pPr>
        <w:ind w:left="210" w:firstLineChars="1300" w:firstLine="2730"/>
        <w:jc w:val="left"/>
        <w:rPr>
          <w:highlight w:val="green"/>
        </w:rPr>
      </w:pPr>
      <w:r w:rsidRPr="005E6352">
        <w:rPr>
          <w:highlight w:val="green"/>
        </w:rPr>
        <w:t>"id":</w:t>
      </w:r>
      <w:r>
        <w:rPr>
          <w:rFonts w:hint="eastAsia"/>
          <w:highlight w:val="green"/>
        </w:rPr>
        <w:t>1</w:t>
      </w:r>
      <w:r w:rsidRPr="005E6352">
        <w:rPr>
          <w:highlight w:val="green"/>
        </w:rPr>
        <w:t>,</w:t>
      </w:r>
    </w:p>
    <w:p w:rsidR="004F1D18" w:rsidRPr="005E6352" w:rsidRDefault="004F1D18" w:rsidP="004F1D18">
      <w:pPr>
        <w:ind w:left="210" w:firstLine="2730"/>
        <w:jc w:val="left"/>
        <w:rPr>
          <w:highlight w:val="green"/>
        </w:rPr>
      </w:pPr>
      <w:r w:rsidRPr="005E6352">
        <w:rPr>
          <w:highlight w:val="green"/>
        </w:rPr>
        <w:t>"DeviceName":"d1-orange-link",</w:t>
      </w:r>
    </w:p>
    <w:p w:rsidR="004F1D18" w:rsidRDefault="004F1D18" w:rsidP="004F1D18">
      <w:pPr>
        <w:ind w:left="210" w:firstLineChars="1300" w:firstLine="2730"/>
        <w:jc w:val="left"/>
        <w:rPr>
          <w:highlight w:val="green"/>
        </w:rPr>
      </w:pPr>
      <w:r w:rsidRPr="005E6352">
        <w:rPr>
          <w:highlight w:val="green"/>
        </w:rPr>
        <w:t>"MacAddress":"98:FC:D2:99:EF"</w:t>
      </w:r>
      <w:r>
        <w:rPr>
          <w:rFonts w:hint="eastAsia"/>
          <w:highlight w:val="green"/>
        </w:rPr>
        <w:t>,</w:t>
      </w:r>
    </w:p>
    <w:p w:rsidR="004F1D18" w:rsidRPr="005E6352" w:rsidRDefault="004F1D18" w:rsidP="004F1D18">
      <w:pPr>
        <w:ind w:left="210" w:firstLineChars="1300" w:firstLine="2730"/>
        <w:jc w:val="left"/>
        <w:rPr>
          <w:highlight w:val="green"/>
        </w:rPr>
      </w:pPr>
      <w:r>
        <w:rPr>
          <w:highlight w:val="green"/>
        </w:rPr>
        <w:t>"IPAddress":"192.168.1.100",</w:t>
      </w:r>
    </w:p>
    <w:p w:rsidR="005E6352" w:rsidRDefault="005E6352" w:rsidP="005E6352">
      <w:pPr>
        <w:ind w:left="210" w:firstLineChars="1300" w:firstLine="2730"/>
        <w:jc w:val="left"/>
        <w:rPr>
          <w:rFonts w:ascii="Calibri" w:eastAsiaTheme="minorEastAsia" w:hAnsi="Calibri" w:cs="Calibri"/>
          <w:color w:val="auto"/>
          <w:highlight w:val="green"/>
        </w:rPr>
      </w:pPr>
      <w:r w:rsidRPr="005E6352">
        <w:rPr>
          <w:rFonts w:ascii="Calibri" w:eastAsia="Calibri" w:hAnsi="Calibri" w:cs="Calibri"/>
          <w:color w:val="auto"/>
          <w:highlight w:val="green"/>
        </w:rPr>
        <w:t>"AssociationTime":100,</w:t>
      </w:r>
    </w:p>
    <w:p w:rsidR="004F1D18" w:rsidRPr="004F1D18" w:rsidRDefault="004F1D18" w:rsidP="004F1D18">
      <w:pPr>
        <w:ind w:left="210" w:firstLine="2730"/>
        <w:jc w:val="left"/>
        <w:rPr>
          <w:rFonts w:eastAsiaTheme="minorEastAsia"/>
          <w:highlight w:val="green"/>
        </w:rPr>
      </w:pPr>
      <w:r w:rsidRPr="005E6352">
        <w:rPr>
          <w:highlight w:val="green"/>
        </w:rPr>
        <w:t>"DeviceType":1,</w:t>
      </w:r>
      <w:r w:rsidRPr="005E6352">
        <w:rPr>
          <w:rFonts w:eastAsiaTheme="minorEastAsia" w:hint="eastAsia"/>
          <w:highlight w:val="green"/>
        </w:rPr>
        <w:t xml:space="preserve"> </w:t>
      </w:r>
    </w:p>
    <w:p w:rsidR="00E23645" w:rsidRPr="005E6352" w:rsidRDefault="005E6352" w:rsidP="004F1D18">
      <w:pPr>
        <w:ind w:left="210" w:firstLine="2730"/>
        <w:jc w:val="left"/>
        <w:rPr>
          <w:highlight w:val="green"/>
        </w:rPr>
      </w:pPr>
      <w:r w:rsidRPr="005E6352">
        <w:rPr>
          <w:highlight w:val="green"/>
        </w:rPr>
        <w:t>"ConnectMode":0</w:t>
      </w:r>
    </w:p>
    <w:p w:rsidR="00E23645" w:rsidRPr="005E6352" w:rsidRDefault="00276531">
      <w:pPr>
        <w:ind w:firstLine="2625"/>
        <w:jc w:val="left"/>
        <w:rPr>
          <w:highlight w:val="green"/>
        </w:rPr>
      </w:pPr>
      <w:r w:rsidRPr="005E6352">
        <w:rPr>
          <w:highlight w:val="green"/>
        </w:rPr>
        <w:t>},</w:t>
      </w:r>
    </w:p>
    <w:p w:rsidR="00E23645" w:rsidRPr="005E6352" w:rsidRDefault="00276531">
      <w:pPr>
        <w:ind w:firstLine="2625"/>
        <w:jc w:val="left"/>
        <w:rPr>
          <w:highlight w:val="green"/>
        </w:rPr>
      </w:pPr>
      <w:r w:rsidRPr="005E6352">
        <w:rPr>
          <w:highlight w:val="green"/>
        </w:rPr>
        <w:t>……</w:t>
      </w:r>
    </w:p>
    <w:p w:rsidR="005E6352" w:rsidRPr="005E6352" w:rsidRDefault="00276531" w:rsidP="005E6352">
      <w:pPr>
        <w:tabs>
          <w:tab w:val="center" w:pos="5116"/>
        </w:tabs>
        <w:spacing w:line="300" w:lineRule="auto"/>
        <w:ind w:firstLine="2100"/>
        <w:jc w:val="left"/>
        <w:rPr>
          <w:highlight w:val="green"/>
        </w:rPr>
      </w:pPr>
      <w:r w:rsidRPr="005E6352">
        <w:rPr>
          <w:highlight w:val="green"/>
        </w:rPr>
        <w:t>]</w:t>
      </w:r>
    </w:p>
    <w:p w:rsidR="00E23645" w:rsidRPr="005E6352" w:rsidRDefault="00276531" w:rsidP="00EF12A4">
      <w:pPr>
        <w:tabs>
          <w:tab w:val="center" w:pos="5116"/>
        </w:tabs>
        <w:spacing w:line="300" w:lineRule="auto"/>
        <w:ind w:firstLine="2100"/>
        <w:jc w:val="left"/>
        <w:rPr>
          <w:highlight w:val="green"/>
        </w:rPr>
      </w:pPr>
      <w:r w:rsidRPr="005E6352">
        <w:rPr>
          <w:highlight w:val="green"/>
        </w:rPr>
        <w:tab/>
      </w:r>
      <w:r w:rsidRPr="005E6352">
        <w:rPr>
          <w:highlight w:val="green"/>
        </w:rPr>
        <w:tab/>
      </w:r>
      <w:r w:rsidRPr="005E6352">
        <w:rPr>
          <w:highlight w:val="green"/>
        </w:rPr>
        <w:tab/>
      </w:r>
      <w:r w:rsidRPr="005E6352">
        <w:rPr>
          <w:highlight w:val="green"/>
        </w:rPr>
        <w:tab/>
      </w:r>
    </w:p>
    <w:p w:rsidR="00E23645" w:rsidRPr="005E6352" w:rsidRDefault="00276531">
      <w:pPr>
        <w:ind w:left="420"/>
        <w:rPr>
          <w:highlight w:val="green"/>
        </w:rPr>
      </w:pPr>
      <w:r w:rsidRPr="005E6352">
        <w:rPr>
          <w:highlight w:val="green"/>
        </w:rPr>
        <w:t>},</w:t>
      </w:r>
    </w:p>
    <w:p w:rsidR="00E23645" w:rsidRPr="005E6352" w:rsidRDefault="00276531">
      <w:pPr>
        <w:ind w:left="420"/>
        <w:rPr>
          <w:highlight w:val="green"/>
        </w:rPr>
      </w:pPr>
      <w:r w:rsidRPr="005E6352">
        <w:rPr>
          <w:highlight w:val="green"/>
        </w:rPr>
        <w:t>"id": "12.1"</w:t>
      </w:r>
    </w:p>
    <w:p w:rsidR="00E23645" w:rsidRPr="005E6352" w:rsidRDefault="00276531">
      <w:pPr>
        <w:rPr>
          <w:highlight w:val="green"/>
        </w:rPr>
      </w:pPr>
      <w:r w:rsidRPr="005E6352">
        <w:rPr>
          <w:highlight w:val="green"/>
        </w:rPr>
        <w:t>}</w:t>
      </w:r>
    </w:p>
    <w:p w:rsidR="00E23645" w:rsidRPr="005E6352" w:rsidRDefault="00276531">
      <w:pPr>
        <w:pStyle w:val="4"/>
        <w:numPr>
          <w:ilvl w:val="3"/>
          <w:numId w:val="5"/>
        </w:numPr>
        <w:spacing w:line="372" w:lineRule="auto"/>
        <w:jc w:val="left"/>
        <w:rPr>
          <w:highlight w:val="green"/>
        </w:rPr>
      </w:pPr>
      <w:bookmarkStart w:id="799" w:name="__RefHeading__56954_1585609034"/>
      <w:bookmarkEnd w:id="799"/>
      <w:r w:rsidRPr="005E6352">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5E6352">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E6352" w:rsidRDefault="00276531">
            <w:pPr>
              <w:pStyle w:val="af9"/>
              <w:spacing w:before="240"/>
              <w:jc w:val="both"/>
              <w:rPr>
                <w:b/>
                <w:sz w:val="22"/>
                <w:highlight w:val="green"/>
                <w:lang w:val="en-GB"/>
              </w:rPr>
            </w:pPr>
            <w:r w:rsidRPr="005E6352">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E6352" w:rsidRDefault="00276531">
            <w:pPr>
              <w:pStyle w:val="af9"/>
              <w:spacing w:before="240"/>
              <w:jc w:val="both"/>
              <w:rPr>
                <w:b/>
                <w:sz w:val="22"/>
                <w:highlight w:val="green"/>
                <w:lang w:val="en-GB"/>
              </w:rPr>
            </w:pPr>
            <w:r w:rsidRPr="005E6352">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E6352" w:rsidRDefault="00276531">
            <w:pPr>
              <w:pStyle w:val="af9"/>
              <w:spacing w:before="240"/>
              <w:jc w:val="both"/>
              <w:rPr>
                <w:b/>
                <w:sz w:val="22"/>
                <w:highlight w:val="green"/>
                <w:lang w:val="en-GB"/>
              </w:rPr>
            </w:pPr>
            <w:r w:rsidRPr="005E6352">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5E6352" w:rsidRDefault="00276531">
            <w:pPr>
              <w:pStyle w:val="af9"/>
              <w:spacing w:before="240"/>
              <w:rPr>
                <w:b/>
                <w:sz w:val="22"/>
                <w:highlight w:val="green"/>
                <w:lang w:val="en-GB"/>
              </w:rPr>
            </w:pPr>
            <w:r w:rsidRPr="005E6352">
              <w:rPr>
                <w:b/>
                <w:sz w:val="22"/>
                <w:highlight w:val="green"/>
                <w:lang w:val="en-GB"/>
              </w:rPr>
              <w:t>Description</w:t>
            </w:r>
          </w:p>
        </w:tc>
      </w:tr>
      <w:tr w:rsidR="004F1D18" w:rsidRPr="005E6352" w:rsidTr="00D970C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The list element only flag.</w:t>
            </w:r>
          </w:p>
        </w:tc>
      </w:tr>
      <w:tr w:rsidR="004F1D18" w:rsidRPr="005E6352" w:rsidTr="00D970C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DeviceName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The connected device name</w:t>
            </w:r>
          </w:p>
        </w:tc>
      </w:tr>
      <w:tr w:rsidR="004F1D18" w:rsidRPr="005E6352" w:rsidTr="00D970C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MacAddress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 xml:space="preserve">String </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The connected device MAC address.</w:t>
            </w:r>
          </w:p>
        </w:tc>
      </w:tr>
      <w:tr w:rsidR="004F1D18" w:rsidRPr="005E6352" w:rsidTr="00D970C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lastRenderedPageBreak/>
              <w:t>IPAddress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The connected device IP address.</w:t>
            </w:r>
          </w:p>
        </w:tc>
      </w:tr>
      <w:tr w:rsidR="005E6352" w:rsidRPr="005E6352" w:rsidTr="00465FB7">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rFonts w:ascii="Calibri" w:eastAsia="Calibri" w:hAnsi="Calibri" w:cs="Calibri"/>
                <w:color w:val="auto"/>
                <w:highlight w:val="green"/>
              </w:rPr>
            </w:pPr>
            <w:r w:rsidRPr="005E6352">
              <w:rPr>
                <w:rFonts w:ascii="Calibri" w:eastAsia="Calibri" w:hAnsi="Calibri" w:cs="Calibri"/>
                <w:color w:val="auto"/>
                <w:highlight w:val="green"/>
              </w:rPr>
              <w:t>AssociationTime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rFonts w:ascii="Calibri" w:eastAsia="Calibri" w:hAnsi="Calibri" w:cs="Calibri"/>
                <w:color w:val="auto"/>
                <w:highlight w:val="green"/>
              </w:rPr>
            </w:pPr>
            <w:r w:rsidRPr="005E6352">
              <w:rPr>
                <w:rFonts w:ascii="Calibri" w:eastAsia="Calibri" w:hAnsi="Calibri" w:cs="Calibri"/>
                <w:color w:val="auto"/>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rFonts w:ascii="Calibri" w:eastAsia="Calibri" w:hAnsi="Calibri" w:cs="Calibri"/>
                <w:color w:val="auto"/>
                <w:highlight w:val="green"/>
              </w:rPr>
            </w:pPr>
            <w:r w:rsidRPr="005E6352">
              <w:rPr>
                <w:rFonts w:ascii="Calibri" w:eastAsia="Calibri" w:hAnsi="Calibri" w:cs="Calibri"/>
                <w:color w:val="auto"/>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rFonts w:ascii="Calibri" w:eastAsia="Calibri" w:hAnsi="Calibri" w:cs="Calibri"/>
                <w:color w:val="auto"/>
                <w:highlight w:val="green"/>
              </w:rPr>
            </w:pPr>
            <w:r w:rsidRPr="005E6352">
              <w:rPr>
                <w:rFonts w:ascii="Calibri" w:eastAsia="Calibri" w:hAnsi="Calibri" w:cs="Calibri"/>
                <w:color w:val="auto"/>
                <w:highlight w:val="green"/>
              </w:rPr>
              <w:t>(Option) The device connected times. (s)</w:t>
            </w:r>
          </w:p>
        </w:tc>
      </w:tr>
      <w:tr w:rsidR="004F1D18" w:rsidRPr="005E6352" w:rsidTr="00D970C4">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DeviceType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F1D18" w:rsidRPr="005E6352" w:rsidRDefault="004F1D18" w:rsidP="00D970C4">
            <w:pPr>
              <w:spacing w:line="300" w:lineRule="auto"/>
              <w:jc w:val="left"/>
              <w:rPr>
                <w:highlight w:val="green"/>
              </w:rPr>
            </w:pPr>
            <w:r w:rsidRPr="005E6352">
              <w:rPr>
                <w:highlight w:val="green"/>
              </w:rPr>
              <w:t>0: use the web UI and login device;</w:t>
            </w:r>
          </w:p>
          <w:p w:rsidR="004F1D18" w:rsidRPr="005E6352" w:rsidRDefault="004F1D18" w:rsidP="00D970C4">
            <w:pPr>
              <w:spacing w:line="300" w:lineRule="auto"/>
              <w:jc w:val="left"/>
              <w:rPr>
                <w:highlight w:val="green"/>
              </w:rPr>
            </w:pPr>
            <w:r w:rsidRPr="005E6352">
              <w:rPr>
                <w:highlight w:val="green"/>
              </w:rPr>
              <w:t>1: just connected to device but not login.</w:t>
            </w:r>
          </w:p>
        </w:tc>
      </w:tr>
      <w:tr w:rsidR="005E6352" w:rsidRPr="005E6352" w:rsidTr="00465FB7">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highlight w:val="green"/>
              </w:rPr>
            </w:pPr>
            <w:r w:rsidRPr="005E6352">
              <w:rPr>
                <w:highlight w:val="green"/>
              </w:rPr>
              <w:t>ConnectMode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highlight w:val="green"/>
              </w:rPr>
            </w:pPr>
            <w:r w:rsidRPr="005E6352">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highlight w:val="green"/>
              </w:rPr>
            </w:pPr>
            <w:r w:rsidRPr="005E635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E6352" w:rsidRPr="005E6352" w:rsidRDefault="005E6352" w:rsidP="00465FB7">
            <w:pPr>
              <w:spacing w:line="300" w:lineRule="auto"/>
              <w:jc w:val="left"/>
              <w:rPr>
                <w:highlight w:val="green"/>
              </w:rPr>
            </w:pPr>
            <w:r w:rsidRPr="005E6352">
              <w:rPr>
                <w:highlight w:val="green"/>
              </w:rPr>
              <w:t>0:USB connect</w:t>
            </w:r>
          </w:p>
          <w:p w:rsidR="005E6352" w:rsidRPr="005E6352" w:rsidRDefault="005E6352" w:rsidP="00465FB7">
            <w:pPr>
              <w:spacing w:line="300" w:lineRule="auto"/>
              <w:jc w:val="left"/>
              <w:rPr>
                <w:highlight w:val="green"/>
              </w:rPr>
            </w:pPr>
            <w:r w:rsidRPr="005E6352">
              <w:rPr>
                <w:highlight w:val="green"/>
              </w:rPr>
              <w:t>1:WIFI connect</w:t>
            </w:r>
          </w:p>
        </w:tc>
      </w:tr>
    </w:tbl>
    <w:p w:rsidR="00E23645" w:rsidRPr="005E6352" w:rsidRDefault="00276531" w:rsidP="00C14146">
      <w:pPr>
        <w:pStyle w:val="4"/>
        <w:numPr>
          <w:ilvl w:val="3"/>
          <w:numId w:val="73"/>
        </w:numPr>
        <w:rPr>
          <w:highlight w:val="green"/>
        </w:rPr>
      </w:pPr>
      <w:bookmarkStart w:id="800" w:name="__RefHeading__56956_1585609034"/>
      <w:bookmarkEnd w:id="800"/>
      <w:r w:rsidRPr="005E6352">
        <w:rPr>
          <w:highlight w:val="green"/>
        </w:rPr>
        <w:t>Response with error</w:t>
      </w:r>
    </w:p>
    <w:p w:rsidR="00E23645" w:rsidRPr="005E6352" w:rsidRDefault="00276531">
      <w:pPr>
        <w:rPr>
          <w:highlight w:val="green"/>
        </w:rPr>
      </w:pPr>
      <w:r w:rsidRPr="005E6352">
        <w:rPr>
          <w:highlight w:val="green"/>
        </w:rPr>
        <w:t>{</w:t>
      </w:r>
    </w:p>
    <w:p w:rsidR="00E23645" w:rsidRPr="005E6352" w:rsidRDefault="00276531">
      <w:pPr>
        <w:rPr>
          <w:highlight w:val="green"/>
        </w:rPr>
      </w:pPr>
      <w:r w:rsidRPr="005E6352">
        <w:rPr>
          <w:highlight w:val="green"/>
        </w:rPr>
        <w:t xml:space="preserve">   "jsonrpc": "2.0",</w:t>
      </w:r>
    </w:p>
    <w:p w:rsidR="00E23645" w:rsidRPr="005E6352" w:rsidRDefault="00276531">
      <w:pPr>
        <w:rPr>
          <w:highlight w:val="green"/>
        </w:rPr>
      </w:pPr>
      <w:r w:rsidRPr="005E6352">
        <w:rPr>
          <w:highlight w:val="green"/>
        </w:rPr>
        <w:t xml:space="preserve">   "error": {</w:t>
      </w:r>
    </w:p>
    <w:p w:rsidR="00E23645" w:rsidRPr="005E6352" w:rsidRDefault="00276531">
      <w:pPr>
        <w:rPr>
          <w:highlight w:val="green"/>
        </w:rPr>
      </w:pPr>
      <w:r w:rsidRPr="005E6352">
        <w:rPr>
          <w:highlight w:val="green"/>
        </w:rPr>
        <w:t xml:space="preserve">           "code": "120101",</w:t>
      </w:r>
    </w:p>
    <w:p w:rsidR="00E23645" w:rsidRPr="005E6352" w:rsidRDefault="00276531">
      <w:pPr>
        <w:rPr>
          <w:highlight w:val="green"/>
        </w:rPr>
      </w:pPr>
      <w:r w:rsidRPr="005E6352">
        <w:rPr>
          <w:highlight w:val="green"/>
        </w:rPr>
        <w:t xml:space="preserve">           "message": "Get Connected device list failed."</w:t>
      </w:r>
    </w:p>
    <w:p w:rsidR="00E23645" w:rsidRPr="005E6352" w:rsidRDefault="00276531">
      <w:pPr>
        <w:rPr>
          <w:highlight w:val="green"/>
        </w:rPr>
      </w:pPr>
      <w:r w:rsidRPr="005E6352">
        <w:rPr>
          <w:highlight w:val="green"/>
        </w:rPr>
        <w:t xml:space="preserve">         },</w:t>
      </w:r>
    </w:p>
    <w:p w:rsidR="00E23645" w:rsidRPr="005E6352" w:rsidRDefault="00276531">
      <w:pPr>
        <w:rPr>
          <w:highlight w:val="green"/>
        </w:rPr>
      </w:pPr>
      <w:r w:rsidRPr="005E6352">
        <w:rPr>
          <w:highlight w:val="green"/>
        </w:rPr>
        <w:t xml:space="preserve">   "id":"12.1"</w:t>
      </w:r>
    </w:p>
    <w:p w:rsidR="00E23645" w:rsidRPr="005E6352" w:rsidRDefault="00276531">
      <w:pPr>
        <w:rPr>
          <w:highlight w:val="green"/>
        </w:rPr>
      </w:pPr>
      <w:r w:rsidRPr="005E6352">
        <w:rPr>
          <w:highlight w:val="green"/>
        </w:rPr>
        <w:t>}</w:t>
      </w:r>
    </w:p>
    <w:p w:rsidR="00E23645" w:rsidRPr="005E6352" w:rsidRDefault="00E23645">
      <w:pPr>
        <w:rPr>
          <w:highlight w:val="green"/>
        </w:rPr>
      </w:pP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4"/>
        <w:gridCol w:w="3115"/>
        <w:gridCol w:w="3573"/>
      </w:tblGrid>
      <w:tr w:rsidR="00E23645" w:rsidRPr="005E6352">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E6352" w:rsidRDefault="00276531">
            <w:pPr>
              <w:pStyle w:val="TextBody"/>
              <w:rPr>
                <w:highlight w:val="green"/>
                <w:lang w:val="en-US" w:eastAsia="zh-CN"/>
              </w:rPr>
            </w:pPr>
            <w:r w:rsidRPr="005E6352">
              <w:rPr>
                <w:highlight w:val="green"/>
                <w:lang w:val="en-US" w:eastAsia="zh-CN"/>
              </w:rPr>
              <w:t>Error Code</w:t>
            </w:r>
          </w:p>
        </w:tc>
        <w:tc>
          <w:tcPr>
            <w:tcW w:w="311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E6352" w:rsidRDefault="00276531">
            <w:pPr>
              <w:pStyle w:val="TextBody"/>
              <w:rPr>
                <w:highlight w:val="green"/>
                <w:lang w:val="en-US" w:eastAsia="zh-CN"/>
              </w:rPr>
            </w:pPr>
            <w:r w:rsidRPr="005E6352">
              <w:rPr>
                <w:highlight w:val="green"/>
                <w:lang w:val="en-US" w:eastAsia="zh-CN"/>
              </w:rPr>
              <w:t>Error Message</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E6352" w:rsidRDefault="00276531">
            <w:pPr>
              <w:pStyle w:val="TextBody"/>
              <w:rPr>
                <w:highlight w:val="green"/>
                <w:lang w:val="en-US" w:eastAsia="zh-CN"/>
              </w:rPr>
            </w:pPr>
            <w:r w:rsidRPr="005E6352">
              <w:rPr>
                <w:highlight w:val="green"/>
                <w:lang w:val="en-US" w:eastAsia="zh-CN"/>
              </w:rPr>
              <w:t>Error Description</w:t>
            </w:r>
          </w:p>
        </w:tc>
      </w:tr>
      <w:tr w:rsidR="00E23645">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E6352" w:rsidRDefault="00276531">
            <w:pPr>
              <w:rPr>
                <w:highlight w:val="green"/>
              </w:rPr>
            </w:pPr>
            <w:r w:rsidRPr="005E6352">
              <w:rPr>
                <w:highlight w:val="green"/>
              </w:rPr>
              <w:t>120101</w:t>
            </w:r>
          </w:p>
        </w:tc>
        <w:tc>
          <w:tcPr>
            <w:tcW w:w="311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5E6352" w:rsidRDefault="00276531">
            <w:pPr>
              <w:rPr>
                <w:highlight w:val="green"/>
              </w:rPr>
            </w:pPr>
            <w:r w:rsidRPr="005E6352">
              <w:rPr>
                <w:highlight w:val="green"/>
              </w:rPr>
              <w:t>Get Connected device list failed.</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5E6352">
              <w:rPr>
                <w:highlight w:val="green"/>
              </w:rPr>
              <w:t>Get Connected device list failed.</w:t>
            </w:r>
          </w:p>
        </w:tc>
      </w:tr>
    </w:tbl>
    <w:p w:rsidR="00E23645" w:rsidRDefault="00E23645">
      <w:pPr>
        <w:rPr>
          <w:rFonts w:eastAsia="Arial"/>
        </w:rPr>
      </w:pPr>
    </w:p>
    <w:p w:rsidR="00E23645" w:rsidRPr="006565DA" w:rsidRDefault="00276531" w:rsidP="00C14146">
      <w:pPr>
        <w:pStyle w:val="3"/>
        <w:numPr>
          <w:ilvl w:val="2"/>
          <w:numId w:val="73"/>
        </w:numPr>
        <w:ind w:left="964" w:right="210"/>
        <w:rPr>
          <w:highlight w:val="green"/>
        </w:rPr>
      </w:pPr>
      <w:bookmarkStart w:id="801" w:name="__RefHeading__56958_1585609034"/>
      <w:bookmarkStart w:id="802" w:name="_Toc422502863"/>
      <w:bookmarkStart w:id="803" w:name="_Toc401747889"/>
      <w:bookmarkStart w:id="804" w:name="_Toc470684714"/>
      <w:bookmarkEnd w:id="801"/>
      <w:r w:rsidRPr="006565DA">
        <w:rPr>
          <w:highlight w:val="green"/>
        </w:rPr>
        <w:t>Get</w:t>
      </w:r>
      <w:bookmarkEnd w:id="802"/>
      <w:bookmarkEnd w:id="803"/>
      <w:r w:rsidRPr="006565DA">
        <w:rPr>
          <w:highlight w:val="green"/>
        </w:rPr>
        <w:t>BlockDeviceList</w:t>
      </w:r>
      <w:bookmarkEnd w:id="804"/>
    </w:p>
    <w:p w:rsidR="00E23645" w:rsidRPr="006565DA" w:rsidRDefault="00276531" w:rsidP="00C14146">
      <w:pPr>
        <w:pStyle w:val="4"/>
        <w:numPr>
          <w:ilvl w:val="3"/>
          <w:numId w:val="73"/>
        </w:numPr>
        <w:rPr>
          <w:highlight w:val="green"/>
        </w:rPr>
      </w:pPr>
      <w:bookmarkStart w:id="805" w:name="__RefHeading__56960_1585609034"/>
      <w:bookmarkEnd w:id="805"/>
      <w:r w:rsidRPr="006565DA">
        <w:rPr>
          <w:highlight w:val="green"/>
        </w:rPr>
        <w:t>Request</w:t>
      </w:r>
    </w:p>
    <w:p w:rsidR="00E23645" w:rsidRPr="006565DA" w:rsidRDefault="00276531">
      <w:pPr>
        <w:rPr>
          <w:highlight w:val="green"/>
        </w:rPr>
      </w:pPr>
      <w:r w:rsidRPr="006565DA">
        <w:rPr>
          <w:highlight w:val="green"/>
        </w:rPr>
        <w:t>{</w:t>
      </w:r>
    </w:p>
    <w:p w:rsidR="00E23645" w:rsidRPr="006565DA" w:rsidRDefault="00276531">
      <w:pPr>
        <w:ind w:left="420"/>
        <w:rPr>
          <w:highlight w:val="green"/>
        </w:rPr>
      </w:pPr>
      <w:r w:rsidRPr="006565DA">
        <w:rPr>
          <w:highlight w:val="green"/>
        </w:rPr>
        <w:t xml:space="preserve">"jsonrpc": "2.0", </w:t>
      </w:r>
    </w:p>
    <w:p w:rsidR="00E23645" w:rsidRPr="006565DA" w:rsidRDefault="00276531">
      <w:pPr>
        <w:ind w:left="420"/>
        <w:rPr>
          <w:highlight w:val="green"/>
        </w:rPr>
      </w:pPr>
      <w:r w:rsidRPr="006565DA">
        <w:rPr>
          <w:highlight w:val="green"/>
        </w:rPr>
        <w:t>"method": "GetBlockDeviceList",</w:t>
      </w:r>
    </w:p>
    <w:p w:rsidR="00E23645" w:rsidRPr="006565DA" w:rsidRDefault="00276531">
      <w:pPr>
        <w:ind w:left="420"/>
        <w:rPr>
          <w:highlight w:val="green"/>
        </w:rPr>
      </w:pPr>
      <w:r w:rsidRPr="006565DA">
        <w:rPr>
          <w:highlight w:val="green"/>
        </w:rPr>
        <w:t>"params":{},</w:t>
      </w:r>
    </w:p>
    <w:p w:rsidR="00E23645" w:rsidRPr="006565DA" w:rsidRDefault="00276531">
      <w:pPr>
        <w:ind w:left="420"/>
        <w:rPr>
          <w:highlight w:val="green"/>
        </w:rPr>
      </w:pPr>
      <w:r w:rsidRPr="006565DA">
        <w:rPr>
          <w:highlight w:val="green"/>
        </w:rPr>
        <w:t>"id": "12.2"</w:t>
      </w:r>
    </w:p>
    <w:p w:rsidR="00E23645" w:rsidRPr="006565DA" w:rsidRDefault="00276531">
      <w:pPr>
        <w:rPr>
          <w:highlight w:val="green"/>
        </w:rPr>
      </w:pPr>
      <w:r w:rsidRPr="006565DA">
        <w:rPr>
          <w:highlight w:val="green"/>
        </w:rPr>
        <w:t>}</w:t>
      </w:r>
    </w:p>
    <w:p w:rsidR="00E23645" w:rsidRPr="006565DA" w:rsidRDefault="00E23645">
      <w:pPr>
        <w:rPr>
          <w:highlight w:val="green"/>
        </w:rPr>
      </w:pPr>
    </w:p>
    <w:p w:rsidR="00E23645" w:rsidRPr="006565DA" w:rsidRDefault="00276531" w:rsidP="00C14146">
      <w:pPr>
        <w:pStyle w:val="4"/>
        <w:numPr>
          <w:ilvl w:val="3"/>
          <w:numId w:val="73"/>
        </w:numPr>
        <w:rPr>
          <w:highlight w:val="green"/>
        </w:rPr>
      </w:pPr>
      <w:bookmarkStart w:id="806" w:name="__RefHeading__56962_1585609034"/>
      <w:bookmarkEnd w:id="806"/>
      <w:r w:rsidRPr="006565DA">
        <w:rPr>
          <w:highlight w:val="green"/>
        </w:rPr>
        <w:t>Response</w:t>
      </w:r>
    </w:p>
    <w:p w:rsidR="00E23645" w:rsidRPr="006565DA" w:rsidRDefault="00276531">
      <w:pPr>
        <w:rPr>
          <w:highlight w:val="green"/>
        </w:rPr>
      </w:pPr>
      <w:r w:rsidRPr="006565DA">
        <w:rPr>
          <w:highlight w:val="green"/>
        </w:rPr>
        <w:t>{</w:t>
      </w:r>
    </w:p>
    <w:p w:rsidR="00E23645" w:rsidRPr="006565DA" w:rsidRDefault="00276531">
      <w:pPr>
        <w:ind w:left="420"/>
        <w:rPr>
          <w:highlight w:val="green"/>
        </w:rPr>
      </w:pPr>
      <w:r w:rsidRPr="006565DA">
        <w:rPr>
          <w:highlight w:val="green"/>
        </w:rPr>
        <w:t xml:space="preserve">"jsonrpc": "2.0", </w:t>
      </w:r>
    </w:p>
    <w:p w:rsidR="00E23645" w:rsidRPr="006565DA" w:rsidRDefault="00276531">
      <w:pPr>
        <w:ind w:left="420"/>
        <w:rPr>
          <w:highlight w:val="green"/>
        </w:rPr>
      </w:pPr>
      <w:r w:rsidRPr="006565DA">
        <w:rPr>
          <w:highlight w:val="green"/>
        </w:rPr>
        <w:t>"result":</w:t>
      </w:r>
    </w:p>
    <w:p w:rsidR="00E23645" w:rsidRPr="006565DA" w:rsidRDefault="00276531">
      <w:pPr>
        <w:ind w:left="420" w:firstLine="105"/>
        <w:rPr>
          <w:highlight w:val="green"/>
        </w:rPr>
      </w:pPr>
      <w:r w:rsidRPr="006565DA">
        <w:rPr>
          <w:highlight w:val="green"/>
        </w:rPr>
        <w:t>{</w:t>
      </w:r>
    </w:p>
    <w:p w:rsidR="00E23645" w:rsidRPr="006565DA" w:rsidRDefault="00276531">
      <w:pPr>
        <w:tabs>
          <w:tab w:val="center" w:pos="5116"/>
        </w:tabs>
        <w:spacing w:line="300" w:lineRule="auto"/>
        <w:ind w:firstLine="945"/>
        <w:jc w:val="left"/>
        <w:rPr>
          <w:highlight w:val="green"/>
        </w:rPr>
      </w:pPr>
      <w:r w:rsidRPr="006565DA">
        <w:rPr>
          <w:highlight w:val="green"/>
        </w:rPr>
        <w:t>"BlockList":[{</w:t>
      </w:r>
    </w:p>
    <w:p w:rsidR="00AB7BD1" w:rsidRPr="006565DA" w:rsidRDefault="00AB7BD1" w:rsidP="00AB7BD1">
      <w:pPr>
        <w:tabs>
          <w:tab w:val="center" w:pos="5116"/>
        </w:tabs>
        <w:spacing w:line="300" w:lineRule="auto"/>
        <w:ind w:firstLineChars="1400" w:firstLine="2940"/>
        <w:jc w:val="left"/>
        <w:rPr>
          <w:rFonts w:ascii="Calibri" w:eastAsiaTheme="minorEastAsia" w:hAnsi="Calibri" w:cs="Calibri"/>
          <w:color w:val="000000" w:themeColor="text1"/>
          <w:highlight w:val="green"/>
        </w:rPr>
      </w:pPr>
      <w:r w:rsidRPr="006565DA">
        <w:rPr>
          <w:rFonts w:ascii="Calibri" w:eastAsia="Calibri" w:hAnsi="Calibri" w:cs="Calibri"/>
          <w:color w:val="000000" w:themeColor="text1"/>
          <w:highlight w:val="green"/>
        </w:rPr>
        <w:t>"AssociationTime":100,</w:t>
      </w:r>
    </w:p>
    <w:p w:rsidR="00AB7BD1" w:rsidRPr="006565DA" w:rsidRDefault="00AB7BD1" w:rsidP="00AB7BD1">
      <w:pPr>
        <w:tabs>
          <w:tab w:val="center" w:pos="5116"/>
        </w:tabs>
        <w:spacing w:line="300" w:lineRule="auto"/>
        <w:ind w:firstLineChars="1400" w:firstLine="2940"/>
        <w:jc w:val="left"/>
        <w:rPr>
          <w:rFonts w:ascii="Calibri" w:eastAsiaTheme="minorEastAsia" w:hAnsi="Calibri" w:cs="Calibri"/>
          <w:color w:val="948A54"/>
          <w:highlight w:val="green"/>
        </w:rPr>
      </w:pPr>
      <w:r w:rsidRPr="006565DA">
        <w:rPr>
          <w:rFonts w:ascii="Calibri" w:eastAsia="Calibri" w:hAnsi="Calibri" w:cs="Calibri"/>
          <w:color w:val="000000" w:themeColor="text1"/>
          <w:highlight w:val="green"/>
        </w:rPr>
        <w:lastRenderedPageBreak/>
        <w:t>"ConnectMode":0</w:t>
      </w:r>
      <w:r w:rsidRPr="006565DA">
        <w:rPr>
          <w:rFonts w:ascii="Calibri" w:eastAsiaTheme="minorEastAsia" w:hAnsi="Calibri" w:cs="Calibri" w:hint="eastAsia"/>
          <w:color w:val="000000" w:themeColor="text1"/>
          <w:highlight w:val="green"/>
        </w:rPr>
        <w:t>,</w:t>
      </w:r>
    </w:p>
    <w:p w:rsidR="00AB7BD1" w:rsidRPr="006565DA" w:rsidRDefault="00AB7BD1" w:rsidP="00AB7BD1">
      <w:pPr>
        <w:ind w:left="210" w:firstLine="2730"/>
        <w:jc w:val="left"/>
        <w:rPr>
          <w:highlight w:val="green"/>
        </w:rPr>
      </w:pPr>
      <w:r w:rsidRPr="006565DA">
        <w:rPr>
          <w:highlight w:val="green"/>
        </w:rPr>
        <w:t>"DeviceName":"d1-orange-link",</w:t>
      </w:r>
    </w:p>
    <w:p w:rsidR="006565DA" w:rsidRPr="006565DA" w:rsidRDefault="006565DA" w:rsidP="00AB7BD1">
      <w:pPr>
        <w:ind w:left="210" w:firstLine="2730"/>
        <w:jc w:val="left"/>
        <w:rPr>
          <w:color w:val="000000" w:themeColor="text1"/>
          <w:highlight w:val="green"/>
        </w:rPr>
      </w:pPr>
      <w:r w:rsidRPr="006565DA">
        <w:rPr>
          <w:rFonts w:ascii="Calibri" w:eastAsia="Calibri" w:hAnsi="Calibri" w:cs="Calibri"/>
          <w:color w:val="000000" w:themeColor="text1"/>
          <w:highlight w:val="green"/>
        </w:rPr>
        <w:t>"DeviceType":1,</w:t>
      </w:r>
      <w:r w:rsidRPr="006565DA">
        <w:rPr>
          <w:color w:val="000000" w:themeColor="text1"/>
          <w:highlight w:val="green"/>
        </w:rPr>
        <w:t xml:space="preserve"> </w:t>
      </w:r>
    </w:p>
    <w:p w:rsidR="00AB7BD1" w:rsidRPr="006565DA" w:rsidRDefault="00AB7BD1" w:rsidP="00AB7BD1">
      <w:pPr>
        <w:tabs>
          <w:tab w:val="center" w:pos="5116"/>
        </w:tabs>
        <w:spacing w:line="300" w:lineRule="auto"/>
        <w:ind w:firstLineChars="1400" w:firstLine="2940"/>
        <w:jc w:val="left"/>
        <w:rPr>
          <w:rFonts w:eastAsiaTheme="minorEastAsia"/>
          <w:highlight w:val="green"/>
        </w:rPr>
      </w:pPr>
      <w:r w:rsidRPr="006565DA">
        <w:rPr>
          <w:highlight w:val="green"/>
        </w:rPr>
        <w:t>"id":</w:t>
      </w:r>
      <w:r w:rsidRPr="006565DA">
        <w:rPr>
          <w:rFonts w:hint="eastAsia"/>
          <w:highlight w:val="green"/>
        </w:rPr>
        <w:t>1</w:t>
      </w:r>
      <w:r w:rsidRPr="006565DA">
        <w:rPr>
          <w:highlight w:val="green"/>
        </w:rPr>
        <w:t>,</w:t>
      </w:r>
    </w:p>
    <w:p w:rsidR="00E23645" w:rsidRPr="006565DA" w:rsidRDefault="00276531">
      <w:pPr>
        <w:ind w:left="210" w:firstLine="420"/>
        <w:jc w:val="left"/>
        <w:rPr>
          <w:color w:val="000000" w:themeColor="text1"/>
          <w:highlight w:val="green"/>
        </w:rPr>
      </w:pPr>
      <w:r w:rsidRPr="006565DA">
        <w:rPr>
          <w:highlight w:val="green"/>
        </w:rPr>
        <w:tab/>
      </w:r>
      <w:r w:rsidRPr="006565DA">
        <w:rPr>
          <w:highlight w:val="green"/>
        </w:rPr>
        <w:tab/>
      </w:r>
      <w:r w:rsidRPr="006565DA">
        <w:rPr>
          <w:highlight w:val="green"/>
        </w:rPr>
        <w:tab/>
      </w:r>
      <w:r w:rsidRPr="006565DA">
        <w:rPr>
          <w:highlight w:val="green"/>
        </w:rPr>
        <w:tab/>
      </w:r>
      <w:r w:rsidRPr="006565DA">
        <w:rPr>
          <w:highlight w:val="green"/>
        </w:rPr>
        <w:tab/>
      </w:r>
      <w:r w:rsidRPr="006565DA">
        <w:rPr>
          <w:highlight w:val="green"/>
        </w:rPr>
        <w:tab/>
      </w:r>
      <w:r w:rsidR="00AB7BD1" w:rsidRPr="006565DA">
        <w:rPr>
          <w:rFonts w:ascii="Calibri" w:eastAsia="Calibri" w:hAnsi="Calibri" w:cs="Calibri"/>
          <w:color w:val="000000" w:themeColor="text1"/>
          <w:highlight w:val="green"/>
        </w:rPr>
        <w:t>"IPAddress":"192.168.1.100",</w:t>
      </w:r>
    </w:p>
    <w:p w:rsidR="00E23645" w:rsidRPr="006565DA" w:rsidRDefault="00276531" w:rsidP="006565DA">
      <w:pPr>
        <w:ind w:left="210" w:firstLine="420"/>
        <w:jc w:val="left"/>
        <w:rPr>
          <w:rFonts w:ascii="Calibri" w:eastAsiaTheme="minorEastAsia" w:hAnsi="Calibri" w:cs="Calibri"/>
          <w:color w:val="948A54"/>
          <w:highlight w:val="green"/>
        </w:rPr>
      </w:pPr>
      <w:r w:rsidRPr="006565DA">
        <w:rPr>
          <w:color w:val="000000" w:themeColor="text1"/>
          <w:highlight w:val="green"/>
        </w:rPr>
        <w:tab/>
      </w:r>
      <w:r w:rsidRPr="006565DA">
        <w:rPr>
          <w:color w:val="000000" w:themeColor="text1"/>
          <w:highlight w:val="green"/>
        </w:rPr>
        <w:tab/>
      </w:r>
      <w:r w:rsidRPr="006565DA">
        <w:rPr>
          <w:color w:val="000000" w:themeColor="text1"/>
          <w:highlight w:val="green"/>
        </w:rPr>
        <w:tab/>
      </w:r>
      <w:r w:rsidRPr="006565DA">
        <w:rPr>
          <w:color w:val="000000" w:themeColor="text1"/>
          <w:highlight w:val="green"/>
        </w:rPr>
        <w:tab/>
      </w:r>
      <w:r w:rsidRPr="006565DA">
        <w:rPr>
          <w:color w:val="000000" w:themeColor="text1"/>
          <w:highlight w:val="green"/>
        </w:rPr>
        <w:tab/>
      </w:r>
      <w:r w:rsidRPr="006565DA">
        <w:rPr>
          <w:color w:val="000000" w:themeColor="text1"/>
          <w:highlight w:val="green"/>
        </w:rPr>
        <w:tab/>
        <w:t>"MacAddress":"98:FC:D2:99:EF"</w:t>
      </w:r>
    </w:p>
    <w:p w:rsidR="00E23645" w:rsidRPr="006565DA" w:rsidRDefault="00276531">
      <w:pPr>
        <w:ind w:firstLine="2310"/>
        <w:jc w:val="left"/>
        <w:rPr>
          <w:highlight w:val="green"/>
        </w:rPr>
      </w:pPr>
      <w:r w:rsidRPr="006565DA">
        <w:rPr>
          <w:highlight w:val="green"/>
        </w:rPr>
        <w:t>},…</w:t>
      </w:r>
    </w:p>
    <w:p w:rsidR="00E23645" w:rsidRPr="006565DA" w:rsidRDefault="00276531">
      <w:pPr>
        <w:ind w:firstLine="2205"/>
        <w:jc w:val="left"/>
        <w:rPr>
          <w:highlight w:val="green"/>
        </w:rPr>
      </w:pPr>
      <w:r w:rsidRPr="006565DA">
        <w:rPr>
          <w:highlight w:val="green"/>
        </w:rPr>
        <w:t>]</w:t>
      </w:r>
      <w:r w:rsidRPr="006565DA">
        <w:rPr>
          <w:highlight w:val="green"/>
        </w:rPr>
        <w:tab/>
      </w:r>
    </w:p>
    <w:p w:rsidR="00E23645" w:rsidRPr="006565DA" w:rsidRDefault="00276531">
      <w:pPr>
        <w:ind w:left="420"/>
        <w:rPr>
          <w:highlight w:val="green"/>
        </w:rPr>
      </w:pPr>
      <w:r w:rsidRPr="006565DA">
        <w:rPr>
          <w:highlight w:val="green"/>
        </w:rPr>
        <w:t>},</w:t>
      </w:r>
    </w:p>
    <w:p w:rsidR="00E23645" w:rsidRPr="006565DA" w:rsidRDefault="00276531">
      <w:pPr>
        <w:ind w:left="420"/>
        <w:rPr>
          <w:highlight w:val="green"/>
        </w:rPr>
      </w:pPr>
      <w:r w:rsidRPr="006565DA">
        <w:rPr>
          <w:highlight w:val="green"/>
        </w:rPr>
        <w:t>"id": "12.2"</w:t>
      </w:r>
    </w:p>
    <w:p w:rsidR="00E23645" w:rsidRPr="006565DA" w:rsidRDefault="00276531">
      <w:pPr>
        <w:rPr>
          <w:highlight w:val="green"/>
        </w:rPr>
      </w:pPr>
      <w:r w:rsidRPr="006565DA">
        <w:rPr>
          <w:highlight w:val="green"/>
        </w:rPr>
        <w:t>}</w:t>
      </w:r>
    </w:p>
    <w:p w:rsidR="00E23645" w:rsidRPr="006565DA" w:rsidRDefault="00276531">
      <w:pPr>
        <w:pStyle w:val="4"/>
        <w:numPr>
          <w:ilvl w:val="3"/>
          <w:numId w:val="5"/>
        </w:numPr>
        <w:spacing w:line="372" w:lineRule="auto"/>
        <w:jc w:val="left"/>
        <w:rPr>
          <w:highlight w:val="green"/>
        </w:rPr>
      </w:pPr>
      <w:bookmarkStart w:id="807" w:name="__RefHeading__56964_1585609034"/>
      <w:bookmarkEnd w:id="807"/>
      <w:r w:rsidRPr="006565DA">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6565DA" w:rsidRPr="006565DA">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jc w:val="both"/>
              <w:rPr>
                <w:b/>
                <w:color w:val="000000" w:themeColor="text1"/>
                <w:sz w:val="22"/>
                <w:highlight w:val="green"/>
                <w:lang w:val="en-GB"/>
              </w:rPr>
            </w:pPr>
            <w:r w:rsidRPr="006565DA">
              <w:rPr>
                <w:b/>
                <w:color w:val="000000" w:themeColor="text1"/>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jc w:val="both"/>
              <w:rPr>
                <w:b/>
                <w:color w:val="000000" w:themeColor="text1"/>
                <w:sz w:val="22"/>
                <w:highlight w:val="green"/>
                <w:lang w:val="en-GB"/>
              </w:rPr>
            </w:pPr>
            <w:r w:rsidRPr="006565DA">
              <w:rPr>
                <w:b/>
                <w:color w:val="000000" w:themeColor="text1"/>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jc w:val="both"/>
              <w:rPr>
                <w:b/>
                <w:color w:val="000000" w:themeColor="text1"/>
                <w:sz w:val="22"/>
                <w:highlight w:val="green"/>
                <w:lang w:val="en-GB"/>
              </w:rPr>
            </w:pPr>
            <w:r w:rsidRPr="006565DA">
              <w:rPr>
                <w:b/>
                <w:color w:val="000000" w:themeColor="text1"/>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rPr>
                <w:b/>
                <w:color w:val="000000" w:themeColor="text1"/>
                <w:sz w:val="22"/>
                <w:highlight w:val="green"/>
                <w:lang w:val="en-GB"/>
              </w:rPr>
            </w:pPr>
            <w:r w:rsidRPr="006565DA">
              <w:rPr>
                <w:b/>
                <w:color w:val="000000" w:themeColor="text1"/>
                <w:sz w:val="22"/>
                <w:highlight w:val="green"/>
                <w:lang w:val="en-GB"/>
              </w:rPr>
              <w:t>Description</w:t>
            </w:r>
          </w:p>
        </w:tc>
      </w:tr>
      <w:tr w:rsidR="006565DA" w:rsidRPr="006565DA" w:rsidTr="00E443BE">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AssociationTime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hAnsi="Calibri" w:cs="Calibri"/>
                <w:color w:val="000000" w:themeColor="text1"/>
                <w:highlight w:val="green"/>
              </w:rPr>
            </w:pPr>
            <w:r w:rsidRPr="006565DA">
              <w:rPr>
                <w:rFonts w:ascii="Calibri" w:eastAsia="Calibri" w:hAnsi="Calibri" w:cs="Calibri"/>
                <w:color w:val="000000" w:themeColor="text1"/>
                <w:highlight w:val="green"/>
              </w:rPr>
              <w:t>(Option) The device connected times. (s)</w:t>
            </w:r>
            <w:r w:rsidRPr="006565DA">
              <w:rPr>
                <w:rFonts w:ascii="Calibri" w:hAnsi="Calibri" w:cs="Calibri"/>
                <w:color w:val="000000" w:themeColor="text1"/>
                <w:highlight w:val="green"/>
              </w:rPr>
              <w:t xml:space="preserve"> (Option)</w:t>
            </w:r>
          </w:p>
        </w:tc>
      </w:tr>
      <w:tr w:rsidR="006565DA" w:rsidRPr="006565DA" w:rsidTr="00E443BE">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ConnectMode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0:USB connect</w:t>
            </w:r>
          </w:p>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1:WIFI connect</w:t>
            </w:r>
          </w:p>
        </w:tc>
      </w:tr>
      <w:tr w:rsidR="006565DA" w:rsidRPr="006565DA" w:rsidTr="00E443BE">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color w:val="000000" w:themeColor="text1"/>
                <w:highlight w:val="green"/>
              </w:rPr>
            </w:pPr>
            <w:r w:rsidRPr="006565DA">
              <w:rPr>
                <w:color w:val="000000" w:themeColor="text1"/>
                <w:highlight w:val="green"/>
              </w:rPr>
              <w:t>DeviceName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color w:val="000000" w:themeColor="text1"/>
                <w:highlight w:val="green"/>
              </w:rPr>
            </w:pPr>
            <w:r w:rsidRPr="006565DA">
              <w:rPr>
                <w:color w:val="000000" w:themeColor="text1"/>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color w:val="000000" w:themeColor="text1"/>
                <w:highlight w:val="green"/>
              </w:rPr>
            </w:pPr>
            <w:r w:rsidRPr="006565DA">
              <w:rPr>
                <w:color w:val="000000" w:themeColor="text1"/>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color w:val="000000" w:themeColor="text1"/>
                <w:highlight w:val="green"/>
              </w:rPr>
            </w:pPr>
            <w:r w:rsidRPr="006565DA">
              <w:rPr>
                <w:color w:val="000000" w:themeColor="text1"/>
                <w:highlight w:val="green"/>
              </w:rPr>
              <w:t>The connected device name</w:t>
            </w:r>
          </w:p>
        </w:tc>
      </w:tr>
      <w:tr w:rsidR="006565DA" w:rsidRPr="006565DA" w:rsidTr="00E443BE">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DeviceType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hAnsi="Calibri" w:cs="Calibri"/>
                <w:color w:val="000000" w:themeColor="text1"/>
                <w:highlight w:val="green"/>
              </w:rPr>
            </w:pPr>
            <w:r w:rsidRPr="006565DA">
              <w:rPr>
                <w:rFonts w:ascii="Calibri" w:hAnsi="Calibri" w:cs="Calibri"/>
                <w:color w:val="000000" w:themeColor="text1"/>
                <w:highlight w:val="green"/>
              </w:rPr>
              <w:t>This parameter as (Option).</w:t>
            </w:r>
          </w:p>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0: use the web UI and login device;</w:t>
            </w:r>
          </w:p>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1: just connected to device but not login.</w:t>
            </w:r>
          </w:p>
        </w:tc>
      </w:tr>
      <w:tr w:rsidR="006565DA" w:rsidRPr="006565DA">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The list element only flag.</w:t>
            </w:r>
          </w:p>
        </w:tc>
      </w:tr>
      <w:tr w:rsidR="006565DA" w:rsidRPr="006565DA" w:rsidTr="00E443BE">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IPAddress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eastAsia="Calibri" w:hAnsi="Calibri" w:cs="Calibri"/>
                <w:color w:val="000000" w:themeColor="text1"/>
                <w:highlight w:val="green"/>
              </w:rPr>
            </w:pPr>
            <w:r w:rsidRPr="006565DA">
              <w:rPr>
                <w:rFonts w:ascii="Calibri" w:eastAsia="Calibri" w:hAnsi="Calibri" w:cs="Calibri"/>
                <w:color w:val="000000" w:themeColor="text1"/>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565DA" w:rsidRPr="006565DA" w:rsidRDefault="006565DA" w:rsidP="00E443BE">
            <w:pPr>
              <w:spacing w:line="300" w:lineRule="auto"/>
              <w:jc w:val="left"/>
              <w:rPr>
                <w:rFonts w:ascii="Calibri" w:hAnsi="Calibri" w:cs="Calibri"/>
                <w:color w:val="000000" w:themeColor="text1"/>
                <w:highlight w:val="green"/>
              </w:rPr>
            </w:pPr>
            <w:r w:rsidRPr="006565DA">
              <w:rPr>
                <w:rFonts w:ascii="Calibri" w:eastAsia="Calibri" w:hAnsi="Calibri" w:cs="Calibri"/>
                <w:color w:val="000000" w:themeColor="text1"/>
                <w:highlight w:val="green"/>
              </w:rPr>
              <w:t>The connected device IP address.</w:t>
            </w:r>
            <w:r w:rsidRPr="006565DA">
              <w:rPr>
                <w:rFonts w:ascii="Calibri" w:hAnsi="Calibri" w:cs="Calibri"/>
                <w:color w:val="000000" w:themeColor="text1"/>
                <w:highlight w:val="green"/>
              </w:rPr>
              <w:t>(Option)</w:t>
            </w:r>
          </w:p>
        </w:tc>
      </w:tr>
      <w:tr w:rsidR="006565DA" w:rsidRPr="006565DA">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MacAddress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 xml:space="preserve">String </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color w:val="000000" w:themeColor="text1"/>
                <w:highlight w:val="green"/>
              </w:rPr>
            </w:pPr>
            <w:r w:rsidRPr="006565DA">
              <w:rPr>
                <w:color w:val="000000" w:themeColor="text1"/>
                <w:highlight w:val="green"/>
              </w:rPr>
              <w:t>The connected device MAC address.</w:t>
            </w:r>
          </w:p>
        </w:tc>
      </w:tr>
    </w:tbl>
    <w:p w:rsidR="00E23645" w:rsidRPr="006565DA" w:rsidRDefault="00E23645">
      <w:pPr>
        <w:rPr>
          <w:highlight w:val="green"/>
        </w:rPr>
      </w:pPr>
    </w:p>
    <w:p w:rsidR="00E23645" w:rsidRPr="006565DA" w:rsidRDefault="00276531" w:rsidP="00C14146">
      <w:pPr>
        <w:pStyle w:val="4"/>
        <w:numPr>
          <w:ilvl w:val="3"/>
          <w:numId w:val="73"/>
        </w:numPr>
        <w:rPr>
          <w:highlight w:val="green"/>
        </w:rPr>
      </w:pPr>
      <w:bookmarkStart w:id="808" w:name="__RefHeading__56966_1585609034"/>
      <w:bookmarkEnd w:id="808"/>
      <w:r w:rsidRPr="006565DA">
        <w:rPr>
          <w:highlight w:val="green"/>
        </w:rPr>
        <w:t>Response with error</w:t>
      </w:r>
    </w:p>
    <w:p w:rsidR="00E23645" w:rsidRPr="006565DA" w:rsidRDefault="00276531">
      <w:pPr>
        <w:rPr>
          <w:highlight w:val="green"/>
        </w:rPr>
      </w:pPr>
      <w:r w:rsidRPr="006565DA">
        <w:rPr>
          <w:highlight w:val="green"/>
        </w:rPr>
        <w:t>{</w:t>
      </w:r>
    </w:p>
    <w:p w:rsidR="00E23645" w:rsidRPr="006565DA" w:rsidRDefault="00276531">
      <w:pPr>
        <w:rPr>
          <w:highlight w:val="green"/>
        </w:rPr>
      </w:pPr>
      <w:r w:rsidRPr="006565DA">
        <w:rPr>
          <w:highlight w:val="green"/>
        </w:rPr>
        <w:t xml:space="preserve">   "jsonrpc": "2.0",</w:t>
      </w:r>
    </w:p>
    <w:p w:rsidR="00E23645" w:rsidRPr="006565DA" w:rsidRDefault="00276531">
      <w:pPr>
        <w:rPr>
          <w:highlight w:val="green"/>
        </w:rPr>
      </w:pPr>
      <w:r w:rsidRPr="006565DA">
        <w:rPr>
          <w:highlight w:val="green"/>
        </w:rPr>
        <w:t xml:space="preserve">   "error": {</w:t>
      </w:r>
    </w:p>
    <w:p w:rsidR="00E23645" w:rsidRPr="006565DA" w:rsidRDefault="00276531">
      <w:pPr>
        <w:rPr>
          <w:highlight w:val="green"/>
        </w:rPr>
      </w:pPr>
      <w:r w:rsidRPr="006565DA">
        <w:rPr>
          <w:highlight w:val="green"/>
        </w:rPr>
        <w:t xml:space="preserve">           "code": "120201",</w:t>
      </w:r>
    </w:p>
    <w:p w:rsidR="00E23645" w:rsidRPr="006565DA" w:rsidRDefault="00276531">
      <w:pPr>
        <w:rPr>
          <w:highlight w:val="green"/>
        </w:rPr>
      </w:pPr>
      <w:r w:rsidRPr="006565DA">
        <w:rPr>
          <w:highlight w:val="green"/>
        </w:rPr>
        <w:t xml:space="preserve">           "message": "Get block device list failed."</w:t>
      </w:r>
    </w:p>
    <w:p w:rsidR="00E23645" w:rsidRPr="006565DA" w:rsidRDefault="00276531">
      <w:pPr>
        <w:rPr>
          <w:highlight w:val="green"/>
        </w:rPr>
      </w:pPr>
      <w:r w:rsidRPr="006565DA">
        <w:rPr>
          <w:highlight w:val="green"/>
        </w:rPr>
        <w:lastRenderedPageBreak/>
        <w:t xml:space="preserve">         },</w:t>
      </w:r>
    </w:p>
    <w:p w:rsidR="00E23645" w:rsidRPr="006565DA" w:rsidRDefault="00276531">
      <w:pPr>
        <w:rPr>
          <w:highlight w:val="green"/>
        </w:rPr>
      </w:pPr>
      <w:r w:rsidRPr="006565DA">
        <w:rPr>
          <w:highlight w:val="green"/>
        </w:rPr>
        <w:t xml:space="preserve">   "id":"12.2"</w:t>
      </w:r>
    </w:p>
    <w:p w:rsidR="00E23645" w:rsidRPr="006565DA" w:rsidRDefault="00276531">
      <w:pPr>
        <w:rPr>
          <w:highlight w:val="green"/>
        </w:rPr>
      </w:pPr>
      <w:r w:rsidRPr="006565DA">
        <w:rPr>
          <w:highlight w:val="green"/>
        </w:rPr>
        <w:t>}</w:t>
      </w:r>
    </w:p>
    <w:p w:rsidR="00E23645" w:rsidRPr="006565DA" w:rsidRDefault="00E23645">
      <w:pPr>
        <w:rPr>
          <w:highlight w:val="green"/>
        </w:rPr>
      </w:pPr>
    </w:p>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4"/>
        <w:gridCol w:w="3115"/>
        <w:gridCol w:w="3573"/>
      </w:tblGrid>
      <w:tr w:rsidR="00E23645" w:rsidRPr="006565DA">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565DA" w:rsidRDefault="00276531">
            <w:pPr>
              <w:pStyle w:val="TextBody"/>
              <w:rPr>
                <w:highlight w:val="green"/>
                <w:lang w:val="en-US" w:eastAsia="zh-CN"/>
              </w:rPr>
            </w:pPr>
            <w:r w:rsidRPr="006565DA">
              <w:rPr>
                <w:highlight w:val="green"/>
                <w:lang w:val="en-US" w:eastAsia="zh-CN"/>
              </w:rPr>
              <w:t>Error Code</w:t>
            </w:r>
          </w:p>
        </w:tc>
        <w:tc>
          <w:tcPr>
            <w:tcW w:w="311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565DA" w:rsidRDefault="00276531">
            <w:pPr>
              <w:pStyle w:val="TextBody"/>
              <w:rPr>
                <w:highlight w:val="green"/>
                <w:lang w:val="en-US" w:eastAsia="zh-CN"/>
              </w:rPr>
            </w:pPr>
            <w:r w:rsidRPr="006565DA">
              <w:rPr>
                <w:highlight w:val="green"/>
                <w:lang w:val="en-US" w:eastAsia="zh-CN"/>
              </w:rPr>
              <w:t>Error Message</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565DA" w:rsidRDefault="00276531">
            <w:pPr>
              <w:pStyle w:val="TextBody"/>
              <w:rPr>
                <w:highlight w:val="green"/>
                <w:lang w:val="en-US" w:eastAsia="zh-CN"/>
              </w:rPr>
            </w:pPr>
            <w:r w:rsidRPr="006565DA">
              <w:rPr>
                <w:highlight w:val="green"/>
                <w:lang w:val="en-US" w:eastAsia="zh-CN"/>
              </w:rPr>
              <w:t>Error Description</w:t>
            </w:r>
          </w:p>
        </w:tc>
      </w:tr>
      <w:tr w:rsidR="00E23645">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565DA" w:rsidRDefault="00276531">
            <w:pPr>
              <w:rPr>
                <w:highlight w:val="green"/>
              </w:rPr>
            </w:pPr>
            <w:r w:rsidRPr="006565DA">
              <w:rPr>
                <w:highlight w:val="green"/>
              </w:rPr>
              <w:t>120201</w:t>
            </w:r>
          </w:p>
        </w:tc>
        <w:tc>
          <w:tcPr>
            <w:tcW w:w="311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6565DA" w:rsidRDefault="00276531">
            <w:pPr>
              <w:rPr>
                <w:highlight w:val="green"/>
              </w:rPr>
            </w:pPr>
            <w:bookmarkStart w:id="809" w:name="OLE_LINK24"/>
            <w:bookmarkEnd w:id="809"/>
            <w:r w:rsidRPr="006565DA">
              <w:rPr>
                <w:highlight w:val="green"/>
              </w:rPr>
              <w:t>Get block device list failed.</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6565DA">
              <w:rPr>
                <w:highlight w:val="green"/>
              </w:rPr>
              <w:t>Get block device list failed.</w:t>
            </w:r>
          </w:p>
        </w:tc>
      </w:tr>
    </w:tbl>
    <w:p w:rsidR="00E23645" w:rsidRDefault="00E23645"/>
    <w:p w:rsidR="00E23645" w:rsidRPr="00AB7BD1" w:rsidRDefault="00276531" w:rsidP="00C14146">
      <w:pPr>
        <w:pStyle w:val="3"/>
        <w:numPr>
          <w:ilvl w:val="2"/>
          <w:numId w:val="73"/>
        </w:numPr>
        <w:ind w:left="964" w:right="210"/>
        <w:rPr>
          <w:highlight w:val="green"/>
        </w:rPr>
      </w:pPr>
      <w:bookmarkStart w:id="810" w:name="__RefHeading__56968_1585609034"/>
      <w:bookmarkStart w:id="811" w:name="_Toc422502864"/>
      <w:bookmarkStart w:id="812" w:name="_Toc401747890"/>
      <w:bookmarkStart w:id="813" w:name="_Toc392062530"/>
      <w:bookmarkStart w:id="814" w:name="_Toc470684715"/>
      <w:bookmarkEnd w:id="810"/>
      <w:r w:rsidRPr="00AB7BD1">
        <w:rPr>
          <w:highlight w:val="green"/>
        </w:rPr>
        <w:t>Set</w:t>
      </w:r>
      <w:bookmarkEnd w:id="811"/>
      <w:bookmarkEnd w:id="812"/>
      <w:bookmarkEnd w:id="813"/>
      <w:r w:rsidRPr="00AB7BD1">
        <w:rPr>
          <w:highlight w:val="green"/>
        </w:rPr>
        <w:t>ConnectedDeviceBlock</w:t>
      </w:r>
      <w:bookmarkEnd w:id="814"/>
    </w:p>
    <w:p w:rsidR="00E23645" w:rsidRPr="00AB7BD1" w:rsidRDefault="00276531" w:rsidP="00C14146">
      <w:pPr>
        <w:pStyle w:val="4"/>
        <w:numPr>
          <w:ilvl w:val="3"/>
          <w:numId w:val="73"/>
        </w:numPr>
        <w:rPr>
          <w:highlight w:val="green"/>
        </w:rPr>
      </w:pPr>
      <w:bookmarkStart w:id="815" w:name="__RefHeading__56970_1585609034"/>
      <w:bookmarkEnd w:id="815"/>
      <w:r w:rsidRPr="00AB7BD1">
        <w:rPr>
          <w:highlight w:val="green"/>
        </w:rPr>
        <w:t>Request</w:t>
      </w:r>
    </w:p>
    <w:p w:rsidR="00E23645" w:rsidRPr="00AB7BD1" w:rsidRDefault="00276531">
      <w:pPr>
        <w:rPr>
          <w:highlight w:val="green"/>
        </w:rPr>
      </w:pPr>
      <w:r w:rsidRPr="00AB7BD1">
        <w:rPr>
          <w:highlight w:val="green"/>
        </w:rPr>
        <w:t>{</w:t>
      </w:r>
    </w:p>
    <w:p w:rsidR="00E23645" w:rsidRPr="00AB7BD1" w:rsidRDefault="00276531">
      <w:pPr>
        <w:ind w:left="420"/>
        <w:rPr>
          <w:highlight w:val="green"/>
        </w:rPr>
      </w:pPr>
      <w:r w:rsidRPr="00AB7BD1">
        <w:rPr>
          <w:highlight w:val="green"/>
        </w:rPr>
        <w:t xml:space="preserve">"jsonrpc": "2.0", </w:t>
      </w:r>
    </w:p>
    <w:p w:rsidR="00E23645" w:rsidRPr="00AB7BD1" w:rsidRDefault="00276531">
      <w:pPr>
        <w:ind w:left="420"/>
        <w:rPr>
          <w:highlight w:val="green"/>
        </w:rPr>
      </w:pPr>
      <w:r w:rsidRPr="00AB7BD1">
        <w:rPr>
          <w:highlight w:val="green"/>
        </w:rPr>
        <w:t>"method": "SetConnectedDeviceBlock",</w:t>
      </w:r>
    </w:p>
    <w:p w:rsidR="00E23645" w:rsidRPr="00AB7BD1" w:rsidRDefault="00276531">
      <w:pPr>
        <w:ind w:left="420"/>
        <w:rPr>
          <w:highlight w:val="green"/>
        </w:rPr>
      </w:pPr>
      <w:r w:rsidRPr="00AB7BD1">
        <w:rPr>
          <w:highlight w:val="green"/>
        </w:rPr>
        <w:t>"params":{</w:t>
      </w:r>
    </w:p>
    <w:p w:rsidR="00E23645" w:rsidRPr="00AB7BD1" w:rsidRDefault="00276531">
      <w:pPr>
        <w:ind w:left="420" w:firstLine="1365"/>
        <w:rPr>
          <w:highlight w:val="green"/>
        </w:rPr>
      </w:pPr>
      <w:r w:rsidRPr="00AB7BD1">
        <w:rPr>
          <w:highlight w:val="green"/>
        </w:rPr>
        <w:t>"DeviceName":"d1-orange-link",</w:t>
      </w:r>
    </w:p>
    <w:p w:rsidR="00E23645" w:rsidRPr="00AB7BD1" w:rsidRDefault="00276531">
      <w:pPr>
        <w:ind w:left="210" w:firstLine="420"/>
        <w:jc w:val="left"/>
        <w:rPr>
          <w:highlight w:val="green"/>
        </w:rPr>
      </w:pPr>
      <w:r w:rsidRPr="00AB7BD1">
        <w:rPr>
          <w:highlight w:val="green"/>
        </w:rPr>
        <w:tab/>
      </w:r>
      <w:r w:rsidRPr="00AB7BD1">
        <w:rPr>
          <w:highlight w:val="green"/>
        </w:rPr>
        <w:tab/>
      </w:r>
      <w:r w:rsidRPr="00AB7BD1">
        <w:rPr>
          <w:highlight w:val="green"/>
        </w:rPr>
        <w:tab/>
        <w:t xml:space="preserve"> "MacAddress":"98:FC:D2:99:EF",</w:t>
      </w:r>
    </w:p>
    <w:p w:rsidR="00E23645" w:rsidRPr="00AB7BD1" w:rsidRDefault="00276531">
      <w:pPr>
        <w:tabs>
          <w:tab w:val="center" w:pos="5116"/>
        </w:tabs>
        <w:spacing w:line="300" w:lineRule="auto"/>
        <w:ind w:firstLine="1260"/>
        <w:jc w:val="left"/>
        <w:rPr>
          <w:highlight w:val="green"/>
        </w:rPr>
      </w:pPr>
      <w:r w:rsidRPr="00AB7BD1">
        <w:rPr>
          <w:highlight w:val="green"/>
        </w:rPr>
        <w:t>},</w:t>
      </w:r>
    </w:p>
    <w:p w:rsidR="00E23645" w:rsidRPr="00AB7BD1" w:rsidRDefault="00276531">
      <w:pPr>
        <w:ind w:left="420"/>
        <w:rPr>
          <w:highlight w:val="green"/>
        </w:rPr>
      </w:pPr>
      <w:r w:rsidRPr="00AB7BD1">
        <w:rPr>
          <w:highlight w:val="green"/>
        </w:rPr>
        <w:t>"id": "12.3"</w:t>
      </w:r>
    </w:p>
    <w:p w:rsidR="00E23645" w:rsidRPr="00AB7BD1" w:rsidRDefault="00276531">
      <w:pPr>
        <w:rPr>
          <w:highlight w:val="green"/>
        </w:rPr>
      </w:pPr>
      <w:r w:rsidRPr="00AB7BD1">
        <w:rPr>
          <w:highlight w:val="green"/>
        </w:rPr>
        <w:t>}</w:t>
      </w:r>
    </w:p>
    <w:p w:rsidR="00E23645" w:rsidRPr="00AB7BD1" w:rsidRDefault="00276531">
      <w:pPr>
        <w:pStyle w:val="4"/>
        <w:numPr>
          <w:ilvl w:val="3"/>
          <w:numId w:val="5"/>
        </w:numPr>
        <w:spacing w:line="372" w:lineRule="auto"/>
        <w:jc w:val="left"/>
        <w:rPr>
          <w:highlight w:val="green"/>
        </w:rPr>
      </w:pPr>
      <w:bookmarkStart w:id="816" w:name="__RefHeading__56972_1585609034"/>
      <w:bookmarkEnd w:id="816"/>
      <w:r w:rsidRPr="00AB7BD1">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AB7BD1">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pStyle w:val="af9"/>
              <w:spacing w:before="240"/>
              <w:jc w:val="both"/>
              <w:rPr>
                <w:b/>
                <w:sz w:val="22"/>
                <w:highlight w:val="green"/>
                <w:lang w:val="en-GB"/>
              </w:rPr>
            </w:pPr>
            <w:r w:rsidRPr="00AB7BD1">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pStyle w:val="af9"/>
              <w:spacing w:before="240"/>
              <w:jc w:val="both"/>
              <w:rPr>
                <w:b/>
                <w:sz w:val="22"/>
                <w:highlight w:val="green"/>
                <w:lang w:val="en-GB"/>
              </w:rPr>
            </w:pPr>
            <w:r w:rsidRPr="00AB7BD1">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pStyle w:val="af9"/>
              <w:spacing w:before="240"/>
              <w:jc w:val="both"/>
              <w:rPr>
                <w:b/>
                <w:sz w:val="22"/>
                <w:highlight w:val="green"/>
                <w:lang w:val="en-GB"/>
              </w:rPr>
            </w:pPr>
            <w:r w:rsidRPr="00AB7BD1">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pStyle w:val="af9"/>
              <w:spacing w:before="240"/>
              <w:rPr>
                <w:b/>
                <w:sz w:val="22"/>
                <w:highlight w:val="green"/>
                <w:lang w:val="en-GB"/>
              </w:rPr>
            </w:pPr>
            <w:r w:rsidRPr="00AB7BD1">
              <w:rPr>
                <w:b/>
                <w:sz w:val="22"/>
                <w:highlight w:val="green"/>
                <w:lang w:val="en-GB"/>
              </w:rPr>
              <w:t>Description</w:t>
            </w:r>
          </w:p>
        </w:tc>
      </w:tr>
      <w:tr w:rsidR="00E23645" w:rsidRPr="00AB7BD1">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DeviceName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The connected device name</w:t>
            </w:r>
          </w:p>
        </w:tc>
      </w:tr>
      <w:tr w:rsidR="00E23645" w:rsidRPr="00AB7BD1">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MacAddress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 xml:space="preserve">String </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spacing w:line="300" w:lineRule="auto"/>
              <w:jc w:val="left"/>
              <w:rPr>
                <w:highlight w:val="green"/>
              </w:rPr>
            </w:pPr>
            <w:r w:rsidRPr="00AB7BD1">
              <w:rPr>
                <w:highlight w:val="green"/>
              </w:rPr>
              <w:t>The connected device MAC address.</w:t>
            </w:r>
          </w:p>
        </w:tc>
      </w:tr>
    </w:tbl>
    <w:p w:rsidR="00E23645" w:rsidRPr="00AB7BD1" w:rsidRDefault="00E23645">
      <w:pPr>
        <w:rPr>
          <w:highlight w:val="green"/>
        </w:rPr>
      </w:pPr>
    </w:p>
    <w:p w:rsidR="00E23645" w:rsidRPr="00AB7BD1" w:rsidRDefault="00276531" w:rsidP="00C14146">
      <w:pPr>
        <w:pStyle w:val="4"/>
        <w:numPr>
          <w:ilvl w:val="3"/>
          <w:numId w:val="73"/>
        </w:numPr>
        <w:rPr>
          <w:highlight w:val="green"/>
        </w:rPr>
      </w:pPr>
      <w:bookmarkStart w:id="817" w:name="__RefHeading__56974_1585609034"/>
      <w:bookmarkEnd w:id="817"/>
      <w:r w:rsidRPr="00AB7BD1">
        <w:rPr>
          <w:highlight w:val="green"/>
        </w:rPr>
        <w:t>Response</w:t>
      </w:r>
    </w:p>
    <w:p w:rsidR="00E23645" w:rsidRPr="00AB7BD1" w:rsidRDefault="00276531">
      <w:pPr>
        <w:rPr>
          <w:highlight w:val="green"/>
        </w:rPr>
      </w:pPr>
      <w:r w:rsidRPr="00AB7BD1">
        <w:rPr>
          <w:highlight w:val="green"/>
        </w:rPr>
        <w:t>{</w:t>
      </w:r>
    </w:p>
    <w:p w:rsidR="00E23645" w:rsidRPr="00AB7BD1" w:rsidRDefault="00276531">
      <w:pPr>
        <w:ind w:left="420"/>
        <w:rPr>
          <w:highlight w:val="green"/>
        </w:rPr>
      </w:pPr>
      <w:r w:rsidRPr="00AB7BD1">
        <w:rPr>
          <w:highlight w:val="green"/>
        </w:rPr>
        <w:t xml:space="preserve">"jsonrpc": "2.0", </w:t>
      </w:r>
    </w:p>
    <w:p w:rsidR="00E23645" w:rsidRPr="00AB7BD1" w:rsidRDefault="00276531">
      <w:pPr>
        <w:ind w:left="420"/>
        <w:rPr>
          <w:highlight w:val="green"/>
        </w:rPr>
      </w:pPr>
      <w:r w:rsidRPr="00AB7BD1">
        <w:rPr>
          <w:highlight w:val="green"/>
        </w:rPr>
        <w:t>"result":{},</w:t>
      </w:r>
    </w:p>
    <w:p w:rsidR="00E23645" w:rsidRPr="00AB7BD1" w:rsidRDefault="00276531">
      <w:pPr>
        <w:ind w:left="420"/>
        <w:rPr>
          <w:highlight w:val="green"/>
        </w:rPr>
      </w:pPr>
      <w:r w:rsidRPr="00AB7BD1">
        <w:rPr>
          <w:highlight w:val="green"/>
        </w:rPr>
        <w:t>"id": "12.3"</w:t>
      </w:r>
    </w:p>
    <w:p w:rsidR="00E23645" w:rsidRPr="00AB7BD1" w:rsidRDefault="00276531">
      <w:pPr>
        <w:rPr>
          <w:highlight w:val="green"/>
        </w:rPr>
      </w:pPr>
      <w:r w:rsidRPr="00AB7BD1">
        <w:rPr>
          <w:highlight w:val="green"/>
        </w:rPr>
        <w:t>}</w:t>
      </w:r>
    </w:p>
    <w:p w:rsidR="00E23645" w:rsidRPr="00AB7BD1" w:rsidRDefault="00276531" w:rsidP="00C14146">
      <w:pPr>
        <w:pStyle w:val="4"/>
        <w:numPr>
          <w:ilvl w:val="3"/>
          <w:numId w:val="73"/>
        </w:numPr>
        <w:rPr>
          <w:highlight w:val="green"/>
        </w:rPr>
      </w:pPr>
      <w:bookmarkStart w:id="818" w:name="__RefHeading__56976_1585609034"/>
      <w:bookmarkEnd w:id="818"/>
      <w:r w:rsidRPr="00AB7BD1">
        <w:rPr>
          <w:highlight w:val="green"/>
        </w:rPr>
        <w:t>Response with error</w:t>
      </w:r>
    </w:p>
    <w:p w:rsidR="00E23645" w:rsidRPr="00AB7BD1" w:rsidRDefault="00276531">
      <w:pPr>
        <w:rPr>
          <w:highlight w:val="green"/>
        </w:rPr>
      </w:pPr>
      <w:r w:rsidRPr="00AB7BD1">
        <w:rPr>
          <w:highlight w:val="green"/>
        </w:rPr>
        <w:t>{</w:t>
      </w:r>
    </w:p>
    <w:p w:rsidR="00E23645" w:rsidRPr="00AB7BD1" w:rsidRDefault="00276531">
      <w:pPr>
        <w:ind w:firstLine="420"/>
        <w:rPr>
          <w:highlight w:val="green"/>
        </w:rPr>
      </w:pPr>
      <w:r w:rsidRPr="00AB7BD1">
        <w:rPr>
          <w:highlight w:val="green"/>
        </w:rPr>
        <w:t>"jsonrpc": "2.0",</w:t>
      </w:r>
    </w:p>
    <w:p w:rsidR="00E23645" w:rsidRPr="00AB7BD1" w:rsidRDefault="00276531">
      <w:pPr>
        <w:ind w:firstLine="420"/>
        <w:rPr>
          <w:highlight w:val="green"/>
        </w:rPr>
      </w:pPr>
      <w:r w:rsidRPr="00AB7BD1">
        <w:rPr>
          <w:highlight w:val="green"/>
        </w:rPr>
        <w:t>"error": {</w:t>
      </w:r>
    </w:p>
    <w:p w:rsidR="00E23645" w:rsidRPr="00AB7BD1" w:rsidRDefault="00276531">
      <w:pPr>
        <w:ind w:left="840" w:firstLine="420"/>
        <w:rPr>
          <w:highlight w:val="green"/>
        </w:rPr>
      </w:pPr>
      <w:r w:rsidRPr="00AB7BD1">
        <w:rPr>
          <w:highlight w:val="green"/>
        </w:rPr>
        <w:t>"code": "120301",</w:t>
      </w:r>
    </w:p>
    <w:p w:rsidR="00E23645" w:rsidRPr="00AB7BD1" w:rsidRDefault="00276531">
      <w:pPr>
        <w:ind w:left="840" w:firstLine="420"/>
        <w:rPr>
          <w:highlight w:val="green"/>
        </w:rPr>
      </w:pPr>
      <w:r w:rsidRPr="00AB7BD1">
        <w:rPr>
          <w:highlight w:val="green"/>
        </w:rPr>
        <w:t>"message": "Set device block failed."</w:t>
      </w:r>
    </w:p>
    <w:p w:rsidR="00E23645" w:rsidRPr="00AB7BD1" w:rsidRDefault="00276531">
      <w:pPr>
        <w:ind w:left="840" w:firstLine="420"/>
        <w:rPr>
          <w:highlight w:val="green"/>
        </w:rPr>
      </w:pPr>
      <w:r w:rsidRPr="00AB7BD1">
        <w:rPr>
          <w:highlight w:val="green"/>
        </w:rPr>
        <w:lastRenderedPageBreak/>
        <w:t xml:space="preserve">}, </w:t>
      </w:r>
    </w:p>
    <w:p w:rsidR="00E23645" w:rsidRPr="00AB7BD1" w:rsidRDefault="00276531">
      <w:pPr>
        <w:ind w:firstLine="420"/>
        <w:rPr>
          <w:highlight w:val="green"/>
        </w:rPr>
      </w:pPr>
      <w:r w:rsidRPr="00AB7BD1">
        <w:rPr>
          <w:highlight w:val="green"/>
        </w:rPr>
        <w:t>"id": "12.3"</w:t>
      </w:r>
    </w:p>
    <w:p w:rsidR="00E23645" w:rsidRPr="00AB7BD1" w:rsidRDefault="00276531">
      <w:pPr>
        <w:rPr>
          <w:highlight w:val="green"/>
        </w:rPr>
      </w:pPr>
      <w:r w:rsidRPr="00AB7BD1">
        <w:rPr>
          <w:highlight w:val="green"/>
        </w:rPr>
        <w:t>}</w:t>
      </w:r>
    </w:p>
    <w:p w:rsidR="00E23645" w:rsidRPr="00AB7BD1"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AB7BD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pStyle w:val="TextBody"/>
              <w:widowControl w:val="0"/>
              <w:rPr>
                <w:rFonts w:ascii="Times New Roman" w:hAnsi="Times New Roman"/>
                <w:highlight w:val="green"/>
                <w:lang w:val="en-US" w:eastAsia="zh-CN"/>
              </w:rPr>
            </w:pPr>
            <w:r w:rsidRPr="00AB7BD1">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pStyle w:val="TextBody"/>
              <w:widowControl w:val="0"/>
              <w:rPr>
                <w:rFonts w:ascii="Times New Roman" w:hAnsi="Times New Roman"/>
                <w:highlight w:val="green"/>
                <w:lang w:val="en-US" w:eastAsia="zh-CN"/>
              </w:rPr>
            </w:pPr>
            <w:r w:rsidRPr="00AB7BD1">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pStyle w:val="TextBody"/>
              <w:widowControl w:val="0"/>
              <w:rPr>
                <w:rFonts w:ascii="Times New Roman" w:hAnsi="Times New Roman"/>
                <w:highlight w:val="green"/>
                <w:lang w:val="en-US" w:eastAsia="zh-CN"/>
              </w:rPr>
            </w:pPr>
            <w:r w:rsidRPr="00AB7BD1">
              <w:rPr>
                <w:rFonts w:ascii="Times New Roman" w:hAnsi="Times New Roman"/>
                <w:highlight w:val="green"/>
                <w:lang w:val="en-US" w:eastAsia="zh-CN"/>
              </w:rPr>
              <w:t>Error Description</w:t>
            </w:r>
          </w:p>
        </w:tc>
      </w:tr>
      <w:tr w:rsidR="00E23645" w:rsidRPr="00AB7BD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rPr>
                <w:szCs w:val="20"/>
                <w:highlight w:val="green"/>
              </w:rPr>
            </w:pPr>
            <w:r w:rsidRPr="00AB7BD1">
              <w:rPr>
                <w:szCs w:val="20"/>
                <w:highlight w:val="green"/>
              </w:rPr>
              <w:t>120301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rPr>
                <w:szCs w:val="20"/>
                <w:highlight w:val="green"/>
              </w:rPr>
            </w:pPr>
            <w:r w:rsidRPr="00AB7BD1">
              <w:rPr>
                <w:szCs w:val="20"/>
                <w:highlight w:val="green"/>
              </w:rPr>
              <w:t>Set device block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rPr>
                <w:szCs w:val="20"/>
                <w:highlight w:val="green"/>
              </w:rPr>
            </w:pPr>
            <w:r w:rsidRPr="00AB7BD1">
              <w:rPr>
                <w:szCs w:val="20"/>
                <w:highlight w:val="green"/>
              </w:rPr>
              <w:t>Set device block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rPr>
                <w:szCs w:val="20"/>
                <w:highlight w:val="green"/>
              </w:rPr>
            </w:pPr>
            <w:r w:rsidRPr="00AB7BD1">
              <w:rPr>
                <w:szCs w:val="20"/>
                <w:highlight w:val="green"/>
              </w:rPr>
              <w:t>120302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B7BD1" w:rsidRDefault="00276531">
            <w:pPr>
              <w:rPr>
                <w:szCs w:val="20"/>
                <w:highlight w:val="green"/>
              </w:rPr>
            </w:pPr>
            <w:r w:rsidRPr="00AB7BD1">
              <w:rPr>
                <w:szCs w:val="20"/>
                <w:highlight w:val="green"/>
              </w:rPr>
              <w:t>Device is not exist.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AB7BD1">
              <w:rPr>
                <w:szCs w:val="20"/>
                <w:highlight w:val="green"/>
              </w:rPr>
              <w:t>Device id it not exist.</w:t>
            </w:r>
          </w:p>
        </w:tc>
      </w:tr>
    </w:tbl>
    <w:p w:rsidR="00E23645" w:rsidRDefault="00E23645"/>
    <w:p w:rsidR="00E23645" w:rsidRPr="00B065D2" w:rsidRDefault="00276531" w:rsidP="00C14146">
      <w:pPr>
        <w:pStyle w:val="3"/>
        <w:numPr>
          <w:ilvl w:val="2"/>
          <w:numId w:val="73"/>
        </w:numPr>
        <w:ind w:left="964" w:right="210"/>
        <w:rPr>
          <w:highlight w:val="green"/>
        </w:rPr>
      </w:pPr>
      <w:bookmarkStart w:id="819" w:name="__RefHeading__56978_1585609034"/>
      <w:bookmarkStart w:id="820" w:name="_Toc422502865"/>
      <w:bookmarkStart w:id="821" w:name="_Toc401747891"/>
      <w:bookmarkStart w:id="822" w:name="_Toc470684716"/>
      <w:bookmarkEnd w:id="819"/>
      <w:r w:rsidRPr="00B065D2">
        <w:rPr>
          <w:highlight w:val="green"/>
        </w:rPr>
        <w:t>Set</w:t>
      </w:r>
      <w:bookmarkEnd w:id="820"/>
      <w:bookmarkEnd w:id="821"/>
      <w:r w:rsidRPr="00B065D2">
        <w:rPr>
          <w:highlight w:val="green"/>
        </w:rPr>
        <w:t>DeviceUnblock</w:t>
      </w:r>
      <w:bookmarkEnd w:id="822"/>
    </w:p>
    <w:p w:rsidR="00E23645" w:rsidRPr="00B065D2" w:rsidRDefault="00276531" w:rsidP="00C14146">
      <w:pPr>
        <w:pStyle w:val="4"/>
        <w:numPr>
          <w:ilvl w:val="3"/>
          <w:numId w:val="73"/>
        </w:numPr>
        <w:rPr>
          <w:highlight w:val="green"/>
        </w:rPr>
      </w:pPr>
      <w:bookmarkStart w:id="823" w:name="__RefHeading__56980_1585609034"/>
      <w:bookmarkEnd w:id="823"/>
      <w:r w:rsidRPr="00B065D2">
        <w:rPr>
          <w:highlight w:val="green"/>
        </w:rPr>
        <w:t>Request</w:t>
      </w:r>
    </w:p>
    <w:p w:rsidR="00E23645" w:rsidRPr="00B065D2" w:rsidRDefault="00276531">
      <w:pPr>
        <w:rPr>
          <w:highlight w:val="green"/>
        </w:rPr>
      </w:pPr>
      <w:r w:rsidRPr="00B065D2">
        <w:rPr>
          <w:highlight w:val="green"/>
        </w:rPr>
        <w:t>{</w:t>
      </w:r>
    </w:p>
    <w:p w:rsidR="00E23645" w:rsidRPr="00B065D2" w:rsidRDefault="00276531">
      <w:pPr>
        <w:ind w:left="420"/>
        <w:rPr>
          <w:highlight w:val="green"/>
        </w:rPr>
      </w:pPr>
      <w:r w:rsidRPr="00B065D2">
        <w:rPr>
          <w:highlight w:val="green"/>
        </w:rPr>
        <w:t xml:space="preserve">"jsonrpc": "2.0", </w:t>
      </w:r>
    </w:p>
    <w:p w:rsidR="00E23645" w:rsidRPr="00B065D2" w:rsidRDefault="00276531">
      <w:pPr>
        <w:ind w:left="420"/>
        <w:rPr>
          <w:highlight w:val="green"/>
        </w:rPr>
      </w:pPr>
      <w:r w:rsidRPr="00B065D2">
        <w:rPr>
          <w:highlight w:val="green"/>
        </w:rPr>
        <w:t>"method": "SetDeviceUnlock",</w:t>
      </w:r>
    </w:p>
    <w:p w:rsidR="00E23645" w:rsidRPr="00B065D2" w:rsidRDefault="00276531">
      <w:pPr>
        <w:ind w:left="420"/>
        <w:rPr>
          <w:highlight w:val="green"/>
        </w:rPr>
      </w:pPr>
      <w:r w:rsidRPr="00B065D2">
        <w:rPr>
          <w:highlight w:val="green"/>
        </w:rPr>
        <w:t>"params":{</w:t>
      </w:r>
    </w:p>
    <w:p w:rsidR="00E23645" w:rsidRPr="00B065D2" w:rsidRDefault="00276531">
      <w:pPr>
        <w:ind w:left="420" w:firstLine="1365"/>
        <w:rPr>
          <w:highlight w:val="green"/>
        </w:rPr>
      </w:pPr>
      <w:r w:rsidRPr="00B065D2">
        <w:rPr>
          <w:highlight w:val="green"/>
        </w:rPr>
        <w:t>"DeviceName":"d1-orange-link",</w:t>
      </w:r>
    </w:p>
    <w:p w:rsidR="00E23645" w:rsidRPr="00B065D2" w:rsidRDefault="00276531">
      <w:pPr>
        <w:ind w:left="210" w:firstLine="420"/>
        <w:jc w:val="left"/>
        <w:rPr>
          <w:highlight w:val="green"/>
        </w:rPr>
      </w:pPr>
      <w:r w:rsidRPr="00B065D2">
        <w:rPr>
          <w:highlight w:val="green"/>
        </w:rPr>
        <w:tab/>
      </w:r>
      <w:r w:rsidRPr="00B065D2">
        <w:rPr>
          <w:highlight w:val="green"/>
        </w:rPr>
        <w:tab/>
      </w:r>
      <w:r w:rsidRPr="00B065D2">
        <w:rPr>
          <w:highlight w:val="green"/>
        </w:rPr>
        <w:tab/>
        <w:t xml:space="preserve"> "MacAddress":"98:FC:D2:99:EF",</w:t>
      </w:r>
    </w:p>
    <w:p w:rsidR="00E23645" w:rsidRPr="00B065D2" w:rsidRDefault="00276531">
      <w:pPr>
        <w:ind w:left="420" w:firstLine="840"/>
        <w:rPr>
          <w:highlight w:val="green"/>
        </w:rPr>
      </w:pPr>
      <w:r w:rsidRPr="00B065D2">
        <w:rPr>
          <w:highlight w:val="green"/>
        </w:rPr>
        <w:t>},</w:t>
      </w:r>
    </w:p>
    <w:p w:rsidR="00E23645" w:rsidRPr="00B065D2" w:rsidRDefault="00276531">
      <w:pPr>
        <w:ind w:left="420"/>
        <w:rPr>
          <w:highlight w:val="green"/>
        </w:rPr>
      </w:pPr>
      <w:r w:rsidRPr="00B065D2">
        <w:rPr>
          <w:highlight w:val="green"/>
        </w:rPr>
        <w:t>"id": "12.4"</w:t>
      </w:r>
    </w:p>
    <w:p w:rsidR="00E23645" w:rsidRPr="00B065D2" w:rsidRDefault="00276531">
      <w:pPr>
        <w:rPr>
          <w:highlight w:val="green"/>
        </w:rPr>
      </w:pPr>
      <w:r w:rsidRPr="00B065D2">
        <w:rPr>
          <w:highlight w:val="green"/>
        </w:rPr>
        <w:t>}</w:t>
      </w:r>
    </w:p>
    <w:p w:rsidR="00E23645" w:rsidRPr="00B065D2" w:rsidRDefault="00276531">
      <w:pPr>
        <w:pStyle w:val="4"/>
        <w:numPr>
          <w:ilvl w:val="3"/>
          <w:numId w:val="5"/>
        </w:numPr>
        <w:spacing w:line="372" w:lineRule="auto"/>
        <w:jc w:val="left"/>
        <w:rPr>
          <w:highlight w:val="green"/>
        </w:rPr>
      </w:pPr>
      <w:bookmarkStart w:id="824" w:name="__RefHeading__56982_1585609034"/>
      <w:bookmarkEnd w:id="824"/>
      <w:r w:rsidRPr="00B065D2">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B065D2">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af9"/>
              <w:spacing w:before="240"/>
              <w:jc w:val="both"/>
              <w:rPr>
                <w:b/>
                <w:sz w:val="22"/>
                <w:highlight w:val="green"/>
                <w:lang w:val="en-GB"/>
              </w:rPr>
            </w:pPr>
            <w:r w:rsidRPr="00B065D2">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af9"/>
              <w:spacing w:before="240"/>
              <w:jc w:val="both"/>
              <w:rPr>
                <w:b/>
                <w:sz w:val="22"/>
                <w:highlight w:val="green"/>
                <w:lang w:val="en-GB"/>
              </w:rPr>
            </w:pPr>
            <w:r w:rsidRPr="00B065D2">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af9"/>
              <w:spacing w:before="240"/>
              <w:jc w:val="both"/>
              <w:rPr>
                <w:b/>
                <w:sz w:val="22"/>
                <w:highlight w:val="green"/>
                <w:lang w:val="en-GB"/>
              </w:rPr>
            </w:pPr>
            <w:r w:rsidRPr="00B065D2">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af9"/>
              <w:spacing w:before="240"/>
              <w:rPr>
                <w:b/>
                <w:sz w:val="22"/>
                <w:highlight w:val="green"/>
                <w:lang w:val="en-GB"/>
              </w:rPr>
            </w:pPr>
            <w:r w:rsidRPr="00B065D2">
              <w:rPr>
                <w:b/>
                <w:sz w:val="22"/>
                <w:highlight w:val="green"/>
                <w:lang w:val="en-GB"/>
              </w:rPr>
              <w:t>Description</w:t>
            </w:r>
          </w:p>
        </w:tc>
      </w:tr>
      <w:tr w:rsidR="00E23645" w:rsidRPr="00B065D2">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DeviceName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The connected device name</w:t>
            </w:r>
          </w:p>
        </w:tc>
      </w:tr>
      <w:tr w:rsidR="00E23645" w:rsidRPr="00B065D2">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MacAddress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 xml:space="preserve">String </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spacing w:line="300" w:lineRule="auto"/>
              <w:jc w:val="left"/>
              <w:rPr>
                <w:highlight w:val="green"/>
              </w:rPr>
            </w:pPr>
            <w:r w:rsidRPr="00B065D2">
              <w:rPr>
                <w:highlight w:val="green"/>
              </w:rPr>
              <w:t>The connected device MAC address.</w:t>
            </w:r>
          </w:p>
        </w:tc>
      </w:tr>
    </w:tbl>
    <w:p w:rsidR="00E23645" w:rsidRPr="00B065D2" w:rsidRDefault="00E23645">
      <w:pPr>
        <w:rPr>
          <w:highlight w:val="green"/>
        </w:rPr>
      </w:pPr>
    </w:p>
    <w:p w:rsidR="00E23645" w:rsidRPr="00B065D2" w:rsidRDefault="00276531" w:rsidP="00C14146">
      <w:pPr>
        <w:pStyle w:val="4"/>
        <w:numPr>
          <w:ilvl w:val="3"/>
          <w:numId w:val="73"/>
        </w:numPr>
        <w:rPr>
          <w:highlight w:val="green"/>
        </w:rPr>
      </w:pPr>
      <w:bookmarkStart w:id="825" w:name="__RefHeading__56984_1585609034"/>
      <w:bookmarkEnd w:id="825"/>
      <w:r w:rsidRPr="00B065D2">
        <w:rPr>
          <w:highlight w:val="green"/>
        </w:rPr>
        <w:t>Response</w:t>
      </w:r>
    </w:p>
    <w:p w:rsidR="00E23645" w:rsidRPr="00B065D2" w:rsidRDefault="00276531">
      <w:pPr>
        <w:rPr>
          <w:highlight w:val="green"/>
        </w:rPr>
      </w:pPr>
      <w:r w:rsidRPr="00B065D2">
        <w:rPr>
          <w:highlight w:val="green"/>
        </w:rPr>
        <w:t>{</w:t>
      </w:r>
    </w:p>
    <w:p w:rsidR="00E23645" w:rsidRPr="00B065D2" w:rsidRDefault="00276531">
      <w:pPr>
        <w:ind w:left="420"/>
        <w:rPr>
          <w:highlight w:val="green"/>
        </w:rPr>
      </w:pPr>
      <w:r w:rsidRPr="00B065D2">
        <w:rPr>
          <w:highlight w:val="green"/>
        </w:rPr>
        <w:t xml:space="preserve">"jsonrpc": "2.0", </w:t>
      </w:r>
    </w:p>
    <w:p w:rsidR="00E23645" w:rsidRPr="00B065D2" w:rsidRDefault="00276531">
      <w:pPr>
        <w:ind w:left="420"/>
        <w:rPr>
          <w:highlight w:val="green"/>
        </w:rPr>
      </w:pPr>
      <w:r w:rsidRPr="00B065D2">
        <w:rPr>
          <w:highlight w:val="green"/>
        </w:rPr>
        <w:t>"result":{},</w:t>
      </w:r>
    </w:p>
    <w:p w:rsidR="00E23645" w:rsidRPr="00B065D2" w:rsidRDefault="00276531">
      <w:pPr>
        <w:ind w:left="420"/>
        <w:rPr>
          <w:highlight w:val="green"/>
        </w:rPr>
      </w:pPr>
      <w:r w:rsidRPr="00B065D2">
        <w:rPr>
          <w:highlight w:val="green"/>
        </w:rPr>
        <w:t>"id": "12.4"</w:t>
      </w:r>
    </w:p>
    <w:p w:rsidR="00E23645" w:rsidRPr="00B065D2" w:rsidRDefault="00276531">
      <w:pPr>
        <w:rPr>
          <w:highlight w:val="green"/>
        </w:rPr>
      </w:pPr>
      <w:r w:rsidRPr="00B065D2">
        <w:rPr>
          <w:highlight w:val="green"/>
        </w:rPr>
        <w:t>}</w:t>
      </w:r>
    </w:p>
    <w:p w:rsidR="00E23645" w:rsidRPr="00B065D2" w:rsidRDefault="00276531" w:rsidP="00C14146">
      <w:pPr>
        <w:pStyle w:val="4"/>
        <w:numPr>
          <w:ilvl w:val="3"/>
          <w:numId w:val="73"/>
        </w:numPr>
        <w:rPr>
          <w:highlight w:val="green"/>
        </w:rPr>
      </w:pPr>
      <w:bookmarkStart w:id="826" w:name="__RefHeading__56986_1585609034"/>
      <w:bookmarkEnd w:id="826"/>
      <w:r w:rsidRPr="00B065D2">
        <w:rPr>
          <w:highlight w:val="green"/>
        </w:rPr>
        <w:t>Response with error</w:t>
      </w:r>
    </w:p>
    <w:p w:rsidR="00E23645" w:rsidRPr="00B065D2" w:rsidRDefault="00276531">
      <w:pPr>
        <w:rPr>
          <w:highlight w:val="green"/>
        </w:rPr>
      </w:pPr>
      <w:r w:rsidRPr="00B065D2">
        <w:rPr>
          <w:highlight w:val="green"/>
        </w:rPr>
        <w:t>{</w:t>
      </w:r>
    </w:p>
    <w:p w:rsidR="00E23645" w:rsidRPr="00B065D2" w:rsidRDefault="00276531">
      <w:pPr>
        <w:ind w:firstLine="420"/>
        <w:rPr>
          <w:highlight w:val="green"/>
        </w:rPr>
      </w:pPr>
      <w:r w:rsidRPr="00B065D2">
        <w:rPr>
          <w:highlight w:val="green"/>
        </w:rPr>
        <w:t>"jsonrpc": "2.0",</w:t>
      </w:r>
    </w:p>
    <w:p w:rsidR="00E23645" w:rsidRPr="00B065D2" w:rsidRDefault="00276531">
      <w:pPr>
        <w:ind w:firstLine="420"/>
        <w:rPr>
          <w:highlight w:val="green"/>
        </w:rPr>
      </w:pPr>
      <w:r w:rsidRPr="00B065D2">
        <w:rPr>
          <w:highlight w:val="green"/>
        </w:rPr>
        <w:t>"error": {</w:t>
      </w:r>
    </w:p>
    <w:p w:rsidR="00E23645" w:rsidRPr="00B065D2" w:rsidRDefault="00276531">
      <w:pPr>
        <w:ind w:left="840" w:firstLine="420"/>
        <w:rPr>
          <w:highlight w:val="green"/>
        </w:rPr>
      </w:pPr>
      <w:r w:rsidRPr="00B065D2">
        <w:rPr>
          <w:highlight w:val="green"/>
        </w:rPr>
        <w:t>"code": "120401",</w:t>
      </w:r>
    </w:p>
    <w:p w:rsidR="00E23645" w:rsidRPr="00B065D2" w:rsidRDefault="00276531">
      <w:pPr>
        <w:ind w:left="840" w:firstLine="420"/>
        <w:rPr>
          <w:highlight w:val="green"/>
        </w:rPr>
      </w:pPr>
      <w:r w:rsidRPr="00B065D2">
        <w:rPr>
          <w:highlight w:val="green"/>
        </w:rPr>
        <w:lastRenderedPageBreak/>
        <w:t>"message": "Set device unblock failed."</w:t>
      </w:r>
    </w:p>
    <w:p w:rsidR="00E23645" w:rsidRPr="00B065D2" w:rsidRDefault="00276531">
      <w:pPr>
        <w:ind w:left="840" w:firstLine="420"/>
        <w:rPr>
          <w:highlight w:val="green"/>
        </w:rPr>
      </w:pPr>
      <w:r w:rsidRPr="00B065D2">
        <w:rPr>
          <w:highlight w:val="green"/>
        </w:rPr>
        <w:t xml:space="preserve">}, </w:t>
      </w:r>
    </w:p>
    <w:p w:rsidR="00E23645" w:rsidRPr="00B065D2" w:rsidRDefault="00276531">
      <w:pPr>
        <w:ind w:firstLine="420"/>
        <w:rPr>
          <w:highlight w:val="green"/>
        </w:rPr>
      </w:pPr>
      <w:r w:rsidRPr="00B065D2">
        <w:rPr>
          <w:highlight w:val="green"/>
        </w:rPr>
        <w:t>"id": "12.4"</w:t>
      </w:r>
    </w:p>
    <w:p w:rsidR="00E23645" w:rsidRPr="00B065D2" w:rsidRDefault="00276531">
      <w:pPr>
        <w:rPr>
          <w:highlight w:val="green"/>
        </w:rPr>
      </w:pPr>
      <w:r w:rsidRPr="00B065D2">
        <w:rPr>
          <w:highlight w:val="green"/>
        </w:rPr>
        <w:t>}</w:t>
      </w:r>
    </w:p>
    <w:p w:rsidR="00E23645" w:rsidRPr="00B065D2"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B065D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TextBody"/>
              <w:widowControl w:val="0"/>
              <w:rPr>
                <w:rFonts w:ascii="Times New Roman" w:hAnsi="Times New Roman"/>
                <w:highlight w:val="green"/>
                <w:lang w:val="en-US" w:eastAsia="zh-CN"/>
              </w:rPr>
            </w:pPr>
            <w:r w:rsidRPr="00B065D2">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TextBody"/>
              <w:widowControl w:val="0"/>
              <w:rPr>
                <w:rFonts w:ascii="Times New Roman" w:hAnsi="Times New Roman"/>
                <w:highlight w:val="green"/>
                <w:lang w:val="en-US" w:eastAsia="zh-CN"/>
              </w:rPr>
            </w:pPr>
            <w:r w:rsidRPr="00B065D2">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TextBody"/>
              <w:widowControl w:val="0"/>
              <w:rPr>
                <w:rFonts w:ascii="Times New Roman" w:hAnsi="Times New Roman"/>
                <w:highlight w:val="green"/>
                <w:lang w:val="en-US" w:eastAsia="zh-CN"/>
              </w:rPr>
            </w:pPr>
            <w:r w:rsidRPr="00B065D2">
              <w:rPr>
                <w:rFonts w:ascii="Times New Roman" w:hAnsi="Times New Roman"/>
                <w:highlight w:val="green"/>
                <w:lang w:val="en-US" w:eastAsia="zh-CN"/>
              </w:rPr>
              <w:t>Error Description</w:t>
            </w:r>
          </w:p>
        </w:tc>
      </w:tr>
      <w:tr w:rsidR="00E23645" w:rsidRPr="00B065D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rPr>
                <w:szCs w:val="20"/>
                <w:highlight w:val="green"/>
              </w:rPr>
            </w:pPr>
            <w:r w:rsidRPr="00B065D2">
              <w:rPr>
                <w:szCs w:val="20"/>
                <w:highlight w:val="green"/>
              </w:rPr>
              <w:t>120401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rPr>
                <w:szCs w:val="20"/>
                <w:highlight w:val="green"/>
              </w:rPr>
            </w:pPr>
            <w:r w:rsidRPr="00B065D2">
              <w:rPr>
                <w:szCs w:val="20"/>
                <w:highlight w:val="green"/>
              </w:rPr>
              <w:t>Set device unblock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rPr>
                <w:szCs w:val="20"/>
                <w:highlight w:val="green"/>
              </w:rPr>
            </w:pPr>
            <w:r w:rsidRPr="00B065D2">
              <w:rPr>
                <w:szCs w:val="20"/>
                <w:highlight w:val="green"/>
              </w:rPr>
              <w:t>Set device unblock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rPr>
                <w:szCs w:val="20"/>
                <w:highlight w:val="green"/>
              </w:rPr>
            </w:pPr>
            <w:r w:rsidRPr="00B065D2">
              <w:rPr>
                <w:szCs w:val="20"/>
                <w:highlight w:val="green"/>
              </w:rPr>
              <w:t>120402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rPr>
                <w:szCs w:val="20"/>
                <w:highlight w:val="green"/>
              </w:rPr>
            </w:pPr>
            <w:r w:rsidRPr="00B065D2">
              <w:rPr>
                <w:szCs w:val="20"/>
                <w:highlight w:val="green"/>
              </w:rPr>
              <w:t>Unblock device is not exist.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B065D2">
              <w:rPr>
                <w:szCs w:val="20"/>
                <w:highlight w:val="green"/>
              </w:rPr>
              <w:t>Unblock device is not exist.</w:t>
            </w:r>
          </w:p>
        </w:tc>
      </w:tr>
    </w:tbl>
    <w:p w:rsidR="00E23645" w:rsidRDefault="00E23645"/>
    <w:p w:rsidR="00E23645" w:rsidRPr="006565DA" w:rsidRDefault="00276531" w:rsidP="00C14146">
      <w:pPr>
        <w:pStyle w:val="3"/>
        <w:numPr>
          <w:ilvl w:val="2"/>
          <w:numId w:val="73"/>
        </w:numPr>
        <w:ind w:left="964" w:right="210"/>
        <w:rPr>
          <w:highlight w:val="green"/>
        </w:rPr>
      </w:pPr>
      <w:bookmarkStart w:id="827" w:name="_Toc422502866"/>
      <w:bookmarkStart w:id="828" w:name="_Toc401747892"/>
      <w:bookmarkStart w:id="829" w:name="__RefHeading__56988_1585609034"/>
      <w:bookmarkStart w:id="830" w:name="_Toc470684717"/>
      <w:bookmarkEnd w:id="827"/>
      <w:bookmarkEnd w:id="828"/>
      <w:bookmarkEnd w:id="829"/>
      <w:r w:rsidRPr="006565DA">
        <w:rPr>
          <w:highlight w:val="green"/>
        </w:rPr>
        <w:t>SetDeviceName</w:t>
      </w:r>
      <w:bookmarkEnd w:id="830"/>
    </w:p>
    <w:p w:rsidR="00E23645" w:rsidRPr="006565DA" w:rsidRDefault="00276531" w:rsidP="00C14146">
      <w:pPr>
        <w:pStyle w:val="4"/>
        <w:numPr>
          <w:ilvl w:val="3"/>
          <w:numId w:val="73"/>
        </w:numPr>
        <w:rPr>
          <w:highlight w:val="green"/>
        </w:rPr>
      </w:pPr>
      <w:bookmarkStart w:id="831" w:name="__RefHeading__56990_1585609034"/>
      <w:bookmarkEnd w:id="831"/>
      <w:r w:rsidRPr="006565DA">
        <w:rPr>
          <w:highlight w:val="green"/>
        </w:rPr>
        <w:t xml:space="preserve">POST request </w:t>
      </w:r>
    </w:p>
    <w:p w:rsidR="00E23645" w:rsidRPr="006565DA" w:rsidRDefault="00276531">
      <w:pPr>
        <w:ind w:left="210"/>
        <w:rPr>
          <w:highlight w:val="green"/>
        </w:rPr>
      </w:pPr>
      <w:r w:rsidRPr="006565DA">
        <w:rPr>
          <w:highlight w:val="green"/>
        </w:rPr>
        <w:t>{</w:t>
      </w:r>
    </w:p>
    <w:p w:rsidR="00E23645" w:rsidRPr="006565DA" w:rsidRDefault="00276531">
      <w:pPr>
        <w:ind w:left="420"/>
        <w:rPr>
          <w:highlight w:val="green"/>
        </w:rPr>
      </w:pPr>
      <w:r w:rsidRPr="006565DA">
        <w:rPr>
          <w:highlight w:val="green"/>
        </w:rPr>
        <w:t xml:space="preserve">"jsonrpc": "2.0", </w:t>
      </w:r>
    </w:p>
    <w:p w:rsidR="00E23645" w:rsidRPr="006565DA" w:rsidRDefault="00276531">
      <w:pPr>
        <w:ind w:left="420"/>
        <w:rPr>
          <w:highlight w:val="green"/>
        </w:rPr>
      </w:pPr>
      <w:r w:rsidRPr="006565DA">
        <w:rPr>
          <w:highlight w:val="green"/>
        </w:rPr>
        <w:t>"method": "SetDeviceName",</w:t>
      </w:r>
    </w:p>
    <w:p w:rsidR="00E23645" w:rsidRPr="006565DA" w:rsidRDefault="00276531">
      <w:pPr>
        <w:ind w:left="420"/>
        <w:rPr>
          <w:highlight w:val="green"/>
        </w:rPr>
      </w:pPr>
      <w:r w:rsidRPr="006565DA">
        <w:rPr>
          <w:highlight w:val="green"/>
        </w:rPr>
        <w:t>"params": {</w:t>
      </w:r>
    </w:p>
    <w:p w:rsidR="00E23645" w:rsidRPr="006565DA" w:rsidRDefault="00276531">
      <w:pPr>
        <w:ind w:left="210" w:firstLine="1470"/>
        <w:jc w:val="left"/>
        <w:rPr>
          <w:highlight w:val="green"/>
        </w:rPr>
      </w:pPr>
      <w:r w:rsidRPr="006565DA">
        <w:rPr>
          <w:highlight w:val="green"/>
        </w:rPr>
        <w:t>"DeviceName":"d1-orange-link",</w:t>
      </w:r>
    </w:p>
    <w:p w:rsidR="00E23645" w:rsidRPr="006565DA" w:rsidRDefault="00276531">
      <w:pPr>
        <w:ind w:left="210" w:firstLine="1470"/>
        <w:jc w:val="left"/>
        <w:rPr>
          <w:highlight w:val="green"/>
        </w:rPr>
      </w:pPr>
      <w:r w:rsidRPr="006565DA">
        <w:rPr>
          <w:highlight w:val="green"/>
        </w:rPr>
        <w:t>"MacAddress":"98:FC:D2:99:EF",</w:t>
      </w:r>
    </w:p>
    <w:p w:rsidR="000D5DBB" w:rsidRPr="006565DA" w:rsidRDefault="00276531" w:rsidP="006565DA">
      <w:pPr>
        <w:ind w:left="210" w:firstLine="1470"/>
        <w:jc w:val="left"/>
        <w:rPr>
          <w:highlight w:val="green"/>
        </w:rPr>
      </w:pPr>
      <w:r w:rsidRPr="006565DA">
        <w:rPr>
          <w:highlight w:val="green"/>
        </w:rPr>
        <w:t>"DeviceType":1</w:t>
      </w:r>
    </w:p>
    <w:p w:rsidR="00E23645" w:rsidRPr="006565DA" w:rsidRDefault="00276531">
      <w:pPr>
        <w:ind w:left="210" w:firstLine="1155"/>
        <w:jc w:val="left"/>
        <w:rPr>
          <w:highlight w:val="green"/>
        </w:rPr>
      </w:pPr>
      <w:r w:rsidRPr="006565DA">
        <w:rPr>
          <w:highlight w:val="green"/>
        </w:rPr>
        <w:t>},</w:t>
      </w:r>
    </w:p>
    <w:p w:rsidR="00E23645" w:rsidRPr="006565DA" w:rsidRDefault="00276531">
      <w:pPr>
        <w:ind w:left="420"/>
        <w:rPr>
          <w:highlight w:val="green"/>
        </w:rPr>
      </w:pPr>
      <w:r w:rsidRPr="006565DA">
        <w:rPr>
          <w:highlight w:val="green"/>
        </w:rPr>
        <w:t>"id": "12.5"</w:t>
      </w:r>
    </w:p>
    <w:p w:rsidR="00E23645" w:rsidRPr="006565DA" w:rsidRDefault="00276531">
      <w:pPr>
        <w:ind w:firstLine="210"/>
        <w:jc w:val="left"/>
        <w:rPr>
          <w:highlight w:val="green"/>
        </w:rPr>
      </w:pPr>
      <w:r w:rsidRPr="006565DA">
        <w:rPr>
          <w:highlight w:val="green"/>
        </w:rPr>
        <w:t>}</w:t>
      </w:r>
    </w:p>
    <w:p w:rsidR="00E23645" w:rsidRPr="006565DA" w:rsidRDefault="00276531" w:rsidP="00C14146">
      <w:pPr>
        <w:pStyle w:val="4"/>
        <w:numPr>
          <w:ilvl w:val="3"/>
          <w:numId w:val="73"/>
        </w:numPr>
        <w:rPr>
          <w:highlight w:val="green"/>
        </w:rPr>
      </w:pPr>
      <w:bookmarkStart w:id="832" w:name="__RefHeading__56992_1585609034"/>
      <w:bookmarkEnd w:id="832"/>
      <w:r w:rsidRPr="006565DA">
        <w:rPr>
          <w:highlight w:val="green"/>
        </w:rPr>
        <w:t>Response</w:t>
      </w:r>
    </w:p>
    <w:p w:rsidR="00E23645" w:rsidRPr="006565DA" w:rsidRDefault="00276531">
      <w:pPr>
        <w:ind w:left="210"/>
        <w:jc w:val="left"/>
        <w:rPr>
          <w:highlight w:val="green"/>
        </w:rPr>
      </w:pPr>
      <w:r w:rsidRPr="006565DA">
        <w:rPr>
          <w:highlight w:val="green"/>
        </w:rPr>
        <w:t>{</w:t>
      </w:r>
    </w:p>
    <w:p w:rsidR="00E23645" w:rsidRPr="006565DA" w:rsidRDefault="00276531">
      <w:pPr>
        <w:ind w:left="210" w:firstLine="420"/>
        <w:jc w:val="left"/>
        <w:rPr>
          <w:highlight w:val="green"/>
        </w:rPr>
      </w:pPr>
      <w:r w:rsidRPr="006565DA">
        <w:rPr>
          <w:highlight w:val="green"/>
        </w:rPr>
        <w:t xml:space="preserve">"jsonrpc": "2.0", </w:t>
      </w:r>
    </w:p>
    <w:p w:rsidR="00E23645" w:rsidRPr="006565DA" w:rsidRDefault="00276531">
      <w:pPr>
        <w:ind w:left="210" w:firstLine="420"/>
        <w:jc w:val="left"/>
        <w:rPr>
          <w:highlight w:val="green"/>
        </w:rPr>
      </w:pPr>
      <w:r w:rsidRPr="006565DA">
        <w:rPr>
          <w:highlight w:val="green"/>
        </w:rPr>
        <w:t>"result": {},</w:t>
      </w:r>
    </w:p>
    <w:p w:rsidR="00E23645" w:rsidRPr="006565DA" w:rsidRDefault="00276531">
      <w:pPr>
        <w:ind w:left="210" w:firstLine="420"/>
        <w:jc w:val="left"/>
        <w:rPr>
          <w:highlight w:val="green"/>
        </w:rPr>
      </w:pPr>
      <w:r w:rsidRPr="006565DA">
        <w:rPr>
          <w:highlight w:val="green"/>
        </w:rPr>
        <w:t xml:space="preserve">"id":"12.5" </w:t>
      </w:r>
    </w:p>
    <w:p w:rsidR="00E23645" w:rsidRPr="006565DA" w:rsidRDefault="00276531">
      <w:pPr>
        <w:ind w:firstLine="105"/>
        <w:jc w:val="left"/>
        <w:rPr>
          <w:highlight w:val="green"/>
        </w:rPr>
      </w:pPr>
      <w:r w:rsidRPr="006565DA">
        <w:rPr>
          <w:highlight w:val="green"/>
        </w:rPr>
        <w:t>}</w:t>
      </w:r>
    </w:p>
    <w:p w:rsidR="00E23645" w:rsidRPr="006565DA" w:rsidRDefault="00276531">
      <w:pPr>
        <w:pStyle w:val="4"/>
        <w:numPr>
          <w:ilvl w:val="3"/>
          <w:numId w:val="5"/>
        </w:numPr>
        <w:spacing w:line="372" w:lineRule="auto"/>
        <w:jc w:val="left"/>
        <w:rPr>
          <w:highlight w:val="green"/>
        </w:rPr>
      </w:pPr>
      <w:bookmarkStart w:id="833" w:name="__RefHeading__56994_1585609034"/>
      <w:bookmarkEnd w:id="833"/>
      <w:r w:rsidRPr="006565DA">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E23645" w:rsidRPr="006565DA">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jc w:val="both"/>
              <w:rPr>
                <w:b/>
                <w:sz w:val="22"/>
                <w:highlight w:val="green"/>
                <w:lang w:val="en-GB"/>
              </w:rPr>
            </w:pPr>
            <w:r w:rsidRPr="006565DA">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jc w:val="both"/>
              <w:rPr>
                <w:b/>
                <w:sz w:val="22"/>
                <w:highlight w:val="green"/>
                <w:lang w:val="en-GB"/>
              </w:rPr>
            </w:pPr>
            <w:r w:rsidRPr="006565DA">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jc w:val="both"/>
              <w:rPr>
                <w:b/>
                <w:sz w:val="22"/>
                <w:highlight w:val="green"/>
                <w:lang w:val="en-GB"/>
              </w:rPr>
            </w:pPr>
            <w:r w:rsidRPr="006565DA">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af9"/>
              <w:spacing w:before="240"/>
              <w:rPr>
                <w:b/>
                <w:sz w:val="22"/>
                <w:highlight w:val="green"/>
                <w:lang w:val="en-GB"/>
              </w:rPr>
            </w:pPr>
            <w:r w:rsidRPr="006565DA">
              <w:rPr>
                <w:b/>
                <w:sz w:val="22"/>
                <w:highlight w:val="green"/>
                <w:lang w:val="en-GB"/>
              </w:rPr>
              <w:t>Description</w:t>
            </w:r>
          </w:p>
        </w:tc>
      </w:tr>
      <w:tr w:rsidR="00E23645" w:rsidRPr="006565DA">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DeviceName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Then new connected device name.</w:t>
            </w:r>
          </w:p>
        </w:tc>
      </w:tr>
      <w:tr w:rsidR="00E23645" w:rsidRPr="006565DA">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MacAddress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 xml:space="preserve">String </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 xml:space="preserve">The connected device MAC address. </w:t>
            </w:r>
          </w:p>
        </w:tc>
      </w:tr>
      <w:tr w:rsidR="00E23645" w:rsidRPr="006565DA">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DeviceType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spacing w:line="300" w:lineRule="auto"/>
              <w:jc w:val="left"/>
              <w:rPr>
                <w:highlight w:val="green"/>
              </w:rPr>
            </w:pPr>
            <w:r w:rsidRPr="006565DA">
              <w:rPr>
                <w:highlight w:val="green"/>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tabs>
                <w:tab w:val="left" w:pos="1543"/>
              </w:tabs>
              <w:spacing w:line="300" w:lineRule="auto"/>
              <w:jc w:val="left"/>
              <w:rPr>
                <w:highlight w:val="green"/>
              </w:rPr>
            </w:pPr>
            <w:r w:rsidRPr="006565DA">
              <w:rPr>
                <w:highlight w:val="green"/>
              </w:rPr>
              <w:t>0:Block device</w:t>
            </w:r>
          </w:p>
          <w:p w:rsidR="00E23645" w:rsidRPr="006565DA" w:rsidRDefault="00276531">
            <w:pPr>
              <w:spacing w:line="300" w:lineRule="auto"/>
              <w:jc w:val="left"/>
              <w:rPr>
                <w:highlight w:val="green"/>
              </w:rPr>
            </w:pPr>
            <w:r w:rsidRPr="006565DA">
              <w:rPr>
                <w:highlight w:val="green"/>
              </w:rPr>
              <w:t>1:connected device</w:t>
            </w:r>
          </w:p>
        </w:tc>
      </w:tr>
    </w:tbl>
    <w:p w:rsidR="00E23645" w:rsidRPr="006565DA" w:rsidRDefault="00E23645">
      <w:pPr>
        <w:ind w:firstLine="95"/>
        <w:jc w:val="left"/>
        <w:rPr>
          <w:rFonts w:ascii="Consolas" w:hAnsi="Consolas" w:cs="Consolas"/>
          <w:color w:val="0000FF"/>
          <w:sz w:val="19"/>
          <w:szCs w:val="19"/>
          <w:highlight w:val="green"/>
        </w:rPr>
      </w:pPr>
    </w:p>
    <w:p w:rsidR="00E23645" w:rsidRPr="006565DA" w:rsidRDefault="00276531" w:rsidP="00C14146">
      <w:pPr>
        <w:pStyle w:val="4"/>
        <w:numPr>
          <w:ilvl w:val="3"/>
          <w:numId w:val="73"/>
        </w:numPr>
        <w:rPr>
          <w:highlight w:val="green"/>
        </w:rPr>
      </w:pPr>
      <w:bookmarkStart w:id="834" w:name="__RefHeading__56996_1585609034"/>
      <w:bookmarkEnd w:id="834"/>
      <w:r w:rsidRPr="006565DA">
        <w:rPr>
          <w:highlight w:val="green"/>
        </w:rPr>
        <w:lastRenderedPageBreak/>
        <w:t>Response with error</w:t>
      </w:r>
    </w:p>
    <w:p w:rsidR="00E23645" w:rsidRPr="006565DA" w:rsidRDefault="00276531">
      <w:pPr>
        <w:rPr>
          <w:highlight w:val="green"/>
        </w:rPr>
      </w:pPr>
      <w:r w:rsidRPr="006565DA">
        <w:rPr>
          <w:highlight w:val="green"/>
        </w:rPr>
        <w:t>{</w:t>
      </w:r>
    </w:p>
    <w:p w:rsidR="00E23645" w:rsidRPr="006565DA" w:rsidRDefault="00276531">
      <w:pPr>
        <w:ind w:firstLine="420"/>
        <w:rPr>
          <w:highlight w:val="green"/>
        </w:rPr>
      </w:pPr>
      <w:r w:rsidRPr="006565DA">
        <w:rPr>
          <w:highlight w:val="green"/>
        </w:rPr>
        <w:t>"jsonrpc": "2.0",</w:t>
      </w:r>
    </w:p>
    <w:p w:rsidR="00E23645" w:rsidRPr="006565DA" w:rsidRDefault="00276531">
      <w:pPr>
        <w:ind w:firstLine="420"/>
        <w:rPr>
          <w:highlight w:val="green"/>
        </w:rPr>
      </w:pPr>
      <w:r w:rsidRPr="006565DA">
        <w:rPr>
          <w:highlight w:val="green"/>
        </w:rPr>
        <w:t>"error": {</w:t>
      </w:r>
    </w:p>
    <w:p w:rsidR="00E23645" w:rsidRPr="006565DA" w:rsidRDefault="00276531">
      <w:pPr>
        <w:ind w:left="840" w:firstLine="420"/>
        <w:rPr>
          <w:highlight w:val="green"/>
        </w:rPr>
      </w:pPr>
      <w:r w:rsidRPr="006565DA">
        <w:rPr>
          <w:highlight w:val="green"/>
        </w:rPr>
        <w:t>"code": "120501",</w:t>
      </w:r>
    </w:p>
    <w:p w:rsidR="00E23645" w:rsidRPr="006565DA" w:rsidRDefault="00276531">
      <w:pPr>
        <w:ind w:left="840" w:firstLine="420"/>
        <w:rPr>
          <w:highlight w:val="green"/>
        </w:rPr>
      </w:pPr>
      <w:r w:rsidRPr="006565DA">
        <w:rPr>
          <w:highlight w:val="green"/>
        </w:rPr>
        <w:t>"message": "Set connected device name failed."</w:t>
      </w:r>
    </w:p>
    <w:p w:rsidR="00E23645" w:rsidRPr="006565DA" w:rsidRDefault="00276531">
      <w:pPr>
        <w:ind w:left="840" w:firstLine="420"/>
        <w:rPr>
          <w:highlight w:val="green"/>
        </w:rPr>
      </w:pPr>
      <w:r w:rsidRPr="006565DA">
        <w:rPr>
          <w:highlight w:val="green"/>
        </w:rPr>
        <w:t xml:space="preserve">}, </w:t>
      </w:r>
    </w:p>
    <w:p w:rsidR="00E23645" w:rsidRPr="006565DA" w:rsidRDefault="00276531">
      <w:pPr>
        <w:ind w:firstLine="420"/>
        <w:rPr>
          <w:highlight w:val="green"/>
        </w:rPr>
      </w:pPr>
      <w:r w:rsidRPr="006565DA">
        <w:rPr>
          <w:highlight w:val="green"/>
        </w:rPr>
        <w:t>"id": "12.5"</w:t>
      </w:r>
    </w:p>
    <w:p w:rsidR="00E23645" w:rsidRPr="006565DA" w:rsidRDefault="00276531">
      <w:pPr>
        <w:rPr>
          <w:highlight w:val="green"/>
        </w:rPr>
      </w:pPr>
      <w:r w:rsidRPr="006565DA">
        <w:rPr>
          <w:highlight w:val="green"/>
        </w:rPr>
        <w:t>}</w:t>
      </w:r>
    </w:p>
    <w:p w:rsidR="00E23645" w:rsidRPr="006565DA"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6565DA">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TextBody"/>
              <w:widowControl w:val="0"/>
              <w:rPr>
                <w:rFonts w:ascii="Times New Roman" w:hAnsi="Times New Roman"/>
                <w:highlight w:val="green"/>
                <w:lang w:val="en-US" w:eastAsia="zh-CN"/>
              </w:rPr>
            </w:pPr>
            <w:r w:rsidRPr="006565DA">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TextBody"/>
              <w:widowControl w:val="0"/>
              <w:rPr>
                <w:rFonts w:ascii="Times New Roman" w:hAnsi="Times New Roman"/>
                <w:highlight w:val="green"/>
                <w:lang w:val="en-US" w:eastAsia="zh-CN"/>
              </w:rPr>
            </w:pPr>
            <w:r w:rsidRPr="006565DA">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pStyle w:val="TextBody"/>
              <w:widowControl w:val="0"/>
              <w:rPr>
                <w:rFonts w:ascii="Times New Roman" w:hAnsi="Times New Roman"/>
                <w:highlight w:val="green"/>
                <w:lang w:val="en-US" w:eastAsia="zh-CN"/>
              </w:rPr>
            </w:pPr>
            <w:r w:rsidRPr="006565DA">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rPr>
                <w:szCs w:val="20"/>
                <w:highlight w:val="green"/>
              </w:rPr>
            </w:pPr>
            <w:r w:rsidRPr="006565DA">
              <w:rPr>
                <w:szCs w:val="20"/>
                <w:highlight w:val="green"/>
              </w:rPr>
              <w:t>120501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6565DA" w:rsidRDefault="00276531">
            <w:pPr>
              <w:rPr>
                <w:szCs w:val="20"/>
                <w:highlight w:val="green"/>
              </w:rPr>
            </w:pPr>
            <w:r w:rsidRPr="006565DA">
              <w:rPr>
                <w:szCs w:val="20"/>
                <w:highlight w:val="green"/>
              </w:rPr>
              <w:t>Set device name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6565DA">
              <w:rPr>
                <w:szCs w:val="20"/>
                <w:highlight w:val="green"/>
              </w:rPr>
              <w:t>Set device name failed.</w:t>
            </w:r>
          </w:p>
        </w:tc>
      </w:tr>
    </w:tbl>
    <w:p w:rsidR="00E23645" w:rsidRDefault="00E23645"/>
    <w:p w:rsidR="00E23645" w:rsidRDefault="00276531" w:rsidP="00C14146">
      <w:pPr>
        <w:pStyle w:val="2"/>
        <w:numPr>
          <w:ilvl w:val="1"/>
          <w:numId w:val="73"/>
        </w:numPr>
      </w:pPr>
      <w:bookmarkStart w:id="835" w:name="__RefHeading__56998_1585609034"/>
      <w:bookmarkStart w:id="836" w:name="_Toc422502867"/>
      <w:bookmarkStart w:id="837" w:name="_Toc401747893"/>
      <w:bookmarkStart w:id="838" w:name="_Toc392062395"/>
      <w:bookmarkStart w:id="839" w:name="_Toc378347874"/>
      <w:bookmarkStart w:id="840" w:name="_Toc375149393"/>
      <w:bookmarkStart w:id="841" w:name="_Toc470684718"/>
      <w:bookmarkEnd w:id="835"/>
      <w:r>
        <w:rPr>
          <w:szCs w:val="21"/>
        </w:rPr>
        <w:t>System</w:t>
      </w:r>
      <w:bookmarkEnd w:id="836"/>
      <w:bookmarkEnd w:id="837"/>
      <w:bookmarkEnd w:id="838"/>
      <w:bookmarkEnd w:id="839"/>
      <w:bookmarkEnd w:id="840"/>
      <w:r>
        <w:t xml:space="preserve"> Information Requests</w:t>
      </w:r>
      <w:bookmarkEnd w:id="841"/>
    </w:p>
    <w:p w:rsidR="00E23645" w:rsidRPr="00B065D2" w:rsidRDefault="00276531" w:rsidP="00C14146">
      <w:pPr>
        <w:pStyle w:val="3"/>
        <w:numPr>
          <w:ilvl w:val="2"/>
          <w:numId w:val="73"/>
        </w:numPr>
        <w:ind w:left="964" w:right="210"/>
        <w:rPr>
          <w:highlight w:val="green"/>
        </w:rPr>
      </w:pPr>
      <w:bookmarkStart w:id="842" w:name="__RefHeading__57000_1585609034"/>
      <w:bookmarkStart w:id="843" w:name="_Toc422502868"/>
      <w:bookmarkStart w:id="844" w:name="_Toc401747894"/>
      <w:bookmarkStart w:id="845" w:name="_Toc392062396"/>
      <w:bookmarkStart w:id="846" w:name="_Toc470684719"/>
      <w:bookmarkEnd w:id="842"/>
      <w:r w:rsidRPr="00B065D2">
        <w:rPr>
          <w:highlight w:val="green"/>
        </w:rPr>
        <w:t>GetSystemI</w:t>
      </w:r>
      <w:bookmarkEnd w:id="843"/>
      <w:bookmarkEnd w:id="844"/>
      <w:bookmarkEnd w:id="845"/>
      <w:r w:rsidRPr="00B065D2">
        <w:rPr>
          <w:highlight w:val="green"/>
        </w:rPr>
        <w:t>nfo</w:t>
      </w:r>
      <w:bookmarkEnd w:id="846"/>
    </w:p>
    <w:p w:rsidR="00E23645" w:rsidRPr="00B065D2" w:rsidRDefault="00276531" w:rsidP="00C14146">
      <w:pPr>
        <w:pStyle w:val="4"/>
        <w:numPr>
          <w:ilvl w:val="3"/>
          <w:numId w:val="73"/>
        </w:numPr>
        <w:rPr>
          <w:highlight w:val="green"/>
        </w:rPr>
      </w:pPr>
      <w:bookmarkStart w:id="847" w:name="__RefHeading__57002_1585609034"/>
      <w:bookmarkEnd w:id="847"/>
      <w:r w:rsidRPr="00B065D2">
        <w:rPr>
          <w:highlight w:val="green"/>
        </w:rPr>
        <w:t xml:space="preserve">POST Request </w:t>
      </w:r>
    </w:p>
    <w:p w:rsidR="00E23645" w:rsidRPr="00B065D2" w:rsidRDefault="00276531">
      <w:pPr>
        <w:rPr>
          <w:highlight w:val="green"/>
        </w:rPr>
      </w:pPr>
      <w:r w:rsidRPr="00B065D2">
        <w:rPr>
          <w:highlight w:val="green"/>
        </w:rPr>
        <w:t>{</w:t>
      </w:r>
    </w:p>
    <w:p w:rsidR="00E23645" w:rsidRPr="00B065D2" w:rsidRDefault="00276531">
      <w:pPr>
        <w:ind w:firstLine="210"/>
        <w:rPr>
          <w:highlight w:val="green"/>
        </w:rPr>
      </w:pPr>
      <w:r w:rsidRPr="00B065D2">
        <w:rPr>
          <w:highlight w:val="green"/>
        </w:rPr>
        <w:t xml:space="preserve">"jsonrpc": "2.0", </w:t>
      </w:r>
    </w:p>
    <w:p w:rsidR="00E23645" w:rsidRPr="00B065D2" w:rsidRDefault="00276531">
      <w:pPr>
        <w:ind w:firstLine="210"/>
        <w:rPr>
          <w:highlight w:val="green"/>
        </w:rPr>
      </w:pPr>
      <w:r w:rsidRPr="00B065D2">
        <w:rPr>
          <w:highlight w:val="green"/>
        </w:rPr>
        <w:t>"method": "GetSystemInfo",</w:t>
      </w:r>
    </w:p>
    <w:p w:rsidR="00E23645" w:rsidRPr="00B065D2" w:rsidRDefault="00276531">
      <w:pPr>
        <w:ind w:firstLine="210"/>
        <w:rPr>
          <w:highlight w:val="green"/>
        </w:rPr>
      </w:pPr>
      <w:r w:rsidRPr="00B065D2">
        <w:rPr>
          <w:highlight w:val="green"/>
        </w:rPr>
        <w:t>"params": {},</w:t>
      </w:r>
    </w:p>
    <w:p w:rsidR="00E23645" w:rsidRPr="00B065D2" w:rsidRDefault="00276531">
      <w:pPr>
        <w:ind w:firstLine="210"/>
        <w:rPr>
          <w:highlight w:val="green"/>
        </w:rPr>
      </w:pPr>
      <w:r w:rsidRPr="00B065D2">
        <w:rPr>
          <w:highlight w:val="green"/>
        </w:rPr>
        <w:t>"id": "13.1"</w:t>
      </w:r>
    </w:p>
    <w:p w:rsidR="00E23645" w:rsidRPr="00B065D2" w:rsidRDefault="00276531">
      <w:pPr>
        <w:rPr>
          <w:highlight w:val="green"/>
        </w:rPr>
      </w:pPr>
      <w:r w:rsidRPr="00B065D2">
        <w:rPr>
          <w:highlight w:val="green"/>
        </w:rPr>
        <w:t>}</w:t>
      </w:r>
    </w:p>
    <w:p w:rsidR="00E23645" w:rsidRPr="00B065D2" w:rsidRDefault="00276531" w:rsidP="00C14146">
      <w:pPr>
        <w:pStyle w:val="4"/>
        <w:numPr>
          <w:ilvl w:val="3"/>
          <w:numId w:val="73"/>
        </w:numPr>
        <w:rPr>
          <w:highlight w:val="green"/>
        </w:rPr>
      </w:pPr>
      <w:bookmarkStart w:id="848" w:name="__RefHeading__57004_1585609034"/>
      <w:bookmarkEnd w:id="848"/>
      <w:r w:rsidRPr="00B065D2">
        <w:rPr>
          <w:highlight w:val="green"/>
        </w:rPr>
        <w:t>Response</w:t>
      </w:r>
    </w:p>
    <w:p w:rsidR="00E23645" w:rsidRPr="00B065D2" w:rsidRDefault="00276531">
      <w:pPr>
        <w:ind w:left="210"/>
        <w:jc w:val="left"/>
        <w:rPr>
          <w:highlight w:val="green"/>
        </w:rPr>
      </w:pPr>
      <w:r w:rsidRPr="00B065D2">
        <w:rPr>
          <w:highlight w:val="green"/>
        </w:rPr>
        <w:t>{</w:t>
      </w:r>
    </w:p>
    <w:p w:rsidR="00E23645" w:rsidRPr="00B065D2" w:rsidRDefault="00276531">
      <w:pPr>
        <w:ind w:left="210" w:firstLine="420"/>
        <w:jc w:val="left"/>
        <w:rPr>
          <w:highlight w:val="green"/>
        </w:rPr>
      </w:pPr>
      <w:r w:rsidRPr="00B065D2">
        <w:rPr>
          <w:highlight w:val="green"/>
        </w:rPr>
        <w:t xml:space="preserve">"jsonrpc": "2.0", </w:t>
      </w:r>
    </w:p>
    <w:p w:rsidR="00E23645" w:rsidRDefault="00276531">
      <w:pPr>
        <w:ind w:left="210" w:firstLine="420"/>
        <w:jc w:val="left"/>
      </w:pPr>
      <w:r w:rsidRPr="00B065D2">
        <w:rPr>
          <w:highlight w:val="green"/>
        </w:rPr>
        <w:t>"result": {</w:t>
      </w:r>
    </w:p>
    <w:p w:rsidR="00B065D2" w:rsidRPr="00B065D2" w:rsidRDefault="00B065D2" w:rsidP="00B065D2">
      <w:pPr>
        <w:ind w:left="1470" w:firstLine="210"/>
        <w:jc w:val="left"/>
        <w:rPr>
          <w:rFonts w:ascii="Calibri" w:eastAsiaTheme="minorEastAsia" w:hAnsi="Calibri" w:cs="Calibri"/>
          <w:sz w:val="24"/>
        </w:rPr>
      </w:pPr>
      <w:r w:rsidRPr="00B065D2">
        <w:rPr>
          <w:rFonts w:ascii="Calibri" w:eastAsia="Calibri" w:hAnsi="Calibri" w:cs="Calibri"/>
          <w:sz w:val="24"/>
          <w:highlight w:val="red"/>
        </w:rPr>
        <w:t>"</w:t>
      </w:r>
      <w:r w:rsidRPr="00B065D2">
        <w:rPr>
          <w:rFonts w:ascii="Calibri" w:eastAsiaTheme="minorEastAsia" w:hAnsi="Calibri" w:cs="Calibri" w:hint="eastAsia"/>
          <w:highlight w:val="red"/>
        </w:rPr>
        <w:t>AppVersion</w:t>
      </w:r>
      <w:r w:rsidRPr="00B065D2">
        <w:rPr>
          <w:rFonts w:ascii="Calibri" w:eastAsia="Calibri" w:hAnsi="Calibri" w:cs="Calibri"/>
          <w:sz w:val="24"/>
          <w:highlight w:val="red"/>
        </w:rPr>
        <w:t>"</w:t>
      </w:r>
      <w:r w:rsidRPr="00B065D2">
        <w:rPr>
          <w:rFonts w:ascii="Calibri" w:eastAsia="Calibri" w:hAnsi="Calibri" w:cs="Calibri"/>
          <w:highlight w:val="red"/>
        </w:rPr>
        <w:t>:</w:t>
      </w:r>
      <w:r w:rsidRPr="00B065D2">
        <w:rPr>
          <w:rFonts w:ascii="Calibri" w:eastAsia="Calibri" w:hAnsi="Calibri" w:cs="Calibri"/>
          <w:sz w:val="24"/>
          <w:highlight w:val="red"/>
        </w:rPr>
        <w:t>"",</w:t>
      </w:r>
    </w:p>
    <w:p w:rsidR="00E23645" w:rsidRPr="00B065D2" w:rsidRDefault="00276531">
      <w:pPr>
        <w:ind w:left="1470" w:firstLine="210"/>
        <w:jc w:val="left"/>
        <w:rPr>
          <w:rFonts w:ascii="Calibri" w:eastAsiaTheme="minorEastAsia" w:hAnsi="Calibri" w:cs="Calibri"/>
          <w:sz w:val="24"/>
          <w:highlight w:val="green"/>
        </w:rPr>
      </w:pPr>
      <w:r w:rsidRPr="00B065D2">
        <w:rPr>
          <w:rFonts w:ascii="Calibri" w:eastAsia="Calibri" w:hAnsi="Calibri" w:cs="Calibri"/>
          <w:sz w:val="24"/>
          <w:highlight w:val="green"/>
        </w:rPr>
        <w:t>"</w:t>
      </w:r>
      <w:r w:rsidRPr="00B065D2">
        <w:rPr>
          <w:rFonts w:ascii="Calibri" w:eastAsia="Calibri" w:hAnsi="Calibri" w:cs="Calibri"/>
          <w:highlight w:val="green"/>
        </w:rPr>
        <w:t>DeviceName</w:t>
      </w:r>
      <w:r w:rsidRPr="00B065D2">
        <w:rPr>
          <w:rFonts w:ascii="Calibri" w:eastAsia="Calibri" w:hAnsi="Calibri" w:cs="Calibri"/>
          <w:sz w:val="24"/>
          <w:highlight w:val="green"/>
        </w:rPr>
        <w:t>"</w:t>
      </w:r>
      <w:r w:rsidRPr="00B065D2">
        <w:rPr>
          <w:rFonts w:ascii="Calibri" w:eastAsia="Calibri" w:hAnsi="Calibri" w:cs="Calibri"/>
          <w:highlight w:val="green"/>
        </w:rPr>
        <w:t>:</w:t>
      </w:r>
      <w:r w:rsidRPr="00B065D2">
        <w:rPr>
          <w:rFonts w:ascii="Calibri" w:eastAsia="Calibri" w:hAnsi="Calibri" w:cs="Calibri"/>
          <w:sz w:val="24"/>
          <w:highlight w:val="green"/>
        </w:rPr>
        <w:t>"</w:t>
      </w:r>
      <w:r w:rsidRPr="00B065D2">
        <w:rPr>
          <w:rFonts w:ascii="Calibri" w:hAnsi="Calibri" w:cs="Calibri"/>
          <w:highlight w:val="green"/>
        </w:rPr>
        <w:t>y</w:t>
      </w:r>
      <w:r w:rsidRPr="00B065D2">
        <w:rPr>
          <w:rFonts w:ascii="Calibri" w:eastAsia="Calibri" w:hAnsi="Calibri" w:cs="Calibri"/>
          <w:highlight w:val="green"/>
        </w:rPr>
        <w:t>858</w:t>
      </w:r>
      <w:r w:rsidRPr="00B065D2">
        <w:rPr>
          <w:rFonts w:ascii="Calibri" w:eastAsia="Calibri" w:hAnsi="Calibri" w:cs="Calibri"/>
          <w:sz w:val="24"/>
          <w:highlight w:val="green"/>
        </w:rPr>
        <w:t>",</w:t>
      </w:r>
    </w:p>
    <w:p w:rsidR="00B065D2" w:rsidRPr="00B065D2" w:rsidRDefault="00B065D2" w:rsidP="00B065D2">
      <w:pPr>
        <w:ind w:left="1260" w:firstLine="420"/>
        <w:jc w:val="left"/>
        <w:rPr>
          <w:rFonts w:ascii="Calibri" w:eastAsia="Calibri" w:hAnsi="Calibri" w:cs="Calibri"/>
          <w:color w:val="auto"/>
          <w:highlight w:val="green"/>
        </w:rPr>
      </w:pPr>
      <w:r w:rsidRPr="00B065D2">
        <w:rPr>
          <w:rFonts w:ascii="Calibri" w:eastAsia="Calibri" w:hAnsi="Calibri" w:cs="Calibri"/>
          <w:color w:val="auto"/>
          <w:highlight w:val="green"/>
        </w:rPr>
        <w:t>"HttpApiVersion":"1.0",</w:t>
      </w:r>
    </w:p>
    <w:p w:rsidR="00B065D2" w:rsidRDefault="00B065D2">
      <w:pPr>
        <w:ind w:left="1470" w:firstLine="210"/>
        <w:jc w:val="left"/>
      </w:pPr>
      <w:bookmarkStart w:id="849" w:name="OLE_LINK15"/>
      <w:bookmarkStart w:id="850" w:name="OLE_LINK14"/>
      <w:r w:rsidRPr="00B065D2">
        <w:rPr>
          <w:highlight w:val="green"/>
        </w:rPr>
        <w:t>"</w:t>
      </w:r>
      <w:bookmarkEnd w:id="849"/>
      <w:bookmarkEnd w:id="850"/>
      <w:r w:rsidRPr="00B065D2">
        <w:rPr>
          <w:highlight w:val="green"/>
        </w:rPr>
        <w:t>HwVersion":"ABCD",</w:t>
      </w:r>
    </w:p>
    <w:p w:rsidR="00B065D2" w:rsidRPr="00B065D2" w:rsidRDefault="00B065D2" w:rsidP="00B065D2">
      <w:pPr>
        <w:ind w:left="210" w:firstLine="1470"/>
        <w:jc w:val="left"/>
      </w:pPr>
      <w:r w:rsidRPr="00B065D2">
        <w:rPr>
          <w:highlight w:val="red"/>
        </w:rPr>
        <w:t>"ICCID":"",</w:t>
      </w:r>
    </w:p>
    <w:p w:rsidR="00E23645" w:rsidRPr="00B065D2" w:rsidRDefault="00276531">
      <w:pPr>
        <w:ind w:left="210"/>
        <w:jc w:val="left"/>
        <w:rPr>
          <w:highlight w:val="green"/>
        </w:rPr>
      </w:pPr>
      <w:r>
        <w:tab/>
      </w:r>
      <w:r>
        <w:tab/>
      </w:r>
      <w:r>
        <w:tab/>
      </w:r>
      <w:r>
        <w:tab/>
      </w:r>
      <w:r w:rsidRPr="00B065D2">
        <w:rPr>
          <w:highlight w:val="green"/>
        </w:rPr>
        <w:t>"</w:t>
      </w:r>
      <w:r w:rsidRPr="00B065D2">
        <w:rPr>
          <w:rFonts w:ascii="Calibri" w:eastAsia="Calibri" w:hAnsi="Calibri" w:cs="Calibri"/>
          <w:highlight w:val="green"/>
        </w:rPr>
        <w:t>IMEI</w:t>
      </w:r>
      <w:r w:rsidRPr="00B065D2">
        <w:rPr>
          <w:highlight w:val="green"/>
        </w:rPr>
        <w:t>":"123456789012",</w:t>
      </w:r>
    </w:p>
    <w:p w:rsidR="00B065D2" w:rsidRPr="00B065D2" w:rsidRDefault="00B065D2" w:rsidP="00B065D2">
      <w:pPr>
        <w:ind w:left="210" w:firstLine="1470"/>
        <w:jc w:val="left"/>
        <w:rPr>
          <w:highlight w:val="green"/>
        </w:rPr>
      </w:pPr>
      <w:r w:rsidRPr="00B065D2">
        <w:rPr>
          <w:highlight w:val="green"/>
        </w:rPr>
        <w:t>"</w:t>
      </w:r>
      <w:r w:rsidRPr="00B065D2">
        <w:rPr>
          <w:rFonts w:hint="eastAsia"/>
          <w:highlight w:val="green"/>
        </w:rPr>
        <w:t>IMSI</w:t>
      </w:r>
      <w:r w:rsidRPr="00B065D2">
        <w:rPr>
          <w:highlight w:val="green"/>
        </w:rPr>
        <w:t>":""</w:t>
      </w:r>
      <w:r w:rsidRPr="00B065D2">
        <w:rPr>
          <w:rFonts w:hint="eastAsia"/>
          <w:highlight w:val="green"/>
        </w:rPr>
        <w:t>,</w:t>
      </w:r>
    </w:p>
    <w:p w:rsidR="00B065D2" w:rsidRPr="00B065D2" w:rsidRDefault="00B065D2" w:rsidP="00B065D2">
      <w:pPr>
        <w:ind w:left="210" w:firstLine="1470"/>
        <w:jc w:val="left"/>
        <w:rPr>
          <w:highlight w:val="green"/>
        </w:rPr>
      </w:pPr>
      <w:r w:rsidRPr="00B065D2">
        <w:rPr>
          <w:highlight w:val="green"/>
        </w:rPr>
        <w:t>"MacAddress":"",</w:t>
      </w:r>
    </w:p>
    <w:p w:rsidR="00B065D2" w:rsidRPr="00B065D2" w:rsidRDefault="00B065D2" w:rsidP="00B065D2">
      <w:pPr>
        <w:ind w:left="210" w:firstLine="1470"/>
        <w:jc w:val="left"/>
        <w:rPr>
          <w:highlight w:val="green"/>
        </w:rPr>
      </w:pPr>
      <w:r w:rsidRPr="00B065D2">
        <w:rPr>
          <w:highlight w:val="green"/>
        </w:rPr>
        <w:t>"MSISDN":""</w:t>
      </w:r>
      <w:r w:rsidRPr="00B065D2">
        <w:rPr>
          <w:rFonts w:hint="eastAsia"/>
          <w:highlight w:val="green"/>
        </w:rPr>
        <w:t>,</w:t>
      </w:r>
    </w:p>
    <w:p w:rsidR="00B065D2" w:rsidRPr="00B065D2" w:rsidRDefault="00B065D2" w:rsidP="00B065D2">
      <w:pPr>
        <w:ind w:left="210" w:firstLine="1470"/>
        <w:jc w:val="left"/>
        <w:rPr>
          <w:color w:val="auto"/>
        </w:rPr>
      </w:pPr>
      <w:r w:rsidRPr="00B065D2">
        <w:rPr>
          <w:color w:val="auto"/>
          <w:highlight w:val="green"/>
        </w:rPr>
        <w:t>"</w:t>
      </w:r>
      <w:r w:rsidRPr="00B065D2">
        <w:rPr>
          <w:color w:val="auto"/>
          <w:highlight w:val="green"/>
          <w:lang w:val="zh-CN"/>
        </w:rPr>
        <w:t>MsisdnMark</w:t>
      </w:r>
      <w:r w:rsidRPr="00B065D2">
        <w:rPr>
          <w:color w:val="auto"/>
          <w:highlight w:val="green"/>
        </w:rPr>
        <w:t>":0</w:t>
      </w:r>
      <w:r w:rsidRPr="00B065D2">
        <w:rPr>
          <w:rFonts w:hint="eastAsia"/>
          <w:color w:val="auto"/>
          <w:highlight w:val="green"/>
        </w:rPr>
        <w:t>,</w:t>
      </w:r>
    </w:p>
    <w:p w:rsidR="00B065D2" w:rsidRPr="00B065D2" w:rsidRDefault="00B065D2" w:rsidP="00B065D2">
      <w:pPr>
        <w:ind w:left="210" w:firstLine="1470"/>
        <w:jc w:val="left"/>
        <w:rPr>
          <w:color w:val="auto"/>
        </w:rPr>
      </w:pPr>
      <w:r w:rsidRPr="00B065D2">
        <w:rPr>
          <w:color w:val="auto"/>
          <w:highlight w:val="red"/>
        </w:rPr>
        <w:t>"</w:t>
      </w:r>
      <w:r w:rsidRPr="00B065D2">
        <w:rPr>
          <w:rFonts w:hint="eastAsia"/>
          <w:color w:val="auto"/>
          <w:highlight w:val="red"/>
          <w:lang w:val="zh-CN"/>
        </w:rPr>
        <w:t>sn</w:t>
      </w:r>
      <w:r w:rsidRPr="00B065D2">
        <w:rPr>
          <w:color w:val="auto"/>
          <w:highlight w:val="red"/>
        </w:rPr>
        <w:t>":</w:t>
      </w:r>
      <w:r w:rsidRPr="00B065D2">
        <w:rPr>
          <w:rFonts w:hint="eastAsia"/>
          <w:color w:val="auto"/>
          <w:highlight w:val="red"/>
        </w:rPr>
        <w:t>,</w:t>
      </w:r>
    </w:p>
    <w:p w:rsidR="00E23645" w:rsidRPr="00B065D2" w:rsidRDefault="00B065D2" w:rsidP="00B065D2">
      <w:pPr>
        <w:ind w:left="210" w:firstLineChars="700" w:firstLine="1470"/>
        <w:jc w:val="left"/>
        <w:rPr>
          <w:highlight w:val="green"/>
        </w:rPr>
      </w:pPr>
      <w:r w:rsidRPr="00B065D2">
        <w:rPr>
          <w:highlight w:val="green"/>
        </w:rPr>
        <w:t>"</w:t>
      </w:r>
      <w:r w:rsidRPr="00B065D2">
        <w:rPr>
          <w:rFonts w:ascii="Calibri" w:eastAsia="Calibri" w:hAnsi="Calibri" w:cs="Calibri"/>
          <w:highlight w:val="green"/>
        </w:rPr>
        <w:t>SwVersion</w:t>
      </w:r>
      <w:r w:rsidRPr="00B065D2">
        <w:rPr>
          <w:highlight w:val="green"/>
        </w:rPr>
        <w:t>":"",</w:t>
      </w:r>
    </w:p>
    <w:p w:rsidR="00B065D2" w:rsidRPr="00B065D2" w:rsidRDefault="00B065D2" w:rsidP="00B065D2">
      <w:pPr>
        <w:ind w:left="1260" w:firstLine="420"/>
        <w:jc w:val="left"/>
        <w:rPr>
          <w:rFonts w:ascii="Calibri" w:eastAsiaTheme="minorEastAsia" w:hAnsi="Calibri" w:cs="Calibri"/>
          <w:color w:val="auto"/>
          <w:highlight w:val="green"/>
        </w:rPr>
      </w:pPr>
      <w:r w:rsidRPr="00B065D2">
        <w:rPr>
          <w:rFonts w:ascii="Calibri" w:eastAsia="Calibri" w:hAnsi="Calibri" w:cs="Calibri"/>
          <w:color w:val="auto"/>
          <w:highlight w:val="green"/>
        </w:rPr>
        <w:t>"WebUiVersion":""</w:t>
      </w:r>
    </w:p>
    <w:p w:rsidR="00E23645" w:rsidRPr="00B065D2" w:rsidRDefault="00276531">
      <w:pPr>
        <w:ind w:left="1050" w:firstLine="420"/>
        <w:jc w:val="left"/>
        <w:rPr>
          <w:highlight w:val="green"/>
        </w:rPr>
      </w:pPr>
      <w:r w:rsidRPr="00B065D2">
        <w:rPr>
          <w:highlight w:val="green"/>
        </w:rPr>
        <w:t>},</w:t>
      </w:r>
    </w:p>
    <w:p w:rsidR="00E23645" w:rsidRPr="00B065D2" w:rsidRDefault="00276531">
      <w:pPr>
        <w:ind w:left="210" w:firstLine="420"/>
        <w:jc w:val="left"/>
        <w:rPr>
          <w:highlight w:val="green"/>
        </w:rPr>
      </w:pPr>
      <w:r w:rsidRPr="00B065D2">
        <w:rPr>
          <w:highlight w:val="green"/>
        </w:rPr>
        <w:t xml:space="preserve">"id":"13.1" </w:t>
      </w:r>
    </w:p>
    <w:p w:rsidR="00E23645" w:rsidRPr="00B065D2" w:rsidRDefault="00276531">
      <w:pPr>
        <w:rPr>
          <w:highlight w:val="green"/>
        </w:rPr>
      </w:pPr>
      <w:r w:rsidRPr="00B065D2">
        <w:rPr>
          <w:highlight w:val="green"/>
        </w:rPr>
        <w:t>}</w:t>
      </w:r>
    </w:p>
    <w:p w:rsidR="00E23645" w:rsidRPr="00B065D2" w:rsidRDefault="00276531" w:rsidP="00C14146">
      <w:pPr>
        <w:pStyle w:val="4"/>
        <w:numPr>
          <w:ilvl w:val="0"/>
          <w:numId w:val="73"/>
        </w:numPr>
        <w:rPr>
          <w:highlight w:val="green"/>
        </w:rPr>
      </w:pPr>
      <w:bookmarkStart w:id="851" w:name="__RefHeading__57006_1585609034"/>
      <w:bookmarkEnd w:id="851"/>
      <w:r w:rsidRPr="00B065D2">
        <w:rPr>
          <w:highlight w:val="green"/>
        </w:rPr>
        <w:lastRenderedPageBreak/>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71"/>
        <w:gridCol w:w="1217"/>
        <w:gridCol w:w="1472"/>
        <w:gridCol w:w="4526"/>
      </w:tblGrid>
      <w:tr w:rsidR="00E23645" w:rsidTr="00A55543">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af9"/>
              <w:spacing w:before="240"/>
              <w:jc w:val="both"/>
              <w:rPr>
                <w:b/>
                <w:sz w:val="22"/>
                <w:highlight w:val="green"/>
                <w:lang w:val="en-GB"/>
              </w:rPr>
            </w:pPr>
            <w:r w:rsidRPr="00B065D2">
              <w:rPr>
                <w:b/>
                <w:sz w:val="22"/>
                <w:highlight w:val="green"/>
                <w:lang w:val="en-GB"/>
              </w:rPr>
              <w:t>Field</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af9"/>
              <w:spacing w:before="240"/>
              <w:jc w:val="both"/>
              <w:rPr>
                <w:b/>
                <w:sz w:val="22"/>
                <w:highlight w:val="green"/>
                <w:lang w:val="en-GB"/>
              </w:rPr>
            </w:pPr>
            <w:r w:rsidRPr="00B065D2">
              <w:rPr>
                <w:b/>
                <w:sz w:val="22"/>
                <w:highlight w:val="green"/>
                <w:lang w:val="en-GB"/>
              </w:rPr>
              <w:t>Type</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af9"/>
              <w:spacing w:before="240"/>
              <w:jc w:val="both"/>
              <w:rPr>
                <w:b/>
                <w:sz w:val="22"/>
                <w:highlight w:val="green"/>
                <w:lang w:val="en-GB"/>
              </w:rPr>
            </w:pPr>
            <w:r w:rsidRPr="00B065D2">
              <w:rPr>
                <w:b/>
                <w:sz w:val="22"/>
                <w:highlight w:val="green"/>
                <w:lang w:val="en-GB"/>
              </w:rPr>
              <w:t>Changable</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sidRPr="00B065D2">
              <w:rPr>
                <w:b/>
                <w:sz w:val="22"/>
                <w:highlight w:val="green"/>
                <w:lang w:val="en-GB"/>
              </w:rPr>
              <w:t>Description</w:t>
            </w:r>
          </w:p>
        </w:tc>
      </w:tr>
      <w:tr w:rsidR="00B065D2" w:rsidTr="00A55543">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pPr>
              <w:jc w:val="left"/>
              <w:rPr>
                <w:rFonts w:ascii="Calibri" w:eastAsia="Calibri" w:hAnsi="Calibri" w:cs="Calibri"/>
                <w:highlight w:val="red"/>
              </w:rPr>
            </w:pPr>
            <w:r w:rsidRPr="00B065D2">
              <w:rPr>
                <w:rFonts w:ascii="Calibri" w:eastAsiaTheme="minorEastAsia" w:hAnsi="Calibri" w:cs="Calibri" w:hint="eastAsia"/>
                <w:highlight w:val="red"/>
              </w:rPr>
              <w:t>AppVersion</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pPr>
              <w:jc w:val="left"/>
              <w:rPr>
                <w:rFonts w:ascii="Calibri" w:eastAsiaTheme="minorEastAsia" w:hAnsi="Calibri" w:cs="Calibri"/>
              </w:rPr>
            </w:pPr>
            <w:r w:rsidRPr="00B065D2">
              <w:rPr>
                <w:rFonts w:ascii="Calibri" w:eastAsiaTheme="minorEastAsia" w:hAnsi="Calibri" w:cs="Calibri" w:hint="eastAsia"/>
                <w:highlight w:val="red"/>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p>
        </w:tc>
      </w:tr>
      <w:tr w:rsidR="00B065D2" w:rsidTr="00D970C4">
        <w:trPr>
          <w:trHeight w:val="452"/>
        </w:trPr>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DeviceName</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Device name.</w:t>
            </w:r>
          </w:p>
        </w:tc>
      </w:tr>
      <w:tr w:rsidR="00B065D2" w:rsidRPr="00B065D2" w:rsidTr="00D970C4">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color w:val="auto"/>
                <w:highlight w:val="green"/>
              </w:rPr>
            </w:pPr>
            <w:r w:rsidRPr="00B065D2">
              <w:rPr>
                <w:rFonts w:ascii="Calibri" w:eastAsia="Calibri" w:hAnsi="Calibri" w:cs="Calibri"/>
                <w:color w:val="auto"/>
                <w:highlight w:val="green"/>
              </w:rPr>
              <w:t>HttpApiVersion</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color w:val="auto"/>
                <w:highlight w:val="green"/>
              </w:rPr>
            </w:pPr>
            <w:r w:rsidRPr="00B065D2">
              <w:rPr>
                <w:rFonts w:ascii="Calibri" w:eastAsia="Calibri" w:hAnsi="Calibri" w:cs="Calibri"/>
                <w:color w:val="auto"/>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color w:val="auto"/>
                <w:highlight w:val="green"/>
              </w:rPr>
            </w:pPr>
            <w:r w:rsidRPr="00B065D2">
              <w:rPr>
                <w:rFonts w:ascii="Calibri" w:eastAsia="Calibri" w:hAnsi="Calibri" w:cs="Calibri"/>
                <w:color w:val="auto"/>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color w:val="auto"/>
                <w:highlight w:val="green"/>
              </w:rPr>
            </w:pPr>
            <w:r w:rsidRPr="00B065D2">
              <w:rPr>
                <w:rFonts w:ascii="Calibri" w:eastAsia="Calibri" w:hAnsi="Calibri" w:cs="Calibri"/>
                <w:color w:val="auto"/>
                <w:highlight w:val="green"/>
              </w:rPr>
              <w:t>Http API Version used by the device</w:t>
            </w:r>
          </w:p>
        </w:tc>
      </w:tr>
      <w:tr w:rsidR="00B065D2" w:rsidTr="00D970C4">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HwVersion</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Hardware Version of device</w:t>
            </w:r>
          </w:p>
        </w:tc>
      </w:tr>
      <w:tr w:rsidR="00B065D2" w:rsidTr="00A55543">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r w:rsidRPr="00B065D2">
              <w:rPr>
                <w:highlight w:val="red"/>
              </w:rPr>
              <w:t>ICCID</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r w:rsidRPr="00B065D2">
              <w:rPr>
                <w:rFonts w:ascii="Calibri" w:eastAsiaTheme="minorEastAsia" w:hAnsi="Calibri" w:cs="Calibri" w:hint="eastAsia"/>
                <w:highlight w:val="red"/>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p>
        </w:tc>
      </w:tr>
      <w:tr w:rsidR="00E23645" w:rsidTr="00A55543">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IMEI</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IMEI of device</w:t>
            </w:r>
          </w:p>
        </w:tc>
      </w:tr>
      <w:tr w:rsidR="00B065D2" w:rsidTr="00D970C4">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highlight w:val="green"/>
              </w:rPr>
            </w:pPr>
            <w:r w:rsidRPr="00B065D2">
              <w:rPr>
                <w:rFonts w:hint="eastAsia"/>
                <w:highlight w:val="green"/>
              </w:rPr>
              <w:t>IMSI</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highlight w:val="green"/>
              </w:rPr>
            </w:pPr>
          </w:p>
        </w:tc>
      </w:tr>
      <w:tr w:rsidR="00B065D2" w:rsidTr="00D970C4">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highlight w:val="green"/>
              </w:rPr>
            </w:pPr>
            <w:r w:rsidRPr="00B065D2">
              <w:rPr>
                <w:highlight w:val="green"/>
              </w:rPr>
              <w:t>MacAddress</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highlight w:val="green"/>
              </w:rPr>
            </w:pPr>
            <w:r w:rsidRPr="00B065D2">
              <w:rPr>
                <w:highlight w:val="green"/>
              </w:rPr>
              <w:t>Mac address</w:t>
            </w:r>
          </w:p>
        </w:tc>
      </w:tr>
      <w:tr w:rsidR="00B065D2" w:rsidTr="00D970C4">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highlight w:val="green"/>
              </w:rPr>
            </w:pPr>
            <w:r w:rsidRPr="00B065D2">
              <w:rPr>
                <w:highlight w:val="green"/>
              </w:rPr>
              <w:t>MSISDN</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highlight w:val="green"/>
              </w:rPr>
            </w:pPr>
            <w:r w:rsidRPr="00B065D2">
              <w:rPr>
                <w:rFonts w:ascii="Calibri" w:eastAsia="Calibri" w:hAnsi="Calibri" w:cs="Calibri"/>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highlight w:val="green"/>
              </w:rPr>
            </w:pPr>
            <w:r w:rsidRPr="00B065D2">
              <w:rPr>
                <w:rFonts w:hint="eastAsia"/>
                <w:highlight w:val="green"/>
              </w:rPr>
              <w:t>My number</w:t>
            </w:r>
          </w:p>
        </w:tc>
      </w:tr>
      <w:tr w:rsidR="00B065D2" w:rsidRPr="00B065D2" w:rsidTr="00D970C4">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color w:val="auto"/>
                <w:highlight w:val="green"/>
              </w:rPr>
            </w:pPr>
            <w:r w:rsidRPr="00B065D2">
              <w:rPr>
                <w:color w:val="auto"/>
                <w:highlight w:val="green"/>
                <w:lang w:val="zh-CN"/>
              </w:rPr>
              <w:t>MsisdnMark</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color w:val="auto"/>
                <w:highlight w:val="green"/>
              </w:rPr>
            </w:pPr>
            <w:r w:rsidRPr="00B065D2">
              <w:rPr>
                <w:color w:val="auto"/>
                <w:highlight w:val="green"/>
              </w:rPr>
              <w:t>Integer</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jc w:val="left"/>
              <w:rPr>
                <w:rFonts w:ascii="Calibri" w:eastAsia="Calibri" w:hAnsi="Calibri" w:cs="Calibri"/>
                <w:color w:val="auto"/>
                <w:highlight w:val="green"/>
              </w:rPr>
            </w:pP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rsidP="00D970C4">
            <w:pPr>
              <w:rPr>
                <w:color w:val="auto"/>
                <w:highlight w:val="green"/>
              </w:rPr>
            </w:pPr>
            <w:r w:rsidRPr="00B065D2">
              <w:rPr>
                <w:color w:val="auto"/>
                <w:highlight w:val="green"/>
              </w:rPr>
              <w:t>0: Need to get</w:t>
            </w:r>
            <w:r w:rsidRPr="00B065D2">
              <w:rPr>
                <w:rFonts w:hint="eastAsia"/>
                <w:color w:val="auto"/>
                <w:highlight w:val="green"/>
              </w:rPr>
              <w:t xml:space="preserve"> my number</w:t>
            </w:r>
          </w:p>
          <w:p w:rsidR="00B065D2" w:rsidRPr="00B065D2" w:rsidRDefault="00B065D2" w:rsidP="00D970C4">
            <w:pPr>
              <w:jc w:val="left"/>
              <w:rPr>
                <w:color w:val="auto"/>
                <w:highlight w:val="green"/>
              </w:rPr>
            </w:pPr>
            <w:r w:rsidRPr="00B065D2">
              <w:rPr>
                <w:color w:val="auto"/>
                <w:highlight w:val="green"/>
              </w:rPr>
              <w:t>1: No need to get</w:t>
            </w:r>
            <w:r w:rsidRPr="00B065D2">
              <w:rPr>
                <w:rFonts w:hint="eastAsia"/>
                <w:color w:val="auto"/>
                <w:highlight w:val="green"/>
              </w:rPr>
              <w:t xml:space="preserve"> my number</w:t>
            </w:r>
          </w:p>
        </w:tc>
      </w:tr>
      <w:tr w:rsidR="00B065D2" w:rsidTr="00A55543">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Pr="00B065D2" w:rsidRDefault="00B065D2">
            <w:pPr>
              <w:jc w:val="left"/>
              <w:rPr>
                <w:rFonts w:ascii="Calibri" w:eastAsiaTheme="minorEastAsia" w:hAnsi="Calibri" w:cs="Calibri"/>
              </w:rPr>
            </w:pPr>
            <w:r w:rsidRPr="00B065D2">
              <w:rPr>
                <w:rFonts w:ascii="Calibri" w:eastAsiaTheme="minorEastAsia" w:hAnsi="Calibri" w:cs="Calibri" w:hint="eastAsia"/>
                <w:highlight w:val="red"/>
              </w:rPr>
              <w:t>sn</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065D2" w:rsidRDefault="00B065D2">
            <w:pPr>
              <w:jc w:val="left"/>
              <w:rPr>
                <w:rFonts w:ascii="Calibri" w:eastAsia="Calibri" w:hAnsi="Calibri" w:cs="Calibri"/>
              </w:rPr>
            </w:pPr>
          </w:p>
        </w:tc>
      </w:tr>
      <w:tr w:rsidR="00E23645" w:rsidTr="00A55543">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SwVersion</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highlight w:val="green"/>
              </w:rPr>
            </w:pPr>
            <w:r w:rsidRPr="00B065D2">
              <w:rPr>
                <w:rFonts w:ascii="Calibri" w:eastAsia="Calibri" w:hAnsi="Calibri" w:cs="Calibri"/>
                <w:highlight w:val="green"/>
              </w:rPr>
              <w:t>Firmware Version of device</w:t>
            </w:r>
          </w:p>
        </w:tc>
      </w:tr>
      <w:tr w:rsidR="00B065D2" w:rsidRPr="00B065D2" w:rsidTr="00A55543">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color w:val="auto"/>
                <w:highlight w:val="green"/>
              </w:rPr>
            </w:pPr>
            <w:r w:rsidRPr="00B065D2">
              <w:rPr>
                <w:rFonts w:ascii="Calibri" w:eastAsia="Calibri" w:hAnsi="Calibri" w:cs="Calibri"/>
                <w:color w:val="auto"/>
                <w:highlight w:val="green"/>
              </w:rPr>
              <w:t>WebUiVersion</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color w:val="auto"/>
                <w:highlight w:val="green"/>
              </w:rPr>
            </w:pPr>
            <w:r w:rsidRPr="00B065D2">
              <w:rPr>
                <w:rFonts w:ascii="Calibri" w:eastAsia="Calibri" w:hAnsi="Calibri" w:cs="Calibri"/>
                <w:color w:val="auto"/>
                <w:highlight w:val="green"/>
              </w:rPr>
              <w:t>String</w:t>
            </w:r>
          </w:p>
        </w:tc>
        <w:tc>
          <w:tcPr>
            <w:tcW w:w="14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color w:val="auto"/>
                <w:highlight w:val="green"/>
              </w:rPr>
            </w:pPr>
            <w:r w:rsidRPr="00B065D2">
              <w:rPr>
                <w:rFonts w:ascii="Calibri" w:eastAsia="Calibri" w:hAnsi="Calibri" w:cs="Calibri"/>
                <w:color w:val="auto"/>
                <w:highlight w:val="green"/>
              </w:rPr>
              <w:t>No</w:t>
            </w:r>
          </w:p>
        </w:tc>
        <w:tc>
          <w:tcPr>
            <w:tcW w:w="452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jc w:val="left"/>
              <w:rPr>
                <w:rFonts w:ascii="Calibri" w:eastAsia="Calibri" w:hAnsi="Calibri" w:cs="Calibri"/>
                <w:color w:val="auto"/>
                <w:highlight w:val="green"/>
              </w:rPr>
            </w:pPr>
            <w:r w:rsidRPr="00B065D2">
              <w:rPr>
                <w:rFonts w:ascii="Calibri" w:eastAsia="Calibri" w:hAnsi="Calibri" w:cs="Calibri"/>
                <w:color w:val="auto"/>
                <w:highlight w:val="green"/>
              </w:rPr>
              <w:t>Web ui version</w:t>
            </w:r>
          </w:p>
        </w:tc>
      </w:tr>
    </w:tbl>
    <w:p w:rsidR="00E23645" w:rsidRPr="00B065D2" w:rsidRDefault="00276531" w:rsidP="00C14146">
      <w:pPr>
        <w:pStyle w:val="4"/>
        <w:numPr>
          <w:ilvl w:val="3"/>
          <w:numId w:val="73"/>
        </w:numPr>
        <w:rPr>
          <w:highlight w:val="green"/>
        </w:rPr>
      </w:pPr>
      <w:r w:rsidRPr="00B065D2">
        <w:rPr>
          <w:highlight w:val="green"/>
        </w:rPr>
        <w:t>Response with error</w:t>
      </w:r>
    </w:p>
    <w:p w:rsidR="00E23645" w:rsidRPr="00B065D2" w:rsidRDefault="00276531">
      <w:pPr>
        <w:rPr>
          <w:highlight w:val="green"/>
        </w:rPr>
      </w:pPr>
      <w:r w:rsidRPr="00B065D2">
        <w:rPr>
          <w:highlight w:val="green"/>
        </w:rPr>
        <w:t>{</w:t>
      </w:r>
    </w:p>
    <w:p w:rsidR="00E23645" w:rsidRPr="00B065D2" w:rsidRDefault="00276531">
      <w:pPr>
        <w:ind w:firstLine="420"/>
        <w:rPr>
          <w:highlight w:val="green"/>
        </w:rPr>
      </w:pPr>
      <w:r w:rsidRPr="00B065D2">
        <w:rPr>
          <w:highlight w:val="green"/>
        </w:rPr>
        <w:t>"jsonrpc": "2.0",</w:t>
      </w:r>
    </w:p>
    <w:p w:rsidR="00E23645" w:rsidRPr="00B065D2" w:rsidRDefault="00276531">
      <w:pPr>
        <w:ind w:firstLine="420"/>
        <w:rPr>
          <w:highlight w:val="green"/>
        </w:rPr>
      </w:pPr>
      <w:r w:rsidRPr="00B065D2">
        <w:rPr>
          <w:highlight w:val="green"/>
        </w:rPr>
        <w:t>"error": {</w:t>
      </w:r>
    </w:p>
    <w:p w:rsidR="00E23645" w:rsidRPr="00B065D2" w:rsidRDefault="00276531">
      <w:pPr>
        <w:ind w:left="840" w:firstLine="420"/>
        <w:rPr>
          <w:highlight w:val="green"/>
        </w:rPr>
      </w:pPr>
      <w:r w:rsidRPr="00B065D2">
        <w:rPr>
          <w:highlight w:val="green"/>
        </w:rPr>
        <w:t>"code": "130101",</w:t>
      </w:r>
    </w:p>
    <w:p w:rsidR="00E23645" w:rsidRPr="00B065D2" w:rsidRDefault="00276531">
      <w:pPr>
        <w:ind w:left="840" w:firstLine="420"/>
        <w:rPr>
          <w:highlight w:val="green"/>
        </w:rPr>
      </w:pPr>
      <w:r w:rsidRPr="00B065D2">
        <w:rPr>
          <w:highlight w:val="green"/>
        </w:rPr>
        <w:t>"message": "Get items failed."</w:t>
      </w:r>
    </w:p>
    <w:p w:rsidR="00E23645" w:rsidRPr="00B065D2" w:rsidRDefault="00276531">
      <w:pPr>
        <w:ind w:left="840" w:firstLine="420"/>
        <w:rPr>
          <w:highlight w:val="green"/>
        </w:rPr>
      </w:pPr>
      <w:r w:rsidRPr="00B065D2">
        <w:rPr>
          <w:highlight w:val="green"/>
        </w:rPr>
        <w:t xml:space="preserve">}, </w:t>
      </w:r>
    </w:p>
    <w:p w:rsidR="00E23645" w:rsidRPr="00B065D2" w:rsidRDefault="00276531">
      <w:pPr>
        <w:ind w:firstLine="420"/>
        <w:rPr>
          <w:highlight w:val="green"/>
        </w:rPr>
      </w:pPr>
      <w:r w:rsidRPr="00B065D2">
        <w:rPr>
          <w:highlight w:val="green"/>
        </w:rPr>
        <w:t>"id": "13.1"</w:t>
      </w:r>
    </w:p>
    <w:p w:rsidR="00E23645" w:rsidRPr="00B065D2" w:rsidRDefault="00276531">
      <w:pPr>
        <w:rPr>
          <w:highlight w:val="green"/>
        </w:rPr>
      </w:pPr>
      <w:r w:rsidRPr="00B065D2">
        <w:rPr>
          <w:highlight w:val="green"/>
        </w:rPr>
        <w:t>}</w:t>
      </w:r>
    </w:p>
    <w:p w:rsidR="00E23645" w:rsidRPr="00B065D2" w:rsidRDefault="00E23645">
      <w:pPr>
        <w:rPr>
          <w:strike/>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B065D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TextBody"/>
              <w:widowControl w:val="0"/>
              <w:rPr>
                <w:rFonts w:ascii="Times New Roman" w:hAnsi="Times New Roman"/>
                <w:highlight w:val="green"/>
                <w:lang w:val="en-US" w:eastAsia="zh-CN"/>
              </w:rPr>
            </w:pPr>
            <w:r w:rsidRPr="00B065D2">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TextBody"/>
              <w:widowControl w:val="0"/>
              <w:rPr>
                <w:rFonts w:ascii="Times New Roman" w:hAnsi="Times New Roman"/>
                <w:highlight w:val="green"/>
                <w:lang w:val="en-US" w:eastAsia="zh-CN"/>
              </w:rPr>
            </w:pPr>
            <w:r w:rsidRPr="00B065D2">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pStyle w:val="TextBody"/>
              <w:widowControl w:val="0"/>
              <w:rPr>
                <w:rFonts w:ascii="Times New Roman" w:hAnsi="Times New Roman"/>
                <w:highlight w:val="green"/>
                <w:lang w:val="en-US" w:eastAsia="zh-CN"/>
              </w:rPr>
            </w:pPr>
            <w:r w:rsidRPr="00B065D2">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rPr>
                <w:szCs w:val="20"/>
                <w:highlight w:val="green"/>
              </w:rPr>
            </w:pPr>
            <w:r w:rsidRPr="00B065D2">
              <w:rPr>
                <w:szCs w:val="20"/>
                <w:highlight w:val="green"/>
              </w:rPr>
              <w:t>130101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B065D2" w:rsidRDefault="00276531">
            <w:pPr>
              <w:rPr>
                <w:szCs w:val="20"/>
                <w:highlight w:val="green"/>
              </w:rPr>
            </w:pPr>
            <w:r w:rsidRPr="00B065D2">
              <w:rPr>
                <w:szCs w:val="20"/>
                <w:highlight w:val="green"/>
              </w:rPr>
              <w:t>Get items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B065D2">
              <w:rPr>
                <w:szCs w:val="20"/>
                <w:highlight w:val="green"/>
              </w:rPr>
              <w:t>Get some or all sub-items failed.</w:t>
            </w:r>
          </w:p>
        </w:tc>
      </w:tr>
    </w:tbl>
    <w:p w:rsidR="00E23645" w:rsidRDefault="00E23645"/>
    <w:p w:rsidR="00E23645" w:rsidRPr="00AA163D" w:rsidRDefault="00276531" w:rsidP="00C14146">
      <w:pPr>
        <w:pStyle w:val="3"/>
        <w:numPr>
          <w:ilvl w:val="2"/>
          <w:numId w:val="73"/>
        </w:numPr>
        <w:ind w:left="964" w:right="210"/>
        <w:rPr>
          <w:highlight w:val="green"/>
        </w:rPr>
      </w:pPr>
      <w:bookmarkStart w:id="852" w:name="_Toc422502869"/>
      <w:bookmarkStart w:id="853" w:name="_Toc401747895"/>
      <w:bookmarkStart w:id="854" w:name="_Toc392062397"/>
      <w:bookmarkStart w:id="855" w:name="__RefHeading__57010_1585609034"/>
      <w:bookmarkStart w:id="856" w:name="_Toc470684720"/>
      <w:bookmarkEnd w:id="852"/>
      <w:bookmarkEnd w:id="853"/>
      <w:bookmarkEnd w:id="854"/>
      <w:bookmarkEnd w:id="855"/>
      <w:r w:rsidRPr="00AA163D">
        <w:rPr>
          <w:highlight w:val="green"/>
        </w:rPr>
        <w:t>SetLanguage</w:t>
      </w:r>
      <w:bookmarkEnd w:id="856"/>
    </w:p>
    <w:p w:rsidR="00E23645" w:rsidRPr="00AA163D" w:rsidRDefault="00276531" w:rsidP="00C14146">
      <w:pPr>
        <w:pStyle w:val="4"/>
        <w:numPr>
          <w:ilvl w:val="3"/>
          <w:numId w:val="73"/>
        </w:numPr>
        <w:rPr>
          <w:highlight w:val="green"/>
        </w:rPr>
      </w:pPr>
      <w:bookmarkStart w:id="857" w:name="__RefHeading__57012_1585609034"/>
      <w:bookmarkEnd w:id="857"/>
      <w:r w:rsidRPr="00AA163D">
        <w:rPr>
          <w:highlight w:val="green"/>
        </w:rPr>
        <w:t>Post Request:</w:t>
      </w:r>
    </w:p>
    <w:p w:rsidR="00E23645" w:rsidRPr="00AA163D" w:rsidRDefault="00276531">
      <w:pPr>
        <w:spacing w:line="300" w:lineRule="auto"/>
        <w:jc w:val="left"/>
        <w:rPr>
          <w:rFonts w:ascii="Calibri" w:eastAsia="Calibri" w:hAnsi="Calibri" w:cs="Calibri"/>
          <w:sz w:val="24"/>
          <w:highlight w:val="green"/>
        </w:rPr>
      </w:pPr>
      <w:r w:rsidRPr="00AA163D">
        <w:rPr>
          <w:rFonts w:ascii="Calibri" w:eastAsia="Calibri" w:hAnsi="Calibri" w:cs="Calibri"/>
          <w:sz w:val="24"/>
          <w:highlight w:val="green"/>
        </w:rPr>
        <w:t>{</w:t>
      </w:r>
    </w:p>
    <w:p w:rsidR="00E23645" w:rsidRPr="00AA163D" w:rsidRDefault="00276531">
      <w:pPr>
        <w:spacing w:line="300" w:lineRule="auto"/>
        <w:ind w:firstLine="420"/>
        <w:jc w:val="left"/>
        <w:rPr>
          <w:highlight w:val="green"/>
        </w:rPr>
      </w:pPr>
      <w:r w:rsidRPr="00AA163D">
        <w:rPr>
          <w:highlight w:val="green"/>
        </w:rPr>
        <w:t xml:space="preserve">"jsonrpc": "2.0", </w:t>
      </w:r>
    </w:p>
    <w:p w:rsidR="00E23645" w:rsidRPr="00AA163D" w:rsidRDefault="00276531">
      <w:pPr>
        <w:spacing w:line="300" w:lineRule="auto"/>
        <w:ind w:firstLine="420"/>
        <w:jc w:val="left"/>
        <w:rPr>
          <w:highlight w:val="green"/>
        </w:rPr>
      </w:pPr>
      <w:r w:rsidRPr="00AA163D">
        <w:rPr>
          <w:highlight w:val="green"/>
        </w:rPr>
        <w:t>"method": "SetLanguage",</w:t>
      </w:r>
    </w:p>
    <w:p w:rsidR="00E23645" w:rsidRPr="00AA163D" w:rsidRDefault="00276531">
      <w:pPr>
        <w:spacing w:line="300" w:lineRule="auto"/>
        <w:ind w:firstLine="420"/>
        <w:jc w:val="left"/>
        <w:rPr>
          <w:highlight w:val="green"/>
        </w:rPr>
      </w:pPr>
      <w:r w:rsidRPr="00AA163D">
        <w:rPr>
          <w:highlight w:val="green"/>
        </w:rPr>
        <w:t xml:space="preserve">"params": </w:t>
      </w:r>
    </w:p>
    <w:p w:rsidR="00E23645" w:rsidRPr="00AA163D" w:rsidRDefault="00276531">
      <w:pPr>
        <w:spacing w:line="300" w:lineRule="auto"/>
        <w:ind w:firstLine="420"/>
        <w:jc w:val="left"/>
        <w:rPr>
          <w:highlight w:val="green"/>
        </w:rPr>
      </w:pPr>
      <w:r w:rsidRPr="00AA163D">
        <w:rPr>
          <w:highlight w:val="green"/>
        </w:rPr>
        <w:t>{</w:t>
      </w:r>
    </w:p>
    <w:p w:rsidR="00E23645" w:rsidRPr="00AA163D" w:rsidRDefault="00276531">
      <w:pPr>
        <w:ind w:left="1260" w:firstLine="420"/>
        <w:rPr>
          <w:highlight w:val="green"/>
        </w:rPr>
      </w:pPr>
      <w:r w:rsidRPr="00AA163D">
        <w:rPr>
          <w:highlight w:val="green"/>
        </w:rPr>
        <w:t>"Language":"en"</w:t>
      </w:r>
    </w:p>
    <w:p w:rsidR="00E23645" w:rsidRPr="00AA163D" w:rsidRDefault="00276531">
      <w:pPr>
        <w:spacing w:line="300" w:lineRule="auto"/>
        <w:ind w:firstLine="420"/>
        <w:jc w:val="left"/>
        <w:rPr>
          <w:highlight w:val="green"/>
        </w:rPr>
      </w:pPr>
      <w:r w:rsidRPr="00AA163D">
        <w:rPr>
          <w:highlight w:val="green"/>
        </w:rPr>
        <w:t>},</w:t>
      </w:r>
    </w:p>
    <w:p w:rsidR="00E23645" w:rsidRPr="00AA163D" w:rsidRDefault="00276531">
      <w:pPr>
        <w:spacing w:line="300" w:lineRule="auto"/>
        <w:ind w:firstLine="420"/>
        <w:jc w:val="left"/>
        <w:rPr>
          <w:highlight w:val="green"/>
        </w:rPr>
      </w:pPr>
      <w:r w:rsidRPr="00AA163D">
        <w:rPr>
          <w:highlight w:val="green"/>
        </w:rPr>
        <w:t>"id": "13.2"</w:t>
      </w:r>
    </w:p>
    <w:p w:rsidR="00E23645" w:rsidRPr="00AA163D" w:rsidRDefault="00276531">
      <w:pPr>
        <w:spacing w:line="300" w:lineRule="auto"/>
        <w:jc w:val="left"/>
        <w:rPr>
          <w:highlight w:val="green"/>
        </w:rPr>
      </w:pPr>
      <w:r w:rsidRPr="00AA163D">
        <w:rPr>
          <w:highlight w:val="green"/>
        </w:rPr>
        <w:t>}</w:t>
      </w:r>
    </w:p>
    <w:p w:rsidR="00E23645" w:rsidRPr="00AA163D" w:rsidRDefault="00E23645">
      <w:pPr>
        <w:rPr>
          <w:highlight w:val="green"/>
        </w:rPr>
      </w:pPr>
    </w:p>
    <w:p w:rsidR="00E23645" w:rsidRPr="00AA163D" w:rsidRDefault="00276531" w:rsidP="00C14146">
      <w:pPr>
        <w:pStyle w:val="4"/>
        <w:numPr>
          <w:ilvl w:val="3"/>
          <w:numId w:val="73"/>
        </w:numPr>
        <w:rPr>
          <w:highlight w:val="green"/>
        </w:rPr>
      </w:pPr>
      <w:bookmarkStart w:id="858" w:name="__RefHeading__57014_1585609034"/>
      <w:bookmarkEnd w:id="858"/>
      <w:r w:rsidRPr="00AA163D">
        <w:rPr>
          <w:highlight w:val="green"/>
        </w:rPr>
        <w:lastRenderedPageBreak/>
        <w:t>Response:</w:t>
      </w:r>
    </w:p>
    <w:p w:rsidR="00E23645" w:rsidRPr="00AA163D" w:rsidRDefault="00276531">
      <w:pPr>
        <w:spacing w:line="300" w:lineRule="auto"/>
        <w:jc w:val="left"/>
        <w:rPr>
          <w:highlight w:val="green"/>
        </w:rPr>
      </w:pPr>
      <w:r w:rsidRPr="00AA163D">
        <w:rPr>
          <w:highlight w:val="green"/>
        </w:rPr>
        <w:t>{</w:t>
      </w:r>
    </w:p>
    <w:p w:rsidR="00E23645" w:rsidRPr="00AA163D" w:rsidRDefault="00276531">
      <w:pPr>
        <w:spacing w:line="300" w:lineRule="auto"/>
        <w:ind w:firstLine="420"/>
        <w:jc w:val="left"/>
        <w:rPr>
          <w:highlight w:val="green"/>
        </w:rPr>
      </w:pPr>
      <w:r w:rsidRPr="00AA163D">
        <w:rPr>
          <w:highlight w:val="green"/>
        </w:rPr>
        <w:t xml:space="preserve">"jsonrpc": "2.0", </w:t>
      </w:r>
    </w:p>
    <w:p w:rsidR="00E23645" w:rsidRPr="00AA163D" w:rsidRDefault="00276531">
      <w:pPr>
        <w:spacing w:line="300" w:lineRule="auto"/>
        <w:ind w:firstLine="420"/>
        <w:jc w:val="left"/>
        <w:rPr>
          <w:highlight w:val="green"/>
        </w:rPr>
      </w:pPr>
      <w:r w:rsidRPr="00AA163D">
        <w:rPr>
          <w:highlight w:val="green"/>
        </w:rPr>
        <w:t>"result": {},</w:t>
      </w:r>
    </w:p>
    <w:p w:rsidR="00E23645" w:rsidRPr="00AA163D" w:rsidRDefault="00276531">
      <w:pPr>
        <w:spacing w:line="300" w:lineRule="auto"/>
        <w:ind w:firstLine="420"/>
        <w:jc w:val="left"/>
        <w:rPr>
          <w:highlight w:val="green"/>
        </w:rPr>
      </w:pPr>
      <w:r w:rsidRPr="00AA163D">
        <w:rPr>
          <w:highlight w:val="green"/>
        </w:rPr>
        <w:t xml:space="preserve">"id":"13.2" </w:t>
      </w:r>
    </w:p>
    <w:p w:rsidR="00E23645" w:rsidRPr="00AA163D" w:rsidRDefault="00276531">
      <w:pPr>
        <w:spacing w:line="300" w:lineRule="auto"/>
        <w:jc w:val="left"/>
        <w:rPr>
          <w:highlight w:val="green"/>
        </w:rPr>
      </w:pPr>
      <w:r w:rsidRPr="00AA163D">
        <w:rPr>
          <w:highlight w:val="green"/>
        </w:rPr>
        <w:t>}</w:t>
      </w:r>
    </w:p>
    <w:p w:rsidR="00E23645" w:rsidRPr="00AA163D" w:rsidRDefault="00E23645">
      <w:pPr>
        <w:rPr>
          <w:highlight w:val="green"/>
        </w:rPr>
      </w:pPr>
    </w:p>
    <w:p w:rsidR="00E23645" w:rsidRPr="00AA163D" w:rsidRDefault="00276531" w:rsidP="00C14146">
      <w:pPr>
        <w:pStyle w:val="4"/>
        <w:numPr>
          <w:ilvl w:val="0"/>
          <w:numId w:val="73"/>
        </w:numPr>
        <w:rPr>
          <w:highlight w:val="green"/>
        </w:rPr>
      </w:pPr>
      <w:bookmarkStart w:id="859" w:name="__RefHeading__57016_1585609034"/>
      <w:bookmarkEnd w:id="859"/>
      <w:r w:rsidRPr="00AA163D">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1227"/>
        <w:gridCol w:w="1474"/>
        <w:gridCol w:w="4600"/>
      </w:tblGrid>
      <w:tr w:rsidR="00E23645" w:rsidRPr="00AA163D">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jc w:val="both"/>
              <w:rPr>
                <w:b/>
                <w:sz w:val="22"/>
                <w:highlight w:val="green"/>
                <w:lang w:val="en-GB"/>
              </w:rPr>
            </w:pPr>
            <w:r w:rsidRPr="00AA163D">
              <w:rPr>
                <w:b/>
                <w:sz w:val="22"/>
                <w:highlight w:val="green"/>
                <w:lang w:val="en-GB"/>
              </w:rPr>
              <w:t>Field</w:t>
            </w:r>
          </w:p>
        </w:tc>
        <w:tc>
          <w:tcPr>
            <w:tcW w:w="12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jc w:val="both"/>
              <w:rPr>
                <w:b/>
                <w:sz w:val="22"/>
                <w:highlight w:val="green"/>
                <w:lang w:val="en-GB"/>
              </w:rPr>
            </w:pPr>
            <w:r w:rsidRPr="00AA163D">
              <w:rPr>
                <w:b/>
                <w:sz w:val="22"/>
                <w:highlight w:val="green"/>
                <w:lang w:val="en-GB"/>
              </w:rPr>
              <w:t>Type</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jc w:val="both"/>
              <w:rPr>
                <w:b/>
                <w:sz w:val="22"/>
                <w:highlight w:val="green"/>
                <w:lang w:val="en-GB"/>
              </w:rPr>
            </w:pPr>
            <w:r w:rsidRPr="00AA163D">
              <w:rPr>
                <w:b/>
                <w:sz w:val="22"/>
                <w:highlight w:val="green"/>
                <w:lang w:val="en-GB"/>
              </w:rPr>
              <w:t>Changable</w:t>
            </w:r>
          </w:p>
        </w:tc>
        <w:tc>
          <w:tcPr>
            <w:tcW w:w="4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rPr>
                <w:b/>
                <w:sz w:val="22"/>
                <w:highlight w:val="green"/>
                <w:lang w:val="en-GB"/>
              </w:rPr>
            </w:pPr>
            <w:r w:rsidRPr="00AA163D">
              <w:rPr>
                <w:b/>
                <w:sz w:val="22"/>
                <w:highlight w:val="green"/>
                <w:lang w:val="en-GB"/>
              </w:rPr>
              <w:t>Description</w:t>
            </w:r>
          </w:p>
        </w:tc>
      </w:tr>
      <w:tr w:rsidR="00E23645" w:rsidRPr="00AA163D">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jc w:val="both"/>
              <w:rPr>
                <w:rFonts w:ascii="Times New Roman" w:eastAsia="宋体" w:hAnsi="Times New Roman"/>
                <w:sz w:val="21"/>
                <w:szCs w:val="24"/>
                <w:highlight w:val="green"/>
                <w:lang w:eastAsia="zh-CN"/>
              </w:rPr>
            </w:pPr>
            <w:r w:rsidRPr="00AA163D">
              <w:rPr>
                <w:rFonts w:ascii="Times New Roman" w:eastAsia="宋体" w:hAnsi="Times New Roman"/>
                <w:sz w:val="21"/>
                <w:szCs w:val="24"/>
                <w:highlight w:val="green"/>
                <w:lang w:eastAsia="zh-CN"/>
              </w:rPr>
              <w:t>Language</w:t>
            </w:r>
          </w:p>
        </w:tc>
        <w:tc>
          <w:tcPr>
            <w:tcW w:w="12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jc w:val="both"/>
              <w:rPr>
                <w:rFonts w:ascii="Times New Roman" w:eastAsia="宋体" w:hAnsi="Times New Roman"/>
                <w:sz w:val="21"/>
                <w:szCs w:val="24"/>
                <w:highlight w:val="green"/>
                <w:lang w:eastAsia="zh-CN"/>
              </w:rPr>
            </w:pPr>
            <w:r w:rsidRPr="00AA163D">
              <w:rPr>
                <w:rFonts w:ascii="Times New Roman" w:eastAsia="宋体" w:hAnsi="Times New Roman"/>
                <w:sz w:val="21"/>
                <w:szCs w:val="24"/>
                <w:highlight w:val="green"/>
                <w:lang w:eastAsia="zh-CN"/>
              </w:rPr>
              <w:t>String</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jc w:val="both"/>
              <w:rPr>
                <w:rFonts w:ascii="Times New Roman" w:eastAsia="宋体" w:hAnsi="Times New Roman"/>
                <w:sz w:val="21"/>
                <w:szCs w:val="24"/>
                <w:highlight w:val="green"/>
                <w:lang w:eastAsia="zh-CN"/>
              </w:rPr>
            </w:pPr>
            <w:r w:rsidRPr="00AA163D">
              <w:rPr>
                <w:rFonts w:ascii="Times New Roman" w:eastAsia="宋体" w:hAnsi="Times New Roman"/>
                <w:sz w:val="21"/>
                <w:szCs w:val="24"/>
                <w:highlight w:val="green"/>
                <w:lang w:eastAsia="zh-CN"/>
              </w:rPr>
              <w:t>No</w:t>
            </w:r>
          </w:p>
        </w:tc>
        <w:tc>
          <w:tcPr>
            <w:tcW w:w="4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af9"/>
              <w:spacing w:before="240"/>
              <w:rPr>
                <w:rFonts w:ascii="Times New Roman" w:eastAsia="宋体" w:hAnsi="Times New Roman"/>
                <w:sz w:val="21"/>
                <w:szCs w:val="24"/>
                <w:highlight w:val="green"/>
                <w:lang w:eastAsia="zh-CN"/>
              </w:rPr>
            </w:pPr>
            <w:r w:rsidRPr="00AA163D">
              <w:rPr>
                <w:rFonts w:ascii="Times New Roman" w:eastAsia="宋体" w:hAnsi="Times New Roman"/>
                <w:sz w:val="21"/>
                <w:szCs w:val="24"/>
                <w:highlight w:val="green"/>
                <w:lang w:eastAsia="zh-CN"/>
              </w:rPr>
              <w:t>en,fr,jp…</w:t>
            </w:r>
          </w:p>
        </w:tc>
      </w:tr>
    </w:tbl>
    <w:p w:rsidR="00E23645" w:rsidRPr="00AA163D" w:rsidRDefault="00E23645">
      <w:pPr>
        <w:rPr>
          <w:highlight w:val="green"/>
        </w:rPr>
      </w:pPr>
    </w:p>
    <w:p w:rsidR="00E23645" w:rsidRPr="00AA163D" w:rsidRDefault="00276531" w:rsidP="00C14146">
      <w:pPr>
        <w:pStyle w:val="4"/>
        <w:numPr>
          <w:ilvl w:val="3"/>
          <w:numId w:val="73"/>
        </w:numPr>
        <w:rPr>
          <w:highlight w:val="green"/>
        </w:rPr>
      </w:pPr>
      <w:bookmarkStart w:id="860" w:name="__RefHeading__57018_1585609034"/>
      <w:bookmarkEnd w:id="860"/>
      <w:r w:rsidRPr="00AA163D">
        <w:rPr>
          <w:highlight w:val="green"/>
        </w:rPr>
        <w:t>Response with error</w:t>
      </w:r>
    </w:p>
    <w:p w:rsidR="00E23645" w:rsidRPr="00AA163D" w:rsidRDefault="00276531">
      <w:pPr>
        <w:spacing w:line="300" w:lineRule="auto"/>
        <w:jc w:val="left"/>
        <w:rPr>
          <w:highlight w:val="green"/>
        </w:rPr>
      </w:pPr>
      <w:r w:rsidRPr="00AA163D">
        <w:rPr>
          <w:highlight w:val="green"/>
        </w:rPr>
        <w:t>{</w:t>
      </w:r>
    </w:p>
    <w:p w:rsidR="00E23645" w:rsidRPr="00AA163D" w:rsidRDefault="00276531">
      <w:pPr>
        <w:spacing w:line="300" w:lineRule="auto"/>
        <w:ind w:firstLine="420"/>
        <w:jc w:val="left"/>
        <w:rPr>
          <w:highlight w:val="green"/>
        </w:rPr>
      </w:pPr>
      <w:r w:rsidRPr="00AA163D">
        <w:rPr>
          <w:highlight w:val="green"/>
        </w:rPr>
        <w:t xml:space="preserve">"jsonrpc": "2.0", </w:t>
      </w:r>
    </w:p>
    <w:p w:rsidR="00E23645" w:rsidRPr="00AA163D" w:rsidRDefault="00276531">
      <w:pPr>
        <w:spacing w:line="300" w:lineRule="auto"/>
        <w:ind w:firstLine="420"/>
        <w:jc w:val="left"/>
        <w:rPr>
          <w:highlight w:val="green"/>
        </w:rPr>
      </w:pPr>
      <w:r w:rsidRPr="00AA163D">
        <w:rPr>
          <w:highlight w:val="green"/>
        </w:rPr>
        <w:t>"error ": {</w:t>
      </w:r>
    </w:p>
    <w:p w:rsidR="00E23645" w:rsidRPr="00AA163D" w:rsidRDefault="00276531">
      <w:pPr>
        <w:spacing w:line="300" w:lineRule="auto"/>
        <w:ind w:firstLine="1365"/>
        <w:jc w:val="left"/>
        <w:rPr>
          <w:highlight w:val="green"/>
        </w:rPr>
      </w:pPr>
      <w:r w:rsidRPr="00AA163D">
        <w:rPr>
          <w:highlight w:val="green"/>
        </w:rPr>
        <w:t>"code":"130201",</w:t>
      </w:r>
    </w:p>
    <w:p w:rsidR="00E23645" w:rsidRPr="00AA163D" w:rsidRDefault="00276531">
      <w:pPr>
        <w:spacing w:line="300" w:lineRule="auto"/>
        <w:ind w:firstLine="1365"/>
        <w:jc w:val="left"/>
        <w:rPr>
          <w:highlight w:val="green"/>
        </w:rPr>
      </w:pPr>
      <w:r w:rsidRPr="00AA163D">
        <w:rPr>
          <w:highlight w:val="green"/>
        </w:rPr>
        <w:t>"message ":"set current language setting fail. ",</w:t>
      </w:r>
    </w:p>
    <w:p w:rsidR="00E23645" w:rsidRPr="00AA163D" w:rsidRDefault="00276531">
      <w:pPr>
        <w:spacing w:line="300" w:lineRule="auto"/>
        <w:ind w:firstLine="1260"/>
        <w:jc w:val="left"/>
        <w:rPr>
          <w:highlight w:val="green"/>
        </w:rPr>
      </w:pPr>
      <w:r w:rsidRPr="00AA163D">
        <w:rPr>
          <w:highlight w:val="green"/>
        </w:rPr>
        <w:t>},</w:t>
      </w:r>
    </w:p>
    <w:p w:rsidR="00E23645" w:rsidRPr="00AA163D" w:rsidRDefault="00276531">
      <w:pPr>
        <w:spacing w:line="300" w:lineRule="auto"/>
        <w:ind w:firstLine="420"/>
        <w:jc w:val="left"/>
        <w:rPr>
          <w:highlight w:val="green"/>
        </w:rPr>
      </w:pPr>
      <w:r w:rsidRPr="00AA163D">
        <w:rPr>
          <w:highlight w:val="green"/>
        </w:rPr>
        <w:t xml:space="preserve">"id":"13.2" </w:t>
      </w:r>
    </w:p>
    <w:p w:rsidR="00E23645" w:rsidRPr="00AA163D" w:rsidRDefault="00276531">
      <w:pPr>
        <w:spacing w:line="300" w:lineRule="auto"/>
        <w:jc w:val="left"/>
        <w:rPr>
          <w:highlight w:val="green"/>
        </w:rPr>
      </w:pPr>
      <w:r w:rsidRPr="00AA163D">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rsidRPr="00AA163D">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TextBody"/>
              <w:widowControl w:val="0"/>
              <w:rPr>
                <w:rFonts w:ascii="Times New Roman" w:hAnsi="Times New Roman"/>
                <w:highlight w:val="green"/>
                <w:lang w:val="en-US" w:eastAsia="zh-CN"/>
              </w:rPr>
            </w:pPr>
            <w:r w:rsidRPr="00AA163D">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TextBody"/>
              <w:widowControl w:val="0"/>
              <w:rPr>
                <w:rFonts w:ascii="Times New Roman" w:hAnsi="Times New Roman"/>
                <w:highlight w:val="green"/>
                <w:lang w:val="en-US" w:eastAsia="zh-CN"/>
              </w:rPr>
            </w:pPr>
            <w:r w:rsidRPr="00AA163D">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pStyle w:val="TextBody"/>
              <w:widowControl w:val="0"/>
              <w:rPr>
                <w:rFonts w:ascii="Times New Roman" w:hAnsi="Times New Roman"/>
                <w:highlight w:val="green"/>
                <w:lang w:val="en-US" w:eastAsia="zh-CN"/>
              </w:rPr>
            </w:pPr>
            <w:r w:rsidRPr="00AA163D">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rPr>
                <w:szCs w:val="20"/>
                <w:highlight w:val="green"/>
              </w:rPr>
            </w:pPr>
            <w:r w:rsidRPr="00AA163D">
              <w:rPr>
                <w:szCs w:val="20"/>
                <w:highlight w:val="green"/>
              </w:rPr>
              <w:t>130201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A163D" w:rsidRDefault="00276531">
            <w:pPr>
              <w:rPr>
                <w:szCs w:val="20"/>
                <w:highlight w:val="green"/>
              </w:rPr>
            </w:pPr>
            <w:r w:rsidRPr="00AA163D">
              <w:rPr>
                <w:szCs w:val="20"/>
                <w:highlight w:val="green"/>
              </w:rPr>
              <w:t>Set current language setting 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AA163D">
              <w:rPr>
                <w:szCs w:val="20"/>
                <w:highlight w:val="green"/>
              </w:rPr>
              <w:t>Set current language setting fail.</w:t>
            </w:r>
          </w:p>
        </w:tc>
      </w:tr>
    </w:tbl>
    <w:p w:rsidR="00E23645" w:rsidRDefault="00E23645"/>
    <w:p w:rsidR="00E23645" w:rsidRPr="002F1DA4" w:rsidRDefault="00276531" w:rsidP="00C14146">
      <w:pPr>
        <w:pStyle w:val="3"/>
        <w:numPr>
          <w:ilvl w:val="2"/>
          <w:numId w:val="73"/>
        </w:numPr>
        <w:ind w:left="964" w:right="210"/>
        <w:rPr>
          <w:highlight w:val="green"/>
        </w:rPr>
      </w:pPr>
      <w:bookmarkStart w:id="861" w:name="_Toc422502870"/>
      <w:bookmarkStart w:id="862" w:name="_Toc401747896"/>
      <w:bookmarkStart w:id="863" w:name="_Toc392062398"/>
      <w:bookmarkStart w:id="864" w:name="__RefHeading__57020_1585609034"/>
      <w:bookmarkStart w:id="865" w:name="_Toc470684721"/>
      <w:bookmarkEnd w:id="861"/>
      <w:bookmarkEnd w:id="862"/>
      <w:bookmarkEnd w:id="863"/>
      <w:bookmarkEnd w:id="864"/>
      <w:r w:rsidRPr="002F1DA4">
        <w:rPr>
          <w:highlight w:val="green"/>
        </w:rPr>
        <w:t>GetCurrentLanguage</w:t>
      </w:r>
      <w:bookmarkEnd w:id="865"/>
    </w:p>
    <w:p w:rsidR="00E23645" w:rsidRPr="002F1DA4" w:rsidRDefault="00276531" w:rsidP="00C14146">
      <w:pPr>
        <w:pStyle w:val="4"/>
        <w:numPr>
          <w:ilvl w:val="3"/>
          <w:numId w:val="73"/>
        </w:numPr>
        <w:rPr>
          <w:highlight w:val="green"/>
        </w:rPr>
      </w:pPr>
      <w:bookmarkStart w:id="866" w:name="__RefHeading__57022_1585609034"/>
      <w:bookmarkEnd w:id="866"/>
      <w:r w:rsidRPr="002F1DA4">
        <w:rPr>
          <w:highlight w:val="green"/>
        </w:rPr>
        <w:t>Post Request:</w:t>
      </w:r>
    </w:p>
    <w:p w:rsidR="00E23645" w:rsidRPr="002F1DA4" w:rsidRDefault="00276531">
      <w:pPr>
        <w:spacing w:line="300" w:lineRule="auto"/>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spacing w:line="300" w:lineRule="auto"/>
        <w:ind w:firstLine="420"/>
        <w:jc w:val="left"/>
        <w:rPr>
          <w:highlight w:val="green"/>
        </w:rPr>
      </w:pPr>
      <w:r w:rsidRPr="002F1DA4">
        <w:rPr>
          <w:highlight w:val="green"/>
        </w:rPr>
        <w:t xml:space="preserve">"jsonrpc": "2.0", </w:t>
      </w:r>
    </w:p>
    <w:p w:rsidR="00E23645" w:rsidRPr="002F1DA4" w:rsidRDefault="00276531">
      <w:pPr>
        <w:spacing w:line="300" w:lineRule="auto"/>
        <w:ind w:firstLine="420"/>
        <w:jc w:val="left"/>
        <w:rPr>
          <w:highlight w:val="green"/>
        </w:rPr>
      </w:pPr>
      <w:r w:rsidRPr="002F1DA4">
        <w:rPr>
          <w:highlight w:val="green"/>
        </w:rPr>
        <w:t>"method": "GetCurrentLanguage",</w:t>
      </w:r>
    </w:p>
    <w:p w:rsidR="00E23645" w:rsidRPr="002F1DA4" w:rsidRDefault="00276531">
      <w:pPr>
        <w:spacing w:line="300" w:lineRule="auto"/>
        <w:ind w:firstLine="420"/>
        <w:jc w:val="left"/>
        <w:rPr>
          <w:highlight w:val="green"/>
        </w:rPr>
      </w:pPr>
      <w:r w:rsidRPr="002F1DA4">
        <w:rPr>
          <w:highlight w:val="green"/>
        </w:rPr>
        <w:t>"params": {},</w:t>
      </w:r>
    </w:p>
    <w:p w:rsidR="00E23645" w:rsidRPr="002F1DA4" w:rsidRDefault="00276531">
      <w:pPr>
        <w:spacing w:line="300" w:lineRule="auto"/>
        <w:ind w:firstLine="420"/>
        <w:jc w:val="left"/>
        <w:rPr>
          <w:highlight w:val="green"/>
        </w:rPr>
      </w:pPr>
      <w:r w:rsidRPr="002F1DA4">
        <w:rPr>
          <w:highlight w:val="green"/>
        </w:rPr>
        <w:t>"id": "13.3"</w:t>
      </w:r>
    </w:p>
    <w:p w:rsidR="00E23645" w:rsidRPr="002F1DA4" w:rsidRDefault="00276531">
      <w:pPr>
        <w:spacing w:line="300" w:lineRule="auto"/>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E23645">
      <w:pPr>
        <w:rPr>
          <w:highlight w:val="green"/>
        </w:rPr>
      </w:pPr>
    </w:p>
    <w:p w:rsidR="00E23645" w:rsidRPr="002F1DA4" w:rsidRDefault="00276531" w:rsidP="00C14146">
      <w:pPr>
        <w:pStyle w:val="4"/>
        <w:numPr>
          <w:ilvl w:val="3"/>
          <w:numId w:val="73"/>
        </w:numPr>
        <w:rPr>
          <w:highlight w:val="green"/>
        </w:rPr>
      </w:pPr>
      <w:bookmarkStart w:id="867" w:name="__RefHeading__57024_1585609034"/>
      <w:bookmarkEnd w:id="867"/>
      <w:r w:rsidRPr="002F1DA4">
        <w:rPr>
          <w:highlight w:val="green"/>
        </w:rPr>
        <w:lastRenderedPageBreak/>
        <w:t>Response:</w:t>
      </w:r>
    </w:p>
    <w:p w:rsidR="00E23645" w:rsidRPr="002F1DA4" w:rsidRDefault="00276531">
      <w:pPr>
        <w:spacing w:line="300" w:lineRule="auto"/>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276531">
      <w:pPr>
        <w:spacing w:line="300" w:lineRule="auto"/>
        <w:ind w:firstLine="420"/>
        <w:jc w:val="left"/>
        <w:rPr>
          <w:highlight w:val="green"/>
        </w:rPr>
      </w:pPr>
      <w:r w:rsidRPr="002F1DA4">
        <w:rPr>
          <w:highlight w:val="green"/>
        </w:rPr>
        <w:t xml:space="preserve">"jsonrpc": "2.0", </w:t>
      </w:r>
    </w:p>
    <w:p w:rsidR="00E23645" w:rsidRPr="002F1DA4" w:rsidRDefault="00276531">
      <w:pPr>
        <w:spacing w:line="300" w:lineRule="auto"/>
        <w:ind w:firstLine="420"/>
        <w:jc w:val="left"/>
        <w:rPr>
          <w:highlight w:val="green"/>
        </w:rPr>
      </w:pPr>
      <w:r w:rsidRPr="002F1DA4">
        <w:rPr>
          <w:highlight w:val="green"/>
        </w:rPr>
        <w:t>"result": {</w:t>
      </w:r>
    </w:p>
    <w:p w:rsidR="00E23645" w:rsidRPr="002F1DA4" w:rsidRDefault="00276531">
      <w:pPr>
        <w:ind w:left="840" w:firstLine="630"/>
        <w:rPr>
          <w:highlight w:val="green"/>
        </w:rPr>
      </w:pPr>
      <w:r w:rsidRPr="002F1DA4">
        <w:rPr>
          <w:highlight w:val="green"/>
        </w:rPr>
        <w:t>"Language":"en",</w:t>
      </w:r>
      <w:r w:rsidRPr="002F1DA4">
        <w:rPr>
          <w:highlight w:val="green"/>
        </w:rPr>
        <w:tab/>
      </w:r>
      <w:r w:rsidRPr="002F1DA4">
        <w:rPr>
          <w:highlight w:val="green"/>
        </w:rPr>
        <w:tab/>
      </w:r>
      <w:r w:rsidRPr="002F1DA4">
        <w:rPr>
          <w:highlight w:val="green"/>
        </w:rPr>
        <w:tab/>
      </w:r>
    </w:p>
    <w:p w:rsidR="00E23645" w:rsidRPr="002F1DA4" w:rsidRDefault="00276531">
      <w:pPr>
        <w:ind w:left="840" w:firstLine="420"/>
        <w:rPr>
          <w:highlight w:val="green"/>
        </w:rPr>
      </w:pPr>
      <w:r w:rsidRPr="002F1DA4">
        <w:rPr>
          <w:highlight w:val="green"/>
        </w:rPr>
        <w:t>},</w:t>
      </w:r>
    </w:p>
    <w:p w:rsidR="00E23645" w:rsidRPr="002F1DA4" w:rsidRDefault="00276531">
      <w:pPr>
        <w:spacing w:line="300" w:lineRule="auto"/>
        <w:ind w:firstLine="420"/>
        <w:jc w:val="left"/>
        <w:rPr>
          <w:highlight w:val="green"/>
        </w:rPr>
      </w:pPr>
      <w:r w:rsidRPr="002F1DA4">
        <w:rPr>
          <w:highlight w:val="green"/>
        </w:rPr>
        <w:t xml:space="preserve">"id":"13.3" </w:t>
      </w:r>
    </w:p>
    <w:p w:rsidR="00E23645" w:rsidRPr="002F1DA4" w:rsidRDefault="00276531">
      <w:pPr>
        <w:spacing w:line="300" w:lineRule="auto"/>
        <w:jc w:val="left"/>
        <w:rPr>
          <w:rFonts w:ascii="Calibri" w:eastAsia="Calibri" w:hAnsi="Calibri" w:cs="Calibri"/>
          <w:sz w:val="24"/>
          <w:highlight w:val="green"/>
        </w:rPr>
      </w:pPr>
      <w:r w:rsidRPr="002F1DA4">
        <w:rPr>
          <w:rFonts w:ascii="Calibri" w:eastAsia="Calibri" w:hAnsi="Calibri" w:cs="Calibri"/>
          <w:sz w:val="24"/>
          <w:highlight w:val="green"/>
        </w:rPr>
        <w:t>}</w:t>
      </w:r>
    </w:p>
    <w:p w:rsidR="00E23645" w:rsidRPr="002F1DA4" w:rsidRDefault="00E23645">
      <w:pPr>
        <w:rPr>
          <w:highlight w:val="green"/>
        </w:rPr>
      </w:pPr>
    </w:p>
    <w:p w:rsidR="00E23645" w:rsidRPr="002F1DA4" w:rsidRDefault="00276531" w:rsidP="00C14146">
      <w:pPr>
        <w:pStyle w:val="4"/>
        <w:numPr>
          <w:ilvl w:val="0"/>
          <w:numId w:val="73"/>
        </w:numPr>
        <w:rPr>
          <w:highlight w:val="green"/>
        </w:rPr>
      </w:pPr>
      <w:bookmarkStart w:id="868" w:name="__RefHeading__57026_1585609034"/>
      <w:bookmarkEnd w:id="868"/>
      <w:r w:rsidRPr="002F1DA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1227"/>
        <w:gridCol w:w="1474"/>
        <w:gridCol w:w="4600"/>
      </w:tblGrid>
      <w:tr w:rsidR="00E23645" w:rsidRPr="002F1DA4">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b/>
                <w:sz w:val="22"/>
                <w:highlight w:val="green"/>
                <w:lang w:val="en-GB"/>
              </w:rPr>
            </w:pPr>
            <w:r w:rsidRPr="002F1DA4">
              <w:rPr>
                <w:b/>
                <w:sz w:val="22"/>
                <w:highlight w:val="green"/>
                <w:lang w:val="en-GB"/>
              </w:rPr>
              <w:t>Field</w:t>
            </w:r>
          </w:p>
        </w:tc>
        <w:tc>
          <w:tcPr>
            <w:tcW w:w="12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b/>
                <w:sz w:val="22"/>
                <w:highlight w:val="green"/>
                <w:lang w:val="en-GB"/>
              </w:rPr>
            </w:pPr>
            <w:r w:rsidRPr="002F1DA4">
              <w:rPr>
                <w:b/>
                <w:sz w:val="22"/>
                <w:highlight w:val="green"/>
                <w:lang w:val="en-GB"/>
              </w:rPr>
              <w:t>Type</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jc w:val="both"/>
              <w:rPr>
                <w:b/>
                <w:sz w:val="22"/>
                <w:highlight w:val="green"/>
                <w:lang w:val="en-GB"/>
              </w:rPr>
            </w:pPr>
            <w:r w:rsidRPr="002F1DA4">
              <w:rPr>
                <w:b/>
                <w:sz w:val="22"/>
                <w:highlight w:val="green"/>
                <w:lang w:val="en-GB"/>
              </w:rPr>
              <w:t>Changable</w:t>
            </w:r>
          </w:p>
        </w:tc>
        <w:tc>
          <w:tcPr>
            <w:tcW w:w="4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af9"/>
              <w:spacing w:before="240"/>
              <w:rPr>
                <w:b/>
                <w:sz w:val="22"/>
                <w:highlight w:val="green"/>
                <w:lang w:val="en-GB"/>
              </w:rPr>
            </w:pPr>
            <w:r w:rsidRPr="002F1DA4">
              <w:rPr>
                <w:b/>
                <w:sz w:val="22"/>
                <w:highlight w:val="green"/>
                <w:lang w:val="en-GB"/>
              </w:rPr>
              <w:t>Description</w:t>
            </w:r>
          </w:p>
        </w:tc>
      </w:tr>
      <w:tr w:rsidR="00E23645" w:rsidRPr="002F1DA4">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highlight w:val="green"/>
              </w:rPr>
            </w:pPr>
            <w:r w:rsidRPr="002F1DA4">
              <w:rPr>
                <w:highlight w:val="green"/>
              </w:rPr>
              <w:t>Language</w:t>
            </w:r>
          </w:p>
        </w:tc>
        <w:tc>
          <w:tcPr>
            <w:tcW w:w="128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highlight w:val="green"/>
              </w:rPr>
            </w:pPr>
            <w:r w:rsidRPr="002F1DA4">
              <w:rPr>
                <w:highlight w:val="green"/>
              </w:rPr>
              <w:t>String</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highlight w:val="green"/>
              </w:rPr>
            </w:pPr>
            <w:r w:rsidRPr="002F1DA4">
              <w:rPr>
                <w:highlight w:val="green"/>
              </w:rPr>
              <w:t>Yes</w:t>
            </w:r>
          </w:p>
        </w:tc>
        <w:tc>
          <w:tcPr>
            <w:tcW w:w="49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highlight w:val="green"/>
              </w:rPr>
            </w:pPr>
            <w:r w:rsidRPr="002F1DA4">
              <w:rPr>
                <w:highlight w:val="green"/>
              </w:rPr>
              <w:t>en,fr,jp…</w:t>
            </w:r>
          </w:p>
        </w:tc>
      </w:tr>
    </w:tbl>
    <w:p w:rsidR="00E23645" w:rsidRPr="002F1DA4" w:rsidRDefault="00E23645">
      <w:pPr>
        <w:rPr>
          <w:highlight w:val="green"/>
        </w:rPr>
      </w:pPr>
    </w:p>
    <w:p w:rsidR="00E23645" w:rsidRPr="002F1DA4" w:rsidRDefault="00276531" w:rsidP="00C14146">
      <w:pPr>
        <w:pStyle w:val="4"/>
        <w:numPr>
          <w:ilvl w:val="3"/>
          <w:numId w:val="73"/>
        </w:numPr>
        <w:rPr>
          <w:highlight w:val="green"/>
        </w:rPr>
      </w:pPr>
      <w:bookmarkStart w:id="869" w:name="__RefHeading__57028_1585609034"/>
      <w:bookmarkEnd w:id="869"/>
      <w:r w:rsidRPr="002F1DA4">
        <w:rPr>
          <w:highlight w:val="green"/>
        </w:rPr>
        <w:t>Response with error</w:t>
      </w:r>
    </w:p>
    <w:p w:rsidR="00E23645" w:rsidRPr="002F1DA4" w:rsidRDefault="00276531">
      <w:pPr>
        <w:spacing w:line="300" w:lineRule="auto"/>
        <w:jc w:val="left"/>
        <w:rPr>
          <w:highlight w:val="green"/>
        </w:rPr>
      </w:pPr>
      <w:r w:rsidRPr="002F1DA4">
        <w:rPr>
          <w:highlight w:val="green"/>
        </w:rPr>
        <w:t>{</w:t>
      </w:r>
    </w:p>
    <w:p w:rsidR="00E23645" w:rsidRPr="002F1DA4" w:rsidRDefault="00276531">
      <w:pPr>
        <w:spacing w:line="300" w:lineRule="auto"/>
        <w:ind w:firstLine="315"/>
        <w:jc w:val="left"/>
        <w:rPr>
          <w:highlight w:val="green"/>
        </w:rPr>
      </w:pPr>
      <w:r w:rsidRPr="002F1DA4">
        <w:rPr>
          <w:highlight w:val="green"/>
        </w:rPr>
        <w:t xml:space="preserve">"jsonrpc": "2.0", </w:t>
      </w:r>
    </w:p>
    <w:p w:rsidR="00E23645" w:rsidRPr="002F1DA4" w:rsidRDefault="00276531">
      <w:pPr>
        <w:spacing w:line="300" w:lineRule="auto"/>
        <w:ind w:firstLine="315"/>
        <w:jc w:val="left"/>
        <w:rPr>
          <w:highlight w:val="green"/>
        </w:rPr>
      </w:pPr>
      <w:r w:rsidRPr="002F1DA4">
        <w:rPr>
          <w:highlight w:val="green"/>
        </w:rPr>
        <w:t>"error ": {</w:t>
      </w:r>
    </w:p>
    <w:p w:rsidR="00E23645" w:rsidRPr="002F1DA4" w:rsidRDefault="00276531">
      <w:pPr>
        <w:spacing w:line="300" w:lineRule="auto"/>
        <w:ind w:firstLine="1365"/>
        <w:jc w:val="left"/>
        <w:rPr>
          <w:highlight w:val="green"/>
        </w:rPr>
      </w:pPr>
      <w:r w:rsidRPr="002F1DA4">
        <w:rPr>
          <w:highlight w:val="green"/>
        </w:rPr>
        <w:t>"code":"130301",</w:t>
      </w:r>
    </w:p>
    <w:p w:rsidR="00E23645" w:rsidRPr="002F1DA4" w:rsidRDefault="00276531">
      <w:pPr>
        <w:spacing w:line="300" w:lineRule="auto"/>
        <w:ind w:firstLine="1470"/>
        <w:jc w:val="left"/>
        <w:rPr>
          <w:highlight w:val="green"/>
        </w:rPr>
      </w:pPr>
      <w:r w:rsidRPr="002F1DA4">
        <w:rPr>
          <w:highlight w:val="green"/>
        </w:rPr>
        <w:t>"message ":"Get current language setting fail ",</w:t>
      </w:r>
    </w:p>
    <w:p w:rsidR="00E23645" w:rsidRPr="002F1DA4" w:rsidRDefault="00276531">
      <w:pPr>
        <w:spacing w:line="300" w:lineRule="auto"/>
        <w:ind w:firstLine="1155"/>
        <w:jc w:val="left"/>
        <w:rPr>
          <w:highlight w:val="green"/>
        </w:rPr>
      </w:pPr>
      <w:r w:rsidRPr="002F1DA4">
        <w:rPr>
          <w:highlight w:val="green"/>
        </w:rPr>
        <w:t>},</w:t>
      </w:r>
    </w:p>
    <w:p w:rsidR="00E23645" w:rsidRPr="002F1DA4" w:rsidRDefault="00276531">
      <w:pPr>
        <w:spacing w:line="300" w:lineRule="auto"/>
        <w:ind w:firstLine="210"/>
        <w:jc w:val="left"/>
        <w:rPr>
          <w:highlight w:val="green"/>
        </w:rPr>
      </w:pPr>
      <w:r w:rsidRPr="002F1DA4">
        <w:rPr>
          <w:highlight w:val="green"/>
        </w:rPr>
        <w:t xml:space="preserve">"id":"13.3" </w:t>
      </w:r>
    </w:p>
    <w:p w:rsidR="00E23645" w:rsidRPr="002F1DA4" w:rsidRDefault="00276531">
      <w:pPr>
        <w:spacing w:line="300" w:lineRule="auto"/>
        <w:jc w:val="left"/>
        <w:rPr>
          <w:highlight w:val="green"/>
        </w:rPr>
      </w:pPr>
      <w:r w:rsidRPr="002F1DA4">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541"/>
        <w:gridCol w:w="4083"/>
      </w:tblGrid>
      <w:tr w:rsidR="00E23645" w:rsidRPr="002F1DA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Code</w:t>
            </w:r>
          </w:p>
        </w:tc>
        <w:tc>
          <w:tcPr>
            <w:tcW w:w="35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Message</w:t>
            </w:r>
          </w:p>
        </w:tc>
        <w:tc>
          <w:tcPr>
            <w:tcW w:w="40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pStyle w:val="TextBody"/>
              <w:widowControl w:val="0"/>
              <w:rPr>
                <w:rFonts w:ascii="Times New Roman" w:hAnsi="Times New Roman"/>
                <w:highlight w:val="green"/>
                <w:lang w:val="en-US" w:eastAsia="zh-CN"/>
              </w:rPr>
            </w:pPr>
            <w:r w:rsidRPr="002F1DA4">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130301</w:t>
            </w:r>
          </w:p>
        </w:tc>
        <w:tc>
          <w:tcPr>
            <w:tcW w:w="35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F1DA4" w:rsidRDefault="00276531">
            <w:pPr>
              <w:rPr>
                <w:szCs w:val="20"/>
                <w:highlight w:val="green"/>
              </w:rPr>
            </w:pPr>
            <w:r w:rsidRPr="002F1DA4">
              <w:rPr>
                <w:szCs w:val="20"/>
                <w:highlight w:val="green"/>
              </w:rPr>
              <w:t>Get currentlanguage settingfail.</w:t>
            </w:r>
          </w:p>
        </w:tc>
        <w:tc>
          <w:tcPr>
            <w:tcW w:w="40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2F1DA4">
              <w:rPr>
                <w:szCs w:val="20"/>
                <w:highlight w:val="green"/>
              </w:rPr>
              <w:t>Get current language setting fail.</w:t>
            </w:r>
          </w:p>
        </w:tc>
      </w:tr>
    </w:tbl>
    <w:p w:rsidR="00E23645" w:rsidRDefault="00E23645"/>
    <w:p w:rsidR="00E23645" w:rsidRDefault="00E23645"/>
    <w:p w:rsidR="00E23645" w:rsidRPr="007E0507" w:rsidRDefault="00276531" w:rsidP="00C14146">
      <w:pPr>
        <w:pStyle w:val="3"/>
        <w:numPr>
          <w:ilvl w:val="2"/>
          <w:numId w:val="73"/>
        </w:numPr>
        <w:ind w:left="964" w:right="210"/>
        <w:rPr>
          <w:highlight w:val="green"/>
        </w:rPr>
      </w:pPr>
      <w:bookmarkStart w:id="870" w:name="_Toc422502871"/>
      <w:bookmarkStart w:id="871" w:name="_Toc401747897"/>
      <w:bookmarkStart w:id="872" w:name="_Toc392062405"/>
      <w:bookmarkStart w:id="873" w:name="__RefHeading__57030_1585609034"/>
      <w:bookmarkStart w:id="874" w:name="_Toc470684722"/>
      <w:bookmarkEnd w:id="870"/>
      <w:bookmarkEnd w:id="871"/>
      <w:bookmarkEnd w:id="872"/>
      <w:bookmarkEnd w:id="873"/>
      <w:r w:rsidRPr="007E0507">
        <w:rPr>
          <w:highlight w:val="green"/>
        </w:rPr>
        <w:t>GetSystemStatus</w:t>
      </w:r>
      <w:bookmarkEnd w:id="874"/>
    </w:p>
    <w:p w:rsidR="00E23645" w:rsidRPr="007E0507" w:rsidRDefault="00276531" w:rsidP="00C14146">
      <w:pPr>
        <w:pStyle w:val="4"/>
        <w:numPr>
          <w:ilvl w:val="3"/>
          <w:numId w:val="73"/>
        </w:numPr>
        <w:rPr>
          <w:highlight w:val="green"/>
        </w:rPr>
      </w:pPr>
      <w:bookmarkStart w:id="875" w:name="__RefHeading__57032_1585609034"/>
      <w:bookmarkEnd w:id="875"/>
      <w:r w:rsidRPr="007E0507">
        <w:rPr>
          <w:highlight w:val="green"/>
        </w:rPr>
        <w:t>Post Request:</w:t>
      </w:r>
    </w:p>
    <w:p w:rsidR="00E23645" w:rsidRPr="007E0507" w:rsidRDefault="00276531">
      <w:pPr>
        <w:spacing w:line="300" w:lineRule="auto"/>
        <w:jc w:val="left"/>
        <w:rPr>
          <w:rFonts w:ascii="Calibri" w:eastAsia="Calibri" w:hAnsi="Calibri" w:cs="Calibri"/>
          <w:sz w:val="24"/>
          <w:highlight w:val="green"/>
        </w:rPr>
      </w:pPr>
      <w:r w:rsidRPr="007E0507">
        <w:rPr>
          <w:rFonts w:ascii="Calibri" w:eastAsia="Calibri" w:hAnsi="Calibri" w:cs="Calibri"/>
          <w:sz w:val="24"/>
          <w:highlight w:val="green"/>
        </w:rPr>
        <w:t>{</w:t>
      </w:r>
    </w:p>
    <w:p w:rsidR="00E23645" w:rsidRPr="007E0507" w:rsidRDefault="00276531">
      <w:pPr>
        <w:spacing w:line="300" w:lineRule="auto"/>
        <w:ind w:firstLine="420"/>
        <w:jc w:val="left"/>
        <w:rPr>
          <w:highlight w:val="green"/>
        </w:rPr>
      </w:pPr>
      <w:r w:rsidRPr="007E0507">
        <w:rPr>
          <w:highlight w:val="green"/>
        </w:rPr>
        <w:t xml:space="preserve">"jsonrpc": "2.0", </w:t>
      </w:r>
    </w:p>
    <w:p w:rsidR="00E23645" w:rsidRPr="007E0507" w:rsidRDefault="00276531">
      <w:pPr>
        <w:spacing w:line="300" w:lineRule="auto"/>
        <w:ind w:firstLine="420"/>
        <w:jc w:val="left"/>
        <w:rPr>
          <w:highlight w:val="green"/>
        </w:rPr>
      </w:pPr>
      <w:r w:rsidRPr="007E0507">
        <w:rPr>
          <w:highlight w:val="green"/>
        </w:rPr>
        <w:t>"method": "GetSystemStatus",</w:t>
      </w:r>
    </w:p>
    <w:p w:rsidR="00E23645" w:rsidRPr="007E0507" w:rsidRDefault="00276531">
      <w:pPr>
        <w:spacing w:line="300" w:lineRule="auto"/>
        <w:ind w:firstLine="420"/>
        <w:jc w:val="left"/>
        <w:rPr>
          <w:highlight w:val="green"/>
        </w:rPr>
      </w:pPr>
      <w:r w:rsidRPr="007E0507">
        <w:rPr>
          <w:highlight w:val="green"/>
        </w:rPr>
        <w:t>"params":{},</w:t>
      </w:r>
    </w:p>
    <w:p w:rsidR="00E23645" w:rsidRPr="007E0507" w:rsidRDefault="00276531">
      <w:pPr>
        <w:spacing w:line="300" w:lineRule="auto"/>
        <w:ind w:firstLine="420"/>
        <w:jc w:val="left"/>
        <w:rPr>
          <w:highlight w:val="green"/>
        </w:rPr>
      </w:pPr>
      <w:r w:rsidRPr="007E0507">
        <w:rPr>
          <w:highlight w:val="green"/>
        </w:rPr>
        <w:t>"id": "13.4"</w:t>
      </w:r>
    </w:p>
    <w:p w:rsidR="00E23645" w:rsidRPr="007E0507" w:rsidRDefault="00276531">
      <w:pPr>
        <w:spacing w:line="300" w:lineRule="auto"/>
        <w:jc w:val="left"/>
        <w:rPr>
          <w:rFonts w:ascii="Calibri" w:eastAsia="Calibri" w:hAnsi="Calibri" w:cs="Calibri"/>
          <w:sz w:val="24"/>
          <w:highlight w:val="green"/>
        </w:rPr>
      </w:pPr>
      <w:r w:rsidRPr="007E0507">
        <w:rPr>
          <w:rFonts w:ascii="Calibri" w:eastAsia="Calibri" w:hAnsi="Calibri" w:cs="Calibri"/>
          <w:sz w:val="24"/>
          <w:highlight w:val="green"/>
        </w:rPr>
        <w:t>}</w:t>
      </w:r>
    </w:p>
    <w:p w:rsidR="00E23645" w:rsidRPr="007E0507" w:rsidRDefault="00276531" w:rsidP="00C14146">
      <w:pPr>
        <w:pStyle w:val="4"/>
        <w:numPr>
          <w:ilvl w:val="3"/>
          <w:numId w:val="73"/>
        </w:numPr>
        <w:rPr>
          <w:highlight w:val="green"/>
        </w:rPr>
      </w:pPr>
      <w:bookmarkStart w:id="876" w:name="__RefHeading__57034_1585609034"/>
      <w:bookmarkEnd w:id="876"/>
      <w:r w:rsidRPr="007E0507">
        <w:rPr>
          <w:highlight w:val="green"/>
        </w:rPr>
        <w:lastRenderedPageBreak/>
        <w:t>Response:</w:t>
      </w:r>
    </w:p>
    <w:p w:rsidR="00E23645" w:rsidRPr="007E0507" w:rsidRDefault="00276531">
      <w:pPr>
        <w:spacing w:line="300" w:lineRule="auto"/>
        <w:jc w:val="left"/>
        <w:rPr>
          <w:rFonts w:ascii="Calibri" w:eastAsia="Calibri" w:hAnsi="Calibri" w:cs="Calibri"/>
          <w:sz w:val="24"/>
          <w:highlight w:val="green"/>
        </w:rPr>
      </w:pPr>
      <w:r w:rsidRPr="007E0507">
        <w:rPr>
          <w:rFonts w:ascii="Calibri" w:eastAsia="Calibri" w:hAnsi="Calibri" w:cs="Calibri"/>
          <w:sz w:val="24"/>
          <w:highlight w:val="green"/>
        </w:rPr>
        <w:t>{</w:t>
      </w:r>
    </w:p>
    <w:p w:rsidR="00E23645" w:rsidRPr="007E0507" w:rsidRDefault="00276531">
      <w:pPr>
        <w:spacing w:line="300" w:lineRule="auto"/>
        <w:ind w:firstLine="420"/>
        <w:jc w:val="left"/>
        <w:rPr>
          <w:highlight w:val="green"/>
        </w:rPr>
      </w:pPr>
      <w:r w:rsidRPr="007E0507">
        <w:rPr>
          <w:highlight w:val="green"/>
        </w:rPr>
        <w:t xml:space="preserve">"jsonrpc": "2.0", </w:t>
      </w:r>
    </w:p>
    <w:p w:rsidR="00E23645" w:rsidRPr="007E0507" w:rsidRDefault="00276531">
      <w:pPr>
        <w:spacing w:line="300" w:lineRule="auto"/>
        <w:ind w:firstLine="420"/>
        <w:jc w:val="left"/>
        <w:rPr>
          <w:highlight w:val="green"/>
        </w:rPr>
      </w:pPr>
      <w:r w:rsidRPr="007E0507">
        <w:rPr>
          <w:highlight w:val="green"/>
        </w:rPr>
        <w:t>"result": {</w:t>
      </w:r>
    </w:p>
    <w:p w:rsidR="00AA163D" w:rsidRPr="007E0507" w:rsidRDefault="00AA163D" w:rsidP="00AA163D">
      <w:pPr>
        <w:spacing w:line="300" w:lineRule="auto"/>
        <w:ind w:left="1260" w:firstLine="420"/>
        <w:jc w:val="left"/>
        <w:rPr>
          <w:highlight w:val="green"/>
        </w:rPr>
      </w:pPr>
      <w:r w:rsidRPr="007E0507">
        <w:rPr>
          <w:highlight w:val="green"/>
        </w:rPr>
        <w:t>"bat_cap":50,</w:t>
      </w:r>
    </w:p>
    <w:p w:rsidR="00AA163D" w:rsidRPr="007E0507" w:rsidRDefault="00AA163D" w:rsidP="00AA163D">
      <w:pPr>
        <w:spacing w:line="300" w:lineRule="auto"/>
        <w:ind w:left="1260" w:firstLine="420"/>
        <w:jc w:val="left"/>
        <w:rPr>
          <w:highlight w:val="green"/>
        </w:rPr>
      </w:pPr>
      <w:r w:rsidRPr="007E0507">
        <w:rPr>
          <w:highlight w:val="green"/>
        </w:rPr>
        <w:t>“</w:t>
      </w:r>
      <w:bookmarkStart w:id="877" w:name="OLE_LINK35"/>
      <w:bookmarkStart w:id="878" w:name="OLE_LINK34"/>
      <w:r w:rsidRPr="007E0507">
        <w:rPr>
          <w:highlight w:val="green"/>
        </w:rPr>
        <w:t>bat_leve</w:t>
      </w:r>
      <w:bookmarkEnd w:id="877"/>
      <w:bookmarkEnd w:id="878"/>
      <w:r w:rsidRPr="007E0507">
        <w:rPr>
          <w:highlight w:val="green"/>
        </w:rPr>
        <w:t>l”:1,</w:t>
      </w:r>
    </w:p>
    <w:p w:rsidR="00AA163D" w:rsidRPr="007E0507" w:rsidRDefault="00AA163D" w:rsidP="00AA163D">
      <w:pPr>
        <w:spacing w:line="300" w:lineRule="auto"/>
        <w:ind w:left="1260" w:firstLine="420"/>
        <w:jc w:val="left"/>
        <w:rPr>
          <w:highlight w:val="green"/>
        </w:rPr>
      </w:pPr>
      <w:r w:rsidRPr="007E0507">
        <w:rPr>
          <w:highlight w:val="green"/>
        </w:rPr>
        <w:t>"chg_state":1,</w:t>
      </w:r>
    </w:p>
    <w:p w:rsidR="00AA163D" w:rsidRPr="007E0507" w:rsidRDefault="00AA163D" w:rsidP="00AA163D">
      <w:pPr>
        <w:spacing w:line="300" w:lineRule="auto"/>
        <w:ind w:left="1260" w:firstLine="420"/>
        <w:jc w:val="left"/>
        <w:rPr>
          <w:highlight w:val="green"/>
        </w:rPr>
      </w:pPr>
      <w:r w:rsidRPr="007E0507">
        <w:rPr>
          <w:highlight w:val="green"/>
        </w:rPr>
        <w:t>"ConnectionStatus":1,</w:t>
      </w:r>
    </w:p>
    <w:p w:rsidR="00AA163D" w:rsidRPr="00B065D2" w:rsidRDefault="00AA163D" w:rsidP="00AA163D">
      <w:pPr>
        <w:spacing w:line="300" w:lineRule="auto"/>
        <w:ind w:left="1260" w:firstLine="420"/>
        <w:jc w:val="left"/>
        <w:rPr>
          <w:color w:val="auto"/>
          <w:highlight w:val="red"/>
        </w:rPr>
      </w:pPr>
      <w:r w:rsidRPr="00B065D2">
        <w:rPr>
          <w:color w:val="auto"/>
          <w:highlight w:val="red"/>
        </w:rPr>
        <w:t>"</w:t>
      </w:r>
      <w:r w:rsidRPr="00B065D2">
        <w:rPr>
          <w:rFonts w:hint="eastAsia"/>
          <w:color w:val="auto"/>
          <w:highlight w:val="red"/>
        </w:rPr>
        <w:t>Conprofileerror</w:t>
      </w:r>
      <w:r w:rsidRPr="00B065D2">
        <w:rPr>
          <w:color w:val="auto"/>
          <w:highlight w:val="red"/>
        </w:rPr>
        <w:t>"</w:t>
      </w:r>
      <w:r w:rsidRPr="00B065D2">
        <w:rPr>
          <w:rFonts w:hint="eastAsia"/>
          <w:color w:val="auto"/>
          <w:highlight w:val="red"/>
        </w:rPr>
        <w:t>：</w:t>
      </w:r>
      <w:r w:rsidRPr="00B065D2">
        <w:rPr>
          <w:rFonts w:hint="eastAsia"/>
          <w:color w:val="auto"/>
          <w:highlight w:val="red"/>
        </w:rPr>
        <w:t>0,</w:t>
      </w:r>
    </w:p>
    <w:p w:rsidR="00AA163D" w:rsidRPr="007E0507" w:rsidRDefault="00AA163D" w:rsidP="00AA163D">
      <w:pPr>
        <w:spacing w:line="300" w:lineRule="auto"/>
        <w:ind w:left="1260" w:firstLine="420"/>
        <w:jc w:val="left"/>
        <w:rPr>
          <w:highlight w:val="green"/>
        </w:rPr>
      </w:pPr>
      <w:r w:rsidRPr="007E0507">
        <w:rPr>
          <w:highlight w:val="green"/>
        </w:rPr>
        <w:t>"curr_num": 4,</w:t>
      </w:r>
    </w:p>
    <w:p w:rsidR="00AA163D" w:rsidRPr="00B065D2" w:rsidRDefault="00AA163D" w:rsidP="00AA163D">
      <w:pPr>
        <w:spacing w:line="300" w:lineRule="auto"/>
        <w:ind w:left="1260" w:firstLine="420"/>
        <w:jc w:val="left"/>
        <w:rPr>
          <w:color w:val="auto"/>
          <w:highlight w:val="red"/>
        </w:rPr>
      </w:pPr>
      <w:r w:rsidRPr="00B065D2">
        <w:rPr>
          <w:color w:val="auto"/>
          <w:highlight w:val="red"/>
        </w:rPr>
        <w:t>"</w:t>
      </w:r>
      <w:r w:rsidRPr="00B065D2">
        <w:rPr>
          <w:rFonts w:hint="eastAsia"/>
          <w:color w:val="auto"/>
          <w:highlight w:val="red"/>
        </w:rPr>
        <w:t>Domestic_Roaming</w:t>
      </w:r>
      <w:r w:rsidRPr="00B065D2">
        <w:rPr>
          <w:color w:val="auto"/>
          <w:highlight w:val="red"/>
        </w:rPr>
        <w:t>"</w:t>
      </w:r>
      <w:r w:rsidRPr="00B065D2">
        <w:rPr>
          <w:rFonts w:hint="eastAsia"/>
          <w:color w:val="auto"/>
          <w:highlight w:val="red"/>
        </w:rPr>
        <w:t>：</w:t>
      </w:r>
      <w:r w:rsidRPr="00B065D2">
        <w:rPr>
          <w:rFonts w:hint="eastAsia"/>
          <w:color w:val="auto"/>
          <w:highlight w:val="red"/>
        </w:rPr>
        <w:t>1,</w:t>
      </w:r>
    </w:p>
    <w:p w:rsidR="00AA163D" w:rsidRPr="007E0507" w:rsidRDefault="00AA163D" w:rsidP="00AA163D">
      <w:pPr>
        <w:spacing w:line="300" w:lineRule="auto"/>
        <w:ind w:left="1260" w:firstLine="420"/>
        <w:jc w:val="left"/>
        <w:rPr>
          <w:highlight w:val="green"/>
        </w:rPr>
      </w:pPr>
      <w:r w:rsidRPr="007E0507">
        <w:rPr>
          <w:highlight w:val="green"/>
        </w:rPr>
        <w:t>"NetworkName": "CMCC",</w:t>
      </w:r>
    </w:p>
    <w:p w:rsidR="00AA163D" w:rsidRPr="007E0507" w:rsidRDefault="00AA163D" w:rsidP="00AA163D">
      <w:pPr>
        <w:spacing w:line="300" w:lineRule="auto"/>
        <w:ind w:left="1260" w:firstLine="420"/>
        <w:jc w:val="left"/>
        <w:rPr>
          <w:highlight w:val="green"/>
        </w:rPr>
      </w:pPr>
      <w:r w:rsidRPr="007E0507">
        <w:rPr>
          <w:highlight w:val="green"/>
        </w:rPr>
        <w:t>"NetworkType":1,</w:t>
      </w:r>
    </w:p>
    <w:p w:rsidR="00AA163D" w:rsidRPr="007E0507" w:rsidRDefault="00AA163D" w:rsidP="00AA163D">
      <w:pPr>
        <w:spacing w:line="300" w:lineRule="auto"/>
        <w:ind w:left="1260" w:firstLine="420"/>
        <w:jc w:val="left"/>
        <w:rPr>
          <w:highlight w:val="green"/>
        </w:rPr>
      </w:pPr>
      <w:r w:rsidRPr="007E0507">
        <w:rPr>
          <w:highlight w:val="green"/>
        </w:rPr>
        <w:t>"Roaming": 0,</w:t>
      </w:r>
    </w:p>
    <w:p w:rsidR="00AA163D" w:rsidRPr="007E0507" w:rsidRDefault="00AA163D" w:rsidP="00AA163D">
      <w:pPr>
        <w:spacing w:line="300" w:lineRule="auto"/>
        <w:ind w:left="1260" w:firstLine="420"/>
        <w:jc w:val="left"/>
        <w:rPr>
          <w:highlight w:val="green"/>
        </w:rPr>
      </w:pPr>
      <w:bookmarkStart w:id="879" w:name="OLE_LINK20"/>
      <w:bookmarkStart w:id="880" w:name="OLE_LINK16"/>
      <w:r w:rsidRPr="007E0507">
        <w:rPr>
          <w:highlight w:val="green"/>
        </w:rPr>
        <w:t>"</w:t>
      </w:r>
      <w:bookmarkEnd w:id="879"/>
      <w:bookmarkEnd w:id="880"/>
      <w:r w:rsidRPr="007E0507">
        <w:rPr>
          <w:highlight w:val="green"/>
        </w:rPr>
        <w:t>SignalStrength":1,</w:t>
      </w:r>
    </w:p>
    <w:p w:rsidR="00AA163D" w:rsidRPr="007E0507" w:rsidRDefault="00AA163D" w:rsidP="00AA163D">
      <w:pPr>
        <w:spacing w:line="300" w:lineRule="auto"/>
        <w:ind w:left="1260" w:firstLine="420"/>
        <w:jc w:val="left"/>
        <w:rPr>
          <w:highlight w:val="green"/>
        </w:rPr>
      </w:pPr>
      <w:r w:rsidRPr="007E0507">
        <w:rPr>
          <w:highlight w:val="green"/>
        </w:rPr>
        <w:t>"SmsState":1,</w:t>
      </w:r>
    </w:p>
    <w:p w:rsidR="00AA163D" w:rsidRPr="007E0507" w:rsidRDefault="00AA163D" w:rsidP="00AA163D">
      <w:pPr>
        <w:spacing w:line="300" w:lineRule="auto"/>
        <w:ind w:left="1260" w:firstLine="420"/>
        <w:jc w:val="left"/>
        <w:rPr>
          <w:highlight w:val="green"/>
        </w:rPr>
      </w:pPr>
      <w:r w:rsidRPr="007E0507">
        <w:rPr>
          <w:highlight w:val="green"/>
        </w:rPr>
        <w:t>"TotalConnNum": 5</w:t>
      </w:r>
      <w:r w:rsidRPr="007E0507">
        <w:rPr>
          <w:rFonts w:hint="eastAsia"/>
          <w:highlight w:val="green"/>
        </w:rPr>
        <w:t>,</w:t>
      </w:r>
    </w:p>
    <w:p w:rsidR="004B5DF8" w:rsidRPr="007E0507" w:rsidRDefault="00AA163D" w:rsidP="007E0507">
      <w:pPr>
        <w:spacing w:line="300" w:lineRule="auto"/>
        <w:ind w:left="1260" w:firstLine="420"/>
        <w:jc w:val="left"/>
        <w:rPr>
          <w:color w:val="808080" w:themeColor="background1" w:themeShade="80"/>
          <w:highlight w:val="green"/>
        </w:rPr>
      </w:pPr>
      <w:r w:rsidRPr="007E0507">
        <w:rPr>
          <w:highlight w:val="green"/>
        </w:rPr>
        <w:t>"WlanState":1</w:t>
      </w:r>
    </w:p>
    <w:p w:rsidR="00E23645" w:rsidRPr="007E0507" w:rsidRDefault="00276531">
      <w:pPr>
        <w:spacing w:line="300" w:lineRule="auto"/>
        <w:ind w:firstLine="420"/>
        <w:jc w:val="left"/>
        <w:rPr>
          <w:highlight w:val="green"/>
        </w:rPr>
      </w:pPr>
      <w:r w:rsidRPr="007E0507">
        <w:rPr>
          <w:highlight w:val="green"/>
        </w:rPr>
        <w:t>},</w:t>
      </w:r>
    </w:p>
    <w:p w:rsidR="00E23645" w:rsidRPr="007E0507" w:rsidRDefault="00276531">
      <w:pPr>
        <w:spacing w:line="300" w:lineRule="auto"/>
        <w:ind w:firstLine="420"/>
        <w:jc w:val="left"/>
        <w:rPr>
          <w:highlight w:val="green"/>
        </w:rPr>
      </w:pPr>
      <w:r w:rsidRPr="007E0507">
        <w:rPr>
          <w:highlight w:val="green"/>
        </w:rPr>
        <w:t xml:space="preserve">"id":"13.4" </w:t>
      </w:r>
    </w:p>
    <w:p w:rsidR="00E23645" w:rsidRPr="007E0507" w:rsidRDefault="00276531">
      <w:pPr>
        <w:spacing w:line="300" w:lineRule="auto"/>
        <w:jc w:val="left"/>
        <w:rPr>
          <w:rFonts w:ascii="Calibri" w:eastAsia="Calibri" w:hAnsi="Calibri" w:cs="Calibri"/>
          <w:sz w:val="24"/>
          <w:highlight w:val="green"/>
        </w:rPr>
      </w:pPr>
      <w:r w:rsidRPr="007E0507">
        <w:rPr>
          <w:rFonts w:ascii="Calibri" w:eastAsia="Calibri" w:hAnsi="Calibri" w:cs="Calibri"/>
          <w:sz w:val="24"/>
          <w:highlight w:val="green"/>
        </w:rPr>
        <w:t>}</w:t>
      </w:r>
    </w:p>
    <w:p w:rsidR="00E23645" w:rsidRPr="007E0507" w:rsidRDefault="00E23645">
      <w:pPr>
        <w:rPr>
          <w:highlight w:val="green"/>
        </w:rPr>
      </w:pPr>
    </w:p>
    <w:p w:rsidR="00E23645" w:rsidRPr="007E0507" w:rsidRDefault="00276531" w:rsidP="00C14146">
      <w:pPr>
        <w:pStyle w:val="4"/>
        <w:numPr>
          <w:ilvl w:val="0"/>
          <w:numId w:val="73"/>
        </w:numPr>
        <w:rPr>
          <w:highlight w:val="green"/>
        </w:rPr>
      </w:pPr>
      <w:bookmarkStart w:id="881" w:name="__RefHeading__57036_1585609034"/>
      <w:bookmarkEnd w:id="881"/>
      <w:r w:rsidRPr="007E0507">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103"/>
        <w:gridCol w:w="1225"/>
        <w:gridCol w:w="1467"/>
        <w:gridCol w:w="4491"/>
      </w:tblGrid>
      <w:tr w:rsidR="00E23645" w:rsidRPr="007E0507" w:rsidTr="00084BD8">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b/>
                <w:sz w:val="22"/>
                <w:highlight w:val="green"/>
                <w:lang w:val="en-GB"/>
              </w:rPr>
            </w:pPr>
            <w:r w:rsidRPr="007E0507">
              <w:rPr>
                <w:b/>
                <w:sz w:val="22"/>
                <w:highlight w:val="green"/>
                <w:lang w:val="en-GB"/>
              </w:rPr>
              <w:t>Field</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b/>
                <w:sz w:val="22"/>
                <w:highlight w:val="green"/>
                <w:lang w:val="en-GB"/>
              </w:rPr>
            </w:pPr>
            <w:r w:rsidRPr="007E0507">
              <w:rPr>
                <w:b/>
                <w:sz w:val="22"/>
                <w:highlight w:val="green"/>
                <w:lang w:val="en-GB"/>
              </w:rPr>
              <w:t>Type</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b/>
                <w:sz w:val="22"/>
                <w:highlight w:val="green"/>
                <w:lang w:val="en-GB"/>
              </w:rPr>
            </w:pPr>
            <w:r w:rsidRPr="007E0507">
              <w:rPr>
                <w:b/>
                <w:sz w:val="22"/>
                <w:highlight w:val="green"/>
                <w:lang w:val="en-GB"/>
              </w:rPr>
              <w:t>Changable</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rPr>
                <w:b/>
                <w:sz w:val="22"/>
                <w:highlight w:val="green"/>
                <w:lang w:val="en-GB"/>
              </w:rPr>
            </w:pPr>
            <w:r w:rsidRPr="007E0507">
              <w:rPr>
                <w:b/>
                <w:sz w:val="22"/>
                <w:highlight w:val="green"/>
                <w:lang w:val="en-GB"/>
              </w:rPr>
              <w:t>Description</w:t>
            </w:r>
          </w:p>
        </w:tc>
      </w:tr>
      <w:tr w:rsidR="007E0507" w:rsidRPr="007E0507" w:rsidTr="00E443BE">
        <w:trPr>
          <w:trHeight w:val="824"/>
        </w:trPr>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bat_cap</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tabs>
                <w:tab w:val="left" w:pos="440"/>
              </w:tabs>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rPr>
                <w:highlight w:val="green"/>
              </w:rPr>
            </w:pPr>
            <w:r w:rsidRPr="007E0507">
              <w:rPr>
                <w:highlight w:val="green"/>
              </w:rPr>
              <w:t>Current battery capacity</w:t>
            </w:r>
          </w:p>
          <w:p w:rsidR="007E0507" w:rsidRPr="007E0507" w:rsidRDefault="007E0507" w:rsidP="00E443BE">
            <w:pPr>
              <w:rPr>
                <w:highlight w:val="green"/>
              </w:rPr>
            </w:pPr>
            <w:r w:rsidRPr="007E0507">
              <w:rPr>
                <w:highlight w:val="green"/>
              </w:rPr>
              <w:t>0~100</w:t>
            </w:r>
          </w:p>
        </w:tc>
      </w:tr>
      <w:tr w:rsidR="007E0507" w:rsidRPr="007E0507" w:rsidTr="00E443BE">
        <w:trPr>
          <w:trHeight w:val="824"/>
        </w:trPr>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bat_level</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tabs>
                <w:tab w:val="left" w:pos="440"/>
              </w:tabs>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rPr>
                <w:highlight w:val="green"/>
              </w:rPr>
            </w:pPr>
            <w:r w:rsidRPr="007E0507">
              <w:rPr>
                <w:highlight w:val="green"/>
              </w:rPr>
              <w:t>0: Grade 0</w:t>
            </w:r>
          </w:p>
          <w:p w:rsidR="007E0507" w:rsidRPr="007E0507" w:rsidRDefault="007E0507" w:rsidP="00E443BE">
            <w:pPr>
              <w:rPr>
                <w:highlight w:val="green"/>
              </w:rPr>
            </w:pPr>
            <w:r w:rsidRPr="007E0507">
              <w:rPr>
                <w:highlight w:val="green"/>
              </w:rPr>
              <w:t>1: Grade 1</w:t>
            </w:r>
          </w:p>
          <w:p w:rsidR="007E0507" w:rsidRPr="007E0507" w:rsidRDefault="007E0507" w:rsidP="00E443BE">
            <w:pPr>
              <w:rPr>
                <w:highlight w:val="green"/>
              </w:rPr>
            </w:pPr>
            <w:r w:rsidRPr="007E0507">
              <w:rPr>
                <w:highlight w:val="green"/>
              </w:rPr>
              <w:t>2: Grade 2</w:t>
            </w:r>
          </w:p>
          <w:p w:rsidR="007E0507" w:rsidRPr="007E0507" w:rsidRDefault="007E0507" w:rsidP="00E443BE">
            <w:pPr>
              <w:rPr>
                <w:highlight w:val="green"/>
              </w:rPr>
            </w:pPr>
            <w:r w:rsidRPr="007E0507">
              <w:rPr>
                <w:highlight w:val="green"/>
              </w:rPr>
              <w:t>3: Grade 3</w:t>
            </w:r>
          </w:p>
          <w:p w:rsidR="007E0507" w:rsidRPr="007E0507" w:rsidRDefault="007E0507" w:rsidP="00E443BE">
            <w:pPr>
              <w:rPr>
                <w:highlight w:val="green"/>
              </w:rPr>
            </w:pPr>
            <w:r w:rsidRPr="007E0507">
              <w:rPr>
                <w:highlight w:val="green"/>
              </w:rPr>
              <w:t>4: Grade 4</w:t>
            </w:r>
          </w:p>
          <w:p w:rsidR="007E0507" w:rsidRPr="007E0507" w:rsidRDefault="007E0507" w:rsidP="00E443BE">
            <w:pPr>
              <w:rPr>
                <w:highlight w:val="green"/>
              </w:rPr>
            </w:pPr>
            <w:r w:rsidRPr="007E0507">
              <w:rPr>
                <w:highlight w:val="green"/>
              </w:rPr>
              <w:t>5: low volt</w:t>
            </w:r>
          </w:p>
        </w:tc>
      </w:tr>
      <w:tr w:rsidR="007E0507" w:rsidRPr="007E0507" w:rsidTr="00E443BE">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chg_state</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tabs>
                <w:tab w:val="left" w:pos="440"/>
              </w:tabs>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rPr>
                <w:highlight w:val="green"/>
              </w:rPr>
            </w:pPr>
            <w:r w:rsidRPr="007E0507">
              <w:rPr>
                <w:highlight w:val="green"/>
              </w:rPr>
              <w:t>0: Charging</w:t>
            </w:r>
          </w:p>
          <w:p w:rsidR="007E0507" w:rsidRPr="007E0507" w:rsidRDefault="007E0507" w:rsidP="00E443BE">
            <w:pPr>
              <w:jc w:val="left"/>
              <w:rPr>
                <w:highlight w:val="green"/>
              </w:rPr>
            </w:pPr>
            <w:r w:rsidRPr="007E0507">
              <w:rPr>
                <w:highlight w:val="green"/>
              </w:rPr>
              <w:t>1: Charge done</w:t>
            </w:r>
          </w:p>
          <w:p w:rsidR="007E0507" w:rsidRPr="007E0507" w:rsidRDefault="007E0507" w:rsidP="00E443BE">
            <w:pPr>
              <w:jc w:val="left"/>
              <w:rPr>
                <w:highlight w:val="green"/>
              </w:rPr>
            </w:pPr>
            <w:r w:rsidRPr="007E0507">
              <w:rPr>
                <w:highlight w:val="green"/>
              </w:rPr>
              <w:t>2: Charge remove</w:t>
            </w:r>
          </w:p>
          <w:p w:rsidR="007E0507" w:rsidRPr="007E0507" w:rsidRDefault="007E0507" w:rsidP="00E443BE">
            <w:pPr>
              <w:jc w:val="left"/>
              <w:rPr>
                <w:highlight w:val="green"/>
              </w:rPr>
            </w:pPr>
            <w:r w:rsidRPr="007E0507">
              <w:rPr>
                <w:highlight w:val="green"/>
              </w:rPr>
              <w:t>3: error occur</w:t>
            </w:r>
          </w:p>
          <w:p w:rsidR="007E0507" w:rsidRPr="007E0507" w:rsidRDefault="007E0507" w:rsidP="00E443BE">
            <w:pPr>
              <w:jc w:val="left"/>
              <w:rPr>
                <w:highlight w:val="green"/>
              </w:rPr>
            </w:pPr>
            <w:r w:rsidRPr="007E0507">
              <w:rPr>
                <w:highlight w:val="green"/>
              </w:rPr>
              <w:t>4: Charging out for Power Bank</w:t>
            </w:r>
          </w:p>
        </w:tc>
      </w:tr>
      <w:tr w:rsidR="007E0507" w:rsidRPr="007E0507" w:rsidTr="00E443BE">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ConnectionStatus</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spacing w:line="300" w:lineRule="auto"/>
              <w:jc w:val="left"/>
              <w:rPr>
                <w:highlight w:val="green"/>
              </w:rPr>
            </w:pPr>
            <w:r w:rsidRPr="007E0507">
              <w:rPr>
                <w:highlight w:val="green"/>
              </w:rPr>
              <w:t>0: disconnected</w:t>
            </w:r>
          </w:p>
          <w:p w:rsidR="007E0507" w:rsidRPr="007E0507" w:rsidRDefault="007E0507" w:rsidP="00E443BE">
            <w:pPr>
              <w:spacing w:line="300" w:lineRule="auto"/>
              <w:jc w:val="left"/>
              <w:rPr>
                <w:highlight w:val="green"/>
              </w:rPr>
            </w:pPr>
            <w:r w:rsidRPr="007E0507">
              <w:rPr>
                <w:highlight w:val="green"/>
              </w:rPr>
              <w:t>1: connecting</w:t>
            </w:r>
          </w:p>
          <w:p w:rsidR="007E0507" w:rsidRPr="007E0507" w:rsidRDefault="007E0507" w:rsidP="00E443BE">
            <w:pPr>
              <w:spacing w:line="300" w:lineRule="auto"/>
              <w:jc w:val="left"/>
              <w:rPr>
                <w:highlight w:val="green"/>
              </w:rPr>
            </w:pPr>
            <w:r w:rsidRPr="007E0507">
              <w:rPr>
                <w:highlight w:val="green"/>
              </w:rPr>
              <w:t>2:connected</w:t>
            </w:r>
          </w:p>
          <w:p w:rsidR="007E0507" w:rsidRPr="007E0507" w:rsidRDefault="007E0507" w:rsidP="00E443BE">
            <w:pPr>
              <w:spacing w:line="300" w:lineRule="auto"/>
              <w:jc w:val="left"/>
              <w:rPr>
                <w:highlight w:val="green"/>
              </w:rPr>
            </w:pPr>
            <w:r w:rsidRPr="007E0507">
              <w:rPr>
                <w:highlight w:val="green"/>
              </w:rPr>
              <w:t>3:disconnecting</w:t>
            </w:r>
          </w:p>
        </w:tc>
      </w:tr>
      <w:tr w:rsidR="007E0507" w:rsidRPr="00B065D2" w:rsidTr="00084BD8">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jc w:val="both"/>
              <w:rPr>
                <w:rFonts w:ascii="Times New Roman" w:eastAsia="宋体" w:hAnsi="Times New Roman"/>
                <w:color w:val="auto"/>
                <w:sz w:val="21"/>
                <w:szCs w:val="24"/>
                <w:highlight w:val="red"/>
                <w:lang w:eastAsia="zh-CN"/>
              </w:rPr>
            </w:pPr>
            <w:r w:rsidRPr="00B065D2">
              <w:rPr>
                <w:rFonts w:ascii="Times New Roman" w:eastAsia="宋体" w:hAnsi="Times New Roman" w:hint="eastAsia"/>
                <w:color w:val="auto"/>
                <w:sz w:val="21"/>
                <w:szCs w:val="24"/>
                <w:highlight w:val="red"/>
                <w:lang w:eastAsia="zh-CN"/>
              </w:rPr>
              <w:lastRenderedPageBreak/>
              <w:t>Conprofileerror</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jc w:val="both"/>
              <w:rPr>
                <w:rFonts w:ascii="Times New Roman" w:eastAsia="宋体" w:hAnsi="Times New Roman"/>
                <w:color w:val="auto"/>
                <w:sz w:val="21"/>
                <w:szCs w:val="24"/>
                <w:highlight w:val="red"/>
                <w:lang w:eastAsia="zh-CN"/>
              </w:rPr>
            </w:pPr>
            <w:r w:rsidRPr="00B065D2">
              <w:rPr>
                <w:rFonts w:ascii="Times New Roman" w:eastAsia="宋体" w:hAnsi="Times New Roman"/>
                <w:color w:val="auto"/>
                <w:sz w:val="21"/>
                <w:szCs w:val="24"/>
                <w:highlight w:val="red"/>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jc w:val="both"/>
              <w:rPr>
                <w:rFonts w:ascii="Times New Roman" w:eastAsia="宋体" w:hAnsi="Times New Roman"/>
                <w:color w:val="auto"/>
                <w:sz w:val="21"/>
                <w:szCs w:val="24"/>
                <w:highlight w:val="red"/>
                <w:lang w:eastAsia="zh-CN"/>
              </w:rPr>
            </w:pP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rPr>
                <w:rFonts w:ascii="Times New Roman" w:eastAsia="宋体" w:hAnsi="Times New Roman"/>
                <w:color w:val="auto"/>
                <w:sz w:val="21"/>
                <w:szCs w:val="24"/>
                <w:highlight w:val="red"/>
                <w:lang w:eastAsia="zh-CN"/>
              </w:rPr>
            </w:pPr>
          </w:p>
        </w:tc>
      </w:tr>
      <w:tr w:rsidR="007E0507" w:rsidRPr="007E0507" w:rsidTr="00E443BE">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curr_num</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tabs>
                <w:tab w:val="left" w:pos="440"/>
              </w:tabs>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Current WIFI client</w:t>
            </w:r>
          </w:p>
        </w:tc>
      </w:tr>
      <w:tr w:rsidR="007E0507" w:rsidRPr="00B065D2" w:rsidTr="00084BD8">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jc w:val="both"/>
              <w:rPr>
                <w:rFonts w:ascii="Times New Roman" w:eastAsia="宋体" w:hAnsi="Times New Roman"/>
                <w:color w:val="auto"/>
                <w:sz w:val="21"/>
                <w:szCs w:val="24"/>
                <w:highlight w:val="red"/>
                <w:lang w:eastAsia="zh-CN"/>
              </w:rPr>
            </w:pPr>
            <w:r w:rsidRPr="00B065D2">
              <w:rPr>
                <w:rFonts w:ascii="Times New Roman" w:eastAsia="宋体" w:hAnsi="Times New Roman" w:hint="eastAsia"/>
                <w:color w:val="auto"/>
                <w:sz w:val="21"/>
                <w:szCs w:val="24"/>
                <w:highlight w:val="red"/>
                <w:lang w:eastAsia="zh-CN"/>
              </w:rPr>
              <w:t>Domestic_Roaming</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jc w:val="both"/>
              <w:rPr>
                <w:rFonts w:ascii="Times New Roman" w:eastAsia="宋体" w:hAnsi="Times New Roman"/>
                <w:color w:val="auto"/>
                <w:sz w:val="21"/>
                <w:szCs w:val="24"/>
                <w:highlight w:val="red"/>
                <w:lang w:eastAsia="zh-CN"/>
              </w:rPr>
            </w:pPr>
            <w:r w:rsidRPr="00B065D2">
              <w:rPr>
                <w:rFonts w:ascii="Times New Roman" w:eastAsia="宋体" w:hAnsi="Times New Roman"/>
                <w:color w:val="auto"/>
                <w:sz w:val="21"/>
                <w:szCs w:val="24"/>
                <w:highlight w:val="red"/>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jc w:val="both"/>
              <w:rPr>
                <w:rFonts w:ascii="Times New Roman" w:eastAsia="宋体" w:hAnsi="Times New Roman"/>
                <w:color w:val="auto"/>
                <w:sz w:val="21"/>
                <w:szCs w:val="24"/>
                <w:highlight w:val="red"/>
                <w:lang w:eastAsia="zh-CN"/>
              </w:rPr>
            </w:pP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B065D2" w:rsidRDefault="007E0507">
            <w:pPr>
              <w:pStyle w:val="af9"/>
              <w:spacing w:before="240"/>
              <w:rPr>
                <w:rFonts w:ascii="Times New Roman" w:eastAsia="宋体" w:hAnsi="Times New Roman"/>
                <w:color w:val="auto"/>
                <w:sz w:val="21"/>
                <w:szCs w:val="24"/>
                <w:highlight w:val="red"/>
                <w:lang w:eastAsia="zh-CN"/>
              </w:rPr>
            </w:pPr>
          </w:p>
        </w:tc>
      </w:tr>
      <w:tr w:rsidR="007E0507" w:rsidRPr="007E0507" w:rsidTr="00E443BE">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NetworkName</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tabs>
                <w:tab w:val="left" w:pos="440"/>
              </w:tabs>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String</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operator name</w:t>
            </w:r>
          </w:p>
        </w:tc>
      </w:tr>
      <w:tr w:rsidR="00E23645" w:rsidRPr="007E0507" w:rsidTr="00084BD8">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NetworkType</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p w:rsidR="00E23645" w:rsidRPr="007E0507" w:rsidRDefault="00E23645">
            <w:pPr>
              <w:pStyle w:val="af9"/>
              <w:spacing w:before="240"/>
              <w:jc w:val="both"/>
              <w:rPr>
                <w:rFonts w:ascii="Times New Roman" w:eastAsia="宋体" w:hAnsi="Times New Roman"/>
                <w:sz w:val="21"/>
                <w:szCs w:val="24"/>
                <w:highlight w:val="green"/>
                <w:lang w:eastAsia="zh-CN"/>
              </w:rPr>
            </w:pP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Network Type</w:t>
            </w:r>
          </w:p>
          <w:p w:rsidR="00E23645" w:rsidRPr="007E0507" w:rsidRDefault="00276531">
            <w:pPr>
              <w:spacing w:line="300" w:lineRule="auto"/>
              <w:jc w:val="left"/>
              <w:rPr>
                <w:highlight w:val="green"/>
              </w:rPr>
            </w:pPr>
            <w:r w:rsidRPr="007E0507">
              <w:rPr>
                <w:highlight w:val="green"/>
              </w:rPr>
              <w:t>0: NO SERVER</w:t>
            </w:r>
          </w:p>
          <w:p w:rsidR="00E23645" w:rsidRPr="007E0507" w:rsidRDefault="00276531">
            <w:pPr>
              <w:spacing w:line="300" w:lineRule="auto"/>
              <w:jc w:val="left"/>
              <w:rPr>
                <w:highlight w:val="green"/>
              </w:rPr>
            </w:pPr>
            <w:r w:rsidRPr="007E0507">
              <w:rPr>
                <w:highlight w:val="green"/>
              </w:rPr>
              <w:t>1: GPRS</w:t>
            </w:r>
          </w:p>
          <w:p w:rsidR="00E23645" w:rsidRPr="007E0507" w:rsidRDefault="00276531">
            <w:pPr>
              <w:spacing w:line="300" w:lineRule="auto"/>
              <w:jc w:val="left"/>
              <w:rPr>
                <w:highlight w:val="green"/>
              </w:rPr>
            </w:pPr>
            <w:r w:rsidRPr="007E0507">
              <w:rPr>
                <w:highlight w:val="green"/>
              </w:rPr>
              <w:t>2: EDGE</w:t>
            </w:r>
          </w:p>
          <w:p w:rsidR="00E23645" w:rsidRPr="007E0507" w:rsidRDefault="00276531">
            <w:pPr>
              <w:spacing w:line="300" w:lineRule="auto"/>
              <w:jc w:val="left"/>
              <w:rPr>
                <w:highlight w:val="green"/>
              </w:rPr>
            </w:pPr>
            <w:r w:rsidRPr="007E0507">
              <w:rPr>
                <w:highlight w:val="green"/>
              </w:rPr>
              <w:t>3: HSPA</w:t>
            </w:r>
          </w:p>
          <w:p w:rsidR="00E23645" w:rsidRPr="007E0507" w:rsidRDefault="00276531">
            <w:pPr>
              <w:spacing w:line="300" w:lineRule="auto"/>
              <w:jc w:val="left"/>
              <w:rPr>
                <w:highlight w:val="green"/>
              </w:rPr>
            </w:pPr>
            <w:r w:rsidRPr="007E0507">
              <w:rPr>
                <w:highlight w:val="green"/>
              </w:rPr>
              <w:t>4: HSUPA</w:t>
            </w:r>
          </w:p>
          <w:p w:rsidR="00E23645" w:rsidRPr="007E0507" w:rsidRDefault="00276531">
            <w:pPr>
              <w:spacing w:line="300" w:lineRule="auto"/>
              <w:jc w:val="left"/>
              <w:rPr>
                <w:highlight w:val="green"/>
              </w:rPr>
            </w:pPr>
            <w:r w:rsidRPr="007E0507">
              <w:rPr>
                <w:highlight w:val="green"/>
              </w:rPr>
              <w:t>5: UMTS</w:t>
            </w:r>
          </w:p>
          <w:p w:rsidR="00E23645" w:rsidRPr="007E0507" w:rsidRDefault="00276531">
            <w:pPr>
              <w:spacing w:line="300" w:lineRule="auto"/>
              <w:jc w:val="left"/>
              <w:rPr>
                <w:highlight w:val="green"/>
              </w:rPr>
            </w:pPr>
            <w:r w:rsidRPr="007E0507">
              <w:rPr>
                <w:highlight w:val="green"/>
              </w:rPr>
              <w:t>6: HSPA+</w:t>
            </w:r>
          </w:p>
          <w:p w:rsidR="00E23645" w:rsidRPr="007E0507" w:rsidRDefault="00276531">
            <w:pPr>
              <w:spacing w:line="300" w:lineRule="auto"/>
              <w:jc w:val="left"/>
              <w:rPr>
                <w:highlight w:val="green"/>
              </w:rPr>
            </w:pPr>
            <w:r w:rsidRPr="007E0507">
              <w:rPr>
                <w:highlight w:val="green"/>
              </w:rPr>
              <w:t>7: DC-HSPA+</w:t>
            </w:r>
          </w:p>
          <w:p w:rsidR="00613C1A" w:rsidRPr="007E0507" w:rsidRDefault="00276531" w:rsidP="00613C1A">
            <w:pPr>
              <w:spacing w:line="300" w:lineRule="auto"/>
              <w:jc w:val="left"/>
              <w:rPr>
                <w:highlight w:val="green"/>
              </w:rPr>
            </w:pPr>
            <w:r w:rsidRPr="007E0507">
              <w:rPr>
                <w:highlight w:val="green"/>
              </w:rPr>
              <w:t>8: LTE</w:t>
            </w:r>
          </w:p>
          <w:p w:rsidR="00613C1A" w:rsidRPr="007E0507" w:rsidRDefault="00613C1A" w:rsidP="00613C1A">
            <w:pPr>
              <w:spacing w:line="300" w:lineRule="auto"/>
              <w:jc w:val="left"/>
              <w:rPr>
                <w:highlight w:val="green"/>
              </w:rPr>
            </w:pPr>
            <w:r w:rsidRPr="007E0507">
              <w:rPr>
                <w:rFonts w:hint="eastAsia"/>
                <w:highlight w:val="green"/>
              </w:rPr>
              <w:t>9: LTE+</w:t>
            </w:r>
          </w:p>
          <w:p w:rsidR="00613C1A" w:rsidRPr="007E0507" w:rsidRDefault="00613C1A" w:rsidP="00613C1A">
            <w:pPr>
              <w:spacing w:line="300" w:lineRule="auto"/>
              <w:jc w:val="left"/>
              <w:rPr>
                <w:highlight w:val="green"/>
              </w:rPr>
            </w:pPr>
            <w:r w:rsidRPr="007E0507">
              <w:rPr>
                <w:rFonts w:hint="eastAsia"/>
                <w:highlight w:val="green"/>
              </w:rPr>
              <w:t>10:</w:t>
            </w:r>
            <w:r w:rsidRPr="007E0507">
              <w:rPr>
                <w:highlight w:val="green"/>
              </w:rPr>
              <w:t>WCDMA</w:t>
            </w:r>
          </w:p>
          <w:p w:rsidR="00613C1A" w:rsidRPr="007E0507" w:rsidRDefault="00613C1A" w:rsidP="00613C1A">
            <w:pPr>
              <w:spacing w:line="300" w:lineRule="auto"/>
              <w:jc w:val="left"/>
              <w:rPr>
                <w:highlight w:val="green"/>
              </w:rPr>
            </w:pPr>
            <w:r w:rsidRPr="007E0507">
              <w:rPr>
                <w:rFonts w:hint="eastAsia"/>
                <w:highlight w:val="green"/>
              </w:rPr>
              <w:t>11:</w:t>
            </w:r>
            <w:r w:rsidRPr="007E0507">
              <w:rPr>
                <w:highlight w:val="green"/>
              </w:rPr>
              <w:t>CDMA</w:t>
            </w:r>
          </w:p>
          <w:p w:rsidR="00E23645" w:rsidRPr="007E0507" w:rsidRDefault="00613C1A" w:rsidP="00613C1A">
            <w:pPr>
              <w:spacing w:line="300" w:lineRule="auto"/>
              <w:jc w:val="left"/>
              <w:rPr>
                <w:highlight w:val="green"/>
              </w:rPr>
            </w:pPr>
            <w:r w:rsidRPr="007E0507">
              <w:rPr>
                <w:rFonts w:hint="eastAsia"/>
                <w:highlight w:val="green"/>
              </w:rPr>
              <w:t>12:</w:t>
            </w:r>
            <w:r w:rsidRPr="007E0507">
              <w:rPr>
                <w:highlight w:val="green"/>
              </w:rPr>
              <w:t>GSM</w:t>
            </w:r>
          </w:p>
        </w:tc>
      </w:tr>
      <w:tr w:rsidR="007E0507" w:rsidRPr="007E0507" w:rsidTr="00E443BE">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Roaming</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tabs>
                <w:tab w:val="left" w:pos="440"/>
              </w:tabs>
              <w:spacing w:before="240"/>
              <w:jc w:val="both"/>
              <w:rPr>
                <w:rFonts w:ascii="Times New Roman" w:eastAsia="宋体" w:hAnsi="Times New Roman"/>
                <w:sz w:val="21"/>
                <w:szCs w:val="24"/>
                <w:highlight w:val="green"/>
                <w:lang w:eastAsia="zh-CN"/>
              </w:rPr>
            </w:pP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0: Roaming</w:t>
            </w:r>
          </w:p>
          <w:p w:rsidR="007E0507" w:rsidRPr="007E0507" w:rsidRDefault="007E0507" w:rsidP="00E443BE">
            <w:pPr>
              <w:pStyle w:val="af9"/>
              <w:spacing w:before="240"/>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1: no</w:t>
            </w:r>
          </w:p>
        </w:tc>
      </w:tr>
      <w:tr w:rsidR="00E23645" w:rsidRPr="007E0507" w:rsidTr="00084BD8">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SignalStrength</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spacing w:line="300" w:lineRule="auto"/>
              <w:jc w:val="left"/>
              <w:rPr>
                <w:highlight w:val="green"/>
              </w:rPr>
            </w:pPr>
            <w:r w:rsidRPr="007E0507">
              <w:rPr>
                <w:highlight w:val="green"/>
              </w:rPr>
              <w:t>RSSI value:</w:t>
            </w:r>
          </w:p>
          <w:p w:rsidR="00E23645" w:rsidRPr="007E0507" w:rsidRDefault="00276531">
            <w:pPr>
              <w:spacing w:line="300" w:lineRule="auto"/>
              <w:jc w:val="left"/>
              <w:rPr>
                <w:highlight w:val="green"/>
              </w:rPr>
            </w:pPr>
            <w:r w:rsidRPr="007E0507">
              <w:rPr>
                <w:highlight w:val="green"/>
              </w:rPr>
              <w:t>-1: No service</w:t>
            </w:r>
          </w:p>
          <w:p w:rsidR="00E23645" w:rsidRPr="007E0507" w:rsidRDefault="00276531">
            <w:pPr>
              <w:spacing w:line="300" w:lineRule="auto"/>
              <w:jc w:val="left"/>
              <w:rPr>
                <w:highlight w:val="green"/>
              </w:rPr>
            </w:pPr>
            <w:r w:rsidRPr="007E0507">
              <w:rPr>
                <w:highlight w:val="green"/>
              </w:rPr>
              <w:t>0: level 0</w:t>
            </w:r>
          </w:p>
          <w:p w:rsidR="00E23645" w:rsidRPr="007E0507" w:rsidRDefault="00276531">
            <w:pPr>
              <w:spacing w:line="300" w:lineRule="auto"/>
              <w:jc w:val="left"/>
              <w:rPr>
                <w:highlight w:val="green"/>
              </w:rPr>
            </w:pPr>
            <w:r w:rsidRPr="007E0507">
              <w:rPr>
                <w:highlight w:val="green"/>
              </w:rPr>
              <w:t>1: level 1</w:t>
            </w:r>
          </w:p>
          <w:p w:rsidR="00E23645" w:rsidRPr="007E0507" w:rsidRDefault="00276531">
            <w:pPr>
              <w:spacing w:line="300" w:lineRule="auto"/>
              <w:jc w:val="left"/>
              <w:rPr>
                <w:highlight w:val="green"/>
              </w:rPr>
            </w:pPr>
            <w:r w:rsidRPr="007E0507">
              <w:rPr>
                <w:highlight w:val="green"/>
              </w:rPr>
              <w:t>2: level 2</w:t>
            </w:r>
          </w:p>
          <w:p w:rsidR="00E23645" w:rsidRPr="007E0507" w:rsidRDefault="00276531">
            <w:pPr>
              <w:spacing w:line="300" w:lineRule="auto"/>
              <w:jc w:val="left"/>
              <w:rPr>
                <w:highlight w:val="green"/>
              </w:rPr>
            </w:pPr>
            <w:r w:rsidRPr="007E0507">
              <w:rPr>
                <w:highlight w:val="green"/>
              </w:rPr>
              <w:t>3: level 3</w:t>
            </w:r>
          </w:p>
          <w:p w:rsidR="00E23645" w:rsidRPr="007E0507" w:rsidRDefault="00276531">
            <w:pPr>
              <w:spacing w:line="300" w:lineRule="auto"/>
              <w:jc w:val="left"/>
              <w:rPr>
                <w:highlight w:val="green"/>
              </w:rPr>
            </w:pPr>
            <w:r w:rsidRPr="007E0507">
              <w:rPr>
                <w:highlight w:val="green"/>
              </w:rPr>
              <w:t>4: level 4</w:t>
            </w:r>
          </w:p>
        </w:tc>
      </w:tr>
      <w:tr w:rsidR="007E0507" w:rsidRPr="007E0507" w:rsidTr="00E443BE">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SmsState</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0: no SMS</w:t>
            </w:r>
            <w:r w:rsidRPr="007E0507">
              <w:rPr>
                <w:rFonts w:ascii="Times New Roman" w:eastAsia="宋体" w:hAnsi="Times New Roman"/>
                <w:sz w:val="21"/>
                <w:szCs w:val="24"/>
                <w:highlight w:val="green"/>
                <w:lang w:eastAsia="zh-CN"/>
              </w:rPr>
              <w:br/>
              <w:t>1: SMS full</w:t>
            </w:r>
            <w:r w:rsidRPr="007E0507">
              <w:rPr>
                <w:rFonts w:ascii="Times New Roman" w:eastAsia="宋体" w:hAnsi="Times New Roman"/>
                <w:sz w:val="21"/>
                <w:szCs w:val="24"/>
                <w:highlight w:val="green"/>
                <w:lang w:eastAsia="zh-CN"/>
              </w:rPr>
              <w:br/>
              <w:t>2: Noral</w:t>
            </w:r>
            <w:r w:rsidRPr="007E0507">
              <w:rPr>
                <w:rFonts w:ascii="Times New Roman" w:eastAsia="宋体" w:hAnsi="Times New Roman"/>
                <w:sz w:val="21"/>
                <w:szCs w:val="24"/>
                <w:highlight w:val="green"/>
                <w:lang w:eastAsia="zh-CN"/>
              </w:rPr>
              <w:br/>
              <w:t>3: New SMS</w:t>
            </w:r>
          </w:p>
        </w:tc>
      </w:tr>
      <w:tr w:rsidR="007E0507" w:rsidRPr="007E0507" w:rsidTr="00E443BE">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TotalConnNum</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tabs>
                <w:tab w:val="left" w:pos="440"/>
              </w:tabs>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E0507" w:rsidRPr="007E0507" w:rsidRDefault="007E0507" w:rsidP="00E443BE">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The total connected device number, USB and WiFi</w:t>
            </w:r>
          </w:p>
        </w:tc>
      </w:tr>
      <w:tr w:rsidR="00E23645" w:rsidRPr="007E0507" w:rsidTr="00084BD8">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WlanState</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Integer</w:t>
            </w:r>
          </w:p>
        </w:tc>
        <w:tc>
          <w:tcPr>
            <w:tcW w:w="14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Yes</w:t>
            </w:r>
          </w:p>
        </w:tc>
        <w:tc>
          <w:tcPr>
            <w:tcW w:w="4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spacing w:line="300" w:lineRule="auto"/>
              <w:jc w:val="left"/>
              <w:rPr>
                <w:highlight w:val="green"/>
              </w:rPr>
            </w:pPr>
            <w:r w:rsidRPr="007E0507">
              <w:rPr>
                <w:highlight w:val="green"/>
              </w:rPr>
              <w:t>Wlan status</w:t>
            </w:r>
          </w:p>
          <w:p w:rsidR="00E23645" w:rsidRPr="007E0507" w:rsidRDefault="00276531">
            <w:pPr>
              <w:spacing w:line="300" w:lineRule="auto"/>
              <w:jc w:val="left"/>
              <w:rPr>
                <w:highlight w:val="green"/>
              </w:rPr>
            </w:pPr>
            <w:r w:rsidRPr="007E0507">
              <w:rPr>
                <w:highlight w:val="green"/>
              </w:rPr>
              <w:t>0: off</w:t>
            </w:r>
          </w:p>
          <w:p w:rsidR="00E23645" w:rsidRPr="007E0507" w:rsidRDefault="00276531">
            <w:pPr>
              <w:spacing w:line="300" w:lineRule="auto"/>
              <w:jc w:val="left"/>
              <w:rPr>
                <w:highlight w:val="green"/>
              </w:rPr>
            </w:pPr>
            <w:r w:rsidRPr="007E0507">
              <w:rPr>
                <w:highlight w:val="green"/>
              </w:rPr>
              <w:t>1: on</w:t>
            </w:r>
          </w:p>
          <w:p w:rsidR="00E23645" w:rsidRPr="007E0507" w:rsidRDefault="00276531">
            <w:pPr>
              <w:spacing w:line="300" w:lineRule="auto"/>
              <w:jc w:val="left"/>
              <w:rPr>
                <w:highlight w:val="green"/>
              </w:rPr>
            </w:pPr>
            <w:r w:rsidRPr="007E0507">
              <w:rPr>
                <w:highlight w:val="green"/>
              </w:rPr>
              <w:t>2:WPS</w:t>
            </w:r>
          </w:p>
        </w:tc>
      </w:tr>
    </w:tbl>
    <w:p w:rsidR="00E23645" w:rsidRPr="007E0507" w:rsidRDefault="00E23645">
      <w:pPr>
        <w:rPr>
          <w:highlight w:val="green"/>
        </w:rPr>
      </w:pPr>
    </w:p>
    <w:p w:rsidR="00E23645" w:rsidRPr="007E0507" w:rsidRDefault="00276531" w:rsidP="00C14146">
      <w:pPr>
        <w:pStyle w:val="4"/>
        <w:numPr>
          <w:ilvl w:val="3"/>
          <w:numId w:val="73"/>
        </w:numPr>
        <w:rPr>
          <w:highlight w:val="green"/>
        </w:rPr>
      </w:pPr>
      <w:bookmarkStart w:id="882" w:name="__RefHeading__57038_1585609034"/>
      <w:bookmarkEnd w:id="882"/>
      <w:r w:rsidRPr="007E0507">
        <w:rPr>
          <w:highlight w:val="green"/>
        </w:rPr>
        <w:lastRenderedPageBreak/>
        <w:t>Response with error</w:t>
      </w:r>
    </w:p>
    <w:p w:rsidR="00E23645" w:rsidRPr="007E0507" w:rsidRDefault="00276531">
      <w:pPr>
        <w:spacing w:line="300" w:lineRule="auto"/>
        <w:jc w:val="left"/>
        <w:rPr>
          <w:highlight w:val="green"/>
        </w:rPr>
      </w:pPr>
      <w:r w:rsidRPr="007E0507">
        <w:rPr>
          <w:highlight w:val="green"/>
        </w:rPr>
        <w:t>{</w:t>
      </w:r>
    </w:p>
    <w:p w:rsidR="00E23645" w:rsidRPr="007E0507" w:rsidRDefault="00276531">
      <w:pPr>
        <w:spacing w:line="300" w:lineRule="auto"/>
        <w:ind w:firstLine="420"/>
        <w:jc w:val="left"/>
        <w:rPr>
          <w:highlight w:val="green"/>
        </w:rPr>
      </w:pPr>
      <w:r w:rsidRPr="007E0507">
        <w:rPr>
          <w:highlight w:val="green"/>
        </w:rPr>
        <w:t xml:space="preserve">"jsonrpc": "2.0", </w:t>
      </w:r>
    </w:p>
    <w:p w:rsidR="00E23645" w:rsidRPr="007E0507" w:rsidRDefault="00276531">
      <w:pPr>
        <w:spacing w:line="300" w:lineRule="auto"/>
        <w:ind w:firstLine="420"/>
        <w:jc w:val="left"/>
        <w:rPr>
          <w:highlight w:val="green"/>
        </w:rPr>
      </w:pPr>
      <w:r w:rsidRPr="007E0507">
        <w:rPr>
          <w:highlight w:val="green"/>
        </w:rPr>
        <w:t>"error ": {</w:t>
      </w:r>
    </w:p>
    <w:p w:rsidR="00E23645" w:rsidRPr="007E0507" w:rsidRDefault="00276531">
      <w:pPr>
        <w:spacing w:line="300" w:lineRule="auto"/>
        <w:ind w:firstLine="1470"/>
        <w:jc w:val="left"/>
        <w:rPr>
          <w:highlight w:val="green"/>
        </w:rPr>
      </w:pPr>
      <w:r w:rsidRPr="007E0507">
        <w:rPr>
          <w:highlight w:val="green"/>
        </w:rPr>
        <w:t>"code":"130401",</w:t>
      </w:r>
    </w:p>
    <w:p w:rsidR="00E23645" w:rsidRPr="007E0507" w:rsidRDefault="00276531">
      <w:pPr>
        <w:spacing w:line="300" w:lineRule="auto"/>
        <w:ind w:firstLine="1470"/>
        <w:jc w:val="left"/>
        <w:rPr>
          <w:highlight w:val="green"/>
        </w:rPr>
      </w:pPr>
      <w:r w:rsidRPr="007E0507">
        <w:rPr>
          <w:highlight w:val="green"/>
        </w:rPr>
        <w:t>"message ":"Get system Status fail.",</w:t>
      </w:r>
    </w:p>
    <w:p w:rsidR="00E23645" w:rsidRPr="007E0507" w:rsidRDefault="00276531">
      <w:pPr>
        <w:spacing w:line="300" w:lineRule="auto"/>
        <w:ind w:left="840" w:firstLine="420"/>
        <w:jc w:val="left"/>
        <w:rPr>
          <w:highlight w:val="green"/>
        </w:rPr>
      </w:pPr>
      <w:r w:rsidRPr="007E0507">
        <w:rPr>
          <w:highlight w:val="green"/>
        </w:rPr>
        <w:t>},</w:t>
      </w:r>
    </w:p>
    <w:p w:rsidR="00E23645" w:rsidRPr="007E0507" w:rsidRDefault="00276531">
      <w:pPr>
        <w:spacing w:line="300" w:lineRule="auto"/>
        <w:ind w:firstLine="420"/>
        <w:jc w:val="left"/>
        <w:rPr>
          <w:highlight w:val="green"/>
        </w:rPr>
      </w:pPr>
      <w:r w:rsidRPr="007E0507">
        <w:rPr>
          <w:highlight w:val="green"/>
        </w:rPr>
        <w:t xml:space="preserve">"id":"13.4" </w:t>
      </w:r>
    </w:p>
    <w:p w:rsidR="00E23645" w:rsidRPr="007E0507" w:rsidRDefault="00276531">
      <w:pPr>
        <w:spacing w:line="300" w:lineRule="auto"/>
        <w:jc w:val="left"/>
        <w:rPr>
          <w:highlight w:val="green"/>
        </w:rPr>
      </w:pPr>
      <w:r w:rsidRPr="007E0507">
        <w:rPr>
          <w:highlight w:val="green"/>
        </w:rPr>
        <w:t>}</w:t>
      </w:r>
    </w:p>
    <w:p w:rsidR="00E23645" w:rsidRPr="007E0507" w:rsidRDefault="00E23645">
      <w:pPr>
        <w:spacing w:line="300" w:lineRule="auto"/>
        <w:jc w:val="left"/>
        <w:rPr>
          <w:highlight w:val="green"/>
        </w:rPr>
      </w:pPr>
    </w:p>
    <w:tbl>
      <w:tblPr>
        <w:tblW w:w="0" w:type="auto"/>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555"/>
        <w:gridCol w:w="3540"/>
        <w:gridCol w:w="4082"/>
      </w:tblGrid>
      <w:tr w:rsidR="00E23645" w:rsidRPr="007E0507">
        <w:tc>
          <w:tcPr>
            <w:tcW w:w="15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Code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Message</w:t>
            </w:r>
          </w:p>
        </w:tc>
        <w:tc>
          <w:tcPr>
            <w:tcW w:w="408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TextBody"/>
              <w:widowControl w:val="0"/>
              <w:rPr>
                <w:rFonts w:ascii="Times New Roman" w:hAnsi="Times New Roman"/>
                <w:highlight w:val="green"/>
                <w:lang w:val="en-US" w:eastAsia="zh-CN"/>
              </w:rPr>
            </w:pPr>
            <w:r w:rsidRPr="007E0507">
              <w:rPr>
                <w:rFonts w:ascii="Times New Roman" w:hAnsi="Times New Roman"/>
                <w:highlight w:val="green"/>
                <w:lang w:val="en-US" w:eastAsia="zh-CN"/>
              </w:rPr>
              <w:t>Error Description</w:t>
            </w:r>
          </w:p>
        </w:tc>
      </w:tr>
      <w:tr w:rsidR="00E23645">
        <w:tc>
          <w:tcPr>
            <w:tcW w:w="155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widowControl w:val="0"/>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130401</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E0507" w:rsidRDefault="00276531">
            <w:pPr>
              <w:pStyle w:val="af9"/>
              <w:widowControl w:val="0"/>
              <w:spacing w:before="240"/>
              <w:jc w:val="both"/>
              <w:rPr>
                <w:rFonts w:ascii="Times New Roman" w:eastAsia="宋体" w:hAnsi="Times New Roman"/>
                <w:sz w:val="21"/>
                <w:szCs w:val="24"/>
                <w:highlight w:val="green"/>
                <w:lang w:eastAsia="zh-CN"/>
              </w:rPr>
            </w:pPr>
            <w:r w:rsidRPr="007E0507">
              <w:rPr>
                <w:rFonts w:ascii="Times New Roman" w:eastAsia="宋体" w:hAnsi="Times New Roman"/>
                <w:sz w:val="21"/>
                <w:szCs w:val="24"/>
                <w:highlight w:val="green"/>
                <w:lang w:eastAsia="zh-CN"/>
              </w:rPr>
              <w:t>Get system Status fail.</w:t>
            </w:r>
          </w:p>
        </w:tc>
        <w:tc>
          <w:tcPr>
            <w:tcW w:w="408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widowControl w:val="0"/>
              <w:spacing w:before="240"/>
              <w:jc w:val="both"/>
              <w:rPr>
                <w:rFonts w:ascii="Times New Roman" w:eastAsia="宋体" w:hAnsi="Times New Roman"/>
                <w:sz w:val="21"/>
                <w:szCs w:val="24"/>
                <w:lang w:eastAsia="zh-CN"/>
              </w:rPr>
            </w:pPr>
            <w:r w:rsidRPr="007E0507">
              <w:rPr>
                <w:rFonts w:ascii="Times New Roman" w:eastAsia="宋体" w:hAnsi="Times New Roman"/>
                <w:sz w:val="21"/>
                <w:szCs w:val="24"/>
                <w:highlight w:val="green"/>
                <w:lang w:eastAsia="zh-CN"/>
              </w:rPr>
              <w:t>Get system Status fail.</w:t>
            </w:r>
          </w:p>
        </w:tc>
      </w:tr>
    </w:tbl>
    <w:p w:rsidR="00E23645" w:rsidRDefault="00E23645">
      <w:pPr>
        <w:spacing w:line="300" w:lineRule="auto"/>
        <w:jc w:val="left"/>
      </w:pPr>
    </w:p>
    <w:p w:rsidR="00E23645" w:rsidRPr="004F3038" w:rsidRDefault="00276531" w:rsidP="00C14146">
      <w:pPr>
        <w:pStyle w:val="3"/>
        <w:numPr>
          <w:ilvl w:val="2"/>
          <w:numId w:val="73"/>
        </w:numPr>
        <w:ind w:left="964" w:right="210"/>
        <w:rPr>
          <w:highlight w:val="green"/>
        </w:rPr>
      </w:pPr>
      <w:bookmarkStart w:id="883" w:name="_Toc422502872"/>
      <w:bookmarkStart w:id="884" w:name="_Toc401747898"/>
      <w:bookmarkStart w:id="885" w:name="__RefHeading__57040_1585609034"/>
      <w:bookmarkStart w:id="886" w:name="_Toc470684723"/>
      <w:bookmarkEnd w:id="883"/>
      <w:bookmarkEnd w:id="884"/>
      <w:bookmarkEnd w:id="885"/>
      <w:r w:rsidRPr="004F3038">
        <w:rPr>
          <w:highlight w:val="green"/>
        </w:rPr>
        <w:t>SetDeviceReboot</w:t>
      </w:r>
      <w:bookmarkEnd w:id="886"/>
    </w:p>
    <w:p w:rsidR="00E23645" w:rsidRPr="004F3038" w:rsidRDefault="00276531" w:rsidP="00C14146">
      <w:pPr>
        <w:pStyle w:val="4"/>
        <w:numPr>
          <w:ilvl w:val="3"/>
          <w:numId w:val="73"/>
        </w:numPr>
        <w:rPr>
          <w:highlight w:val="green"/>
        </w:rPr>
      </w:pPr>
      <w:bookmarkStart w:id="887" w:name="__RefHeading__57042_1585609034"/>
      <w:bookmarkEnd w:id="887"/>
      <w:r w:rsidRPr="004F3038">
        <w:rPr>
          <w:highlight w:val="green"/>
        </w:rPr>
        <w:t>POST Request</w:t>
      </w:r>
    </w:p>
    <w:p w:rsidR="00E23645" w:rsidRPr="004F3038" w:rsidRDefault="00276531">
      <w:pPr>
        <w:ind w:firstLine="210"/>
        <w:rPr>
          <w:highlight w:val="green"/>
          <w:lang w:eastAsia="en-US"/>
        </w:rPr>
      </w:pPr>
      <w:r w:rsidRPr="004F3038">
        <w:rPr>
          <w:highlight w:val="green"/>
          <w:lang w:eastAsia="en-US"/>
        </w:rPr>
        <w:t>{</w:t>
      </w:r>
    </w:p>
    <w:p w:rsidR="00E23645" w:rsidRPr="004F3038" w:rsidRDefault="00276531">
      <w:pPr>
        <w:ind w:left="420" w:firstLine="315"/>
        <w:rPr>
          <w:highlight w:val="green"/>
          <w:lang w:eastAsia="en-US"/>
        </w:rPr>
      </w:pPr>
      <w:r w:rsidRPr="004F3038">
        <w:rPr>
          <w:highlight w:val="green"/>
          <w:lang w:eastAsia="en-US"/>
        </w:rPr>
        <w:t xml:space="preserve">"jsonrpc": "2.0", </w:t>
      </w:r>
    </w:p>
    <w:p w:rsidR="00E23645" w:rsidRPr="004F3038" w:rsidRDefault="00276531">
      <w:pPr>
        <w:ind w:left="420" w:firstLine="315"/>
        <w:rPr>
          <w:highlight w:val="green"/>
          <w:lang w:eastAsia="en-US"/>
        </w:rPr>
      </w:pPr>
      <w:r w:rsidRPr="004F3038">
        <w:rPr>
          <w:highlight w:val="green"/>
          <w:lang w:eastAsia="en-US"/>
        </w:rPr>
        <w:t>"method": "</w:t>
      </w:r>
      <w:r w:rsidRPr="004F3038">
        <w:rPr>
          <w:highlight w:val="green"/>
        </w:rPr>
        <w:t>SetDeviceReboot</w:t>
      </w:r>
      <w:r w:rsidRPr="004F3038">
        <w:rPr>
          <w:highlight w:val="green"/>
          <w:lang w:eastAsia="en-US"/>
        </w:rPr>
        <w:t>",</w:t>
      </w:r>
    </w:p>
    <w:p w:rsidR="00E23645" w:rsidRPr="004F3038" w:rsidRDefault="00276531">
      <w:pPr>
        <w:ind w:left="420" w:firstLine="315"/>
        <w:rPr>
          <w:highlight w:val="green"/>
          <w:lang w:eastAsia="en-US"/>
        </w:rPr>
      </w:pPr>
      <w:r w:rsidRPr="004F3038">
        <w:rPr>
          <w:highlight w:val="green"/>
          <w:lang w:eastAsia="en-US"/>
        </w:rPr>
        <w:t>"params":{},</w:t>
      </w:r>
    </w:p>
    <w:p w:rsidR="00E23645" w:rsidRPr="004F3038" w:rsidRDefault="00276531">
      <w:pPr>
        <w:ind w:left="420" w:firstLine="315"/>
        <w:rPr>
          <w:highlight w:val="green"/>
          <w:lang w:eastAsia="en-US"/>
        </w:rPr>
      </w:pPr>
      <w:r w:rsidRPr="004F3038">
        <w:rPr>
          <w:highlight w:val="green"/>
          <w:lang w:eastAsia="en-US"/>
        </w:rPr>
        <w:t>"id": "</w:t>
      </w:r>
      <w:r w:rsidRPr="004F3038">
        <w:rPr>
          <w:highlight w:val="green"/>
        </w:rPr>
        <w:t>13.5</w:t>
      </w:r>
      <w:r w:rsidRPr="004F3038">
        <w:rPr>
          <w:highlight w:val="green"/>
          <w:lang w:eastAsia="en-US"/>
        </w:rPr>
        <w:t>"</w:t>
      </w:r>
    </w:p>
    <w:p w:rsidR="00E23645" w:rsidRPr="004F3038" w:rsidRDefault="00276531">
      <w:pPr>
        <w:rPr>
          <w:highlight w:val="green"/>
          <w:lang w:eastAsia="en-US"/>
        </w:rPr>
      </w:pPr>
      <w:r w:rsidRPr="004F3038">
        <w:rPr>
          <w:highlight w:val="green"/>
          <w:lang w:eastAsia="en-US"/>
        </w:rPr>
        <w:t>}</w:t>
      </w:r>
    </w:p>
    <w:p w:rsidR="00E23645" w:rsidRPr="004F3038" w:rsidRDefault="00276531" w:rsidP="00C14146">
      <w:pPr>
        <w:pStyle w:val="4"/>
        <w:numPr>
          <w:ilvl w:val="3"/>
          <w:numId w:val="73"/>
        </w:numPr>
        <w:rPr>
          <w:highlight w:val="green"/>
        </w:rPr>
      </w:pPr>
      <w:bookmarkStart w:id="888" w:name="__RefHeading__57044_1585609034"/>
      <w:bookmarkEnd w:id="888"/>
      <w:r w:rsidRPr="004F3038">
        <w:rPr>
          <w:highlight w:val="green"/>
        </w:rPr>
        <w:t xml:space="preserve">Response </w:t>
      </w:r>
    </w:p>
    <w:p w:rsidR="00E23645" w:rsidRPr="004F3038" w:rsidRDefault="00276531">
      <w:pPr>
        <w:rPr>
          <w:highlight w:val="green"/>
        </w:rPr>
      </w:pPr>
      <w:r w:rsidRPr="004F3038">
        <w:rPr>
          <w:highlight w:val="green"/>
        </w:rPr>
        <w:t>{</w:t>
      </w:r>
    </w:p>
    <w:p w:rsidR="00E23645" w:rsidRPr="004F3038" w:rsidRDefault="00276531">
      <w:pPr>
        <w:ind w:left="420" w:firstLine="105"/>
        <w:rPr>
          <w:highlight w:val="green"/>
        </w:rPr>
      </w:pPr>
      <w:r w:rsidRPr="004F3038">
        <w:rPr>
          <w:highlight w:val="green"/>
        </w:rPr>
        <w:t xml:space="preserve">"jsonrpc": "2.0", </w:t>
      </w:r>
    </w:p>
    <w:p w:rsidR="00E23645" w:rsidRPr="004F3038" w:rsidRDefault="00276531">
      <w:pPr>
        <w:ind w:left="420" w:firstLine="105"/>
        <w:rPr>
          <w:highlight w:val="green"/>
        </w:rPr>
      </w:pPr>
      <w:r w:rsidRPr="004F3038">
        <w:rPr>
          <w:highlight w:val="green"/>
        </w:rPr>
        <w:t>"result": {},</w:t>
      </w:r>
    </w:p>
    <w:p w:rsidR="00E23645" w:rsidRPr="004F3038" w:rsidRDefault="00276531">
      <w:pPr>
        <w:ind w:left="420" w:firstLine="105"/>
        <w:rPr>
          <w:highlight w:val="green"/>
        </w:rPr>
      </w:pPr>
      <w:r w:rsidRPr="004F3038">
        <w:rPr>
          <w:highlight w:val="green"/>
        </w:rPr>
        <w:t>"id": "13.5"</w:t>
      </w:r>
      <w:r w:rsidRPr="004F3038">
        <w:rPr>
          <w:highlight w:val="green"/>
        </w:rPr>
        <w:t>，</w:t>
      </w:r>
    </w:p>
    <w:p w:rsidR="00E23645" w:rsidRPr="004F3038" w:rsidRDefault="00276531">
      <w:pPr>
        <w:rPr>
          <w:highlight w:val="green"/>
        </w:rPr>
      </w:pPr>
      <w:r w:rsidRPr="004F3038">
        <w:rPr>
          <w:highlight w:val="green"/>
        </w:rPr>
        <w:t>}</w:t>
      </w:r>
    </w:p>
    <w:p w:rsidR="00E23645" w:rsidRPr="004F3038" w:rsidRDefault="00276531" w:rsidP="00C14146">
      <w:pPr>
        <w:pStyle w:val="4"/>
        <w:numPr>
          <w:ilvl w:val="3"/>
          <w:numId w:val="73"/>
        </w:numPr>
        <w:rPr>
          <w:highlight w:val="green"/>
        </w:rPr>
      </w:pPr>
      <w:bookmarkStart w:id="889" w:name="__RefHeading__57046_1585609034"/>
      <w:bookmarkEnd w:id="889"/>
      <w:r w:rsidRPr="004F3038">
        <w:rPr>
          <w:highlight w:val="green"/>
        </w:rPr>
        <w:t>Response with error</w:t>
      </w:r>
    </w:p>
    <w:p w:rsidR="00E23645" w:rsidRPr="004F3038" w:rsidRDefault="00276531">
      <w:pPr>
        <w:rPr>
          <w:highlight w:val="green"/>
        </w:rPr>
      </w:pPr>
      <w:r w:rsidRPr="004F3038">
        <w:rPr>
          <w:highlight w:val="green"/>
        </w:rPr>
        <w:t>{</w:t>
      </w:r>
    </w:p>
    <w:p w:rsidR="00E23645" w:rsidRPr="004F3038" w:rsidRDefault="00276531">
      <w:pPr>
        <w:rPr>
          <w:highlight w:val="green"/>
        </w:rPr>
      </w:pPr>
      <w:r w:rsidRPr="004F3038">
        <w:rPr>
          <w:highlight w:val="green"/>
        </w:rPr>
        <w:t xml:space="preserve">   "jsonrpc": "2.0",</w:t>
      </w:r>
    </w:p>
    <w:p w:rsidR="00E23645" w:rsidRPr="004F3038" w:rsidRDefault="00276531">
      <w:pPr>
        <w:rPr>
          <w:highlight w:val="green"/>
        </w:rPr>
      </w:pPr>
      <w:r w:rsidRPr="004F3038">
        <w:rPr>
          <w:highlight w:val="green"/>
        </w:rPr>
        <w:t xml:space="preserve">   "error": {</w:t>
      </w:r>
    </w:p>
    <w:p w:rsidR="00E23645" w:rsidRPr="004F3038" w:rsidRDefault="00276531">
      <w:pPr>
        <w:rPr>
          <w:highlight w:val="green"/>
        </w:rPr>
      </w:pPr>
      <w:r w:rsidRPr="004F3038">
        <w:rPr>
          <w:highlight w:val="green"/>
        </w:rPr>
        <w:t>"code": "130501",</w:t>
      </w:r>
    </w:p>
    <w:p w:rsidR="00E23645" w:rsidRPr="004F3038" w:rsidRDefault="00276531">
      <w:pPr>
        <w:rPr>
          <w:highlight w:val="green"/>
        </w:rPr>
      </w:pPr>
      <w:r w:rsidRPr="004F3038">
        <w:rPr>
          <w:highlight w:val="green"/>
        </w:rPr>
        <w:t>"message": "Set device reboot failed."</w:t>
      </w:r>
    </w:p>
    <w:p w:rsidR="00E23645" w:rsidRPr="004F3038" w:rsidRDefault="00276531">
      <w:pPr>
        <w:rPr>
          <w:highlight w:val="green"/>
        </w:rPr>
      </w:pPr>
      <w:r w:rsidRPr="004F3038">
        <w:rPr>
          <w:highlight w:val="green"/>
        </w:rPr>
        <w:t xml:space="preserve">         },</w:t>
      </w:r>
    </w:p>
    <w:p w:rsidR="00E23645" w:rsidRPr="004F3038" w:rsidRDefault="00276531">
      <w:pPr>
        <w:rPr>
          <w:highlight w:val="green"/>
        </w:rPr>
      </w:pPr>
      <w:r w:rsidRPr="004F3038">
        <w:rPr>
          <w:highlight w:val="green"/>
        </w:rPr>
        <w:t xml:space="preserve">   "id":"13.5"</w:t>
      </w:r>
    </w:p>
    <w:p w:rsidR="00E23645" w:rsidRPr="004F3038" w:rsidRDefault="00276531">
      <w:pPr>
        <w:rPr>
          <w:highlight w:val="green"/>
        </w:rPr>
      </w:pPr>
      <w:r w:rsidRPr="004F3038">
        <w:rPr>
          <w:highlight w:val="green"/>
        </w:rPr>
        <w:t>}</w:t>
      </w:r>
    </w:p>
    <w:p w:rsidR="00E23645" w:rsidRPr="004F3038"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40"/>
        <w:gridCol w:w="2974"/>
        <w:gridCol w:w="3717"/>
      </w:tblGrid>
      <w:tr w:rsidR="00E23645" w:rsidRPr="004F3038">
        <w:tc>
          <w:tcPr>
            <w:tcW w:w="18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pStyle w:val="TextBody"/>
              <w:rPr>
                <w:highlight w:val="green"/>
                <w:lang w:val="en-US" w:eastAsia="zh-CN"/>
              </w:rPr>
            </w:pPr>
            <w:r w:rsidRPr="004F3038">
              <w:rPr>
                <w:highlight w:val="green"/>
                <w:lang w:val="en-US" w:eastAsia="zh-CN"/>
              </w:rPr>
              <w:t>Error Code</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pStyle w:val="TextBody"/>
              <w:rPr>
                <w:highlight w:val="green"/>
                <w:lang w:val="en-US" w:eastAsia="zh-CN"/>
              </w:rPr>
            </w:pPr>
            <w:r w:rsidRPr="004F3038">
              <w:rPr>
                <w:highlight w:val="green"/>
                <w:lang w:val="en-US" w:eastAsia="zh-CN"/>
              </w:rPr>
              <w:t>Error Message</w:t>
            </w:r>
          </w:p>
        </w:tc>
        <w:tc>
          <w:tcPr>
            <w:tcW w:w="371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pStyle w:val="TextBody"/>
              <w:rPr>
                <w:highlight w:val="green"/>
                <w:lang w:val="en-US" w:eastAsia="zh-CN"/>
              </w:rPr>
            </w:pPr>
            <w:r w:rsidRPr="004F3038">
              <w:rPr>
                <w:highlight w:val="green"/>
                <w:lang w:val="en-US" w:eastAsia="zh-CN"/>
              </w:rPr>
              <w:t>Error Description</w:t>
            </w:r>
          </w:p>
        </w:tc>
      </w:tr>
      <w:tr w:rsidR="00E23645">
        <w:tc>
          <w:tcPr>
            <w:tcW w:w="18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rPr>
                <w:highlight w:val="green"/>
              </w:rPr>
            </w:pPr>
            <w:r w:rsidRPr="004F3038">
              <w:rPr>
                <w:highlight w:val="green"/>
              </w:rPr>
              <w:lastRenderedPageBreak/>
              <w:t>130501</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rPr>
                <w:highlight w:val="green"/>
              </w:rPr>
            </w:pPr>
            <w:r w:rsidRPr="004F3038">
              <w:rPr>
                <w:highlight w:val="green"/>
              </w:rPr>
              <w:t>Set device reboot failed.</w:t>
            </w:r>
          </w:p>
        </w:tc>
        <w:tc>
          <w:tcPr>
            <w:tcW w:w="371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4F3038">
              <w:rPr>
                <w:highlight w:val="green"/>
              </w:rPr>
              <w:t>Set device reboot failed.</w:t>
            </w:r>
          </w:p>
        </w:tc>
      </w:tr>
    </w:tbl>
    <w:p w:rsidR="00E23645" w:rsidRDefault="00E23645"/>
    <w:p w:rsidR="00E23645" w:rsidRPr="00366DFD" w:rsidRDefault="00276531" w:rsidP="00C14146">
      <w:pPr>
        <w:pStyle w:val="3"/>
        <w:numPr>
          <w:ilvl w:val="2"/>
          <w:numId w:val="73"/>
        </w:numPr>
        <w:ind w:left="964" w:right="210"/>
        <w:rPr>
          <w:highlight w:val="green"/>
        </w:rPr>
      </w:pPr>
      <w:bookmarkStart w:id="890" w:name="_Toc422502873"/>
      <w:bookmarkStart w:id="891" w:name="_Toc401747899"/>
      <w:bookmarkStart w:id="892" w:name="__RefHeading__57048_1585609034"/>
      <w:bookmarkStart w:id="893" w:name="_Toc470684724"/>
      <w:bookmarkEnd w:id="890"/>
      <w:bookmarkEnd w:id="891"/>
      <w:bookmarkEnd w:id="892"/>
      <w:r w:rsidRPr="00366DFD">
        <w:rPr>
          <w:highlight w:val="green"/>
        </w:rPr>
        <w:t>SetDeviceReset</w:t>
      </w:r>
      <w:bookmarkEnd w:id="893"/>
    </w:p>
    <w:p w:rsidR="00E23645" w:rsidRPr="00366DFD" w:rsidRDefault="00276531" w:rsidP="00C14146">
      <w:pPr>
        <w:pStyle w:val="4"/>
        <w:numPr>
          <w:ilvl w:val="3"/>
          <w:numId w:val="73"/>
        </w:numPr>
        <w:rPr>
          <w:highlight w:val="green"/>
        </w:rPr>
      </w:pPr>
      <w:bookmarkStart w:id="894" w:name="__RefHeading__57050_1585609034"/>
      <w:bookmarkEnd w:id="894"/>
      <w:r w:rsidRPr="00366DFD">
        <w:rPr>
          <w:highlight w:val="green"/>
        </w:rPr>
        <w:t>POST Request</w:t>
      </w:r>
    </w:p>
    <w:p w:rsidR="00E23645" w:rsidRPr="00366DFD" w:rsidRDefault="00276531">
      <w:pPr>
        <w:ind w:firstLine="210"/>
        <w:rPr>
          <w:highlight w:val="green"/>
          <w:lang w:eastAsia="en-US"/>
        </w:rPr>
      </w:pPr>
      <w:r w:rsidRPr="00366DFD">
        <w:rPr>
          <w:highlight w:val="green"/>
          <w:lang w:eastAsia="en-US"/>
        </w:rPr>
        <w:t>{</w:t>
      </w:r>
    </w:p>
    <w:p w:rsidR="00E23645" w:rsidRPr="00366DFD" w:rsidRDefault="00276531">
      <w:pPr>
        <w:ind w:left="420" w:firstLine="315"/>
        <w:rPr>
          <w:highlight w:val="green"/>
          <w:lang w:eastAsia="en-US"/>
        </w:rPr>
      </w:pPr>
      <w:r w:rsidRPr="00366DFD">
        <w:rPr>
          <w:highlight w:val="green"/>
          <w:lang w:eastAsia="en-US"/>
        </w:rPr>
        <w:t xml:space="preserve">"jsonrpc": "2.0", </w:t>
      </w:r>
    </w:p>
    <w:p w:rsidR="00E23645" w:rsidRPr="00366DFD" w:rsidRDefault="00276531">
      <w:pPr>
        <w:ind w:left="420" w:firstLine="315"/>
        <w:rPr>
          <w:highlight w:val="green"/>
          <w:lang w:eastAsia="en-US"/>
        </w:rPr>
      </w:pPr>
      <w:r w:rsidRPr="00366DFD">
        <w:rPr>
          <w:highlight w:val="green"/>
          <w:lang w:eastAsia="en-US"/>
        </w:rPr>
        <w:t>"method": "</w:t>
      </w:r>
      <w:r w:rsidRPr="00366DFD">
        <w:rPr>
          <w:highlight w:val="green"/>
        </w:rPr>
        <w:t>SetDeviceReset</w:t>
      </w:r>
      <w:r w:rsidRPr="00366DFD">
        <w:rPr>
          <w:highlight w:val="green"/>
          <w:lang w:eastAsia="en-US"/>
        </w:rPr>
        <w:t>",</w:t>
      </w:r>
    </w:p>
    <w:p w:rsidR="00E23645" w:rsidRPr="00366DFD" w:rsidRDefault="00276531">
      <w:pPr>
        <w:ind w:left="420" w:firstLine="315"/>
        <w:rPr>
          <w:highlight w:val="green"/>
          <w:lang w:eastAsia="en-US"/>
        </w:rPr>
      </w:pPr>
      <w:r w:rsidRPr="00366DFD">
        <w:rPr>
          <w:highlight w:val="green"/>
          <w:lang w:eastAsia="en-US"/>
        </w:rPr>
        <w:t>"params":{},</w:t>
      </w:r>
    </w:p>
    <w:p w:rsidR="00E23645" w:rsidRPr="004F3038" w:rsidRDefault="00276531">
      <w:pPr>
        <w:ind w:left="420" w:firstLine="315"/>
        <w:rPr>
          <w:color w:val="FF0000"/>
        </w:rPr>
      </w:pPr>
      <w:r w:rsidRPr="004F3038">
        <w:rPr>
          <w:color w:val="FF0000"/>
        </w:rPr>
        <w:t>"id": "13.6"</w:t>
      </w:r>
      <w:r w:rsidR="004F3038">
        <w:rPr>
          <w:rFonts w:hint="eastAsia"/>
          <w:color w:val="FF0000"/>
        </w:rPr>
        <w:t xml:space="preserve">  </w:t>
      </w:r>
      <w:r w:rsidR="004F3038">
        <w:rPr>
          <w:rFonts w:hint="eastAsia"/>
          <w:color w:val="FF0000"/>
        </w:rPr>
        <w:t>实际为</w:t>
      </w:r>
      <w:r w:rsidR="004F3038">
        <w:rPr>
          <w:rFonts w:hint="eastAsia"/>
          <w:color w:val="FF0000"/>
        </w:rPr>
        <w:t>13.5,</w:t>
      </w:r>
      <w:r w:rsidR="004F3038">
        <w:rPr>
          <w:rFonts w:hint="eastAsia"/>
          <w:color w:val="FF0000"/>
        </w:rPr>
        <w:t>与上一节重复，应改为</w:t>
      </w:r>
      <w:r w:rsidR="004F3038">
        <w:rPr>
          <w:rFonts w:hint="eastAsia"/>
          <w:color w:val="FF0000"/>
        </w:rPr>
        <w:t>13.6</w:t>
      </w:r>
      <w:r w:rsidR="004F3038">
        <w:rPr>
          <w:rFonts w:hint="eastAsia"/>
          <w:color w:val="FF0000"/>
        </w:rPr>
        <w:t>。</w:t>
      </w:r>
    </w:p>
    <w:p w:rsidR="00E23645" w:rsidRPr="00366DFD" w:rsidRDefault="00276531">
      <w:pPr>
        <w:rPr>
          <w:highlight w:val="green"/>
          <w:lang w:eastAsia="en-US"/>
        </w:rPr>
      </w:pPr>
      <w:r w:rsidRPr="00366DFD">
        <w:rPr>
          <w:highlight w:val="green"/>
          <w:lang w:eastAsia="en-US"/>
        </w:rPr>
        <w:t>}</w:t>
      </w:r>
    </w:p>
    <w:p w:rsidR="00E23645" w:rsidRPr="00366DFD" w:rsidRDefault="00276531" w:rsidP="00C14146">
      <w:pPr>
        <w:pStyle w:val="4"/>
        <w:numPr>
          <w:ilvl w:val="3"/>
          <w:numId w:val="73"/>
        </w:numPr>
        <w:rPr>
          <w:highlight w:val="green"/>
        </w:rPr>
      </w:pPr>
      <w:bookmarkStart w:id="895" w:name="__RefHeading__57052_1585609034"/>
      <w:bookmarkEnd w:id="895"/>
      <w:r w:rsidRPr="00366DFD">
        <w:rPr>
          <w:highlight w:val="green"/>
        </w:rPr>
        <w:t xml:space="preserve">Response </w:t>
      </w:r>
    </w:p>
    <w:p w:rsidR="00E23645" w:rsidRPr="00366DFD" w:rsidRDefault="00276531">
      <w:pPr>
        <w:rPr>
          <w:highlight w:val="green"/>
        </w:rPr>
      </w:pPr>
      <w:r w:rsidRPr="00366DFD">
        <w:rPr>
          <w:highlight w:val="green"/>
        </w:rPr>
        <w:t>{</w:t>
      </w:r>
    </w:p>
    <w:p w:rsidR="00E23645" w:rsidRPr="00366DFD" w:rsidRDefault="00276531">
      <w:pPr>
        <w:ind w:left="420" w:firstLine="105"/>
        <w:rPr>
          <w:highlight w:val="green"/>
        </w:rPr>
      </w:pPr>
      <w:r w:rsidRPr="00366DFD">
        <w:rPr>
          <w:highlight w:val="green"/>
        </w:rPr>
        <w:t xml:space="preserve">"jsonrpc": "2.0", </w:t>
      </w:r>
    </w:p>
    <w:p w:rsidR="00E23645" w:rsidRPr="00366DFD" w:rsidRDefault="00276531">
      <w:pPr>
        <w:ind w:left="420" w:firstLine="105"/>
        <w:rPr>
          <w:highlight w:val="green"/>
        </w:rPr>
      </w:pPr>
      <w:r w:rsidRPr="00366DFD">
        <w:rPr>
          <w:highlight w:val="green"/>
        </w:rPr>
        <w:t>"result": {},</w:t>
      </w:r>
    </w:p>
    <w:p w:rsidR="00E23645" w:rsidRPr="004F3038" w:rsidRDefault="00276531">
      <w:pPr>
        <w:ind w:left="420" w:firstLine="105"/>
        <w:rPr>
          <w:color w:val="auto"/>
          <w:highlight w:val="green"/>
        </w:rPr>
      </w:pPr>
      <w:r w:rsidRPr="004F3038">
        <w:rPr>
          <w:color w:val="auto"/>
          <w:highlight w:val="green"/>
        </w:rPr>
        <w:t>"id": "13.6"</w:t>
      </w:r>
      <w:r w:rsidRPr="004F3038">
        <w:rPr>
          <w:color w:val="auto"/>
          <w:highlight w:val="green"/>
        </w:rPr>
        <w:t>，</w:t>
      </w:r>
    </w:p>
    <w:p w:rsidR="00E23645" w:rsidRPr="00366DFD" w:rsidRDefault="00276531">
      <w:pPr>
        <w:rPr>
          <w:highlight w:val="green"/>
        </w:rPr>
      </w:pPr>
      <w:r w:rsidRPr="00366DFD">
        <w:rPr>
          <w:highlight w:val="green"/>
        </w:rPr>
        <w:t>}</w:t>
      </w:r>
    </w:p>
    <w:p w:rsidR="00E23645" w:rsidRPr="00366DFD" w:rsidRDefault="00276531" w:rsidP="00C14146">
      <w:pPr>
        <w:pStyle w:val="4"/>
        <w:numPr>
          <w:ilvl w:val="3"/>
          <w:numId w:val="73"/>
        </w:numPr>
        <w:rPr>
          <w:highlight w:val="green"/>
        </w:rPr>
      </w:pPr>
      <w:bookmarkStart w:id="896" w:name="__RefHeading__57054_1585609034"/>
      <w:bookmarkEnd w:id="896"/>
      <w:r w:rsidRPr="00366DFD">
        <w:rPr>
          <w:highlight w:val="green"/>
        </w:rPr>
        <w:t>Response with error</w:t>
      </w:r>
    </w:p>
    <w:p w:rsidR="00E23645" w:rsidRPr="00366DFD" w:rsidRDefault="00276531">
      <w:pPr>
        <w:rPr>
          <w:highlight w:val="green"/>
        </w:rPr>
      </w:pPr>
      <w:r w:rsidRPr="00366DFD">
        <w:rPr>
          <w:highlight w:val="green"/>
        </w:rPr>
        <w:t>{</w:t>
      </w:r>
    </w:p>
    <w:p w:rsidR="00E23645" w:rsidRPr="00366DFD" w:rsidRDefault="00276531">
      <w:pPr>
        <w:rPr>
          <w:highlight w:val="green"/>
        </w:rPr>
      </w:pPr>
      <w:r w:rsidRPr="00366DFD">
        <w:rPr>
          <w:highlight w:val="green"/>
        </w:rPr>
        <w:t xml:space="preserve">   "jsonrpc": "2.0",</w:t>
      </w:r>
    </w:p>
    <w:p w:rsidR="00E23645" w:rsidRPr="00366DFD" w:rsidRDefault="00276531">
      <w:pPr>
        <w:rPr>
          <w:highlight w:val="green"/>
        </w:rPr>
      </w:pPr>
      <w:r w:rsidRPr="00366DFD">
        <w:rPr>
          <w:highlight w:val="green"/>
        </w:rPr>
        <w:t xml:space="preserve">   "error": {</w:t>
      </w:r>
    </w:p>
    <w:p w:rsidR="00E23645" w:rsidRPr="00366DFD" w:rsidRDefault="00276531">
      <w:pPr>
        <w:rPr>
          <w:highlight w:val="green"/>
        </w:rPr>
      </w:pPr>
      <w:r w:rsidRPr="00366DFD">
        <w:rPr>
          <w:highlight w:val="green"/>
        </w:rPr>
        <w:t>"code": "130601",</w:t>
      </w:r>
    </w:p>
    <w:p w:rsidR="00E23645" w:rsidRPr="00366DFD" w:rsidRDefault="00276531">
      <w:pPr>
        <w:rPr>
          <w:highlight w:val="green"/>
        </w:rPr>
      </w:pPr>
      <w:r w:rsidRPr="00366DFD">
        <w:rPr>
          <w:highlight w:val="green"/>
        </w:rPr>
        <w:t xml:space="preserve"> "message": "</w:t>
      </w:r>
      <w:bookmarkStart w:id="897" w:name="OLE_LINK21"/>
      <w:r w:rsidRPr="00366DFD">
        <w:rPr>
          <w:highlight w:val="green"/>
        </w:rPr>
        <w:t>Set device reset failed.</w:t>
      </w:r>
      <w:bookmarkEnd w:id="897"/>
      <w:r w:rsidRPr="00366DFD">
        <w:rPr>
          <w:highlight w:val="green"/>
        </w:rPr>
        <w:t>"</w:t>
      </w:r>
    </w:p>
    <w:p w:rsidR="00E23645" w:rsidRPr="00366DFD" w:rsidRDefault="00276531">
      <w:pPr>
        <w:rPr>
          <w:highlight w:val="green"/>
        </w:rPr>
      </w:pPr>
      <w:r w:rsidRPr="00366DFD">
        <w:rPr>
          <w:highlight w:val="green"/>
        </w:rPr>
        <w:t xml:space="preserve">         },</w:t>
      </w:r>
    </w:p>
    <w:p w:rsidR="00E23645" w:rsidRPr="00366DFD" w:rsidRDefault="00276531">
      <w:pPr>
        <w:rPr>
          <w:highlight w:val="green"/>
        </w:rPr>
      </w:pPr>
      <w:r w:rsidRPr="00366DFD">
        <w:rPr>
          <w:highlight w:val="green"/>
        </w:rPr>
        <w:t xml:space="preserve">   "id":"13.6"</w:t>
      </w:r>
    </w:p>
    <w:p w:rsidR="00E23645" w:rsidRPr="00366DFD" w:rsidRDefault="00276531">
      <w:pPr>
        <w:rPr>
          <w:highlight w:val="green"/>
        </w:rPr>
      </w:pPr>
      <w:r w:rsidRPr="00366DFD">
        <w:rPr>
          <w:highlight w:val="green"/>
        </w:rPr>
        <w:t>}</w:t>
      </w:r>
    </w:p>
    <w:p w:rsidR="00E23645" w:rsidRPr="00366DFD"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700"/>
        <w:gridCol w:w="2597"/>
        <w:gridCol w:w="4234"/>
      </w:tblGrid>
      <w:tr w:rsidR="00E23645" w:rsidRPr="00366DFD">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366DFD" w:rsidRDefault="00276531">
            <w:pPr>
              <w:pStyle w:val="TextBody"/>
              <w:rPr>
                <w:highlight w:val="green"/>
                <w:lang w:val="en-US" w:eastAsia="zh-CN"/>
              </w:rPr>
            </w:pPr>
            <w:r w:rsidRPr="00366DFD">
              <w:rPr>
                <w:highlight w:val="green"/>
                <w:lang w:val="en-US" w:eastAsia="zh-CN"/>
              </w:rPr>
              <w:t>Error Code</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366DFD" w:rsidRDefault="00276531">
            <w:pPr>
              <w:pStyle w:val="TextBody"/>
              <w:rPr>
                <w:highlight w:val="green"/>
                <w:lang w:val="en-US" w:eastAsia="zh-CN"/>
              </w:rPr>
            </w:pPr>
            <w:r w:rsidRPr="00366DFD">
              <w:rPr>
                <w:highlight w:val="green"/>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366DFD" w:rsidRDefault="00276531">
            <w:pPr>
              <w:pStyle w:val="TextBody"/>
              <w:rPr>
                <w:highlight w:val="green"/>
                <w:lang w:val="en-US" w:eastAsia="zh-CN"/>
              </w:rPr>
            </w:pPr>
            <w:r w:rsidRPr="00366DFD">
              <w:rPr>
                <w:highlight w:val="green"/>
                <w:lang w:val="en-US" w:eastAsia="zh-CN"/>
              </w:rPr>
              <w:t>Error Description</w:t>
            </w:r>
          </w:p>
        </w:tc>
      </w:tr>
      <w:tr w:rsidR="00E23645">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366DFD" w:rsidRDefault="00276531">
            <w:pPr>
              <w:rPr>
                <w:highlight w:val="green"/>
              </w:rPr>
            </w:pPr>
            <w:r w:rsidRPr="00366DFD">
              <w:rPr>
                <w:highlight w:val="green"/>
              </w:rPr>
              <w:t>130601</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366DFD" w:rsidRDefault="00276531">
            <w:pPr>
              <w:rPr>
                <w:highlight w:val="green"/>
              </w:rPr>
            </w:pPr>
            <w:r w:rsidRPr="00366DFD">
              <w:rPr>
                <w:highlight w:val="green"/>
              </w:rPr>
              <w:t>Set device reset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366DFD">
              <w:rPr>
                <w:highlight w:val="green"/>
              </w:rPr>
              <w:t>Set device reset failed.</w:t>
            </w:r>
          </w:p>
        </w:tc>
      </w:tr>
    </w:tbl>
    <w:p w:rsidR="00E23645" w:rsidRDefault="00E23645"/>
    <w:p w:rsidR="00E23645" w:rsidRPr="004F3038" w:rsidRDefault="00276531" w:rsidP="00C14146">
      <w:pPr>
        <w:pStyle w:val="3"/>
        <w:numPr>
          <w:ilvl w:val="2"/>
          <w:numId w:val="73"/>
        </w:numPr>
        <w:ind w:left="964" w:right="210"/>
        <w:rPr>
          <w:highlight w:val="green"/>
        </w:rPr>
      </w:pPr>
      <w:bookmarkStart w:id="898" w:name="_Toc422502874"/>
      <w:bookmarkStart w:id="899" w:name="_Toc401747900"/>
      <w:bookmarkStart w:id="900" w:name="__RefHeading__57056_1585609034"/>
      <w:bookmarkStart w:id="901" w:name="_Toc470684725"/>
      <w:bookmarkEnd w:id="898"/>
      <w:bookmarkEnd w:id="899"/>
      <w:bookmarkEnd w:id="900"/>
      <w:r w:rsidRPr="004F3038">
        <w:rPr>
          <w:highlight w:val="green"/>
        </w:rPr>
        <w:t>SetDeviceBackup</w:t>
      </w:r>
      <w:bookmarkEnd w:id="901"/>
    </w:p>
    <w:p w:rsidR="00E23645" w:rsidRPr="004F3038" w:rsidRDefault="00276531" w:rsidP="00C14146">
      <w:pPr>
        <w:pStyle w:val="4"/>
        <w:numPr>
          <w:ilvl w:val="3"/>
          <w:numId w:val="73"/>
        </w:numPr>
        <w:rPr>
          <w:highlight w:val="green"/>
        </w:rPr>
      </w:pPr>
      <w:bookmarkStart w:id="902" w:name="__RefHeading__57058_1585609034"/>
      <w:bookmarkEnd w:id="902"/>
      <w:r w:rsidRPr="004F3038">
        <w:rPr>
          <w:highlight w:val="green"/>
        </w:rPr>
        <w:t>POST Request</w:t>
      </w:r>
    </w:p>
    <w:p w:rsidR="00E23645" w:rsidRPr="004F3038" w:rsidRDefault="00276531">
      <w:pPr>
        <w:ind w:firstLine="210"/>
        <w:rPr>
          <w:highlight w:val="green"/>
          <w:lang w:eastAsia="en-US"/>
        </w:rPr>
      </w:pPr>
      <w:r w:rsidRPr="004F3038">
        <w:rPr>
          <w:highlight w:val="green"/>
          <w:lang w:eastAsia="en-US"/>
        </w:rPr>
        <w:t>{</w:t>
      </w:r>
    </w:p>
    <w:p w:rsidR="00E23645" w:rsidRPr="004F3038" w:rsidRDefault="00276531">
      <w:pPr>
        <w:ind w:left="420" w:firstLine="315"/>
        <w:rPr>
          <w:highlight w:val="green"/>
          <w:lang w:eastAsia="en-US"/>
        </w:rPr>
      </w:pPr>
      <w:r w:rsidRPr="004F3038">
        <w:rPr>
          <w:highlight w:val="green"/>
          <w:lang w:eastAsia="en-US"/>
        </w:rPr>
        <w:t xml:space="preserve">"jsonrpc": "2.0", </w:t>
      </w:r>
    </w:p>
    <w:p w:rsidR="00E23645" w:rsidRPr="004F3038" w:rsidRDefault="00276531">
      <w:pPr>
        <w:ind w:left="420" w:firstLine="315"/>
        <w:rPr>
          <w:highlight w:val="green"/>
          <w:lang w:eastAsia="en-US"/>
        </w:rPr>
      </w:pPr>
      <w:r w:rsidRPr="004F3038">
        <w:rPr>
          <w:highlight w:val="green"/>
          <w:lang w:eastAsia="en-US"/>
        </w:rPr>
        <w:t>"method": "</w:t>
      </w:r>
      <w:bookmarkStart w:id="903" w:name="OLE_LINK83"/>
      <w:bookmarkStart w:id="904" w:name="OLE_LINK94"/>
      <w:r w:rsidRPr="004F3038">
        <w:rPr>
          <w:highlight w:val="green"/>
        </w:rPr>
        <w:t>SetDeviceBackup</w:t>
      </w:r>
      <w:bookmarkEnd w:id="903"/>
      <w:bookmarkEnd w:id="904"/>
      <w:r w:rsidRPr="004F3038">
        <w:rPr>
          <w:highlight w:val="green"/>
          <w:lang w:eastAsia="en-US"/>
        </w:rPr>
        <w:t>",</w:t>
      </w:r>
    </w:p>
    <w:p w:rsidR="00E23645" w:rsidRDefault="00276531">
      <w:pPr>
        <w:ind w:left="420" w:firstLine="315"/>
        <w:rPr>
          <w:lang w:eastAsia="en-US"/>
        </w:rPr>
      </w:pPr>
      <w:r w:rsidRPr="004F3038">
        <w:rPr>
          <w:highlight w:val="green"/>
          <w:lang w:eastAsia="en-US"/>
        </w:rPr>
        <w:t>"params":{},</w:t>
      </w:r>
    </w:p>
    <w:p w:rsidR="00E23645" w:rsidRPr="004F3038" w:rsidRDefault="00276531">
      <w:pPr>
        <w:ind w:left="420" w:firstLine="315"/>
        <w:rPr>
          <w:color w:val="FF0000"/>
        </w:rPr>
      </w:pPr>
      <w:r w:rsidRPr="004F3038">
        <w:rPr>
          <w:color w:val="FF0000"/>
        </w:rPr>
        <w:t>"id": "13.7"</w:t>
      </w:r>
      <w:r w:rsidR="004F3038">
        <w:rPr>
          <w:rFonts w:hint="eastAsia"/>
          <w:color w:val="FF0000"/>
        </w:rPr>
        <w:t xml:space="preserve">  </w:t>
      </w:r>
      <w:r w:rsidR="004F3038">
        <w:rPr>
          <w:rFonts w:hint="eastAsia"/>
          <w:color w:val="FF0000"/>
        </w:rPr>
        <w:t>实际显示为</w:t>
      </w:r>
      <w:r w:rsidR="004F3038">
        <w:rPr>
          <w:rFonts w:hint="eastAsia"/>
          <w:color w:val="FF0000"/>
        </w:rPr>
        <w:t>13.5</w:t>
      </w:r>
      <w:r w:rsidR="004F3038">
        <w:rPr>
          <w:rFonts w:hint="eastAsia"/>
          <w:color w:val="FF0000"/>
        </w:rPr>
        <w:t>，应改为</w:t>
      </w:r>
      <w:r w:rsidR="004F3038">
        <w:rPr>
          <w:rFonts w:hint="eastAsia"/>
          <w:color w:val="FF0000"/>
        </w:rPr>
        <w:t>13.7</w:t>
      </w:r>
      <w:r w:rsidR="004F3038">
        <w:rPr>
          <w:rFonts w:hint="eastAsia"/>
          <w:color w:val="FF0000"/>
        </w:rPr>
        <w:t>。</w:t>
      </w:r>
    </w:p>
    <w:p w:rsidR="00E23645" w:rsidRPr="004F3038" w:rsidRDefault="00276531">
      <w:pPr>
        <w:ind w:firstLine="210"/>
        <w:rPr>
          <w:highlight w:val="green"/>
          <w:lang w:eastAsia="en-US"/>
        </w:rPr>
      </w:pPr>
      <w:r w:rsidRPr="004F3038">
        <w:rPr>
          <w:highlight w:val="green"/>
          <w:lang w:eastAsia="en-US"/>
        </w:rPr>
        <w:t>}</w:t>
      </w:r>
    </w:p>
    <w:p w:rsidR="00E23645" w:rsidRPr="004F3038" w:rsidRDefault="00276531" w:rsidP="00C14146">
      <w:pPr>
        <w:pStyle w:val="4"/>
        <w:numPr>
          <w:ilvl w:val="3"/>
          <w:numId w:val="73"/>
        </w:numPr>
        <w:rPr>
          <w:highlight w:val="green"/>
        </w:rPr>
      </w:pPr>
      <w:bookmarkStart w:id="905" w:name="__RefHeading__57060_1585609034"/>
      <w:bookmarkEnd w:id="905"/>
      <w:r w:rsidRPr="004F3038">
        <w:rPr>
          <w:highlight w:val="green"/>
        </w:rPr>
        <w:lastRenderedPageBreak/>
        <w:t xml:space="preserve">Response </w:t>
      </w:r>
    </w:p>
    <w:p w:rsidR="00E23645" w:rsidRPr="004F3038" w:rsidRDefault="00276531">
      <w:pPr>
        <w:rPr>
          <w:highlight w:val="green"/>
        </w:rPr>
      </w:pPr>
      <w:r w:rsidRPr="004F3038">
        <w:rPr>
          <w:highlight w:val="green"/>
        </w:rPr>
        <w:t>{</w:t>
      </w:r>
    </w:p>
    <w:p w:rsidR="00E23645" w:rsidRPr="004F3038" w:rsidRDefault="00276531">
      <w:pPr>
        <w:ind w:left="420" w:firstLine="105"/>
        <w:rPr>
          <w:highlight w:val="green"/>
        </w:rPr>
      </w:pPr>
      <w:r w:rsidRPr="004F3038">
        <w:rPr>
          <w:highlight w:val="green"/>
        </w:rPr>
        <w:t xml:space="preserve">"jsonrpc": "2.0", </w:t>
      </w:r>
    </w:p>
    <w:p w:rsidR="00E23645" w:rsidRPr="004F3038" w:rsidRDefault="00276531">
      <w:pPr>
        <w:ind w:left="420" w:firstLine="105"/>
        <w:rPr>
          <w:highlight w:val="green"/>
        </w:rPr>
      </w:pPr>
      <w:r w:rsidRPr="004F3038">
        <w:rPr>
          <w:highlight w:val="green"/>
        </w:rPr>
        <w:t>"result": {},</w:t>
      </w:r>
    </w:p>
    <w:p w:rsidR="00E23645" w:rsidRPr="004F3038" w:rsidRDefault="00276531">
      <w:pPr>
        <w:ind w:left="420" w:firstLine="105"/>
        <w:rPr>
          <w:highlight w:val="green"/>
        </w:rPr>
      </w:pPr>
      <w:r w:rsidRPr="004F3038">
        <w:rPr>
          <w:highlight w:val="green"/>
        </w:rPr>
        <w:t>"id": "13.7"</w:t>
      </w:r>
      <w:r w:rsidRPr="004F3038">
        <w:rPr>
          <w:highlight w:val="green"/>
        </w:rPr>
        <w:t>，</w:t>
      </w:r>
    </w:p>
    <w:p w:rsidR="00E23645" w:rsidRPr="004F3038" w:rsidRDefault="00276531">
      <w:pPr>
        <w:rPr>
          <w:highlight w:val="green"/>
        </w:rPr>
      </w:pPr>
      <w:r w:rsidRPr="004F3038">
        <w:rPr>
          <w:highlight w:val="green"/>
        </w:rPr>
        <w:t>}</w:t>
      </w:r>
    </w:p>
    <w:p w:rsidR="00E23645" w:rsidRPr="004F3038" w:rsidRDefault="00276531" w:rsidP="00C14146">
      <w:pPr>
        <w:pStyle w:val="4"/>
        <w:numPr>
          <w:ilvl w:val="3"/>
          <w:numId w:val="73"/>
        </w:numPr>
        <w:rPr>
          <w:highlight w:val="green"/>
        </w:rPr>
      </w:pPr>
      <w:bookmarkStart w:id="906" w:name="__RefHeading__57062_1585609034"/>
      <w:bookmarkEnd w:id="906"/>
      <w:r w:rsidRPr="004F3038">
        <w:rPr>
          <w:highlight w:val="green"/>
        </w:rPr>
        <w:t>Response with error</w:t>
      </w:r>
    </w:p>
    <w:p w:rsidR="00E23645" w:rsidRPr="004F3038" w:rsidRDefault="00276531">
      <w:pPr>
        <w:rPr>
          <w:highlight w:val="green"/>
        </w:rPr>
      </w:pPr>
      <w:r w:rsidRPr="004F3038">
        <w:rPr>
          <w:highlight w:val="green"/>
        </w:rPr>
        <w:t>{</w:t>
      </w:r>
    </w:p>
    <w:p w:rsidR="00E23645" w:rsidRPr="004F3038" w:rsidRDefault="00276531">
      <w:pPr>
        <w:rPr>
          <w:highlight w:val="green"/>
        </w:rPr>
      </w:pPr>
      <w:r w:rsidRPr="004F3038">
        <w:rPr>
          <w:highlight w:val="green"/>
        </w:rPr>
        <w:t xml:space="preserve">   "jsonrpc": "2.0",</w:t>
      </w:r>
    </w:p>
    <w:p w:rsidR="00E23645" w:rsidRDefault="00276531">
      <w:r w:rsidRPr="004F3038">
        <w:rPr>
          <w:highlight w:val="green"/>
        </w:rPr>
        <w:t xml:space="preserve">   "error": {</w:t>
      </w:r>
    </w:p>
    <w:p w:rsidR="00E23645" w:rsidRPr="004F3038" w:rsidRDefault="00276531">
      <w:pPr>
        <w:rPr>
          <w:highlight w:val="green"/>
        </w:rPr>
      </w:pPr>
      <w:r w:rsidRPr="004F3038">
        <w:rPr>
          <w:highlight w:val="green"/>
        </w:rPr>
        <w:t>"code": "130701",</w:t>
      </w:r>
    </w:p>
    <w:p w:rsidR="00E23645" w:rsidRDefault="00276531">
      <w:r w:rsidRPr="004F3038">
        <w:rPr>
          <w:highlight w:val="green"/>
        </w:rPr>
        <w:t xml:space="preserve"> "message": "</w:t>
      </w:r>
      <w:bookmarkStart w:id="907" w:name="OLE_LINK22"/>
      <w:r w:rsidRPr="004F3038">
        <w:rPr>
          <w:highlight w:val="green"/>
        </w:rPr>
        <w:t>Set device back up failed.</w:t>
      </w:r>
      <w:bookmarkEnd w:id="907"/>
      <w:r w:rsidRPr="004F3038">
        <w:rPr>
          <w:highlight w:val="green"/>
        </w:rPr>
        <w:t>"</w:t>
      </w:r>
    </w:p>
    <w:p w:rsidR="00E23645" w:rsidRPr="004F3038" w:rsidRDefault="00276531">
      <w:pPr>
        <w:rPr>
          <w:highlight w:val="green"/>
        </w:rPr>
      </w:pPr>
      <w:r>
        <w:t xml:space="preserve">         </w:t>
      </w:r>
      <w:r w:rsidRPr="004F3038">
        <w:rPr>
          <w:highlight w:val="green"/>
        </w:rPr>
        <w:t>},</w:t>
      </w:r>
    </w:p>
    <w:p w:rsidR="00E23645" w:rsidRPr="004F3038" w:rsidRDefault="00276531">
      <w:pPr>
        <w:rPr>
          <w:highlight w:val="green"/>
        </w:rPr>
      </w:pPr>
      <w:r w:rsidRPr="004F3038">
        <w:rPr>
          <w:highlight w:val="green"/>
        </w:rPr>
        <w:t xml:space="preserve">   "id":"13.7"</w:t>
      </w:r>
    </w:p>
    <w:p w:rsidR="00E23645" w:rsidRPr="004F3038" w:rsidRDefault="00276531">
      <w:pPr>
        <w:rPr>
          <w:highlight w:val="green"/>
        </w:rPr>
      </w:pPr>
      <w:r w:rsidRPr="004F3038">
        <w:rPr>
          <w:highlight w:val="green"/>
        </w:rPr>
        <w:t>}</w:t>
      </w:r>
    </w:p>
    <w:p w:rsidR="00E23645" w:rsidRPr="004F3038"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119"/>
        <w:gridCol w:w="3575"/>
      </w:tblGrid>
      <w:tr w:rsidR="00E23645" w:rsidRPr="004F3038">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pStyle w:val="TextBody"/>
              <w:rPr>
                <w:highlight w:val="green"/>
                <w:lang w:val="en-US" w:eastAsia="zh-CN"/>
              </w:rPr>
            </w:pPr>
            <w:r w:rsidRPr="004F3038">
              <w:rPr>
                <w:highlight w:val="green"/>
                <w:lang w:val="en-US" w:eastAsia="zh-CN"/>
              </w:rPr>
              <w:t>Error Code</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pStyle w:val="TextBody"/>
              <w:rPr>
                <w:highlight w:val="green"/>
                <w:lang w:val="en-US" w:eastAsia="zh-CN"/>
              </w:rPr>
            </w:pPr>
            <w:r w:rsidRPr="004F3038">
              <w:rPr>
                <w:highlight w:val="green"/>
                <w:lang w:val="en-US" w:eastAsia="zh-CN"/>
              </w:rPr>
              <w:t>Error Message</w:t>
            </w:r>
          </w:p>
        </w:tc>
        <w:tc>
          <w:tcPr>
            <w:tcW w:w="357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pStyle w:val="TextBody"/>
              <w:rPr>
                <w:highlight w:val="green"/>
                <w:lang w:val="en-US" w:eastAsia="zh-CN"/>
              </w:rPr>
            </w:pPr>
            <w:r w:rsidRPr="004F3038">
              <w:rPr>
                <w:highlight w:val="green"/>
                <w:lang w:val="en-US" w:eastAsia="zh-CN"/>
              </w:rPr>
              <w:t>Error Description</w:t>
            </w:r>
          </w:p>
        </w:tc>
      </w:tr>
      <w:tr w:rsidR="00E23645" w:rsidRPr="004F3038">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rPr>
                <w:highlight w:val="green"/>
              </w:rPr>
            </w:pPr>
            <w:r w:rsidRPr="004F3038">
              <w:rPr>
                <w:highlight w:val="green"/>
              </w:rPr>
              <w:t>130701</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rPr>
                <w:highlight w:val="green"/>
              </w:rPr>
            </w:pPr>
            <w:r w:rsidRPr="004F3038">
              <w:rPr>
                <w:highlight w:val="green"/>
              </w:rPr>
              <w:t>Set device back up failed.</w:t>
            </w:r>
          </w:p>
        </w:tc>
        <w:tc>
          <w:tcPr>
            <w:tcW w:w="357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4F3038" w:rsidRDefault="00276531">
            <w:pPr>
              <w:rPr>
                <w:highlight w:val="green"/>
              </w:rPr>
            </w:pPr>
            <w:r w:rsidRPr="004F3038">
              <w:rPr>
                <w:highlight w:val="green"/>
              </w:rPr>
              <w:t>Set device back up failed.</w:t>
            </w:r>
          </w:p>
        </w:tc>
      </w:tr>
    </w:tbl>
    <w:p w:rsidR="00E23645" w:rsidRPr="004F3038" w:rsidRDefault="00E23645">
      <w:pPr>
        <w:rPr>
          <w:highlight w:val="green"/>
        </w:rPr>
      </w:pPr>
    </w:p>
    <w:p w:rsidR="00E23645" w:rsidRDefault="00276531">
      <w:pPr>
        <w:rPr>
          <w:color w:val="FF0000"/>
        </w:rPr>
      </w:pPr>
      <w:r w:rsidRPr="004F3038">
        <w:rPr>
          <w:color w:val="FF0000"/>
          <w:highlight w:val="green"/>
        </w:rPr>
        <w:t>Note: after that API complete success, we should get the backup file from the path: /cfgbak/configure.bin</w:t>
      </w:r>
    </w:p>
    <w:p w:rsidR="00E23645" w:rsidRPr="001E395D" w:rsidRDefault="00D96CBA" w:rsidP="00D96CBA">
      <w:pPr>
        <w:pStyle w:val="3"/>
        <w:ind w:right="210"/>
        <w:rPr>
          <w:color w:val="FF0000"/>
        </w:rPr>
      </w:pPr>
      <w:bookmarkStart w:id="908" w:name="_Toc422502875"/>
      <w:bookmarkStart w:id="909" w:name="_Toc401747901"/>
      <w:bookmarkStart w:id="910" w:name="__RefHeading__57064_1585609034"/>
      <w:bookmarkStart w:id="911" w:name="_Toc470684726"/>
      <w:bookmarkEnd w:id="908"/>
      <w:bookmarkEnd w:id="909"/>
      <w:bookmarkEnd w:id="910"/>
      <w:r>
        <w:rPr>
          <w:rFonts w:eastAsiaTheme="minorEastAsia" w:hint="eastAsia"/>
          <w:lang w:eastAsia="zh-CN"/>
        </w:rPr>
        <w:t xml:space="preserve">5.13.8 </w:t>
      </w:r>
      <w:r w:rsidR="001E395D" w:rsidRPr="001E395D">
        <w:t>SetDeviceRestor</w:t>
      </w:r>
      <w:r w:rsidR="001E395D" w:rsidRPr="001E395D">
        <w:rPr>
          <w:rFonts w:eastAsiaTheme="minorEastAsia" w:hint="eastAsia"/>
          <w:lang w:eastAsia="zh-CN"/>
        </w:rPr>
        <w:t>e</w:t>
      </w:r>
      <w:r w:rsidR="001E395D" w:rsidRPr="001E395D">
        <w:rPr>
          <w:rFonts w:eastAsiaTheme="minorEastAsia" w:hint="eastAsia"/>
          <w:color w:val="FF0000"/>
          <w:lang w:eastAsia="zh-CN"/>
        </w:rPr>
        <w:t>————已取消使用</w:t>
      </w:r>
      <w:bookmarkEnd w:id="911"/>
    </w:p>
    <w:p w:rsidR="00E23645" w:rsidRPr="001E395D" w:rsidRDefault="00D96CBA" w:rsidP="00D96CBA">
      <w:pPr>
        <w:pStyle w:val="4"/>
      </w:pPr>
      <w:bookmarkStart w:id="912" w:name="__RefHeading__57066_1585609034"/>
      <w:bookmarkEnd w:id="912"/>
      <w:r>
        <w:rPr>
          <w:rFonts w:eastAsiaTheme="minorEastAsia" w:hint="eastAsia"/>
          <w:lang w:val="x-none"/>
        </w:rPr>
        <w:t xml:space="preserve">5.13.8.1 </w:t>
      </w:r>
      <w:r w:rsidR="00276531" w:rsidRPr="001E395D">
        <w:t>POST Request</w:t>
      </w:r>
    </w:p>
    <w:p w:rsidR="001E395D" w:rsidRPr="001E395D" w:rsidRDefault="001E395D" w:rsidP="001E395D">
      <w:pPr>
        <w:ind w:firstLine="210"/>
        <w:rPr>
          <w:lang w:eastAsia="en-US"/>
        </w:rPr>
      </w:pPr>
      <w:r w:rsidRPr="001E395D">
        <w:rPr>
          <w:lang w:eastAsia="en-US"/>
        </w:rPr>
        <w:t>{</w:t>
      </w:r>
    </w:p>
    <w:p w:rsidR="001E395D" w:rsidRPr="001E395D" w:rsidRDefault="001E395D" w:rsidP="001E395D">
      <w:pPr>
        <w:ind w:left="420" w:firstLine="315"/>
        <w:rPr>
          <w:lang w:eastAsia="en-US"/>
        </w:rPr>
      </w:pPr>
      <w:r w:rsidRPr="001E395D">
        <w:rPr>
          <w:lang w:eastAsia="en-US"/>
        </w:rPr>
        <w:t xml:space="preserve">"jsonrpc": "2.0", </w:t>
      </w:r>
    </w:p>
    <w:p w:rsidR="001E395D" w:rsidRPr="001E395D" w:rsidRDefault="001E395D" w:rsidP="001E395D">
      <w:pPr>
        <w:ind w:left="420" w:firstLine="315"/>
        <w:rPr>
          <w:lang w:eastAsia="en-US"/>
        </w:rPr>
      </w:pPr>
      <w:r w:rsidRPr="001E395D">
        <w:rPr>
          <w:lang w:eastAsia="en-US"/>
        </w:rPr>
        <w:t>"method": "</w:t>
      </w:r>
      <w:r w:rsidRPr="001E395D">
        <w:t>SetDeviceRestore</w:t>
      </w:r>
      <w:r w:rsidRPr="001E395D">
        <w:rPr>
          <w:lang w:eastAsia="en-US"/>
        </w:rPr>
        <w:t>",</w:t>
      </w:r>
    </w:p>
    <w:p w:rsidR="001E395D" w:rsidRPr="001E395D" w:rsidRDefault="001E395D" w:rsidP="001E395D">
      <w:pPr>
        <w:ind w:left="420" w:firstLine="315"/>
        <w:rPr>
          <w:lang w:eastAsia="en-US"/>
        </w:rPr>
      </w:pPr>
      <w:r w:rsidRPr="001E395D">
        <w:rPr>
          <w:lang w:eastAsia="en-US"/>
        </w:rPr>
        <w:t>"params":{</w:t>
      </w:r>
    </w:p>
    <w:p w:rsidR="001E395D" w:rsidRPr="001E395D" w:rsidRDefault="001E395D" w:rsidP="001E395D">
      <w:pPr>
        <w:ind w:left="420" w:firstLine="1260"/>
        <w:rPr>
          <w:lang w:eastAsia="en-US"/>
        </w:rPr>
      </w:pPr>
      <w:r w:rsidRPr="001E395D">
        <w:rPr>
          <w:lang w:eastAsia="en-US"/>
        </w:rPr>
        <w:t xml:space="preserve"> "filename "</w:t>
      </w:r>
      <w:r w:rsidRPr="001E395D">
        <w:t>:</w:t>
      </w:r>
      <w:r w:rsidRPr="001E395D">
        <w:rPr>
          <w:lang w:eastAsia="en-US"/>
        </w:rPr>
        <w:t xml:space="preserve"> " "</w:t>
      </w:r>
    </w:p>
    <w:p w:rsidR="001E395D" w:rsidRPr="001E395D" w:rsidRDefault="001E395D" w:rsidP="001E395D">
      <w:pPr>
        <w:ind w:left="420" w:firstLine="1260"/>
        <w:rPr>
          <w:lang w:eastAsia="en-US"/>
        </w:rPr>
      </w:pPr>
      <w:r w:rsidRPr="001E395D">
        <w:rPr>
          <w:lang w:eastAsia="en-US"/>
        </w:rPr>
        <w:t>},</w:t>
      </w:r>
    </w:p>
    <w:p w:rsidR="001E395D" w:rsidRPr="001E395D" w:rsidRDefault="001E395D" w:rsidP="001E395D">
      <w:pPr>
        <w:ind w:left="420" w:firstLine="315"/>
        <w:rPr>
          <w:lang w:eastAsia="en-US"/>
        </w:rPr>
      </w:pPr>
      <w:r w:rsidRPr="001E395D">
        <w:rPr>
          <w:lang w:eastAsia="en-US"/>
        </w:rPr>
        <w:t>"id": "</w:t>
      </w:r>
      <w:r w:rsidRPr="001E395D">
        <w:t>13.8</w:t>
      </w:r>
      <w:r w:rsidRPr="001E395D">
        <w:rPr>
          <w:lang w:eastAsia="en-US"/>
        </w:rPr>
        <w:t>"</w:t>
      </w:r>
    </w:p>
    <w:p w:rsidR="001E395D" w:rsidRPr="001E395D" w:rsidRDefault="001E395D" w:rsidP="001E395D">
      <w:pPr>
        <w:rPr>
          <w:lang w:eastAsia="en-US"/>
        </w:rPr>
      </w:pPr>
      <w:r w:rsidRPr="001E395D">
        <w:rPr>
          <w:lang w:eastAsia="en-US"/>
        </w:rPr>
        <w:t>}</w:t>
      </w:r>
    </w:p>
    <w:p w:rsidR="00E23645" w:rsidRPr="001E395D" w:rsidRDefault="00E23645" w:rsidP="001E395D">
      <w:pPr>
        <w:widowControl/>
        <w:suppressAutoHyphens w:val="0"/>
        <w:ind w:firstLineChars="200" w:firstLine="480"/>
        <w:rPr>
          <w:rFonts w:ascii="宋体" w:hAnsi="宋体" w:cs="宋体"/>
          <w:color w:val="auto"/>
          <w:sz w:val="24"/>
        </w:rPr>
      </w:pPr>
    </w:p>
    <w:p w:rsidR="00E23645" w:rsidRPr="001E395D" w:rsidRDefault="00276531" w:rsidP="00C14146">
      <w:pPr>
        <w:pStyle w:val="4"/>
        <w:numPr>
          <w:ilvl w:val="0"/>
          <w:numId w:val="73"/>
        </w:numPr>
      </w:pPr>
      <w:bookmarkStart w:id="913" w:name="__RefHeading__57068_1585609034"/>
      <w:bookmarkEnd w:id="913"/>
      <w:r w:rsidRPr="001E395D">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70"/>
        <w:gridCol w:w="1229"/>
        <w:gridCol w:w="1473"/>
        <w:gridCol w:w="4614"/>
      </w:tblGrid>
      <w:tr w:rsidR="00E23645" w:rsidRPr="001E395D">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jc w:val="both"/>
              <w:rPr>
                <w:b/>
                <w:sz w:val="22"/>
                <w:lang w:val="en-GB"/>
              </w:rPr>
            </w:pPr>
            <w:r w:rsidRPr="001E395D">
              <w:rPr>
                <w:b/>
                <w:sz w:val="22"/>
                <w:lang w:val="en-GB"/>
              </w:rPr>
              <w:t>Field</w:t>
            </w:r>
          </w:p>
        </w:tc>
        <w:tc>
          <w:tcPr>
            <w:tcW w:w="12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jc w:val="both"/>
              <w:rPr>
                <w:b/>
                <w:sz w:val="22"/>
                <w:lang w:val="en-GB"/>
              </w:rPr>
            </w:pPr>
            <w:r w:rsidRPr="001E395D">
              <w:rPr>
                <w:b/>
                <w:sz w:val="22"/>
                <w:lang w:val="en-GB"/>
              </w:rPr>
              <w:t>Type</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jc w:val="both"/>
              <w:rPr>
                <w:b/>
                <w:sz w:val="22"/>
                <w:lang w:val="en-GB"/>
              </w:rPr>
            </w:pPr>
            <w:r w:rsidRPr="001E395D">
              <w:rPr>
                <w:b/>
                <w:sz w:val="22"/>
                <w:lang w:val="en-GB"/>
              </w:rPr>
              <w:t>Changable</w:t>
            </w:r>
          </w:p>
        </w:tc>
        <w:tc>
          <w:tcPr>
            <w:tcW w:w="498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rPr>
                <w:b/>
                <w:sz w:val="22"/>
                <w:lang w:val="en-GB"/>
              </w:rPr>
            </w:pPr>
            <w:r w:rsidRPr="001E395D">
              <w:rPr>
                <w:b/>
                <w:sz w:val="22"/>
                <w:lang w:val="en-GB"/>
              </w:rPr>
              <w:t>Description</w:t>
            </w:r>
          </w:p>
        </w:tc>
      </w:tr>
      <w:tr w:rsidR="00E23645" w:rsidRPr="001E395D">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jc w:val="both"/>
              <w:rPr>
                <w:rFonts w:ascii="Times New Roman" w:eastAsia="宋体" w:hAnsi="Times New Roman"/>
                <w:sz w:val="21"/>
                <w:szCs w:val="24"/>
                <w:lang w:eastAsia="zh-CN"/>
              </w:rPr>
            </w:pPr>
            <w:r w:rsidRPr="001E395D">
              <w:rPr>
                <w:rFonts w:ascii="Times New Roman" w:eastAsia="宋体" w:hAnsi="Times New Roman"/>
                <w:sz w:val="21"/>
                <w:szCs w:val="24"/>
                <w:lang w:eastAsia="zh-CN"/>
              </w:rPr>
              <w:t>filename</w:t>
            </w:r>
          </w:p>
        </w:tc>
        <w:tc>
          <w:tcPr>
            <w:tcW w:w="12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jc w:val="both"/>
              <w:rPr>
                <w:rFonts w:ascii="Times New Roman" w:eastAsia="宋体" w:hAnsi="Times New Roman"/>
                <w:sz w:val="21"/>
                <w:szCs w:val="24"/>
                <w:lang w:eastAsia="zh-CN"/>
              </w:rPr>
            </w:pPr>
            <w:r w:rsidRPr="001E395D">
              <w:rPr>
                <w:rFonts w:ascii="Times New Roman" w:eastAsia="宋体" w:hAnsi="Times New Roman"/>
                <w:sz w:val="21"/>
                <w:szCs w:val="24"/>
                <w:lang w:eastAsia="zh-CN"/>
              </w:rPr>
              <w:t>String</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jc w:val="both"/>
              <w:rPr>
                <w:rFonts w:ascii="Times New Roman" w:eastAsia="宋体" w:hAnsi="Times New Roman"/>
                <w:sz w:val="21"/>
                <w:szCs w:val="24"/>
                <w:lang w:eastAsia="zh-CN"/>
              </w:rPr>
            </w:pPr>
            <w:r w:rsidRPr="001E395D">
              <w:rPr>
                <w:rFonts w:ascii="Times New Roman" w:eastAsia="宋体" w:hAnsi="Times New Roman"/>
                <w:sz w:val="21"/>
                <w:szCs w:val="24"/>
                <w:lang w:eastAsia="zh-CN"/>
              </w:rPr>
              <w:t>Yes</w:t>
            </w:r>
          </w:p>
        </w:tc>
        <w:tc>
          <w:tcPr>
            <w:tcW w:w="498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E395D" w:rsidRDefault="00276531">
            <w:pPr>
              <w:pStyle w:val="af9"/>
              <w:spacing w:before="240"/>
              <w:rPr>
                <w:rFonts w:ascii="Times New Roman" w:eastAsia="宋体" w:hAnsi="Times New Roman"/>
                <w:sz w:val="21"/>
                <w:szCs w:val="24"/>
                <w:lang w:eastAsia="zh-CN"/>
              </w:rPr>
            </w:pPr>
            <w:r w:rsidRPr="001E395D">
              <w:rPr>
                <w:rFonts w:ascii="Times New Roman" w:eastAsia="宋体" w:hAnsi="Times New Roman"/>
                <w:sz w:val="21"/>
                <w:szCs w:val="24"/>
                <w:lang w:eastAsia="zh-CN"/>
              </w:rPr>
              <w:t>The upload file name.</w:t>
            </w:r>
          </w:p>
        </w:tc>
      </w:tr>
    </w:tbl>
    <w:p w:rsidR="00E23645" w:rsidRPr="001E395D" w:rsidRDefault="00E23645"/>
    <w:p w:rsidR="001E395D" w:rsidRPr="001E395D" w:rsidRDefault="00276531" w:rsidP="00D96CBA">
      <w:pPr>
        <w:pStyle w:val="4"/>
        <w:numPr>
          <w:ilvl w:val="3"/>
          <w:numId w:val="69"/>
        </w:numPr>
      </w:pPr>
      <w:bookmarkStart w:id="914" w:name="__RefHeading__57070_1585609034"/>
      <w:bookmarkEnd w:id="914"/>
      <w:r w:rsidRPr="001E395D">
        <w:t xml:space="preserve">Response </w:t>
      </w:r>
    </w:p>
    <w:p w:rsidR="001E395D" w:rsidRPr="001E395D" w:rsidRDefault="001E395D" w:rsidP="00C14146">
      <w:pPr>
        <w:pStyle w:val="af8"/>
        <w:numPr>
          <w:ilvl w:val="0"/>
          <w:numId w:val="73"/>
        </w:numPr>
      </w:pPr>
      <w:r w:rsidRPr="001E395D">
        <w:t>{</w:t>
      </w:r>
    </w:p>
    <w:p w:rsidR="001E395D" w:rsidRPr="001E395D" w:rsidRDefault="001E395D" w:rsidP="00C14146">
      <w:pPr>
        <w:pStyle w:val="af8"/>
        <w:numPr>
          <w:ilvl w:val="0"/>
          <w:numId w:val="73"/>
        </w:numPr>
      </w:pPr>
      <w:r w:rsidRPr="001E395D">
        <w:lastRenderedPageBreak/>
        <w:t xml:space="preserve">"jsonrpc": "2.0", </w:t>
      </w:r>
    </w:p>
    <w:p w:rsidR="001E395D" w:rsidRPr="001E395D" w:rsidRDefault="001E395D" w:rsidP="00C14146">
      <w:pPr>
        <w:pStyle w:val="af8"/>
        <w:numPr>
          <w:ilvl w:val="0"/>
          <w:numId w:val="73"/>
        </w:numPr>
      </w:pPr>
      <w:r w:rsidRPr="001E395D">
        <w:t>"result": {},</w:t>
      </w:r>
    </w:p>
    <w:p w:rsidR="001E395D" w:rsidRPr="001E395D" w:rsidRDefault="001E395D" w:rsidP="00C14146">
      <w:pPr>
        <w:pStyle w:val="af8"/>
        <w:numPr>
          <w:ilvl w:val="0"/>
          <w:numId w:val="73"/>
        </w:numPr>
      </w:pPr>
      <w:r w:rsidRPr="001E395D">
        <w:t>"id": "13.8"</w:t>
      </w:r>
      <w:r w:rsidRPr="001E395D">
        <w:t>，</w:t>
      </w:r>
    </w:p>
    <w:p w:rsidR="001E395D" w:rsidRPr="001E395D" w:rsidRDefault="001E395D" w:rsidP="00C14146">
      <w:pPr>
        <w:pStyle w:val="af8"/>
        <w:numPr>
          <w:ilvl w:val="0"/>
          <w:numId w:val="73"/>
        </w:numPr>
      </w:pPr>
      <w:r w:rsidRPr="001E395D">
        <w:t>}</w:t>
      </w:r>
    </w:p>
    <w:p w:rsidR="001E395D" w:rsidRPr="001E395D" w:rsidRDefault="001E395D" w:rsidP="001E395D">
      <w:pPr>
        <w:pStyle w:val="4"/>
        <w:rPr>
          <w:rFonts w:eastAsiaTheme="minorEastAsia"/>
        </w:rPr>
      </w:pPr>
      <w:r w:rsidRPr="001E395D">
        <w:rPr>
          <w:rFonts w:eastAsiaTheme="minorEastAsia" w:hint="eastAsia"/>
        </w:rPr>
        <w:t xml:space="preserve">5.13.8.3  </w:t>
      </w:r>
      <w:r w:rsidRPr="001E395D">
        <w:t>Response with error</w:t>
      </w:r>
    </w:p>
    <w:p w:rsidR="001E395D" w:rsidRPr="001E395D" w:rsidRDefault="001E395D" w:rsidP="001E395D">
      <w:r w:rsidRPr="001E395D">
        <w:t>{</w:t>
      </w:r>
    </w:p>
    <w:p w:rsidR="001E395D" w:rsidRPr="001E395D" w:rsidRDefault="001E395D" w:rsidP="001E395D">
      <w:r w:rsidRPr="001E395D">
        <w:t xml:space="preserve">   "jsonrpc": "2.0",</w:t>
      </w:r>
    </w:p>
    <w:p w:rsidR="001E395D" w:rsidRPr="001E395D" w:rsidRDefault="001E395D" w:rsidP="001E395D">
      <w:r w:rsidRPr="001E395D">
        <w:t xml:space="preserve">   "error": {</w:t>
      </w:r>
    </w:p>
    <w:p w:rsidR="001E395D" w:rsidRPr="001E395D" w:rsidRDefault="001E395D" w:rsidP="001E395D">
      <w:r w:rsidRPr="001E395D">
        <w:t xml:space="preserve"> "code": "130801",</w:t>
      </w:r>
    </w:p>
    <w:p w:rsidR="001E395D" w:rsidRPr="001E395D" w:rsidRDefault="001E395D" w:rsidP="001E395D">
      <w:r w:rsidRPr="001E395D">
        <w:t>"message": "Set device restore failed."</w:t>
      </w:r>
    </w:p>
    <w:p w:rsidR="001E395D" w:rsidRPr="001E395D" w:rsidRDefault="001E395D" w:rsidP="001E395D">
      <w:r w:rsidRPr="001E395D">
        <w:t xml:space="preserve">         },</w:t>
      </w:r>
    </w:p>
    <w:p w:rsidR="001E395D" w:rsidRPr="001E395D" w:rsidRDefault="001E395D" w:rsidP="001E395D">
      <w:r w:rsidRPr="001E395D">
        <w:t xml:space="preserve">   "id":"13.8"</w:t>
      </w:r>
    </w:p>
    <w:p w:rsidR="001E395D" w:rsidRPr="001E395D" w:rsidRDefault="001E395D" w:rsidP="001E395D">
      <w:r w:rsidRPr="001E395D">
        <w:t>}</w:t>
      </w:r>
    </w:p>
    <w:p w:rsidR="001E395D" w:rsidRPr="001E395D" w:rsidRDefault="001E395D" w:rsidP="00C14146">
      <w:pPr>
        <w:pStyle w:val="af8"/>
        <w:numPr>
          <w:ilvl w:val="0"/>
          <w:numId w:val="73"/>
        </w:numPr>
      </w:pPr>
      <w:bookmarkStart w:id="915" w:name="__RefHeading__57072_1585609034"/>
      <w:bookmarkEnd w:id="915"/>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40"/>
        <w:gridCol w:w="2834"/>
        <w:gridCol w:w="3857"/>
      </w:tblGrid>
      <w:tr w:rsidR="001E395D" w:rsidRPr="001E395D" w:rsidTr="006B5C70">
        <w:tc>
          <w:tcPr>
            <w:tcW w:w="18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1E395D" w:rsidRPr="001E395D" w:rsidRDefault="001E395D" w:rsidP="006B5C70">
            <w:pPr>
              <w:pStyle w:val="TextBody"/>
              <w:rPr>
                <w:lang w:val="en-US" w:eastAsia="zh-CN"/>
              </w:rPr>
            </w:pPr>
            <w:r w:rsidRPr="001E395D">
              <w:rPr>
                <w:lang w:val="en-US" w:eastAsia="zh-CN"/>
              </w:rPr>
              <w:t>Error Code</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1E395D" w:rsidRPr="001E395D" w:rsidRDefault="001E395D" w:rsidP="006B5C70">
            <w:pPr>
              <w:pStyle w:val="TextBody"/>
              <w:rPr>
                <w:lang w:val="en-US" w:eastAsia="zh-CN"/>
              </w:rPr>
            </w:pPr>
            <w:r w:rsidRPr="001E395D">
              <w:rPr>
                <w:lang w:val="en-US" w:eastAsia="zh-CN"/>
              </w:rPr>
              <w:t>Error Message</w:t>
            </w:r>
          </w:p>
        </w:tc>
        <w:tc>
          <w:tcPr>
            <w:tcW w:w="385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1E395D" w:rsidRPr="001E395D" w:rsidRDefault="001E395D" w:rsidP="006B5C70">
            <w:pPr>
              <w:pStyle w:val="TextBody"/>
              <w:rPr>
                <w:lang w:val="en-US" w:eastAsia="zh-CN"/>
              </w:rPr>
            </w:pPr>
            <w:r w:rsidRPr="001E395D">
              <w:rPr>
                <w:lang w:val="en-US" w:eastAsia="zh-CN"/>
              </w:rPr>
              <w:t>Error Description</w:t>
            </w:r>
          </w:p>
        </w:tc>
      </w:tr>
      <w:tr w:rsidR="001E395D" w:rsidTr="006B5C70">
        <w:tc>
          <w:tcPr>
            <w:tcW w:w="18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1E395D" w:rsidRPr="001E395D" w:rsidRDefault="001E395D" w:rsidP="006B5C70">
            <w:r w:rsidRPr="001E395D">
              <w:t>130801</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1E395D" w:rsidRPr="001E395D" w:rsidRDefault="001E395D" w:rsidP="006B5C70">
            <w:r w:rsidRPr="001E395D">
              <w:t>Set device restore failed.</w:t>
            </w:r>
          </w:p>
        </w:tc>
        <w:tc>
          <w:tcPr>
            <w:tcW w:w="385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1E395D" w:rsidRDefault="001E395D" w:rsidP="006B5C70">
            <w:r w:rsidRPr="001E395D">
              <w:t>Set device restore failed.</w:t>
            </w:r>
          </w:p>
        </w:tc>
      </w:tr>
    </w:tbl>
    <w:p w:rsidR="00E23645" w:rsidRDefault="00E23645"/>
    <w:p w:rsidR="00E23645" w:rsidRPr="009747FE" w:rsidRDefault="00276531" w:rsidP="001E395D">
      <w:pPr>
        <w:pStyle w:val="3"/>
        <w:numPr>
          <w:ilvl w:val="2"/>
          <w:numId w:val="68"/>
        </w:numPr>
        <w:ind w:right="210"/>
        <w:rPr>
          <w:highlight w:val="green"/>
        </w:rPr>
      </w:pPr>
      <w:bookmarkStart w:id="916" w:name="_Toc422502876"/>
      <w:bookmarkStart w:id="917" w:name="__RefHeading__57074_1585609034"/>
      <w:bookmarkStart w:id="918" w:name="_Toc470684727"/>
      <w:bookmarkEnd w:id="916"/>
      <w:bookmarkEnd w:id="917"/>
      <w:r w:rsidRPr="009747FE">
        <w:rPr>
          <w:highlight w:val="green"/>
        </w:rPr>
        <w:t>SetDevicePowerOff</w:t>
      </w:r>
      <w:bookmarkEnd w:id="918"/>
    </w:p>
    <w:p w:rsidR="00E23645" w:rsidRPr="009747FE" w:rsidRDefault="00276531" w:rsidP="001E395D">
      <w:pPr>
        <w:pStyle w:val="4"/>
        <w:numPr>
          <w:ilvl w:val="3"/>
          <w:numId w:val="68"/>
        </w:numPr>
        <w:rPr>
          <w:highlight w:val="green"/>
        </w:rPr>
      </w:pPr>
      <w:bookmarkStart w:id="919" w:name="__RefHeading__57076_1585609034"/>
      <w:bookmarkEnd w:id="919"/>
      <w:r w:rsidRPr="009747FE">
        <w:rPr>
          <w:highlight w:val="green"/>
        </w:rPr>
        <w:t>POST Request</w:t>
      </w:r>
    </w:p>
    <w:p w:rsidR="00E23645" w:rsidRPr="009747FE" w:rsidRDefault="00276531">
      <w:pPr>
        <w:ind w:firstLine="210"/>
        <w:rPr>
          <w:highlight w:val="green"/>
          <w:lang w:eastAsia="en-US"/>
        </w:rPr>
      </w:pPr>
      <w:r w:rsidRPr="009747FE">
        <w:rPr>
          <w:highlight w:val="green"/>
          <w:lang w:eastAsia="en-US"/>
        </w:rPr>
        <w:t>{</w:t>
      </w:r>
    </w:p>
    <w:p w:rsidR="00E23645" w:rsidRPr="009747FE" w:rsidRDefault="00276531">
      <w:pPr>
        <w:ind w:left="420" w:firstLine="315"/>
        <w:rPr>
          <w:highlight w:val="green"/>
          <w:lang w:eastAsia="en-US"/>
        </w:rPr>
      </w:pPr>
      <w:r w:rsidRPr="009747FE">
        <w:rPr>
          <w:highlight w:val="green"/>
          <w:lang w:eastAsia="en-US"/>
        </w:rPr>
        <w:t xml:space="preserve">"jsonrpc": "2.0", </w:t>
      </w:r>
    </w:p>
    <w:p w:rsidR="00E23645" w:rsidRPr="009747FE" w:rsidRDefault="00276531">
      <w:pPr>
        <w:ind w:left="420" w:firstLine="315"/>
        <w:rPr>
          <w:highlight w:val="green"/>
          <w:lang w:eastAsia="en-US"/>
        </w:rPr>
      </w:pPr>
      <w:r w:rsidRPr="009747FE">
        <w:rPr>
          <w:highlight w:val="green"/>
          <w:lang w:eastAsia="en-US"/>
        </w:rPr>
        <w:t>"method": "</w:t>
      </w:r>
      <w:r w:rsidRPr="009747FE">
        <w:rPr>
          <w:highlight w:val="green"/>
        </w:rPr>
        <w:t>SetDevicePowerOff</w:t>
      </w:r>
      <w:r w:rsidRPr="009747FE">
        <w:rPr>
          <w:highlight w:val="green"/>
          <w:lang w:eastAsia="en-US"/>
        </w:rPr>
        <w:t>",</w:t>
      </w:r>
    </w:p>
    <w:p w:rsidR="00E23645" w:rsidRPr="009747FE" w:rsidRDefault="00276531">
      <w:pPr>
        <w:ind w:left="420" w:firstLine="315"/>
        <w:rPr>
          <w:highlight w:val="green"/>
          <w:lang w:eastAsia="en-US"/>
        </w:rPr>
      </w:pPr>
      <w:r w:rsidRPr="009747FE">
        <w:rPr>
          <w:highlight w:val="green"/>
          <w:lang w:eastAsia="en-US"/>
        </w:rPr>
        <w:t>"params":{},</w:t>
      </w:r>
    </w:p>
    <w:p w:rsidR="00E23645" w:rsidRPr="009747FE" w:rsidRDefault="00276531">
      <w:pPr>
        <w:ind w:left="420" w:firstLine="315"/>
        <w:rPr>
          <w:highlight w:val="green"/>
          <w:lang w:eastAsia="en-US"/>
        </w:rPr>
      </w:pPr>
      <w:r w:rsidRPr="009747FE">
        <w:rPr>
          <w:highlight w:val="green"/>
          <w:lang w:eastAsia="en-US"/>
        </w:rPr>
        <w:t>"id": "</w:t>
      </w:r>
      <w:r w:rsidRPr="009747FE">
        <w:rPr>
          <w:highlight w:val="green"/>
        </w:rPr>
        <w:t>13.9</w:t>
      </w:r>
      <w:r w:rsidRPr="009747FE">
        <w:rPr>
          <w:highlight w:val="green"/>
          <w:lang w:eastAsia="en-US"/>
        </w:rPr>
        <w:t>"</w:t>
      </w:r>
    </w:p>
    <w:p w:rsidR="00E23645" w:rsidRPr="009747FE" w:rsidRDefault="00276531">
      <w:pPr>
        <w:rPr>
          <w:highlight w:val="green"/>
          <w:lang w:eastAsia="en-US"/>
        </w:rPr>
      </w:pPr>
      <w:r w:rsidRPr="009747FE">
        <w:rPr>
          <w:highlight w:val="green"/>
          <w:lang w:eastAsia="en-US"/>
        </w:rPr>
        <w:t>}</w:t>
      </w:r>
    </w:p>
    <w:p w:rsidR="00E23645" w:rsidRPr="009747FE" w:rsidRDefault="00276531" w:rsidP="001E395D">
      <w:pPr>
        <w:pStyle w:val="4"/>
        <w:numPr>
          <w:ilvl w:val="3"/>
          <w:numId w:val="68"/>
        </w:numPr>
        <w:rPr>
          <w:highlight w:val="green"/>
        </w:rPr>
      </w:pPr>
      <w:bookmarkStart w:id="920" w:name="__RefHeading__57078_1585609034"/>
      <w:bookmarkEnd w:id="920"/>
      <w:r w:rsidRPr="009747FE">
        <w:rPr>
          <w:highlight w:val="green"/>
        </w:rPr>
        <w:t xml:space="preserve">Response </w:t>
      </w:r>
    </w:p>
    <w:p w:rsidR="00E23645" w:rsidRPr="009747FE" w:rsidRDefault="00276531">
      <w:pPr>
        <w:rPr>
          <w:highlight w:val="green"/>
        </w:rPr>
      </w:pPr>
      <w:r w:rsidRPr="009747FE">
        <w:rPr>
          <w:highlight w:val="green"/>
        </w:rPr>
        <w:t>{</w:t>
      </w:r>
    </w:p>
    <w:p w:rsidR="00E23645" w:rsidRPr="009747FE" w:rsidRDefault="00276531">
      <w:pPr>
        <w:ind w:left="420" w:firstLine="105"/>
        <w:rPr>
          <w:highlight w:val="green"/>
        </w:rPr>
      </w:pPr>
      <w:r w:rsidRPr="009747FE">
        <w:rPr>
          <w:highlight w:val="green"/>
        </w:rPr>
        <w:t xml:space="preserve">"jsonrpc": "2.0", </w:t>
      </w:r>
    </w:p>
    <w:p w:rsidR="00E23645" w:rsidRPr="009747FE" w:rsidRDefault="00276531">
      <w:pPr>
        <w:ind w:left="420" w:firstLine="105"/>
        <w:rPr>
          <w:highlight w:val="green"/>
        </w:rPr>
      </w:pPr>
      <w:r w:rsidRPr="009747FE">
        <w:rPr>
          <w:highlight w:val="green"/>
        </w:rPr>
        <w:t>"result": {},</w:t>
      </w:r>
    </w:p>
    <w:p w:rsidR="00E23645" w:rsidRPr="009747FE" w:rsidRDefault="00276531">
      <w:pPr>
        <w:ind w:left="420" w:firstLine="105"/>
        <w:rPr>
          <w:highlight w:val="green"/>
        </w:rPr>
      </w:pPr>
      <w:r w:rsidRPr="009747FE">
        <w:rPr>
          <w:highlight w:val="green"/>
        </w:rPr>
        <w:t>"id": "13.9"</w:t>
      </w:r>
      <w:r w:rsidRPr="009747FE">
        <w:rPr>
          <w:highlight w:val="green"/>
        </w:rPr>
        <w:t>，</w:t>
      </w:r>
    </w:p>
    <w:p w:rsidR="00E23645" w:rsidRPr="009747FE" w:rsidRDefault="00276531">
      <w:pPr>
        <w:rPr>
          <w:highlight w:val="green"/>
        </w:rPr>
      </w:pPr>
      <w:r w:rsidRPr="009747FE">
        <w:rPr>
          <w:highlight w:val="green"/>
        </w:rPr>
        <w:t>}</w:t>
      </w:r>
    </w:p>
    <w:p w:rsidR="00E23645" w:rsidRPr="009747FE" w:rsidRDefault="00276531" w:rsidP="001E395D">
      <w:pPr>
        <w:pStyle w:val="4"/>
        <w:numPr>
          <w:ilvl w:val="3"/>
          <w:numId w:val="68"/>
        </w:numPr>
        <w:rPr>
          <w:highlight w:val="green"/>
        </w:rPr>
      </w:pPr>
      <w:bookmarkStart w:id="921" w:name="__RefHeading__57080_1585609034"/>
      <w:bookmarkEnd w:id="921"/>
      <w:r w:rsidRPr="009747FE">
        <w:rPr>
          <w:highlight w:val="green"/>
        </w:rPr>
        <w:t>Response with error</w:t>
      </w:r>
    </w:p>
    <w:p w:rsidR="00E23645" w:rsidRPr="009747FE" w:rsidRDefault="00276531">
      <w:pPr>
        <w:rPr>
          <w:highlight w:val="green"/>
        </w:rPr>
      </w:pPr>
      <w:r w:rsidRPr="009747FE">
        <w:rPr>
          <w:highlight w:val="green"/>
        </w:rPr>
        <w:t>{</w:t>
      </w:r>
    </w:p>
    <w:p w:rsidR="00E23645" w:rsidRPr="009747FE" w:rsidRDefault="00276531">
      <w:pPr>
        <w:rPr>
          <w:highlight w:val="green"/>
        </w:rPr>
      </w:pPr>
      <w:r w:rsidRPr="009747FE">
        <w:rPr>
          <w:highlight w:val="green"/>
        </w:rPr>
        <w:t xml:space="preserve">   "jsonrpc": "2.0",</w:t>
      </w:r>
    </w:p>
    <w:p w:rsidR="00E23645" w:rsidRPr="009747FE" w:rsidRDefault="00276531">
      <w:pPr>
        <w:rPr>
          <w:highlight w:val="green"/>
        </w:rPr>
      </w:pPr>
      <w:r w:rsidRPr="009747FE">
        <w:rPr>
          <w:highlight w:val="green"/>
        </w:rPr>
        <w:t xml:space="preserve">   "error": {</w:t>
      </w:r>
    </w:p>
    <w:p w:rsidR="00E23645" w:rsidRPr="009747FE" w:rsidRDefault="00276531">
      <w:pPr>
        <w:ind w:left="1260"/>
        <w:rPr>
          <w:highlight w:val="green"/>
        </w:rPr>
      </w:pPr>
      <w:r w:rsidRPr="009747FE">
        <w:rPr>
          <w:highlight w:val="green"/>
        </w:rPr>
        <w:t>"code": "130901",</w:t>
      </w:r>
    </w:p>
    <w:p w:rsidR="00E23645" w:rsidRPr="009747FE" w:rsidRDefault="00276531">
      <w:pPr>
        <w:ind w:left="1260"/>
        <w:rPr>
          <w:highlight w:val="green"/>
        </w:rPr>
      </w:pPr>
      <w:r w:rsidRPr="009747FE">
        <w:rPr>
          <w:highlight w:val="green"/>
        </w:rPr>
        <w:t>"message": "Set device power off failed."</w:t>
      </w:r>
    </w:p>
    <w:p w:rsidR="00E23645" w:rsidRPr="009747FE" w:rsidRDefault="00276531">
      <w:pPr>
        <w:rPr>
          <w:highlight w:val="green"/>
        </w:rPr>
      </w:pPr>
      <w:r w:rsidRPr="009747FE">
        <w:rPr>
          <w:highlight w:val="green"/>
        </w:rPr>
        <w:t xml:space="preserve">         },</w:t>
      </w:r>
    </w:p>
    <w:p w:rsidR="00E23645" w:rsidRPr="009747FE" w:rsidRDefault="00276531">
      <w:pPr>
        <w:rPr>
          <w:highlight w:val="green"/>
        </w:rPr>
      </w:pPr>
      <w:r w:rsidRPr="009747FE">
        <w:rPr>
          <w:highlight w:val="green"/>
        </w:rPr>
        <w:t xml:space="preserve">   "id":"13.9"</w:t>
      </w:r>
    </w:p>
    <w:p w:rsidR="00E23645" w:rsidRPr="009747FE" w:rsidRDefault="00276531">
      <w:pPr>
        <w:rPr>
          <w:highlight w:val="green"/>
        </w:rPr>
      </w:pPr>
      <w:r w:rsidRPr="009747FE">
        <w:rPr>
          <w:highlight w:val="green"/>
        </w:rPr>
        <w:t>}</w:t>
      </w:r>
    </w:p>
    <w:p w:rsidR="00E23645" w:rsidRPr="009747F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700"/>
        <w:gridCol w:w="2597"/>
        <w:gridCol w:w="4234"/>
      </w:tblGrid>
      <w:tr w:rsidR="00E23645" w:rsidRPr="009747FE">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9747FE" w:rsidRDefault="00276531">
            <w:pPr>
              <w:pStyle w:val="TextBody"/>
              <w:rPr>
                <w:highlight w:val="green"/>
                <w:lang w:val="en-US" w:eastAsia="zh-CN"/>
              </w:rPr>
            </w:pPr>
            <w:r w:rsidRPr="009747FE">
              <w:rPr>
                <w:highlight w:val="green"/>
                <w:lang w:val="en-US" w:eastAsia="zh-CN"/>
              </w:rPr>
              <w:lastRenderedPageBreak/>
              <w:t>Error Code</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9747FE" w:rsidRDefault="00276531">
            <w:pPr>
              <w:pStyle w:val="TextBody"/>
              <w:rPr>
                <w:highlight w:val="green"/>
                <w:lang w:val="en-US" w:eastAsia="zh-CN"/>
              </w:rPr>
            </w:pPr>
            <w:r w:rsidRPr="009747FE">
              <w:rPr>
                <w:highlight w:val="green"/>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9747FE" w:rsidRDefault="00276531">
            <w:pPr>
              <w:pStyle w:val="TextBody"/>
              <w:rPr>
                <w:highlight w:val="green"/>
                <w:lang w:val="en-US" w:eastAsia="zh-CN"/>
              </w:rPr>
            </w:pPr>
            <w:r w:rsidRPr="009747FE">
              <w:rPr>
                <w:highlight w:val="green"/>
                <w:lang w:val="en-US" w:eastAsia="zh-CN"/>
              </w:rPr>
              <w:t>Error Description</w:t>
            </w:r>
          </w:p>
        </w:tc>
      </w:tr>
      <w:tr w:rsidR="00E23645">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9747FE" w:rsidRDefault="00276531">
            <w:pPr>
              <w:rPr>
                <w:highlight w:val="green"/>
              </w:rPr>
            </w:pPr>
            <w:r w:rsidRPr="009747FE">
              <w:rPr>
                <w:highlight w:val="green"/>
              </w:rPr>
              <w:t>130901</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9747FE" w:rsidRDefault="00276531">
            <w:pPr>
              <w:rPr>
                <w:highlight w:val="green"/>
              </w:rPr>
            </w:pPr>
            <w:r w:rsidRPr="009747FE">
              <w:rPr>
                <w:highlight w:val="green"/>
              </w:rPr>
              <w:t>Set device power off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9747FE">
              <w:rPr>
                <w:highlight w:val="green"/>
              </w:rPr>
              <w:t>Set device power off failed.</w:t>
            </w:r>
          </w:p>
        </w:tc>
      </w:tr>
    </w:tbl>
    <w:p w:rsidR="00E23645" w:rsidRDefault="00E23645"/>
    <w:p w:rsidR="00E23645" w:rsidRDefault="00E23645"/>
    <w:p w:rsidR="00E23645" w:rsidRDefault="00276531" w:rsidP="001E395D">
      <w:pPr>
        <w:pStyle w:val="3"/>
        <w:numPr>
          <w:ilvl w:val="2"/>
          <w:numId w:val="68"/>
        </w:numPr>
        <w:ind w:left="964" w:right="210"/>
      </w:pPr>
      <w:bookmarkStart w:id="922" w:name="__RefHeading__57082_1585609034"/>
      <w:bookmarkEnd w:id="922"/>
      <w:r>
        <w:t xml:space="preserve"> </w:t>
      </w:r>
      <w:bookmarkStart w:id="923" w:name="_Toc422502877"/>
      <w:bookmarkStart w:id="924" w:name="_Toc470684728"/>
      <w:bookmarkEnd w:id="923"/>
      <w:r>
        <w:t>SetAppBackup</w:t>
      </w:r>
      <w:r w:rsidR="00D970C4" w:rsidRPr="00D970C4">
        <w:rPr>
          <w:rFonts w:eastAsiaTheme="minorEastAsia" w:hint="eastAsia"/>
          <w:color w:val="FF0000"/>
          <w:lang w:eastAsia="zh-CN"/>
        </w:rPr>
        <w:t>——————非</w:t>
      </w:r>
      <w:r w:rsidR="00D970C4" w:rsidRPr="00D970C4">
        <w:rPr>
          <w:rFonts w:eastAsiaTheme="minorEastAsia" w:hint="eastAsia"/>
          <w:color w:val="FF0000"/>
          <w:lang w:eastAsia="zh-CN"/>
        </w:rPr>
        <w:t>UI</w:t>
      </w:r>
      <w:r w:rsidR="00D970C4" w:rsidRPr="00D970C4">
        <w:rPr>
          <w:rFonts w:eastAsiaTheme="minorEastAsia" w:hint="eastAsia"/>
          <w:color w:val="FF0000"/>
          <w:lang w:eastAsia="zh-CN"/>
        </w:rPr>
        <w:t>接口</w:t>
      </w:r>
      <w:bookmarkEnd w:id="924"/>
    </w:p>
    <w:p w:rsidR="00E23645" w:rsidRDefault="00276531" w:rsidP="001E395D">
      <w:pPr>
        <w:pStyle w:val="4"/>
        <w:numPr>
          <w:ilvl w:val="3"/>
          <w:numId w:val="68"/>
        </w:numPr>
      </w:pPr>
      <w:bookmarkStart w:id="925" w:name="__RefHeading__57084_1585609034"/>
      <w:bookmarkEnd w:id="925"/>
      <w:r>
        <w:t>POST Request</w:t>
      </w:r>
    </w:p>
    <w:p w:rsidR="00E23645" w:rsidRDefault="00276531">
      <w:pPr>
        <w:ind w:firstLine="210"/>
        <w:rPr>
          <w:lang w:eastAsia="en-US"/>
        </w:rPr>
      </w:pPr>
      <w:r>
        <w:rPr>
          <w:lang w:eastAsia="en-US"/>
        </w:rPr>
        <w:t>{</w:t>
      </w:r>
    </w:p>
    <w:p w:rsidR="00E23645" w:rsidRDefault="00276531">
      <w:pPr>
        <w:ind w:left="420" w:firstLine="315"/>
        <w:rPr>
          <w:lang w:eastAsia="en-US"/>
        </w:rPr>
      </w:pPr>
      <w:r>
        <w:rPr>
          <w:lang w:eastAsia="en-US"/>
        </w:rPr>
        <w:t xml:space="preserve">"jsonrpc": "2.0", </w:t>
      </w:r>
    </w:p>
    <w:p w:rsidR="00E23645" w:rsidRDefault="00276531">
      <w:pPr>
        <w:ind w:left="420" w:firstLine="315"/>
        <w:rPr>
          <w:lang w:eastAsia="en-US"/>
        </w:rPr>
      </w:pPr>
      <w:r>
        <w:rPr>
          <w:lang w:eastAsia="en-US"/>
        </w:rPr>
        <w:t>"method": "</w:t>
      </w:r>
      <w:r>
        <w:t>SetAppBackup</w:t>
      </w:r>
      <w:r>
        <w:rPr>
          <w:lang w:eastAsia="en-US"/>
        </w:rPr>
        <w:t>",</w:t>
      </w:r>
    </w:p>
    <w:p w:rsidR="00E23645" w:rsidRDefault="00276531">
      <w:pPr>
        <w:ind w:left="420" w:firstLine="315"/>
        <w:rPr>
          <w:lang w:eastAsia="en-US"/>
        </w:rPr>
      </w:pPr>
      <w:r>
        <w:rPr>
          <w:lang w:eastAsia="en-US"/>
        </w:rPr>
        <w:t>"params":{},</w:t>
      </w:r>
    </w:p>
    <w:p w:rsidR="00E23645" w:rsidRDefault="00276531">
      <w:pPr>
        <w:ind w:left="420" w:firstLine="315"/>
        <w:rPr>
          <w:lang w:eastAsia="en-US"/>
        </w:rPr>
      </w:pPr>
      <w:r>
        <w:rPr>
          <w:lang w:eastAsia="en-US"/>
        </w:rPr>
        <w:t>"id": "</w:t>
      </w:r>
      <w:r>
        <w:t>13.10</w:t>
      </w:r>
      <w:r>
        <w:rPr>
          <w:lang w:eastAsia="en-US"/>
        </w:rPr>
        <w:t>"</w:t>
      </w:r>
    </w:p>
    <w:p w:rsidR="00E23645" w:rsidRDefault="00276531">
      <w:pPr>
        <w:rPr>
          <w:lang w:eastAsia="en-US"/>
        </w:rPr>
      </w:pPr>
      <w:r>
        <w:rPr>
          <w:lang w:eastAsia="en-US"/>
        </w:rPr>
        <w:t>}</w:t>
      </w:r>
    </w:p>
    <w:p w:rsidR="00E23645" w:rsidRDefault="00276531" w:rsidP="001E395D">
      <w:pPr>
        <w:pStyle w:val="4"/>
        <w:numPr>
          <w:ilvl w:val="3"/>
          <w:numId w:val="68"/>
        </w:numPr>
      </w:pPr>
      <w:bookmarkStart w:id="926" w:name="__RefHeading__57086_1585609034"/>
      <w:bookmarkEnd w:id="926"/>
      <w:r>
        <w:t xml:space="preserve">Response </w:t>
      </w:r>
    </w:p>
    <w:p w:rsidR="00E23645" w:rsidRDefault="00276531">
      <w:r>
        <w:t>{</w:t>
      </w:r>
    </w:p>
    <w:p w:rsidR="00E23645" w:rsidRDefault="00276531">
      <w:pPr>
        <w:ind w:left="420" w:firstLine="105"/>
      </w:pPr>
      <w:r>
        <w:t xml:space="preserve">"jsonrpc": "2.0", </w:t>
      </w:r>
    </w:p>
    <w:p w:rsidR="00E23645" w:rsidRDefault="00276531">
      <w:pPr>
        <w:ind w:left="420" w:firstLine="105"/>
      </w:pPr>
      <w:r>
        <w:t>"result": {},</w:t>
      </w:r>
    </w:p>
    <w:p w:rsidR="00E23645" w:rsidRDefault="00276531">
      <w:pPr>
        <w:ind w:left="420" w:firstLine="105"/>
      </w:pPr>
      <w:r>
        <w:t>"id": "13.10"</w:t>
      </w:r>
      <w:r>
        <w:t>，</w:t>
      </w:r>
    </w:p>
    <w:p w:rsidR="00E23645" w:rsidRDefault="00276531">
      <w:r>
        <w:t>}</w:t>
      </w:r>
    </w:p>
    <w:p w:rsidR="00E23645" w:rsidRDefault="00276531" w:rsidP="001E395D">
      <w:pPr>
        <w:pStyle w:val="4"/>
        <w:numPr>
          <w:ilvl w:val="3"/>
          <w:numId w:val="68"/>
        </w:numPr>
      </w:pPr>
      <w:bookmarkStart w:id="927" w:name="__RefHeading__57088_1585609034"/>
      <w:bookmarkEnd w:id="927"/>
      <w:r>
        <w:t>Response with error</w:t>
      </w:r>
    </w:p>
    <w:p w:rsidR="00E23645" w:rsidRDefault="00276531">
      <w:r>
        <w:t>{</w:t>
      </w:r>
    </w:p>
    <w:p w:rsidR="00E23645" w:rsidRDefault="00276531">
      <w:r>
        <w:t xml:space="preserve">   "jsonrpc": "2.0",</w:t>
      </w:r>
    </w:p>
    <w:p w:rsidR="00E23645" w:rsidRDefault="00276531">
      <w:r>
        <w:t xml:space="preserve">   "error": {</w:t>
      </w:r>
    </w:p>
    <w:p w:rsidR="00E23645" w:rsidRDefault="00276531">
      <w:pPr>
        <w:ind w:left="1260"/>
      </w:pPr>
      <w:r>
        <w:t>"code": "131001",</w:t>
      </w:r>
    </w:p>
    <w:p w:rsidR="00E23645" w:rsidRDefault="00276531">
      <w:pPr>
        <w:ind w:left="1260"/>
      </w:pPr>
      <w:r>
        <w:t>"message": "Set APP backup failed."</w:t>
      </w:r>
    </w:p>
    <w:p w:rsidR="00E23645" w:rsidRDefault="00276531">
      <w:r>
        <w:t xml:space="preserve">         },</w:t>
      </w:r>
    </w:p>
    <w:p w:rsidR="00E23645" w:rsidRDefault="00276531">
      <w:r>
        <w:t xml:space="preserve">   "id":"13.10"</w:t>
      </w:r>
    </w:p>
    <w:p w:rsidR="00E23645" w:rsidRDefault="00276531">
      <w:r>
        <w:t>}</w:t>
      </w:r>
    </w:p>
    <w:p w:rsidR="00E23645" w:rsidRDefault="00E23645"/>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700"/>
        <w:gridCol w:w="2597"/>
        <w:gridCol w:w="4234"/>
      </w:tblGrid>
      <w:tr w:rsidR="00E23645">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Code</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Description</w:t>
            </w:r>
          </w:p>
        </w:tc>
      </w:tr>
      <w:tr w:rsidR="00E23645">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131001</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Set APP backup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Set APP backup failed.</w:t>
            </w:r>
          </w:p>
        </w:tc>
      </w:tr>
    </w:tbl>
    <w:p w:rsidR="00E23645" w:rsidRDefault="00E23645"/>
    <w:p w:rsidR="00E23645" w:rsidRDefault="00276531" w:rsidP="001E395D">
      <w:pPr>
        <w:pStyle w:val="3"/>
        <w:numPr>
          <w:ilvl w:val="2"/>
          <w:numId w:val="68"/>
        </w:numPr>
        <w:ind w:left="964" w:right="210"/>
      </w:pPr>
      <w:bookmarkStart w:id="928" w:name="_Toc422502878"/>
      <w:bookmarkStart w:id="929" w:name="__RefHeading__57090_1585609034"/>
      <w:bookmarkStart w:id="930" w:name="_Toc470684729"/>
      <w:bookmarkEnd w:id="928"/>
      <w:bookmarkEnd w:id="929"/>
      <w:r>
        <w:t>SetAppRestoreBackup</w:t>
      </w:r>
      <w:r w:rsidR="00D970C4" w:rsidRPr="00D970C4">
        <w:rPr>
          <w:rFonts w:eastAsiaTheme="minorEastAsia" w:hint="eastAsia"/>
          <w:color w:val="FF0000"/>
          <w:lang w:eastAsia="zh-CN"/>
        </w:rPr>
        <w:t>——————非</w:t>
      </w:r>
      <w:r w:rsidR="00D970C4" w:rsidRPr="00D970C4">
        <w:rPr>
          <w:rFonts w:eastAsiaTheme="minorEastAsia" w:hint="eastAsia"/>
          <w:color w:val="FF0000"/>
          <w:lang w:eastAsia="zh-CN"/>
        </w:rPr>
        <w:t>UI</w:t>
      </w:r>
      <w:r w:rsidR="00D970C4" w:rsidRPr="00D970C4">
        <w:rPr>
          <w:rFonts w:eastAsiaTheme="minorEastAsia" w:hint="eastAsia"/>
          <w:color w:val="FF0000"/>
          <w:lang w:eastAsia="zh-CN"/>
        </w:rPr>
        <w:t>接口</w:t>
      </w:r>
      <w:bookmarkEnd w:id="930"/>
    </w:p>
    <w:p w:rsidR="00E23645" w:rsidRDefault="00330F24" w:rsidP="00330F24">
      <w:pPr>
        <w:pStyle w:val="4"/>
      </w:pPr>
      <w:bookmarkStart w:id="931" w:name="__RefHeading__57092_1585609034"/>
      <w:bookmarkEnd w:id="931"/>
      <w:r>
        <w:rPr>
          <w:rFonts w:eastAsiaTheme="minorEastAsia" w:hint="eastAsia"/>
        </w:rPr>
        <w:t xml:space="preserve">5.13.11.1 </w:t>
      </w:r>
      <w:r w:rsidR="00276531">
        <w:t>POST Request</w:t>
      </w:r>
    </w:p>
    <w:p w:rsidR="00E23645" w:rsidRDefault="00276531">
      <w:pPr>
        <w:ind w:firstLine="210"/>
        <w:rPr>
          <w:lang w:eastAsia="en-US"/>
        </w:rPr>
      </w:pPr>
      <w:r>
        <w:rPr>
          <w:lang w:eastAsia="en-US"/>
        </w:rPr>
        <w:t>{</w:t>
      </w:r>
    </w:p>
    <w:p w:rsidR="00E23645" w:rsidRDefault="00276531">
      <w:pPr>
        <w:ind w:left="420" w:firstLine="315"/>
        <w:rPr>
          <w:lang w:eastAsia="en-US"/>
        </w:rPr>
      </w:pPr>
      <w:r>
        <w:rPr>
          <w:lang w:eastAsia="en-US"/>
        </w:rPr>
        <w:t xml:space="preserve">"jsonrpc": "2.0", </w:t>
      </w:r>
    </w:p>
    <w:p w:rsidR="00E23645" w:rsidRDefault="00276531">
      <w:pPr>
        <w:ind w:left="420" w:firstLine="315"/>
        <w:rPr>
          <w:lang w:eastAsia="en-US"/>
        </w:rPr>
      </w:pPr>
      <w:r>
        <w:rPr>
          <w:lang w:eastAsia="en-US"/>
        </w:rPr>
        <w:t>"method": "</w:t>
      </w:r>
      <w:r>
        <w:t>SetAppRestoreBackup</w:t>
      </w:r>
      <w:r>
        <w:rPr>
          <w:lang w:eastAsia="en-US"/>
        </w:rPr>
        <w:t>",</w:t>
      </w:r>
    </w:p>
    <w:p w:rsidR="00E23645" w:rsidRDefault="00276531">
      <w:pPr>
        <w:ind w:left="420" w:firstLine="315"/>
        <w:rPr>
          <w:lang w:eastAsia="en-US"/>
        </w:rPr>
      </w:pPr>
      <w:r>
        <w:rPr>
          <w:lang w:eastAsia="en-US"/>
        </w:rPr>
        <w:t>"params":{},</w:t>
      </w:r>
    </w:p>
    <w:p w:rsidR="00E23645" w:rsidRDefault="00276531">
      <w:pPr>
        <w:ind w:left="420" w:firstLine="315"/>
        <w:rPr>
          <w:lang w:eastAsia="en-US"/>
        </w:rPr>
      </w:pPr>
      <w:r>
        <w:rPr>
          <w:lang w:eastAsia="en-US"/>
        </w:rPr>
        <w:t>"id": "</w:t>
      </w:r>
      <w:r>
        <w:t>13.11</w:t>
      </w:r>
      <w:r>
        <w:rPr>
          <w:lang w:eastAsia="en-US"/>
        </w:rPr>
        <w:t>"</w:t>
      </w:r>
    </w:p>
    <w:p w:rsidR="00E23645" w:rsidRDefault="00276531">
      <w:pPr>
        <w:rPr>
          <w:lang w:eastAsia="en-US"/>
        </w:rPr>
      </w:pPr>
      <w:r>
        <w:rPr>
          <w:lang w:eastAsia="en-US"/>
        </w:rPr>
        <w:t>}</w:t>
      </w:r>
    </w:p>
    <w:p w:rsidR="00E23645" w:rsidRDefault="00276531" w:rsidP="008D3AD3">
      <w:pPr>
        <w:pStyle w:val="4"/>
        <w:numPr>
          <w:ilvl w:val="3"/>
          <w:numId w:val="56"/>
        </w:numPr>
      </w:pPr>
      <w:bookmarkStart w:id="932" w:name="__RefHeading__57094_1585609034"/>
      <w:bookmarkEnd w:id="932"/>
      <w:r>
        <w:lastRenderedPageBreak/>
        <w:t xml:space="preserve">Response </w:t>
      </w:r>
    </w:p>
    <w:p w:rsidR="00E23645" w:rsidRDefault="00276531">
      <w:r>
        <w:t>{</w:t>
      </w:r>
    </w:p>
    <w:p w:rsidR="00E23645" w:rsidRDefault="00276531">
      <w:pPr>
        <w:ind w:left="420" w:firstLine="105"/>
      </w:pPr>
      <w:r>
        <w:t xml:space="preserve">"jsonrpc": "2.0", </w:t>
      </w:r>
    </w:p>
    <w:p w:rsidR="00E23645" w:rsidRDefault="00276531">
      <w:pPr>
        <w:ind w:left="420" w:firstLine="105"/>
      </w:pPr>
      <w:r>
        <w:t xml:space="preserve">"result": </w:t>
      </w:r>
    </w:p>
    <w:p w:rsidR="00E23645" w:rsidRDefault="00276531">
      <w:pPr>
        <w:ind w:left="420" w:firstLine="105"/>
      </w:pPr>
      <w:r>
        <w:t>{</w:t>
      </w:r>
    </w:p>
    <w:p w:rsidR="00E23645" w:rsidRDefault="00276531">
      <w:pPr>
        <w:ind w:left="420" w:firstLine="420"/>
      </w:pPr>
      <w:r>
        <w:t>"RestoreErr": 0</w:t>
      </w:r>
      <w:r>
        <w:t>，</w:t>
      </w:r>
    </w:p>
    <w:p w:rsidR="00E23645" w:rsidRDefault="00276531">
      <w:pPr>
        <w:ind w:left="420" w:firstLine="105"/>
      </w:pPr>
      <w:r>
        <w:t>},</w:t>
      </w:r>
    </w:p>
    <w:p w:rsidR="00E23645" w:rsidRDefault="00276531">
      <w:pPr>
        <w:ind w:left="420" w:firstLine="105"/>
      </w:pPr>
      <w:r>
        <w:t>"id": "13.11"</w:t>
      </w:r>
      <w:r>
        <w:t>，</w:t>
      </w:r>
    </w:p>
    <w:p w:rsidR="00E23645" w:rsidRDefault="00276531">
      <w:r>
        <w:t>}</w:t>
      </w:r>
    </w:p>
    <w:p w:rsidR="00E23645" w:rsidRDefault="00276531">
      <w:pPr>
        <w:pStyle w:val="4"/>
        <w:numPr>
          <w:ilvl w:val="3"/>
          <w:numId w:val="6"/>
        </w:numPr>
        <w:spacing w:line="372" w:lineRule="auto"/>
        <w:jc w:val="left"/>
      </w:pPr>
      <w:bookmarkStart w:id="933" w:name="__RefHeading__57096_1585609034"/>
      <w:bookmarkEnd w:id="933"/>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RestoreErr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0: successful</w:t>
            </w:r>
          </w:p>
          <w:p w:rsidR="00E23645" w:rsidRDefault="00276531">
            <w:r>
              <w:t>1: no backup file</w:t>
            </w:r>
          </w:p>
          <w:p w:rsidR="00E23645" w:rsidRDefault="00276531">
            <w:r>
              <w:t>2: other error</w:t>
            </w:r>
          </w:p>
        </w:tc>
      </w:tr>
    </w:tbl>
    <w:p w:rsidR="00E23645" w:rsidRDefault="00E23645"/>
    <w:p w:rsidR="00E23645" w:rsidRDefault="00330F24" w:rsidP="00330F24">
      <w:pPr>
        <w:pStyle w:val="4"/>
      </w:pPr>
      <w:bookmarkStart w:id="934" w:name="__RefHeading__57098_1585609034"/>
      <w:bookmarkEnd w:id="934"/>
      <w:r>
        <w:rPr>
          <w:rFonts w:eastAsiaTheme="minorEastAsia" w:hint="eastAsia"/>
        </w:rPr>
        <w:t xml:space="preserve">5.13.11.3 </w:t>
      </w:r>
      <w:r w:rsidR="00276531">
        <w:t>Response with error</w:t>
      </w:r>
    </w:p>
    <w:p w:rsidR="00E23645" w:rsidRDefault="00276531">
      <w:r>
        <w:t>{</w:t>
      </w:r>
    </w:p>
    <w:p w:rsidR="00E23645" w:rsidRDefault="00276531">
      <w:r>
        <w:t xml:space="preserve">   "jsonrpc": "2.0",</w:t>
      </w:r>
    </w:p>
    <w:p w:rsidR="00E23645" w:rsidRDefault="00276531">
      <w:r>
        <w:t xml:space="preserve">   "error": {</w:t>
      </w:r>
    </w:p>
    <w:p w:rsidR="00E23645" w:rsidRDefault="00276531">
      <w:pPr>
        <w:ind w:left="1260"/>
      </w:pPr>
      <w:r>
        <w:t>"code": "131101",</w:t>
      </w:r>
    </w:p>
    <w:p w:rsidR="00E23645" w:rsidRDefault="00276531">
      <w:pPr>
        <w:ind w:left="1260"/>
      </w:pPr>
      <w:r>
        <w:t>"message": "Set APP restore failed."</w:t>
      </w:r>
    </w:p>
    <w:p w:rsidR="00E23645" w:rsidRDefault="00276531">
      <w:r>
        <w:t xml:space="preserve">         },</w:t>
      </w:r>
    </w:p>
    <w:p w:rsidR="00E23645" w:rsidRDefault="00276531">
      <w:r>
        <w:t xml:space="preserve">   "id":"13.11"</w:t>
      </w:r>
    </w:p>
    <w:p w:rsidR="00E23645" w:rsidRDefault="00276531">
      <w:r>
        <w:t>}</w:t>
      </w:r>
    </w:p>
    <w:p w:rsidR="00E23645" w:rsidRDefault="00E23645"/>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700"/>
        <w:gridCol w:w="2597"/>
        <w:gridCol w:w="4234"/>
      </w:tblGrid>
      <w:tr w:rsidR="00E23645">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Code</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Description</w:t>
            </w:r>
          </w:p>
        </w:tc>
      </w:tr>
      <w:tr w:rsidR="00E23645">
        <w:tc>
          <w:tcPr>
            <w:tcW w:w="170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131101</w:t>
            </w:r>
          </w:p>
        </w:tc>
        <w:tc>
          <w:tcPr>
            <w:tcW w:w="259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Set APP restore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Set APP restore failed.</w:t>
            </w:r>
          </w:p>
        </w:tc>
      </w:tr>
    </w:tbl>
    <w:p w:rsidR="00E23645" w:rsidRDefault="00E23645"/>
    <w:p w:rsidR="004B4146" w:rsidRPr="004B4146" w:rsidRDefault="00276531" w:rsidP="008D3AD3">
      <w:pPr>
        <w:pStyle w:val="3"/>
        <w:numPr>
          <w:ilvl w:val="2"/>
          <w:numId w:val="56"/>
        </w:numPr>
        <w:ind w:left="964" w:right="210"/>
        <w:rPr>
          <w:lang w:eastAsia="zh-CN"/>
        </w:rPr>
      </w:pPr>
      <w:bookmarkStart w:id="935" w:name="__RefHeading__57100_1585609034"/>
      <w:bookmarkStart w:id="936" w:name="_Toc422502879"/>
      <w:bookmarkStart w:id="937" w:name="_Toc470684730"/>
      <w:bookmarkEnd w:id="935"/>
      <w:r>
        <w:rPr>
          <w:lang w:eastAsia="zh-CN"/>
        </w:rPr>
        <w:t>G</w:t>
      </w:r>
      <w:r>
        <w:t>et</w:t>
      </w:r>
      <w:bookmarkEnd w:id="936"/>
      <w:r>
        <w:rPr>
          <w:lang w:eastAsia="zh-CN"/>
        </w:rPr>
        <w:t>WizardStatus</w:t>
      </w:r>
      <w:bookmarkStart w:id="938" w:name="__RefHeading__57102_1585609034"/>
      <w:bookmarkEnd w:id="938"/>
      <w:r w:rsidR="00D970C4" w:rsidRPr="00D970C4">
        <w:rPr>
          <w:rFonts w:eastAsiaTheme="minorEastAsia" w:hint="eastAsia"/>
          <w:color w:val="FF0000"/>
          <w:lang w:eastAsia="zh-CN"/>
        </w:rPr>
        <w:t>——————非</w:t>
      </w:r>
      <w:r w:rsidR="00D970C4" w:rsidRPr="00D970C4">
        <w:rPr>
          <w:rFonts w:eastAsiaTheme="minorEastAsia" w:hint="eastAsia"/>
          <w:color w:val="FF0000"/>
          <w:lang w:eastAsia="zh-CN"/>
        </w:rPr>
        <w:t>UI</w:t>
      </w:r>
      <w:r w:rsidR="00D970C4" w:rsidRPr="00D970C4">
        <w:rPr>
          <w:rFonts w:eastAsiaTheme="minorEastAsia" w:hint="eastAsia"/>
          <w:color w:val="FF0000"/>
          <w:lang w:eastAsia="zh-CN"/>
        </w:rPr>
        <w:t>接口</w:t>
      </w:r>
      <w:bookmarkEnd w:id="937"/>
    </w:p>
    <w:p w:rsidR="004B4146" w:rsidRDefault="004B4146" w:rsidP="004B4146">
      <w:pPr>
        <w:rPr>
          <w:lang w:val="x-none"/>
        </w:rPr>
      </w:pPr>
      <w:r w:rsidRPr="00384B0F">
        <w:rPr>
          <w:lang w:val="x-none"/>
        </w:rPr>
        <w:t>This function first for W800 Yota. And this function to show if the Wizard Settings should show when first use the devices, and this value should be set as default after restore.</w:t>
      </w:r>
    </w:p>
    <w:p w:rsidR="004B4146" w:rsidRPr="004B4146" w:rsidRDefault="004B4146" w:rsidP="004B4146">
      <w:pPr>
        <w:rPr>
          <w:rFonts w:eastAsiaTheme="minorEastAsia"/>
          <w:lang w:val="x-none"/>
        </w:rPr>
      </w:pPr>
    </w:p>
    <w:p w:rsidR="00E23645" w:rsidRDefault="00330F24" w:rsidP="00330F24">
      <w:pPr>
        <w:pStyle w:val="4"/>
      </w:pPr>
      <w:r>
        <w:rPr>
          <w:rFonts w:eastAsiaTheme="minorEastAsia" w:hint="eastAsia"/>
        </w:rPr>
        <w:t>5.13.12.1</w:t>
      </w:r>
      <w:r w:rsidR="00276531">
        <w:t>Post Request:</w:t>
      </w:r>
    </w:p>
    <w:p w:rsidR="00E23645" w:rsidRDefault="00276531">
      <w:pPr>
        <w:spacing w:line="300" w:lineRule="auto"/>
        <w:jc w:val="left"/>
        <w:rPr>
          <w:rFonts w:ascii="Calibri" w:eastAsia="Calibri" w:hAnsi="Calibri" w:cs="Calibri"/>
          <w:sz w:val="24"/>
        </w:rPr>
      </w:pPr>
      <w:r>
        <w:rPr>
          <w:rFonts w:ascii="Calibri" w:eastAsia="Calibri" w:hAnsi="Calibri" w:cs="Calibri"/>
          <w:sz w:val="24"/>
        </w:rPr>
        <w:t>{</w:t>
      </w:r>
    </w:p>
    <w:p w:rsidR="00E23645" w:rsidRDefault="00276531">
      <w:pPr>
        <w:spacing w:line="300" w:lineRule="auto"/>
        <w:ind w:firstLine="420"/>
        <w:jc w:val="left"/>
      </w:pPr>
      <w:r>
        <w:t xml:space="preserve">"jsonrpc": "2.0", </w:t>
      </w:r>
    </w:p>
    <w:p w:rsidR="00E23645" w:rsidRDefault="00276531">
      <w:pPr>
        <w:spacing w:line="300" w:lineRule="auto"/>
        <w:ind w:firstLine="420"/>
        <w:jc w:val="left"/>
      </w:pPr>
      <w:r>
        <w:t>"method": "GetWizardStatus",</w:t>
      </w:r>
    </w:p>
    <w:p w:rsidR="00E23645" w:rsidRDefault="00276531">
      <w:pPr>
        <w:spacing w:line="300" w:lineRule="auto"/>
        <w:ind w:firstLine="420"/>
        <w:jc w:val="left"/>
      </w:pPr>
      <w:r>
        <w:t>"params": {},</w:t>
      </w:r>
    </w:p>
    <w:p w:rsidR="00E23645" w:rsidRDefault="00276531">
      <w:pPr>
        <w:spacing w:line="300" w:lineRule="auto"/>
        <w:ind w:firstLine="420"/>
        <w:jc w:val="left"/>
      </w:pPr>
      <w:r>
        <w:t>"id": "13.12"</w:t>
      </w:r>
    </w:p>
    <w:p w:rsidR="00E23645" w:rsidRDefault="00276531">
      <w:pPr>
        <w:spacing w:line="300" w:lineRule="auto"/>
        <w:jc w:val="left"/>
      </w:pPr>
      <w:r>
        <w:t>}</w:t>
      </w:r>
    </w:p>
    <w:p w:rsidR="00E23645" w:rsidRDefault="00E23645"/>
    <w:p w:rsidR="00E23645" w:rsidRDefault="00276531" w:rsidP="008D3AD3">
      <w:pPr>
        <w:pStyle w:val="4"/>
        <w:numPr>
          <w:ilvl w:val="3"/>
          <w:numId w:val="56"/>
        </w:numPr>
      </w:pPr>
      <w:bookmarkStart w:id="939" w:name="__RefHeading__57104_1585609034"/>
      <w:bookmarkEnd w:id="939"/>
      <w:r>
        <w:t>Response:</w:t>
      </w:r>
    </w:p>
    <w:p w:rsidR="00E23645" w:rsidRDefault="00276531">
      <w:pPr>
        <w:spacing w:line="300" w:lineRule="auto"/>
        <w:jc w:val="left"/>
      </w:pPr>
      <w:r>
        <w:t>{</w:t>
      </w:r>
    </w:p>
    <w:p w:rsidR="00E23645" w:rsidRDefault="00276531">
      <w:pPr>
        <w:spacing w:line="300" w:lineRule="auto"/>
        <w:ind w:firstLine="420"/>
        <w:jc w:val="left"/>
      </w:pPr>
      <w:r>
        <w:t xml:space="preserve">"jsonrpc": "2.0", </w:t>
      </w:r>
    </w:p>
    <w:p w:rsidR="00E23645" w:rsidRDefault="00276531">
      <w:pPr>
        <w:spacing w:line="300" w:lineRule="auto"/>
        <w:ind w:firstLine="420"/>
        <w:jc w:val="left"/>
      </w:pPr>
      <w:r>
        <w:t>"result": {</w:t>
      </w:r>
    </w:p>
    <w:p w:rsidR="00E23645" w:rsidRDefault="00276531">
      <w:pPr>
        <w:spacing w:line="300" w:lineRule="auto"/>
        <w:ind w:firstLine="420"/>
        <w:jc w:val="left"/>
      </w:pPr>
      <w:r>
        <w:tab/>
      </w:r>
      <w:r>
        <w:tab/>
      </w:r>
      <w:r>
        <w:tab/>
        <w:t>"setWizard":1</w:t>
      </w:r>
    </w:p>
    <w:p w:rsidR="00E23645" w:rsidRDefault="00276531">
      <w:pPr>
        <w:spacing w:line="300" w:lineRule="auto"/>
        <w:ind w:firstLine="420"/>
        <w:jc w:val="left"/>
      </w:pPr>
      <w:r>
        <w:tab/>
      </w:r>
      <w:r>
        <w:tab/>
        <w:t>},</w:t>
      </w:r>
    </w:p>
    <w:p w:rsidR="00E23645" w:rsidRDefault="00276531">
      <w:pPr>
        <w:spacing w:line="300" w:lineRule="auto"/>
        <w:ind w:firstLine="420"/>
        <w:jc w:val="left"/>
      </w:pPr>
      <w:r>
        <w:t xml:space="preserve">"id":"13.12" </w:t>
      </w:r>
    </w:p>
    <w:p w:rsidR="00E23645" w:rsidRDefault="00276531">
      <w:pPr>
        <w:spacing w:line="300" w:lineRule="auto"/>
        <w:jc w:val="left"/>
      </w:pPr>
      <w:r>
        <w:t>}</w:t>
      </w:r>
    </w:p>
    <w:p w:rsidR="00E23645" w:rsidRDefault="00E23645"/>
    <w:p w:rsidR="00E23645" w:rsidRDefault="00276531" w:rsidP="00D96CBA">
      <w:pPr>
        <w:pStyle w:val="4"/>
        <w:numPr>
          <w:ilvl w:val="0"/>
          <w:numId w:val="69"/>
        </w:numPr>
      </w:pPr>
      <w:bookmarkStart w:id="940" w:name="__RefHeading__57106_1585609034"/>
      <w:bookmarkEnd w:id="940"/>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9"/>
        <w:gridCol w:w="1227"/>
        <w:gridCol w:w="1473"/>
        <w:gridCol w:w="4597"/>
      </w:tblGrid>
      <w:tr w:rsidR="00E23645">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setWizard</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String</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The Operation of set wizard.</w:t>
            </w:r>
          </w:p>
          <w:p w:rsidR="00E23645" w:rsidRDefault="0027653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0:disable</w:t>
            </w:r>
          </w:p>
          <w:p w:rsidR="00E23645" w:rsidRDefault="0027653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1:enable</w:t>
            </w:r>
          </w:p>
        </w:tc>
      </w:tr>
    </w:tbl>
    <w:p w:rsidR="00E23645" w:rsidRDefault="00E23645"/>
    <w:p w:rsidR="00E23645" w:rsidRDefault="00276531" w:rsidP="008D3AD3">
      <w:pPr>
        <w:pStyle w:val="4"/>
        <w:numPr>
          <w:ilvl w:val="3"/>
          <w:numId w:val="56"/>
        </w:numPr>
      </w:pPr>
      <w:bookmarkStart w:id="941" w:name="__RefHeading__57108_1585609034"/>
      <w:bookmarkEnd w:id="941"/>
      <w:r>
        <w:t>Response with error</w:t>
      </w:r>
    </w:p>
    <w:p w:rsidR="00E23645" w:rsidRDefault="00276531">
      <w:pPr>
        <w:spacing w:line="300" w:lineRule="auto"/>
        <w:jc w:val="left"/>
      </w:pPr>
      <w:r>
        <w:t>{</w:t>
      </w:r>
    </w:p>
    <w:p w:rsidR="00E23645" w:rsidRDefault="00276531">
      <w:pPr>
        <w:spacing w:line="300" w:lineRule="auto"/>
        <w:ind w:firstLine="420"/>
        <w:jc w:val="left"/>
      </w:pPr>
      <w:r>
        <w:t xml:space="preserve">"jsonrpc": "2.0", </w:t>
      </w:r>
    </w:p>
    <w:p w:rsidR="00E23645" w:rsidRDefault="00276531">
      <w:pPr>
        <w:spacing w:line="300" w:lineRule="auto"/>
        <w:ind w:firstLine="420"/>
        <w:jc w:val="left"/>
      </w:pPr>
      <w:r>
        <w:t>"error ": {</w:t>
      </w:r>
    </w:p>
    <w:p w:rsidR="00E23645" w:rsidRDefault="00276531">
      <w:pPr>
        <w:spacing w:line="300" w:lineRule="auto"/>
        <w:ind w:firstLine="1365"/>
        <w:jc w:val="left"/>
      </w:pPr>
      <w:r>
        <w:t>"code":"131201",</w:t>
      </w:r>
    </w:p>
    <w:p w:rsidR="00E23645" w:rsidRDefault="00276531">
      <w:pPr>
        <w:spacing w:line="300" w:lineRule="auto"/>
        <w:ind w:firstLine="1365"/>
        <w:jc w:val="left"/>
      </w:pPr>
      <w:r>
        <w:t>"message ":"Get Wizard status fail. ",</w:t>
      </w:r>
    </w:p>
    <w:p w:rsidR="00E23645" w:rsidRDefault="00276531">
      <w:pPr>
        <w:spacing w:line="300" w:lineRule="auto"/>
        <w:ind w:firstLine="1260"/>
        <w:jc w:val="left"/>
      </w:pPr>
      <w:r>
        <w:t>},</w:t>
      </w:r>
    </w:p>
    <w:p w:rsidR="00E23645" w:rsidRDefault="00276531">
      <w:pPr>
        <w:spacing w:line="300" w:lineRule="auto"/>
        <w:ind w:firstLine="420"/>
        <w:jc w:val="left"/>
      </w:pPr>
      <w:r>
        <w:t xml:space="preserve">"id":"13.12" </w:t>
      </w:r>
    </w:p>
    <w:p w:rsidR="00E23645" w:rsidRDefault="00276531">
      <w:pPr>
        <w:spacing w:line="300" w:lineRule="auto"/>
        <w:jc w:val="left"/>
      </w:pPr>
      <w: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131201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Get Wizard status 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Get Wizard status fail.</w:t>
            </w:r>
          </w:p>
        </w:tc>
      </w:tr>
    </w:tbl>
    <w:p w:rsidR="00E23645" w:rsidRDefault="00E23645"/>
    <w:p w:rsidR="00E23645" w:rsidRDefault="00276531" w:rsidP="008D3AD3">
      <w:pPr>
        <w:pStyle w:val="3"/>
        <w:numPr>
          <w:ilvl w:val="2"/>
          <w:numId w:val="56"/>
        </w:numPr>
        <w:ind w:left="964" w:right="210"/>
        <w:rPr>
          <w:lang w:eastAsia="zh-CN"/>
        </w:rPr>
      </w:pPr>
      <w:bookmarkStart w:id="942" w:name="__RefHeading__57110_1585609034"/>
      <w:bookmarkStart w:id="943" w:name="_Toc422502880"/>
      <w:bookmarkStart w:id="944" w:name="_Toc470684731"/>
      <w:bookmarkEnd w:id="942"/>
      <w:r>
        <w:t>Set</w:t>
      </w:r>
      <w:bookmarkEnd w:id="943"/>
      <w:r>
        <w:rPr>
          <w:lang w:eastAsia="zh-CN"/>
        </w:rPr>
        <w:t>WizardStatus</w:t>
      </w:r>
      <w:r w:rsidR="00D970C4" w:rsidRPr="00D970C4">
        <w:rPr>
          <w:rFonts w:eastAsiaTheme="minorEastAsia" w:hint="eastAsia"/>
          <w:color w:val="FF0000"/>
          <w:lang w:eastAsia="zh-CN"/>
        </w:rPr>
        <w:t>——————非</w:t>
      </w:r>
      <w:r w:rsidR="00D970C4" w:rsidRPr="00D970C4">
        <w:rPr>
          <w:rFonts w:eastAsiaTheme="minorEastAsia" w:hint="eastAsia"/>
          <w:color w:val="FF0000"/>
          <w:lang w:eastAsia="zh-CN"/>
        </w:rPr>
        <w:t>UI</w:t>
      </w:r>
      <w:r w:rsidR="00D970C4" w:rsidRPr="00D970C4">
        <w:rPr>
          <w:rFonts w:eastAsiaTheme="minorEastAsia" w:hint="eastAsia"/>
          <w:color w:val="FF0000"/>
          <w:lang w:eastAsia="zh-CN"/>
        </w:rPr>
        <w:t>接口</w:t>
      </w:r>
      <w:bookmarkEnd w:id="944"/>
    </w:p>
    <w:p w:rsidR="00E23645" w:rsidRDefault="00276531" w:rsidP="008D3AD3">
      <w:pPr>
        <w:pStyle w:val="4"/>
        <w:numPr>
          <w:ilvl w:val="3"/>
          <w:numId w:val="57"/>
        </w:numPr>
      </w:pPr>
      <w:bookmarkStart w:id="945" w:name="__RefHeading__57112_1585609034"/>
      <w:bookmarkEnd w:id="945"/>
      <w:r>
        <w:t>Post Request:</w:t>
      </w:r>
    </w:p>
    <w:p w:rsidR="00E23645" w:rsidRDefault="00276531">
      <w:pPr>
        <w:spacing w:line="300" w:lineRule="auto"/>
        <w:jc w:val="left"/>
        <w:rPr>
          <w:rFonts w:ascii="Calibri" w:eastAsia="Calibri" w:hAnsi="Calibri" w:cs="Calibri"/>
          <w:sz w:val="24"/>
        </w:rPr>
      </w:pPr>
      <w:r>
        <w:rPr>
          <w:rFonts w:ascii="Calibri" w:eastAsia="Calibri" w:hAnsi="Calibri" w:cs="Calibri"/>
          <w:sz w:val="24"/>
        </w:rPr>
        <w:t>{</w:t>
      </w:r>
    </w:p>
    <w:p w:rsidR="00E23645" w:rsidRDefault="00276531">
      <w:pPr>
        <w:spacing w:line="300" w:lineRule="auto"/>
        <w:ind w:firstLine="420"/>
        <w:jc w:val="left"/>
      </w:pPr>
      <w:r>
        <w:t xml:space="preserve">"jsonrpc": "2.0", </w:t>
      </w:r>
    </w:p>
    <w:p w:rsidR="00E23645" w:rsidRDefault="00276531">
      <w:pPr>
        <w:spacing w:line="300" w:lineRule="auto"/>
        <w:ind w:firstLine="420"/>
        <w:jc w:val="left"/>
      </w:pPr>
      <w:r>
        <w:t>"method": "SetWizardStatus",</w:t>
      </w:r>
    </w:p>
    <w:p w:rsidR="00E23645" w:rsidRDefault="00276531">
      <w:pPr>
        <w:spacing w:line="300" w:lineRule="auto"/>
        <w:ind w:firstLine="420"/>
        <w:jc w:val="left"/>
      </w:pPr>
      <w:r>
        <w:lastRenderedPageBreak/>
        <w:t>"params": {"setWizard":0},</w:t>
      </w:r>
    </w:p>
    <w:p w:rsidR="00E23645" w:rsidRDefault="00276531">
      <w:pPr>
        <w:spacing w:line="300" w:lineRule="auto"/>
        <w:ind w:firstLine="420"/>
        <w:jc w:val="left"/>
      </w:pPr>
      <w:r>
        <w:t>"id": "13.13"</w:t>
      </w:r>
    </w:p>
    <w:p w:rsidR="00E23645" w:rsidRDefault="00276531">
      <w:pPr>
        <w:spacing w:line="300" w:lineRule="auto"/>
        <w:jc w:val="left"/>
      </w:pPr>
      <w:r>
        <w:t>}</w:t>
      </w:r>
    </w:p>
    <w:p w:rsidR="00E23645" w:rsidRDefault="00E23645"/>
    <w:p w:rsidR="00E23645" w:rsidRDefault="00276531" w:rsidP="008D3AD3">
      <w:pPr>
        <w:pStyle w:val="4"/>
        <w:numPr>
          <w:ilvl w:val="3"/>
          <w:numId w:val="57"/>
        </w:numPr>
      </w:pPr>
      <w:bookmarkStart w:id="946" w:name="__RefHeading__57114_1585609034"/>
      <w:bookmarkEnd w:id="946"/>
      <w:r>
        <w:t>Response:</w:t>
      </w:r>
    </w:p>
    <w:p w:rsidR="00E23645" w:rsidRDefault="00276531">
      <w:pPr>
        <w:spacing w:line="300" w:lineRule="auto"/>
        <w:jc w:val="left"/>
      </w:pPr>
      <w:r>
        <w:t>{</w:t>
      </w:r>
    </w:p>
    <w:p w:rsidR="00E23645" w:rsidRDefault="00276531">
      <w:pPr>
        <w:spacing w:line="300" w:lineRule="auto"/>
        <w:ind w:firstLine="420"/>
        <w:jc w:val="left"/>
      </w:pPr>
      <w:r>
        <w:t xml:space="preserve">"jsonrpc": "2.0", </w:t>
      </w:r>
    </w:p>
    <w:p w:rsidR="00E23645" w:rsidRDefault="00276531">
      <w:pPr>
        <w:spacing w:line="300" w:lineRule="auto"/>
        <w:ind w:firstLine="420"/>
        <w:jc w:val="left"/>
      </w:pPr>
      <w:r>
        <w:t>"result": {},</w:t>
      </w:r>
    </w:p>
    <w:p w:rsidR="00E23645" w:rsidRDefault="00276531">
      <w:pPr>
        <w:spacing w:line="300" w:lineRule="auto"/>
        <w:ind w:firstLine="420"/>
        <w:jc w:val="left"/>
      </w:pPr>
      <w:r>
        <w:t xml:space="preserve">"id":"13.13" </w:t>
      </w:r>
    </w:p>
    <w:p w:rsidR="00E23645" w:rsidRDefault="00276531">
      <w:pPr>
        <w:spacing w:line="300" w:lineRule="auto"/>
        <w:jc w:val="left"/>
      </w:pPr>
      <w:r>
        <w:t>}</w:t>
      </w:r>
    </w:p>
    <w:p w:rsidR="00E23645" w:rsidRDefault="00E23645"/>
    <w:p w:rsidR="00E23645" w:rsidRDefault="00276531" w:rsidP="00D96CBA">
      <w:pPr>
        <w:pStyle w:val="4"/>
        <w:numPr>
          <w:ilvl w:val="0"/>
          <w:numId w:val="69"/>
        </w:numPr>
      </w:pPr>
      <w:bookmarkStart w:id="947" w:name="__RefHeading__57116_1585609034"/>
      <w:bookmarkEnd w:id="947"/>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6"/>
        <w:gridCol w:w="1239"/>
        <w:gridCol w:w="1474"/>
        <w:gridCol w:w="4587"/>
      </w:tblGrid>
      <w:tr w:rsidR="00E23645">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setWizard</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integer</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This vaule must be 0;</w:t>
            </w:r>
          </w:p>
        </w:tc>
      </w:tr>
    </w:tbl>
    <w:p w:rsidR="00E23645" w:rsidRDefault="00E23645"/>
    <w:p w:rsidR="00E23645" w:rsidRDefault="00276531" w:rsidP="008D3AD3">
      <w:pPr>
        <w:pStyle w:val="4"/>
        <w:numPr>
          <w:ilvl w:val="3"/>
          <w:numId w:val="57"/>
        </w:numPr>
      </w:pPr>
      <w:bookmarkStart w:id="948" w:name="__RefHeading__57118_1585609034"/>
      <w:bookmarkEnd w:id="948"/>
      <w:r>
        <w:t>Response with error</w:t>
      </w:r>
    </w:p>
    <w:p w:rsidR="00E23645" w:rsidRDefault="00276531">
      <w:pPr>
        <w:spacing w:line="300" w:lineRule="auto"/>
        <w:jc w:val="left"/>
      </w:pPr>
      <w:r>
        <w:t>{</w:t>
      </w:r>
    </w:p>
    <w:p w:rsidR="00E23645" w:rsidRDefault="00276531">
      <w:pPr>
        <w:spacing w:line="300" w:lineRule="auto"/>
        <w:ind w:firstLine="420"/>
        <w:jc w:val="left"/>
      </w:pPr>
      <w:r>
        <w:t xml:space="preserve">"jsonrpc": "2.0", </w:t>
      </w:r>
    </w:p>
    <w:p w:rsidR="00E23645" w:rsidRDefault="00276531">
      <w:pPr>
        <w:spacing w:line="300" w:lineRule="auto"/>
        <w:ind w:firstLine="420"/>
        <w:jc w:val="left"/>
      </w:pPr>
      <w:r>
        <w:t>"error ": {</w:t>
      </w:r>
    </w:p>
    <w:p w:rsidR="00E23645" w:rsidRDefault="00276531">
      <w:pPr>
        <w:spacing w:line="300" w:lineRule="auto"/>
        <w:ind w:firstLine="1365"/>
        <w:jc w:val="left"/>
      </w:pPr>
      <w:r>
        <w:t>"code":"131301",</w:t>
      </w:r>
    </w:p>
    <w:p w:rsidR="00E23645" w:rsidRDefault="00276531">
      <w:pPr>
        <w:spacing w:line="300" w:lineRule="auto"/>
        <w:ind w:firstLine="1365"/>
        <w:jc w:val="left"/>
      </w:pPr>
      <w:r>
        <w:t>"message ":"</w:t>
      </w:r>
      <w:bookmarkStart w:id="949" w:name="OLE_LINK52"/>
      <w:bookmarkStart w:id="950" w:name="OLE_LINK51"/>
      <w:r>
        <w:t>Set Wizard status failed.</w:t>
      </w:r>
      <w:bookmarkEnd w:id="949"/>
      <w:bookmarkEnd w:id="950"/>
      <w:r>
        <w:t xml:space="preserve"> ",</w:t>
      </w:r>
    </w:p>
    <w:p w:rsidR="00E23645" w:rsidRDefault="00276531">
      <w:pPr>
        <w:spacing w:line="300" w:lineRule="auto"/>
        <w:ind w:firstLine="1260"/>
        <w:jc w:val="left"/>
      </w:pPr>
      <w:r>
        <w:t>},</w:t>
      </w:r>
    </w:p>
    <w:p w:rsidR="00E23645" w:rsidRDefault="00276531">
      <w:pPr>
        <w:spacing w:line="300" w:lineRule="auto"/>
        <w:ind w:firstLine="420"/>
        <w:jc w:val="left"/>
      </w:pPr>
      <w:r>
        <w:t xml:space="preserve">"id":"13.13" </w:t>
      </w:r>
    </w:p>
    <w:p w:rsidR="00E23645" w:rsidRDefault="00276531">
      <w:pPr>
        <w:spacing w:line="300" w:lineRule="auto"/>
        <w:jc w:val="left"/>
      </w:pPr>
      <w: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131301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Set Wizard status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Set Wizard status failed.</w:t>
            </w:r>
          </w:p>
        </w:tc>
      </w:tr>
    </w:tbl>
    <w:p w:rsidR="00A034E9" w:rsidRDefault="00384B0F" w:rsidP="008D3AD3">
      <w:pPr>
        <w:pStyle w:val="3"/>
        <w:numPr>
          <w:ilvl w:val="2"/>
          <w:numId w:val="57"/>
        </w:numPr>
        <w:ind w:left="964" w:right="210"/>
        <w:rPr>
          <w:lang w:eastAsia="zh-CN"/>
        </w:rPr>
      </w:pPr>
      <w:r w:rsidRPr="00384B0F">
        <w:tab/>
      </w:r>
      <w:bookmarkStart w:id="951" w:name="_Toc470684732"/>
      <w:r w:rsidR="00A034E9">
        <w:rPr>
          <w:lang w:eastAsia="zh-CN"/>
        </w:rPr>
        <w:t>G</w:t>
      </w:r>
      <w:r w:rsidR="00A034E9">
        <w:t>et</w:t>
      </w:r>
      <w:r w:rsidR="00A034E9">
        <w:rPr>
          <w:rFonts w:eastAsiaTheme="minorEastAsia" w:hint="eastAsia"/>
          <w:lang w:eastAsia="zh-CN"/>
        </w:rPr>
        <w:t>RedirectSwitch</w:t>
      </w:r>
      <w:r w:rsidR="00D970C4" w:rsidRPr="00D970C4">
        <w:rPr>
          <w:rFonts w:eastAsiaTheme="minorEastAsia" w:hint="eastAsia"/>
          <w:color w:val="FF0000"/>
          <w:lang w:eastAsia="zh-CN"/>
        </w:rPr>
        <w:t>——————非</w:t>
      </w:r>
      <w:r w:rsidR="00D970C4" w:rsidRPr="00D970C4">
        <w:rPr>
          <w:rFonts w:eastAsiaTheme="minorEastAsia" w:hint="eastAsia"/>
          <w:color w:val="FF0000"/>
          <w:lang w:eastAsia="zh-CN"/>
        </w:rPr>
        <w:t>UI</w:t>
      </w:r>
      <w:r w:rsidR="00D970C4" w:rsidRPr="00D970C4">
        <w:rPr>
          <w:rFonts w:eastAsiaTheme="minorEastAsia" w:hint="eastAsia"/>
          <w:color w:val="FF0000"/>
          <w:lang w:eastAsia="zh-CN"/>
        </w:rPr>
        <w:t>接口</w:t>
      </w:r>
      <w:bookmarkEnd w:id="951"/>
    </w:p>
    <w:p w:rsidR="00A034E9" w:rsidRDefault="00A034E9" w:rsidP="008D3AD3">
      <w:pPr>
        <w:pStyle w:val="4"/>
        <w:numPr>
          <w:ilvl w:val="3"/>
          <w:numId w:val="57"/>
        </w:numPr>
      </w:pPr>
      <w:r>
        <w:t>Post Request:</w:t>
      </w:r>
    </w:p>
    <w:p w:rsidR="00A034E9" w:rsidRDefault="00A034E9" w:rsidP="00A034E9">
      <w:pPr>
        <w:spacing w:line="300" w:lineRule="auto"/>
        <w:jc w:val="left"/>
        <w:rPr>
          <w:rFonts w:ascii="Calibri" w:eastAsia="Calibri" w:hAnsi="Calibri" w:cs="Calibri"/>
          <w:sz w:val="24"/>
        </w:rPr>
      </w:pPr>
      <w:r>
        <w:rPr>
          <w:rFonts w:ascii="Calibri" w:eastAsia="Calibri" w:hAnsi="Calibri" w:cs="Calibri"/>
          <w:sz w:val="24"/>
        </w:rPr>
        <w:t>{</w:t>
      </w:r>
    </w:p>
    <w:p w:rsidR="00A034E9" w:rsidRDefault="00A034E9" w:rsidP="00A034E9">
      <w:pPr>
        <w:spacing w:line="300" w:lineRule="auto"/>
        <w:ind w:firstLine="420"/>
        <w:jc w:val="left"/>
      </w:pPr>
      <w:r>
        <w:t xml:space="preserve">"jsonrpc": "2.0", </w:t>
      </w:r>
    </w:p>
    <w:p w:rsidR="00A034E9" w:rsidRDefault="00A034E9" w:rsidP="00A034E9">
      <w:pPr>
        <w:spacing w:line="300" w:lineRule="auto"/>
        <w:ind w:firstLine="420"/>
        <w:jc w:val="left"/>
      </w:pPr>
      <w:r>
        <w:t>"method": "Get</w:t>
      </w:r>
      <w:r>
        <w:rPr>
          <w:rFonts w:hint="eastAsia"/>
        </w:rPr>
        <w:t>RedirectSwitch</w:t>
      </w:r>
      <w:r>
        <w:t>",</w:t>
      </w:r>
    </w:p>
    <w:p w:rsidR="00A034E9" w:rsidRDefault="00A034E9" w:rsidP="00A034E9">
      <w:pPr>
        <w:spacing w:line="300" w:lineRule="auto"/>
        <w:ind w:firstLine="420"/>
        <w:jc w:val="left"/>
      </w:pPr>
      <w:r>
        <w:t>"params": {},</w:t>
      </w:r>
    </w:p>
    <w:p w:rsidR="00A034E9" w:rsidRDefault="00A034E9" w:rsidP="00A034E9">
      <w:pPr>
        <w:spacing w:line="300" w:lineRule="auto"/>
        <w:ind w:firstLine="420"/>
        <w:jc w:val="left"/>
      </w:pPr>
      <w:r>
        <w:t>"id": "13.1</w:t>
      </w:r>
      <w:r>
        <w:rPr>
          <w:rFonts w:hint="eastAsia"/>
        </w:rPr>
        <w:t>4</w:t>
      </w:r>
      <w:r>
        <w:t>"</w:t>
      </w:r>
    </w:p>
    <w:p w:rsidR="00A034E9" w:rsidRDefault="00A034E9" w:rsidP="00A034E9">
      <w:pPr>
        <w:spacing w:line="300" w:lineRule="auto"/>
        <w:jc w:val="left"/>
      </w:pPr>
      <w:r>
        <w:t>}</w:t>
      </w:r>
    </w:p>
    <w:p w:rsidR="00A034E9" w:rsidRDefault="00A034E9" w:rsidP="00A034E9"/>
    <w:p w:rsidR="00A034E9" w:rsidRDefault="00A034E9" w:rsidP="008D3AD3">
      <w:pPr>
        <w:pStyle w:val="4"/>
        <w:numPr>
          <w:ilvl w:val="3"/>
          <w:numId w:val="57"/>
        </w:numPr>
      </w:pPr>
      <w:r>
        <w:t>Response:</w:t>
      </w:r>
    </w:p>
    <w:p w:rsidR="00A034E9" w:rsidRDefault="00A034E9" w:rsidP="00A034E9">
      <w:pPr>
        <w:spacing w:line="300" w:lineRule="auto"/>
        <w:jc w:val="left"/>
      </w:pPr>
      <w:r>
        <w:t>{</w:t>
      </w:r>
    </w:p>
    <w:p w:rsidR="00A034E9" w:rsidRDefault="00A034E9" w:rsidP="00A034E9">
      <w:pPr>
        <w:spacing w:line="300" w:lineRule="auto"/>
        <w:ind w:firstLine="420"/>
        <w:jc w:val="left"/>
      </w:pPr>
      <w:r>
        <w:t xml:space="preserve">"jsonrpc": "2.0", </w:t>
      </w:r>
    </w:p>
    <w:p w:rsidR="00A034E9" w:rsidRDefault="00A034E9" w:rsidP="00A034E9">
      <w:pPr>
        <w:spacing w:line="300" w:lineRule="auto"/>
        <w:ind w:firstLine="420"/>
        <w:jc w:val="left"/>
      </w:pPr>
      <w:r>
        <w:t>"result": {</w:t>
      </w:r>
    </w:p>
    <w:p w:rsidR="00A034E9" w:rsidRDefault="00A034E9" w:rsidP="00A034E9">
      <w:pPr>
        <w:spacing w:line="300" w:lineRule="auto"/>
        <w:ind w:firstLine="420"/>
        <w:jc w:val="left"/>
      </w:pPr>
      <w:r>
        <w:tab/>
      </w:r>
      <w:r>
        <w:tab/>
      </w:r>
      <w:r>
        <w:tab/>
        <w:t>"</w:t>
      </w:r>
      <w:r w:rsidRPr="00AF62ED">
        <w:t>redirect_switch</w:t>
      </w:r>
      <w:r>
        <w:t>":1</w:t>
      </w:r>
    </w:p>
    <w:p w:rsidR="00A034E9" w:rsidRDefault="00A034E9" w:rsidP="00A034E9">
      <w:pPr>
        <w:spacing w:line="300" w:lineRule="auto"/>
        <w:ind w:firstLine="420"/>
        <w:jc w:val="left"/>
      </w:pPr>
      <w:r>
        <w:tab/>
      </w:r>
      <w:r>
        <w:tab/>
        <w:t>},</w:t>
      </w:r>
    </w:p>
    <w:p w:rsidR="00A034E9" w:rsidRDefault="00A034E9" w:rsidP="00A034E9">
      <w:pPr>
        <w:spacing w:line="300" w:lineRule="auto"/>
        <w:ind w:firstLine="420"/>
        <w:jc w:val="left"/>
      </w:pPr>
      <w:r>
        <w:t>"id":"13.1</w:t>
      </w:r>
      <w:r>
        <w:rPr>
          <w:rFonts w:hint="eastAsia"/>
        </w:rPr>
        <w:t>4</w:t>
      </w:r>
      <w:r>
        <w:t xml:space="preserve">" </w:t>
      </w:r>
    </w:p>
    <w:p w:rsidR="00A034E9" w:rsidRDefault="00A034E9" w:rsidP="00A034E9">
      <w:pPr>
        <w:spacing w:line="300" w:lineRule="auto"/>
        <w:jc w:val="left"/>
      </w:pPr>
      <w:r>
        <w:t>}</w:t>
      </w:r>
    </w:p>
    <w:p w:rsidR="00A034E9" w:rsidRDefault="00A034E9" w:rsidP="00A034E9"/>
    <w:p w:rsidR="00A034E9" w:rsidRDefault="00A034E9" w:rsidP="00D96CBA">
      <w:pPr>
        <w:pStyle w:val="4"/>
        <w:numPr>
          <w:ilvl w:val="0"/>
          <w:numId w:val="69"/>
        </w:numPr>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32"/>
        <w:gridCol w:w="1230"/>
        <w:gridCol w:w="1471"/>
        <w:gridCol w:w="4553"/>
      </w:tblGrid>
      <w:tr w:rsidR="00A034E9" w:rsidTr="00F80D81">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Field</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Type</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Changable</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rPr>
                <w:b/>
                <w:sz w:val="22"/>
                <w:lang w:val="en-GB"/>
              </w:rPr>
            </w:pPr>
            <w:r>
              <w:rPr>
                <w:b/>
                <w:sz w:val="22"/>
                <w:lang w:val="en-GB"/>
              </w:rPr>
              <w:t>Description</w:t>
            </w:r>
          </w:p>
        </w:tc>
      </w:tr>
      <w:tr w:rsidR="00A034E9" w:rsidTr="00F80D81">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rFonts w:ascii="Times New Roman" w:eastAsia="宋体" w:hAnsi="Times New Roman"/>
                <w:sz w:val="21"/>
                <w:szCs w:val="24"/>
                <w:lang w:eastAsia="zh-CN"/>
              </w:rPr>
            </w:pPr>
            <w:r w:rsidRPr="00AF62ED">
              <w:t>redirect_switch</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rFonts w:ascii="Times New Roman" w:eastAsia="宋体" w:hAnsi="Times New Roman"/>
                <w:sz w:val="21"/>
                <w:szCs w:val="24"/>
                <w:lang w:eastAsia="zh-CN"/>
              </w:rPr>
            </w:pPr>
            <w:r>
              <w:rPr>
                <w:rFonts w:ascii="Times New Roman" w:eastAsia="宋体" w:hAnsi="Times New Roman" w:hint="eastAsia"/>
                <w:sz w:val="21"/>
                <w:szCs w:val="24"/>
                <w:lang w:eastAsia="zh-CN"/>
              </w:rPr>
              <w:t>Integer</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 xml:space="preserve">The </w:t>
            </w:r>
            <w:r>
              <w:rPr>
                <w:rFonts w:ascii="Times New Roman" w:eastAsia="宋体" w:hAnsi="Times New Roman" w:hint="eastAsia"/>
                <w:sz w:val="21"/>
                <w:szCs w:val="24"/>
                <w:lang w:eastAsia="zh-CN"/>
              </w:rPr>
              <w:t>DNS redirect status</w:t>
            </w:r>
            <w:r>
              <w:rPr>
                <w:rFonts w:ascii="Times New Roman" w:eastAsia="宋体" w:hAnsi="Times New Roman"/>
                <w:sz w:val="21"/>
                <w:szCs w:val="24"/>
                <w:lang w:eastAsia="zh-CN"/>
              </w:rPr>
              <w:t>.</w:t>
            </w:r>
          </w:p>
          <w:p w:rsidR="00A034E9" w:rsidRDefault="00A034E9" w:rsidP="00F80D8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0:disable</w:t>
            </w:r>
          </w:p>
          <w:p w:rsidR="00A034E9" w:rsidRDefault="00A034E9" w:rsidP="00F80D8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1:enable</w:t>
            </w:r>
          </w:p>
        </w:tc>
      </w:tr>
    </w:tbl>
    <w:p w:rsidR="00A034E9" w:rsidRDefault="00A034E9" w:rsidP="00A034E9"/>
    <w:p w:rsidR="00A034E9" w:rsidRDefault="00A034E9" w:rsidP="008D3AD3">
      <w:pPr>
        <w:pStyle w:val="4"/>
        <w:numPr>
          <w:ilvl w:val="3"/>
          <w:numId w:val="57"/>
        </w:numPr>
      </w:pPr>
      <w:r>
        <w:t>Response with error</w:t>
      </w:r>
    </w:p>
    <w:p w:rsidR="00A034E9" w:rsidRDefault="00A034E9" w:rsidP="00A034E9">
      <w:pPr>
        <w:spacing w:line="300" w:lineRule="auto"/>
        <w:jc w:val="left"/>
      </w:pPr>
      <w:r>
        <w:t>{</w:t>
      </w:r>
    </w:p>
    <w:p w:rsidR="00A034E9" w:rsidRDefault="00A034E9" w:rsidP="00A034E9">
      <w:pPr>
        <w:spacing w:line="300" w:lineRule="auto"/>
        <w:ind w:firstLine="420"/>
        <w:jc w:val="left"/>
      </w:pPr>
      <w:r>
        <w:t xml:space="preserve">"jsonrpc": "2.0", </w:t>
      </w:r>
    </w:p>
    <w:p w:rsidR="00A034E9" w:rsidRDefault="00A034E9" w:rsidP="00A034E9">
      <w:pPr>
        <w:spacing w:line="300" w:lineRule="auto"/>
        <w:ind w:firstLine="420"/>
        <w:jc w:val="left"/>
      </w:pPr>
      <w:r>
        <w:t>"error ": {</w:t>
      </w:r>
    </w:p>
    <w:p w:rsidR="00A034E9" w:rsidRDefault="00A034E9" w:rsidP="00A034E9">
      <w:pPr>
        <w:spacing w:line="300" w:lineRule="auto"/>
        <w:ind w:firstLine="1365"/>
        <w:jc w:val="left"/>
      </w:pPr>
      <w:r>
        <w:t>"code":"131</w:t>
      </w:r>
      <w:r>
        <w:rPr>
          <w:rFonts w:hint="eastAsia"/>
        </w:rPr>
        <w:t>4</w:t>
      </w:r>
      <w:r>
        <w:t>01",</w:t>
      </w:r>
    </w:p>
    <w:p w:rsidR="00A034E9" w:rsidRDefault="00A034E9" w:rsidP="00A034E9">
      <w:pPr>
        <w:spacing w:line="300" w:lineRule="auto"/>
        <w:ind w:firstLine="1365"/>
        <w:jc w:val="left"/>
      </w:pPr>
      <w:r>
        <w:t xml:space="preserve">"message ":"Get </w:t>
      </w:r>
      <w:r>
        <w:rPr>
          <w:rFonts w:hint="eastAsia"/>
        </w:rPr>
        <w:t xml:space="preserve">Redirect switch </w:t>
      </w:r>
      <w:r>
        <w:t>fail. ",</w:t>
      </w:r>
    </w:p>
    <w:p w:rsidR="00A034E9" w:rsidRDefault="00A034E9" w:rsidP="00A034E9">
      <w:pPr>
        <w:spacing w:line="300" w:lineRule="auto"/>
        <w:ind w:firstLine="1260"/>
        <w:jc w:val="left"/>
      </w:pPr>
      <w:r>
        <w:t>},</w:t>
      </w:r>
    </w:p>
    <w:p w:rsidR="00A034E9" w:rsidRDefault="00A034E9" w:rsidP="00A034E9">
      <w:pPr>
        <w:spacing w:line="300" w:lineRule="auto"/>
        <w:ind w:firstLine="420"/>
        <w:jc w:val="left"/>
      </w:pPr>
      <w:r>
        <w:t>"id":"13.1</w:t>
      </w:r>
      <w:r>
        <w:rPr>
          <w:rFonts w:hint="eastAsia"/>
        </w:rPr>
        <w:t>4</w:t>
      </w:r>
      <w:r>
        <w:t xml:space="preserve">" </w:t>
      </w:r>
    </w:p>
    <w:p w:rsidR="00A034E9" w:rsidRDefault="00A034E9" w:rsidP="00A034E9">
      <w:pPr>
        <w:spacing w:line="300" w:lineRule="auto"/>
        <w:jc w:val="left"/>
      </w:pPr>
      <w: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A034E9"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A034E9"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Pr>
                <w:szCs w:val="20"/>
              </w:rPr>
              <w:t>131</w:t>
            </w:r>
            <w:r>
              <w:rPr>
                <w:rFonts w:hint="eastAsia"/>
                <w:szCs w:val="20"/>
              </w:rPr>
              <w:t>4</w:t>
            </w:r>
            <w:r>
              <w:rPr>
                <w:szCs w:val="20"/>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t xml:space="preserve">Get </w:t>
            </w:r>
            <w:r>
              <w:rPr>
                <w:rFonts w:hint="eastAsia"/>
              </w:rPr>
              <w:t xml:space="preserve">Redirect switch </w:t>
            </w:r>
            <w:r>
              <w:t>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t xml:space="preserve">Get </w:t>
            </w:r>
            <w:r>
              <w:rPr>
                <w:rFonts w:hint="eastAsia"/>
              </w:rPr>
              <w:t xml:space="preserve">Redirect switch </w:t>
            </w:r>
            <w:r>
              <w:t>fail.</w:t>
            </w:r>
          </w:p>
        </w:tc>
      </w:tr>
    </w:tbl>
    <w:p w:rsidR="00A034E9" w:rsidRDefault="00A034E9" w:rsidP="00A034E9"/>
    <w:p w:rsidR="00A034E9" w:rsidRDefault="00A034E9" w:rsidP="008D3AD3">
      <w:pPr>
        <w:pStyle w:val="3"/>
        <w:numPr>
          <w:ilvl w:val="2"/>
          <w:numId w:val="57"/>
        </w:numPr>
        <w:ind w:left="964" w:right="210"/>
        <w:rPr>
          <w:lang w:eastAsia="zh-CN"/>
        </w:rPr>
      </w:pPr>
      <w:bookmarkStart w:id="952" w:name="_Toc470684733"/>
      <w:r>
        <w:t>Se</w:t>
      </w:r>
      <w:r>
        <w:rPr>
          <w:rFonts w:eastAsiaTheme="minorEastAsia" w:hint="eastAsia"/>
          <w:lang w:eastAsia="zh-CN"/>
        </w:rPr>
        <w:t>tRedirectSwitch</w:t>
      </w:r>
      <w:r w:rsidR="00D970C4" w:rsidRPr="00D970C4">
        <w:rPr>
          <w:rFonts w:eastAsiaTheme="minorEastAsia" w:hint="eastAsia"/>
          <w:color w:val="FF0000"/>
          <w:lang w:eastAsia="zh-CN"/>
        </w:rPr>
        <w:t>——————非</w:t>
      </w:r>
      <w:r w:rsidR="00D970C4" w:rsidRPr="00D970C4">
        <w:rPr>
          <w:rFonts w:eastAsiaTheme="minorEastAsia" w:hint="eastAsia"/>
          <w:color w:val="FF0000"/>
          <w:lang w:eastAsia="zh-CN"/>
        </w:rPr>
        <w:t>UI</w:t>
      </w:r>
      <w:r w:rsidR="00D970C4" w:rsidRPr="00D970C4">
        <w:rPr>
          <w:rFonts w:eastAsiaTheme="minorEastAsia" w:hint="eastAsia"/>
          <w:color w:val="FF0000"/>
          <w:lang w:eastAsia="zh-CN"/>
        </w:rPr>
        <w:t>接口</w:t>
      </w:r>
      <w:bookmarkEnd w:id="952"/>
    </w:p>
    <w:p w:rsidR="00A034E9" w:rsidRDefault="00A034E9" w:rsidP="008D3AD3">
      <w:pPr>
        <w:pStyle w:val="4"/>
        <w:numPr>
          <w:ilvl w:val="3"/>
          <w:numId w:val="57"/>
        </w:numPr>
      </w:pPr>
      <w:r>
        <w:t>Post Request:</w:t>
      </w:r>
    </w:p>
    <w:p w:rsidR="00A034E9" w:rsidRDefault="00A034E9" w:rsidP="00A034E9">
      <w:pPr>
        <w:spacing w:line="300" w:lineRule="auto"/>
        <w:jc w:val="left"/>
        <w:rPr>
          <w:rFonts w:ascii="Calibri" w:eastAsia="Calibri" w:hAnsi="Calibri" w:cs="Calibri"/>
          <w:sz w:val="24"/>
        </w:rPr>
      </w:pPr>
      <w:r>
        <w:rPr>
          <w:rFonts w:ascii="Calibri" w:eastAsia="Calibri" w:hAnsi="Calibri" w:cs="Calibri"/>
          <w:sz w:val="24"/>
        </w:rPr>
        <w:t>{</w:t>
      </w:r>
    </w:p>
    <w:p w:rsidR="00A034E9" w:rsidRDefault="00A034E9" w:rsidP="00A034E9">
      <w:pPr>
        <w:spacing w:line="300" w:lineRule="auto"/>
        <w:ind w:firstLine="420"/>
        <w:jc w:val="left"/>
      </w:pPr>
      <w:r>
        <w:t xml:space="preserve">"jsonrpc": "2.0", </w:t>
      </w:r>
    </w:p>
    <w:p w:rsidR="00A034E9" w:rsidRDefault="00A034E9" w:rsidP="00A034E9">
      <w:pPr>
        <w:spacing w:line="300" w:lineRule="auto"/>
        <w:ind w:firstLine="420"/>
        <w:jc w:val="left"/>
      </w:pPr>
      <w:r>
        <w:t>"method": "</w:t>
      </w:r>
      <w:r>
        <w:rPr>
          <w:rFonts w:hint="eastAsia"/>
        </w:rPr>
        <w:t>S</w:t>
      </w:r>
      <w:r>
        <w:t>et</w:t>
      </w:r>
      <w:r>
        <w:rPr>
          <w:rFonts w:hint="eastAsia"/>
        </w:rPr>
        <w:t>RedirectSwitch</w:t>
      </w:r>
      <w:r>
        <w:t>",</w:t>
      </w:r>
    </w:p>
    <w:p w:rsidR="00A034E9" w:rsidRDefault="00A034E9" w:rsidP="00A034E9">
      <w:pPr>
        <w:spacing w:line="300" w:lineRule="auto"/>
        <w:ind w:firstLine="420"/>
        <w:jc w:val="left"/>
      </w:pPr>
      <w:r>
        <w:lastRenderedPageBreak/>
        <w:t>"params": {"</w:t>
      </w:r>
      <w:r w:rsidRPr="00AF62ED">
        <w:t>redirect_switch</w:t>
      </w:r>
      <w:r>
        <w:t>":0},</w:t>
      </w:r>
    </w:p>
    <w:p w:rsidR="00A034E9" w:rsidRDefault="00A034E9" w:rsidP="00A034E9">
      <w:pPr>
        <w:spacing w:line="300" w:lineRule="auto"/>
        <w:ind w:firstLine="420"/>
        <w:jc w:val="left"/>
      </w:pPr>
      <w:r>
        <w:t>"id": "13.1</w:t>
      </w:r>
      <w:r>
        <w:rPr>
          <w:rFonts w:hint="eastAsia"/>
        </w:rPr>
        <w:t>5</w:t>
      </w:r>
      <w:r>
        <w:t>"</w:t>
      </w:r>
    </w:p>
    <w:p w:rsidR="00A034E9" w:rsidRDefault="00A034E9" w:rsidP="00A034E9">
      <w:pPr>
        <w:spacing w:line="300" w:lineRule="auto"/>
        <w:jc w:val="left"/>
      </w:pPr>
      <w:r>
        <w:t>}</w:t>
      </w:r>
    </w:p>
    <w:p w:rsidR="00A034E9" w:rsidRDefault="00A034E9" w:rsidP="00A034E9"/>
    <w:p w:rsidR="00A034E9" w:rsidRDefault="00A034E9" w:rsidP="008D3AD3">
      <w:pPr>
        <w:pStyle w:val="4"/>
        <w:numPr>
          <w:ilvl w:val="3"/>
          <w:numId w:val="57"/>
        </w:numPr>
      </w:pPr>
      <w:r>
        <w:t>Response:</w:t>
      </w:r>
    </w:p>
    <w:p w:rsidR="00A034E9" w:rsidRDefault="00A034E9" w:rsidP="00A034E9">
      <w:pPr>
        <w:spacing w:line="300" w:lineRule="auto"/>
        <w:jc w:val="left"/>
      </w:pPr>
      <w:r>
        <w:t>{</w:t>
      </w:r>
    </w:p>
    <w:p w:rsidR="00A034E9" w:rsidRDefault="00A034E9" w:rsidP="00A034E9">
      <w:pPr>
        <w:spacing w:line="300" w:lineRule="auto"/>
        <w:ind w:firstLine="420"/>
        <w:jc w:val="left"/>
      </w:pPr>
      <w:r>
        <w:t xml:space="preserve">"jsonrpc": "2.0", </w:t>
      </w:r>
    </w:p>
    <w:p w:rsidR="00A034E9" w:rsidRDefault="00A034E9" w:rsidP="00A034E9">
      <w:pPr>
        <w:spacing w:line="300" w:lineRule="auto"/>
        <w:ind w:firstLine="420"/>
        <w:jc w:val="left"/>
      </w:pPr>
      <w:r>
        <w:t>"result": {},</w:t>
      </w:r>
    </w:p>
    <w:p w:rsidR="00A034E9" w:rsidRDefault="00A034E9" w:rsidP="00A034E9">
      <w:pPr>
        <w:spacing w:line="300" w:lineRule="auto"/>
        <w:ind w:firstLine="420"/>
        <w:jc w:val="left"/>
      </w:pPr>
      <w:r>
        <w:t>"id":"13.1</w:t>
      </w:r>
      <w:r>
        <w:rPr>
          <w:rFonts w:hint="eastAsia"/>
        </w:rPr>
        <w:t>5</w:t>
      </w:r>
      <w:r>
        <w:t xml:space="preserve">" </w:t>
      </w:r>
    </w:p>
    <w:p w:rsidR="00A034E9" w:rsidRDefault="00A034E9" w:rsidP="00A034E9">
      <w:pPr>
        <w:spacing w:line="300" w:lineRule="auto"/>
        <w:jc w:val="left"/>
      </w:pPr>
      <w:r>
        <w:t>}</w:t>
      </w:r>
    </w:p>
    <w:p w:rsidR="00A034E9" w:rsidRDefault="00A034E9" w:rsidP="00A034E9"/>
    <w:p w:rsidR="00A034E9" w:rsidRDefault="00A034E9" w:rsidP="00D96CBA">
      <w:pPr>
        <w:pStyle w:val="4"/>
        <w:numPr>
          <w:ilvl w:val="0"/>
          <w:numId w:val="69"/>
        </w:numPr>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31"/>
        <w:gridCol w:w="1234"/>
        <w:gridCol w:w="1472"/>
        <w:gridCol w:w="4549"/>
      </w:tblGrid>
      <w:tr w:rsidR="00A034E9" w:rsidTr="00F80D81">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Field</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Type</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Changable</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rPr>
                <w:b/>
                <w:sz w:val="22"/>
                <w:lang w:val="en-GB"/>
              </w:rPr>
            </w:pPr>
            <w:r>
              <w:rPr>
                <w:b/>
                <w:sz w:val="22"/>
                <w:lang w:val="en-GB"/>
              </w:rPr>
              <w:t>Description</w:t>
            </w:r>
          </w:p>
        </w:tc>
      </w:tr>
      <w:tr w:rsidR="00A034E9" w:rsidTr="00F80D81">
        <w:trPr>
          <w:trHeight w:val="329"/>
        </w:trPr>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rFonts w:ascii="Times New Roman" w:eastAsia="宋体" w:hAnsi="Times New Roman"/>
                <w:sz w:val="21"/>
                <w:szCs w:val="24"/>
                <w:lang w:eastAsia="zh-CN"/>
              </w:rPr>
            </w:pPr>
            <w:r w:rsidRPr="00AF62ED">
              <w:t>redirect_switch</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integer</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rFonts w:ascii="Times New Roman" w:eastAsia="宋体" w:hAnsi="Times New Roman"/>
                <w:sz w:val="21"/>
                <w:szCs w:val="24"/>
                <w:lang w:eastAsia="zh-CN"/>
              </w:rPr>
            </w:pPr>
            <w:r>
              <w:rPr>
                <w:rFonts w:ascii="Times New Roman" w:eastAsia="宋体" w:hAnsi="Times New Roman" w:hint="eastAsia"/>
                <w:sz w:val="21"/>
                <w:szCs w:val="24"/>
                <w:lang w:eastAsia="zh-CN"/>
              </w:rPr>
              <w:t>Yes</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0:disable</w:t>
            </w:r>
          </w:p>
          <w:p w:rsidR="00A034E9" w:rsidRDefault="00A034E9" w:rsidP="00F80D81">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1:enable</w:t>
            </w:r>
          </w:p>
        </w:tc>
      </w:tr>
    </w:tbl>
    <w:p w:rsidR="00A034E9" w:rsidRDefault="00A034E9" w:rsidP="00A034E9"/>
    <w:p w:rsidR="00A034E9" w:rsidRDefault="00A034E9" w:rsidP="008D3AD3">
      <w:pPr>
        <w:pStyle w:val="4"/>
        <w:numPr>
          <w:ilvl w:val="3"/>
          <w:numId w:val="57"/>
        </w:numPr>
      </w:pPr>
      <w:r>
        <w:t>Response with error</w:t>
      </w:r>
    </w:p>
    <w:p w:rsidR="00A034E9" w:rsidRDefault="00A034E9" w:rsidP="00A034E9">
      <w:pPr>
        <w:spacing w:line="300" w:lineRule="auto"/>
        <w:jc w:val="left"/>
      </w:pPr>
      <w:r>
        <w:t>{</w:t>
      </w:r>
    </w:p>
    <w:p w:rsidR="00A034E9" w:rsidRDefault="00A034E9" w:rsidP="00A034E9">
      <w:pPr>
        <w:spacing w:line="300" w:lineRule="auto"/>
        <w:ind w:firstLine="420"/>
        <w:jc w:val="left"/>
      </w:pPr>
      <w:r>
        <w:t xml:space="preserve">"jsonrpc": "2.0", </w:t>
      </w:r>
    </w:p>
    <w:p w:rsidR="00A034E9" w:rsidRDefault="00A034E9" w:rsidP="00A034E9">
      <w:pPr>
        <w:spacing w:line="300" w:lineRule="auto"/>
        <w:ind w:firstLine="420"/>
        <w:jc w:val="left"/>
      </w:pPr>
      <w:r>
        <w:t>"error ": {</w:t>
      </w:r>
    </w:p>
    <w:p w:rsidR="00A034E9" w:rsidRDefault="00A034E9" w:rsidP="00A034E9">
      <w:pPr>
        <w:spacing w:line="300" w:lineRule="auto"/>
        <w:ind w:firstLine="1365"/>
        <w:jc w:val="left"/>
      </w:pPr>
      <w:r>
        <w:t>"code":"131</w:t>
      </w:r>
      <w:r>
        <w:rPr>
          <w:rFonts w:hint="eastAsia"/>
        </w:rPr>
        <w:t>5</w:t>
      </w:r>
      <w:r>
        <w:t>01",</w:t>
      </w:r>
    </w:p>
    <w:p w:rsidR="00A034E9" w:rsidRDefault="00A034E9" w:rsidP="00A034E9">
      <w:pPr>
        <w:spacing w:line="300" w:lineRule="auto"/>
        <w:ind w:firstLine="1365"/>
        <w:jc w:val="left"/>
      </w:pPr>
      <w:r>
        <w:t>"message ":"</w:t>
      </w:r>
      <w:bookmarkStart w:id="953" w:name="OLE_LINK109"/>
      <w:bookmarkStart w:id="954" w:name="OLE_LINK110"/>
      <w:r>
        <w:rPr>
          <w:rFonts w:hint="eastAsia"/>
        </w:rPr>
        <w:t>S</w:t>
      </w:r>
      <w:r>
        <w:t>et</w:t>
      </w:r>
      <w:r>
        <w:rPr>
          <w:rFonts w:hint="eastAsia"/>
        </w:rPr>
        <w:t xml:space="preserve"> DNS Redirect switch</w:t>
      </w:r>
      <w:r>
        <w:t xml:space="preserve"> failed. </w:t>
      </w:r>
      <w:bookmarkEnd w:id="953"/>
      <w:bookmarkEnd w:id="954"/>
      <w:r>
        <w:t>"</w:t>
      </w:r>
    </w:p>
    <w:p w:rsidR="00A034E9" w:rsidRDefault="00A034E9" w:rsidP="00A034E9">
      <w:pPr>
        <w:spacing w:line="300" w:lineRule="auto"/>
        <w:ind w:firstLine="1260"/>
        <w:jc w:val="left"/>
      </w:pPr>
      <w:r>
        <w:t>},</w:t>
      </w:r>
    </w:p>
    <w:p w:rsidR="00A034E9" w:rsidRDefault="00A034E9" w:rsidP="00A034E9">
      <w:pPr>
        <w:spacing w:line="300" w:lineRule="auto"/>
        <w:ind w:firstLine="420"/>
        <w:jc w:val="left"/>
      </w:pPr>
      <w:r>
        <w:t>"id":"13.1</w:t>
      </w:r>
      <w:r>
        <w:rPr>
          <w:rFonts w:hint="eastAsia"/>
        </w:rPr>
        <w:t>5</w:t>
      </w:r>
      <w:r>
        <w:t xml:space="preserve">" </w:t>
      </w:r>
    </w:p>
    <w:p w:rsidR="00A034E9" w:rsidRDefault="00A034E9" w:rsidP="00A034E9">
      <w:pPr>
        <w:spacing w:line="300" w:lineRule="auto"/>
        <w:jc w:val="left"/>
      </w:pPr>
      <w: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A034E9"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A034E9"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Pr>
                <w:szCs w:val="20"/>
              </w:rPr>
              <w:t>131</w:t>
            </w:r>
            <w:r>
              <w:rPr>
                <w:rFonts w:hint="eastAsia"/>
                <w:szCs w:val="20"/>
              </w:rPr>
              <w:t>5</w:t>
            </w:r>
            <w:r>
              <w:rPr>
                <w:szCs w:val="20"/>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Pr>
                <w:rFonts w:hint="eastAsia"/>
              </w:rPr>
              <w:t>S</w:t>
            </w:r>
            <w:r>
              <w:t>et</w:t>
            </w:r>
            <w:r>
              <w:rPr>
                <w:rFonts w:hint="eastAsia"/>
              </w:rPr>
              <w:t xml:space="preserve"> DNS Redirect switch</w:t>
            </w:r>
            <w:r>
              <w:t xml:space="preserve">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Pr>
                <w:rFonts w:hint="eastAsia"/>
              </w:rPr>
              <w:t>S</w:t>
            </w:r>
            <w:r>
              <w:t>et</w:t>
            </w:r>
            <w:r>
              <w:rPr>
                <w:rFonts w:hint="eastAsia"/>
              </w:rPr>
              <w:t xml:space="preserve"> DNS Redirect switch</w:t>
            </w:r>
            <w:r>
              <w:t xml:space="preserve"> failed.</w:t>
            </w:r>
          </w:p>
        </w:tc>
      </w:tr>
    </w:tbl>
    <w:p w:rsidR="00A034E9" w:rsidRPr="00D970C4" w:rsidRDefault="00A034E9" w:rsidP="008D3AD3">
      <w:pPr>
        <w:pStyle w:val="3"/>
        <w:numPr>
          <w:ilvl w:val="2"/>
          <w:numId w:val="57"/>
        </w:numPr>
        <w:ind w:left="964" w:right="210"/>
        <w:rPr>
          <w:highlight w:val="green"/>
          <w:lang w:eastAsia="zh-CN"/>
        </w:rPr>
      </w:pPr>
      <w:bookmarkStart w:id="955" w:name="_Toc470684734"/>
      <w:r w:rsidRPr="00D970C4">
        <w:rPr>
          <w:highlight w:val="green"/>
          <w:lang w:eastAsia="zh-CN"/>
        </w:rPr>
        <w:t>G</w:t>
      </w:r>
      <w:r w:rsidRPr="00D970C4">
        <w:rPr>
          <w:highlight w:val="green"/>
        </w:rPr>
        <w:t>et</w:t>
      </w:r>
      <w:r w:rsidRPr="00D970C4">
        <w:rPr>
          <w:rFonts w:eastAsiaTheme="minorEastAsia" w:hint="eastAsia"/>
          <w:highlight w:val="green"/>
          <w:lang w:eastAsia="zh-CN"/>
        </w:rPr>
        <w:t>UpnpSettings</w:t>
      </w:r>
      <w:bookmarkEnd w:id="955"/>
      <w:r w:rsidR="00D970C4" w:rsidRPr="00D970C4">
        <w:rPr>
          <w:highlight w:val="green"/>
          <w:lang w:eastAsia="zh-CN"/>
        </w:rPr>
        <w:t xml:space="preserve"> </w:t>
      </w:r>
    </w:p>
    <w:p w:rsidR="00A034E9" w:rsidRPr="00D970C4" w:rsidRDefault="00A034E9" w:rsidP="008D3AD3">
      <w:pPr>
        <w:pStyle w:val="4"/>
        <w:numPr>
          <w:ilvl w:val="3"/>
          <w:numId w:val="57"/>
        </w:numPr>
        <w:rPr>
          <w:highlight w:val="green"/>
        </w:rPr>
      </w:pPr>
      <w:r w:rsidRPr="00D970C4">
        <w:rPr>
          <w:highlight w:val="green"/>
        </w:rPr>
        <w:t>Request:</w:t>
      </w:r>
    </w:p>
    <w:p w:rsidR="00A034E9" w:rsidRPr="00D970C4" w:rsidRDefault="00A034E9" w:rsidP="00A034E9">
      <w:pPr>
        <w:spacing w:line="300" w:lineRule="auto"/>
        <w:jc w:val="left"/>
        <w:rPr>
          <w:rFonts w:ascii="Calibri" w:eastAsia="Calibri" w:hAnsi="Calibri" w:cs="Calibri"/>
          <w:sz w:val="24"/>
          <w:highlight w:val="green"/>
        </w:rPr>
      </w:pPr>
      <w:r w:rsidRPr="00D970C4">
        <w:rPr>
          <w:rFonts w:ascii="Calibri" w:eastAsia="Calibri" w:hAnsi="Calibri" w:cs="Calibri"/>
          <w:sz w:val="24"/>
          <w:highlight w:val="green"/>
        </w:rPr>
        <w:t>{</w:t>
      </w:r>
    </w:p>
    <w:p w:rsidR="00A034E9" w:rsidRPr="00D970C4" w:rsidRDefault="00A034E9" w:rsidP="00A034E9">
      <w:pPr>
        <w:spacing w:line="300" w:lineRule="auto"/>
        <w:ind w:firstLine="420"/>
        <w:jc w:val="left"/>
        <w:rPr>
          <w:highlight w:val="green"/>
        </w:rPr>
      </w:pPr>
      <w:r w:rsidRPr="00D970C4">
        <w:rPr>
          <w:highlight w:val="green"/>
        </w:rPr>
        <w:t xml:space="preserve">"jsonrpc": "2.0", </w:t>
      </w:r>
    </w:p>
    <w:p w:rsidR="00A034E9" w:rsidRPr="00D970C4" w:rsidRDefault="00A034E9" w:rsidP="00A034E9">
      <w:pPr>
        <w:spacing w:line="300" w:lineRule="auto"/>
        <w:ind w:firstLine="420"/>
        <w:jc w:val="left"/>
        <w:rPr>
          <w:highlight w:val="green"/>
        </w:rPr>
      </w:pPr>
      <w:r w:rsidRPr="00D970C4">
        <w:rPr>
          <w:highlight w:val="green"/>
        </w:rPr>
        <w:t>"method": "</w:t>
      </w:r>
      <w:bookmarkStart w:id="956" w:name="OLE_LINK95"/>
      <w:bookmarkStart w:id="957" w:name="OLE_LINK96"/>
      <w:r w:rsidRPr="00D970C4">
        <w:rPr>
          <w:highlight w:val="green"/>
        </w:rPr>
        <w:t>Get</w:t>
      </w:r>
      <w:r w:rsidRPr="00D970C4">
        <w:rPr>
          <w:rFonts w:hint="eastAsia"/>
          <w:highlight w:val="green"/>
        </w:rPr>
        <w:t>UpnpSettings</w:t>
      </w:r>
      <w:bookmarkEnd w:id="956"/>
      <w:bookmarkEnd w:id="957"/>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t>"params": {},</w:t>
      </w:r>
    </w:p>
    <w:p w:rsidR="00A034E9" w:rsidRPr="00D970C4" w:rsidRDefault="00A034E9" w:rsidP="00A034E9">
      <w:pPr>
        <w:spacing w:line="300" w:lineRule="auto"/>
        <w:ind w:firstLine="420"/>
        <w:jc w:val="left"/>
        <w:rPr>
          <w:highlight w:val="green"/>
        </w:rPr>
      </w:pPr>
      <w:r w:rsidRPr="00D970C4">
        <w:rPr>
          <w:highlight w:val="green"/>
        </w:rPr>
        <w:lastRenderedPageBreak/>
        <w:t>"id": "13.1</w:t>
      </w:r>
      <w:r w:rsidRPr="00D970C4">
        <w:rPr>
          <w:rFonts w:hint="eastAsia"/>
          <w:highlight w:val="green"/>
        </w:rPr>
        <w:t>6</w:t>
      </w:r>
      <w:r w:rsidRPr="00D970C4">
        <w:rPr>
          <w:highlight w:val="green"/>
        </w:rPr>
        <w:t>"</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rPr>
          <w:highlight w:val="green"/>
        </w:rPr>
      </w:pPr>
    </w:p>
    <w:p w:rsidR="00A034E9" w:rsidRPr="00D970C4" w:rsidRDefault="00A034E9" w:rsidP="008D3AD3">
      <w:pPr>
        <w:pStyle w:val="4"/>
        <w:numPr>
          <w:ilvl w:val="3"/>
          <w:numId w:val="57"/>
        </w:numPr>
        <w:rPr>
          <w:highlight w:val="green"/>
        </w:rPr>
      </w:pPr>
      <w:r w:rsidRPr="00D970C4">
        <w:rPr>
          <w:highlight w:val="green"/>
        </w:rPr>
        <w:t>Response:</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t xml:space="preserve">"jsonrpc": "2.0", </w:t>
      </w:r>
    </w:p>
    <w:p w:rsidR="00A034E9" w:rsidRPr="00D970C4" w:rsidRDefault="00A034E9" w:rsidP="00A034E9">
      <w:pPr>
        <w:spacing w:line="300" w:lineRule="auto"/>
        <w:ind w:firstLine="420"/>
        <w:jc w:val="left"/>
        <w:rPr>
          <w:highlight w:val="green"/>
        </w:rPr>
      </w:pPr>
      <w:r w:rsidRPr="00D970C4">
        <w:rPr>
          <w:highlight w:val="green"/>
        </w:rPr>
        <w:t>"result": {</w:t>
      </w:r>
    </w:p>
    <w:p w:rsidR="00A034E9" w:rsidRPr="00D970C4" w:rsidRDefault="00A034E9" w:rsidP="00A034E9">
      <w:pPr>
        <w:spacing w:line="300" w:lineRule="auto"/>
        <w:ind w:firstLine="420"/>
        <w:jc w:val="left"/>
        <w:rPr>
          <w:highlight w:val="green"/>
        </w:rPr>
      </w:pPr>
      <w:r w:rsidRPr="00D970C4">
        <w:rPr>
          <w:highlight w:val="green"/>
        </w:rPr>
        <w:tab/>
      </w:r>
      <w:r w:rsidRPr="00D970C4">
        <w:rPr>
          <w:highlight w:val="green"/>
        </w:rPr>
        <w:tab/>
      </w:r>
      <w:r w:rsidRPr="00D970C4">
        <w:rPr>
          <w:highlight w:val="green"/>
        </w:rPr>
        <w:tab/>
        <w:t>"</w:t>
      </w:r>
      <w:r w:rsidRPr="00D970C4">
        <w:rPr>
          <w:rFonts w:hint="eastAsia"/>
          <w:highlight w:val="green"/>
        </w:rPr>
        <w:t>upnp_</w:t>
      </w:r>
      <w:r w:rsidRPr="00D970C4">
        <w:rPr>
          <w:highlight w:val="green"/>
        </w:rPr>
        <w:t>switch":1</w:t>
      </w:r>
    </w:p>
    <w:p w:rsidR="00A034E9" w:rsidRPr="00D970C4" w:rsidRDefault="00A034E9" w:rsidP="00A034E9">
      <w:pPr>
        <w:spacing w:line="300" w:lineRule="auto"/>
        <w:ind w:firstLine="420"/>
        <w:jc w:val="left"/>
        <w:rPr>
          <w:highlight w:val="green"/>
        </w:rPr>
      </w:pPr>
      <w:r w:rsidRPr="00D970C4">
        <w:rPr>
          <w:highlight w:val="green"/>
        </w:rPr>
        <w:tab/>
      </w:r>
      <w:r w:rsidRPr="00D970C4">
        <w:rPr>
          <w:highlight w:val="green"/>
        </w:rPr>
        <w:tab/>
        <w:t>},</w:t>
      </w:r>
    </w:p>
    <w:p w:rsidR="00A034E9" w:rsidRPr="00D970C4" w:rsidRDefault="00A034E9" w:rsidP="00A034E9">
      <w:pPr>
        <w:spacing w:line="300" w:lineRule="auto"/>
        <w:ind w:firstLine="420"/>
        <w:jc w:val="left"/>
        <w:rPr>
          <w:highlight w:val="green"/>
        </w:rPr>
      </w:pPr>
      <w:r w:rsidRPr="00D970C4">
        <w:rPr>
          <w:highlight w:val="green"/>
        </w:rPr>
        <w:t>"id":"13.1</w:t>
      </w:r>
      <w:r w:rsidRPr="00D970C4">
        <w:rPr>
          <w:rFonts w:hint="eastAsia"/>
          <w:highlight w:val="green"/>
        </w:rPr>
        <w:t>6</w:t>
      </w:r>
      <w:r w:rsidRPr="00D970C4">
        <w:rPr>
          <w:highlight w:val="green"/>
        </w:rPr>
        <w:t xml:space="preserve">" </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rPr>
          <w:highlight w:val="green"/>
        </w:rPr>
      </w:pPr>
    </w:p>
    <w:p w:rsidR="00A034E9" w:rsidRPr="00D970C4" w:rsidRDefault="00A034E9" w:rsidP="00D96CBA">
      <w:pPr>
        <w:pStyle w:val="4"/>
        <w:numPr>
          <w:ilvl w:val="0"/>
          <w:numId w:val="69"/>
        </w:numPr>
        <w:rPr>
          <w:highlight w:val="green"/>
        </w:rPr>
      </w:pPr>
      <w:r w:rsidRPr="00D970C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11"/>
        <w:gridCol w:w="1232"/>
        <w:gridCol w:w="1472"/>
        <w:gridCol w:w="4571"/>
      </w:tblGrid>
      <w:tr w:rsidR="00A034E9" w:rsidRPr="00D970C4" w:rsidTr="00F80D81">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b/>
                <w:sz w:val="22"/>
                <w:highlight w:val="green"/>
                <w:lang w:val="en-GB"/>
              </w:rPr>
            </w:pPr>
            <w:r w:rsidRPr="00D970C4">
              <w:rPr>
                <w:b/>
                <w:sz w:val="22"/>
                <w:highlight w:val="green"/>
                <w:lang w:val="en-GB"/>
              </w:rPr>
              <w:t>Field</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b/>
                <w:sz w:val="22"/>
                <w:highlight w:val="green"/>
                <w:lang w:val="en-GB"/>
              </w:rPr>
            </w:pPr>
            <w:r w:rsidRPr="00D970C4">
              <w:rPr>
                <w:b/>
                <w:sz w:val="22"/>
                <w:highlight w:val="green"/>
                <w:lang w:val="en-GB"/>
              </w:rPr>
              <w:t>Type</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b/>
                <w:sz w:val="22"/>
                <w:highlight w:val="green"/>
                <w:lang w:val="en-GB"/>
              </w:rPr>
            </w:pPr>
            <w:r w:rsidRPr="00D970C4">
              <w:rPr>
                <w:b/>
                <w:sz w:val="22"/>
                <w:highlight w:val="green"/>
                <w:lang w:val="en-GB"/>
              </w:rPr>
              <w:t>Changable</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rPr>
                <w:b/>
                <w:sz w:val="22"/>
                <w:highlight w:val="green"/>
                <w:lang w:val="en-GB"/>
              </w:rPr>
            </w:pPr>
            <w:r w:rsidRPr="00D970C4">
              <w:rPr>
                <w:b/>
                <w:sz w:val="22"/>
                <w:highlight w:val="green"/>
                <w:lang w:val="en-GB"/>
              </w:rPr>
              <w:t>Description</w:t>
            </w:r>
          </w:p>
        </w:tc>
      </w:tr>
      <w:tr w:rsidR="00A034E9" w:rsidTr="00F80D81">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rFonts w:ascii="Times New Roman" w:eastAsia="宋体" w:hAnsi="Times New Roman"/>
                <w:sz w:val="21"/>
                <w:szCs w:val="24"/>
                <w:highlight w:val="green"/>
                <w:lang w:eastAsia="zh-CN"/>
              </w:rPr>
            </w:pPr>
            <w:r w:rsidRPr="00D970C4">
              <w:rPr>
                <w:rFonts w:hint="eastAsia"/>
                <w:highlight w:val="green"/>
              </w:rPr>
              <w:t>upnp_</w:t>
            </w:r>
            <w:r w:rsidRPr="00D970C4">
              <w:rPr>
                <w:highlight w:val="green"/>
              </w:rPr>
              <w:t>switch</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rFonts w:ascii="Times New Roman" w:eastAsia="宋体" w:hAnsi="Times New Roman"/>
                <w:sz w:val="21"/>
                <w:szCs w:val="24"/>
                <w:highlight w:val="green"/>
                <w:lang w:eastAsia="zh-CN"/>
              </w:rPr>
            </w:pPr>
            <w:r w:rsidRPr="00D970C4">
              <w:rPr>
                <w:rFonts w:ascii="Times New Roman" w:eastAsia="宋体" w:hAnsi="Times New Roman" w:hint="eastAsia"/>
                <w:sz w:val="21"/>
                <w:szCs w:val="24"/>
                <w:highlight w:val="green"/>
                <w:lang w:eastAsia="zh-CN"/>
              </w:rPr>
              <w:t>Integer</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rFonts w:ascii="Times New Roman" w:eastAsia="宋体" w:hAnsi="Times New Roman"/>
                <w:sz w:val="21"/>
                <w:szCs w:val="24"/>
                <w:highlight w:val="green"/>
                <w:lang w:eastAsia="zh-CN"/>
              </w:rPr>
            </w:pPr>
            <w:r w:rsidRPr="00D970C4">
              <w:rPr>
                <w:rFonts w:ascii="Times New Roman" w:eastAsia="宋体" w:hAnsi="Times New Roman"/>
                <w:sz w:val="21"/>
                <w:szCs w:val="24"/>
                <w:highlight w:val="green"/>
                <w:lang w:eastAsia="zh-CN"/>
              </w:rPr>
              <w:t>No</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rPr>
                <w:rFonts w:ascii="Times New Roman" w:eastAsia="宋体" w:hAnsi="Times New Roman"/>
                <w:sz w:val="21"/>
                <w:szCs w:val="24"/>
                <w:highlight w:val="green"/>
                <w:lang w:eastAsia="zh-CN"/>
              </w:rPr>
            </w:pPr>
            <w:r w:rsidRPr="00D970C4">
              <w:rPr>
                <w:rFonts w:ascii="Times New Roman" w:eastAsia="宋体" w:hAnsi="Times New Roman"/>
                <w:sz w:val="21"/>
                <w:szCs w:val="24"/>
                <w:highlight w:val="green"/>
                <w:lang w:eastAsia="zh-CN"/>
              </w:rPr>
              <w:t>0:disable</w:t>
            </w:r>
          </w:p>
          <w:p w:rsidR="00A034E9" w:rsidRDefault="00A034E9" w:rsidP="00F80D81">
            <w:pPr>
              <w:pStyle w:val="af9"/>
              <w:spacing w:before="240"/>
              <w:rPr>
                <w:rFonts w:ascii="Times New Roman" w:eastAsia="宋体" w:hAnsi="Times New Roman"/>
                <w:sz w:val="21"/>
                <w:szCs w:val="24"/>
                <w:lang w:eastAsia="zh-CN"/>
              </w:rPr>
            </w:pPr>
            <w:r w:rsidRPr="00D970C4">
              <w:rPr>
                <w:rFonts w:ascii="Times New Roman" w:eastAsia="宋体" w:hAnsi="Times New Roman"/>
                <w:sz w:val="21"/>
                <w:szCs w:val="24"/>
                <w:highlight w:val="green"/>
                <w:lang w:eastAsia="zh-CN"/>
              </w:rPr>
              <w:t>1:enable</w:t>
            </w:r>
          </w:p>
        </w:tc>
      </w:tr>
    </w:tbl>
    <w:p w:rsidR="00A034E9" w:rsidRDefault="00A034E9" w:rsidP="00A034E9"/>
    <w:p w:rsidR="00A034E9" w:rsidRPr="00D970C4" w:rsidRDefault="00A034E9" w:rsidP="008D3AD3">
      <w:pPr>
        <w:pStyle w:val="4"/>
        <w:numPr>
          <w:ilvl w:val="3"/>
          <w:numId w:val="57"/>
        </w:numPr>
        <w:rPr>
          <w:highlight w:val="green"/>
        </w:rPr>
      </w:pPr>
      <w:r w:rsidRPr="00D970C4">
        <w:rPr>
          <w:highlight w:val="green"/>
        </w:rPr>
        <w:t>Response with error</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t xml:space="preserve">"jsonrpc": "2.0", </w:t>
      </w:r>
    </w:p>
    <w:p w:rsidR="00A034E9" w:rsidRPr="00D970C4" w:rsidRDefault="00A034E9" w:rsidP="00A034E9">
      <w:pPr>
        <w:spacing w:line="300" w:lineRule="auto"/>
        <w:ind w:firstLine="420"/>
        <w:jc w:val="left"/>
        <w:rPr>
          <w:highlight w:val="green"/>
        </w:rPr>
      </w:pPr>
      <w:r w:rsidRPr="00D970C4">
        <w:rPr>
          <w:highlight w:val="green"/>
        </w:rPr>
        <w:t>"error ": {</w:t>
      </w:r>
    </w:p>
    <w:p w:rsidR="00A034E9" w:rsidRPr="00D970C4" w:rsidRDefault="00A034E9" w:rsidP="00A034E9">
      <w:pPr>
        <w:spacing w:line="300" w:lineRule="auto"/>
        <w:ind w:firstLine="1365"/>
        <w:jc w:val="left"/>
        <w:rPr>
          <w:highlight w:val="green"/>
        </w:rPr>
      </w:pPr>
      <w:r w:rsidRPr="00D970C4">
        <w:rPr>
          <w:highlight w:val="green"/>
        </w:rPr>
        <w:t>"code":"131</w:t>
      </w:r>
      <w:r w:rsidRPr="00D970C4">
        <w:rPr>
          <w:rFonts w:hint="eastAsia"/>
          <w:highlight w:val="green"/>
        </w:rPr>
        <w:t>64</w:t>
      </w:r>
      <w:r w:rsidRPr="00D970C4">
        <w:rPr>
          <w:highlight w:val="green"/>
        </w:rPr>
        <w:t>01",</w:t>
      </w:r>
    </w:p>
    <w:p w:rsidR="00A034E9" w:rsidRPr="00D970C4" w:rsidRDefault="00A034E9" w:rsidP="00A034E9">
      <w:pPr>
        <w:spacing w:line="300" w:lineRule="auto"/>
        <w:ind w:firstLine="1365"/>
        <w:jc w:val="left"/>
        <w:rPr>
          <w:highlight w:val="green"/>
        </w:rPr>
      </w:pPr>
      <w:r w:rsidRPr="00D970C4">
        <w:rPr>
          <w:highlight w:val="green"/>
        </w:rPr>
        <w:t xml:space="preserve">"message ":"Get </w:t>
      </w:r>
      <w:r w:rsidRPr="00D970C4">
        <w:rPr>
          <w:rFonts w:hint="eastAsia"/>
          <w:highlight w:val="green"/>
        </w:rPr>
        <w:t xml:space="preserve">UPNP settings </w:t>
      </w:r>
      <w:r w:rsidRPr="00D970C4">
        <w:rPr>
          <w:highlight w:val="green"/>
        </w:rPr>
        <w:t>fail. ",</w:t>
      </w:r>
    </w:p>
    <w:p w:rsidR="00A034E9" w:rsidRPr="00D970C4" w:rsidRDefault="00A034E9" w:rsidP="00A034E9">
      <w:pPr>
        <w:spacing w:line="300" w:lineRule="auto"/>
        <w:ind w:firstLine="1260"/>
        <w:jc w:val="left"/>
        <w:rPr>
          <w:highlight w:val="green"/>
        </w:rPr>
      </w:pPr>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t>"id":"13.1</w:t>
      </w:r>
      <w:r w:rsidR="00330F24">
        <w:rPr>
          <w:rFonts w:hint="eastAsia"/>
          <w:highlight w:val="green"/>
        </w:rPr>
        <w:t>6</w:t>
      </w:r>
      <w:r w:rsidRPr="00D970C4">
        <w:rPr>
          <w:highlight w:val="green"/>
        </w:rPr>
        <w:t xml:space="preserve">" </w:t>
      </w:r>
    </w:p>
    <w:p w:rsidR="00A034E9" w:rsidRPr="00D970C4" w:rsidRDefault="00A034E9" w:rsidP="00A034E9">
      <w:pPr>
        <w:spacing w:line="300" w:lineRule="auto"/>
        <w:jc w:val="left"/>
        <w:rPr>
          <w:highlight w:val="green"/>
        </w:rPr>
      </w:pPr>
      <w:r w:rsidRPr="00D970C4">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A034E9" w:rsidRPr="00D970C4"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TextBody"/>
              <w:widowControl w:val="0"/>
              <w:rPr>
                <w:rFonts w:ascii="Times New Roman" w:hAnsi="Times New Roman"/>
                <w:highlight w:val="green"/>
                <w:lang w:val="en-US" w:eastAsia="zh-CN"/>
              </w:rPr>
            </w:pPr>
            <w:r w:rsidRPr="00D970C4">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TextBody"/>
              <w:widowControl w:val="0"/>
              <w:rPr>
                <w:rFonts w:ascii="Times New Roman" w:hAnsi="Times New Roman"/>
                <w:highlight w:val="green"/>
                <w:lang w:val="en-US" w:eastAsia="zh-CN"/>
              </w:rPr>
            </w:pPr>
            <w:r w:rsidRPr="00D970C4">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TextBody"/>
              <w:widowControl w:val="0"/>
              <w:rPr>
                <w:rFonts w:ascii="Times New Roman" w:hAnsi="Times New Roman"/>
                <w:highlight w:val="green"/>
                <w:lang w:val="en-US" w:eastAsia="zh-CN"/>
              </w:rPr>
            </w:pPr>
            <w:r w:rsidRPr="00D970C4">
              <w:rPr>
                <w:rFonts w:ascii="Times New Roman" w:hAnsi="Times New Roman"/>
                <w:highlight w:val="green"/>
                <w:lang w:val="en-US" w:eastAsia="zh-CN"/>
              </w:rPr>
              <w:t>Error Description</w:t>
            </w:r>
          </w:p>
        </w:tc>
      </w:tr>
      <w:tr w:rsidR="00A034E9"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rPr>
                <w:szCs w:val="20"/>
                <w:highlight w:val="green"/>
              </w:rPr>
            </w:pPr>
            <w:r w:rsidRPr="00D970C4">
              <w:rPr>
                <w:szCs w:val="20"/>
                <w:highlight w:val="green"/>
              </w:rPr>
              <w:t>131</w:t>
            </w:r>
            <w:r w:rsidRPr="00D970C4">
              <w:rPr>
                <w:rFonts w:hint="eastAsia"/>
                <w:szCs w:val="20"/>
                <w:highlight w:val="green"/>
              </w:rPr>
              <w:t>6</w:t>
            </w:r>
            <w:r w:rsidRPr="00D970C4">
              <w:rPr>
                <w:szCs w:val="20"/>
                <w:highlight w:val="green"/>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rPr>
                <w:szCs w:val="20"/>
                <w:highlight w:val="green"/>
              </w:rPr>
            </w:pPr>
            <w:r w:rsidRPr="00D970C4">
              <w:rPr>
                <w:highlight w:val="green"/>
              </w:rPr>
              <w:t xml:space="preserve">Get </w:t>
            </w:r>
            <w:r w:rsidRPr="00D970C4">
              <w:rPr>
                <w:rFonts w:hint="eastAsia"/>
                <w:highlight w:val="green"/>
              </w:rPr>
              <w:t xml:space="preserve">UPNP settings </w:t>
            </w:r>
            <w:r w:rsidRPr="00D970C4">
              <w:rPr>
                <w:highlight w:val="green"/>
              </w:rPr>
              <w:t>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sidRPr="00D970C4">
              <w:rPr>
                <w:highlight w:val="green"/>
              </w:rPr>
              <w:t xml:space="preserve">Get </w:t>
            </w:r>
            <w:r w:rsidRPr="00D970C4">
              <w:rPr>
                <w:rFonts w:hint="eastAsia"/>
                <w:highlight w:val="green"/>
              </w:rPr>
              <w:t xml:space="preserve">UPNP settings </w:t>
            </w:r>
            <w:r w:rsidRPr="00D970C4">
              <w:rPr>
                <w:highlight w:val="green"/>
              </w:rPr>
              <w:t>fail.</w:t>
            </w:r>
          </w:p>
        </w:tc>
      </w:tr>
    </w:tbl>
    <w:p w:rsidR="00A034E9" w:rsidRDefault="00A034E9" w:rsidP="00A034E9"/>
    <w:p w:rsidR="00A034E9" w:rsidRPr="00D970C4" w:rsidRDefault="00A034E9" w:rsidP="008D3AD3">
      <w:pPr>
        <w:pStyle w:val="3"/>
        <w:numPr>
          <w:ilvl w:val="2"/>
          <w:numId w:val="57"/>
        </w:numPr>
        <w:ind w:left="964" w:right="210"/>
        <w:rPr>
          <w:highlight w:val="green"/>
          <w:lang w:eastAsia="zh-CN"/>
        </w:rPr>
      </w:pPr>
      <w:bookmarkStart w:id="958" w:name="_Toc470684735"/>
      <w:r w:rsidRPr="00D970C4">
        <w:rPr>
          <w:highlight w:val="green"/>
        </w:rPr>
        <w:t>Se</w:t>
      </w:r>
      <w:r w:rsidRPr="00D970C4">
        <w:rPr>
          <w:rFonts w:eastAsiaTheme="minorEastAsia" w:hint="eastAsia"/>
          <w:highlight w:val="green"/>
          <w:lang w:eastAsia="zh-CN"/>
        </w:rPr>
        <w:t>tUpnpSettings</w:t>
      </w:r>
      <w:bookmarkEnd w:id="958"/>
    </w:p>
    <w:p w:rsidR="00A034E9" w:rsidRPr="00D970C4" w:rsidRDefault="00A034E9" w:rsidP="008D3AD3">
      <w:pPr>
        <w:pStyle w:val="4"/>
        <w:numPr>
          <w:ilvl w:val="3"/>
          <w:numId w:val="57"/>
        </w:numPr>
        <w:rPr>
          <w:highlight w:val="green"/>
        </w:rPr>
      </w:pPr>
      <w:r w:rsidRPr="00D970C4">
        <w:rPr>
          <w:highlight w:val="green"/>
        </w:rPr>
        <w:t>Post Request:</w:t>
      </w:r>
    </w:p>
    <w:p w:rsidR="00A034E9" w:rsidRPr="00D970C4" w:rsidRDefault="00A034E9" w:rsidP="00A034E9">
      <w:pPr>
        <w:spacing w:line="300" w:lineRule="auto"/>
        <w:jc w:val="left"/>
        <w:rPr>
          <w:rFonts w:ascii="Calibri" w:eastAsia="Calibri" w:hAnsi="Calibri" w:cs="Calibri"/>
          <w:sz w:val="24"/>
          <w:highlight w:val="green"/>
        </w:rPr>
      </w:pPr>
      <w:r w:rsidRPr="00D970C4">
        <w:rPr>
          <w:rFonts w:ascii="Calibri" w:eastAsia="Calibri" w:hAnsi="Calibri" w:cs="Calibri"/>
          <w:sz w:val="24"/>
          <w:highlight w:val="green"/>
        </w:rPr>
        <w:t>{</w:t>
      </w:r>
    </w:p>
    <w:p w:rsidR="00A034E9" w:rsidRPr="00D970C4" w:rsidRDefault="00A034E9" w:rsidP="00A034E9">
      <w:pPr>
        <w:spacing w:line="300" w:lineRule="auto"/>
        <w:ind w:firstLine="420"/>
        <w:jc w:val="left"/>
        <w:rPr>
          <w:highlight w:val="green"/>
        </w:rPr>
      </w:pPr>
      <w:r w:rsidRPr="00D970C4">
        <w:rPr>
          <w:highlight w:val="green"/>
        </w:rPr>
        <w:t xml:space="preserve">"jsonrpc": "2.0", </w:t>
      </w:r>
    </w:p>
    <w:p w:rsidR="00A034E9" w:rsidRPr="00D970C4" w:rsidRDefault="00A034E9" w:rsidP="00A034E9">
      <w:pPr>
        <w:spacing w:line="300" w:lineRule="auto"/>
        <w:ind w:firstLine="420"/>
        <w:jc w:val="left"/>
        <w:rPr>
          <w:highlight w:val="green"/>
        </w:rPr>
      </w:pPr>
      <w:r w:rsidRPr="00D970C4">
        <w:rPr>
          <w:highlight w:val="green"/>
        </w:rPr>
        <w:t>"method": "</w:t>
      </w:r>
      <w:r w:rsidRPr="00D970C4">
        <w:rPr>
          <w:rFonts w:hint="eastAsia"/>
          <w:highlight w:val="green"/>
        </w:rPr>
        <w:t>S</w:t>
      </w:r>
      <w:r w:rsidRPr="00D970C4">
        <w:rPr>
          <w:highlight w:val="green"/>
        </w:rPr>
        <w:t>et</w:t>
      </w:r>
      <w:r w:rsidRPr="00D970C4">
        <w:rPr>
          <w:rFonts w:hint="eastAsia"/>
          <w:highlight w:val="green"/>
        </w:rPr>
        <w:t>UpnpSettings</w:t>
      </w:r>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lastRenderedPageBreak/>
        <w:t>"params": {"</w:t>
      </w:r>
      <w:r w:rsidRPr="00D970C4">
        <w:rPr>
          <w:rFonts w:hint="eastAsia"/>
          <w:highlight w:val="green"/>
        </w:rPr>
        <w:t>upnp_</w:t>
      </w:r>
      <w:r w:rsidRPr="00D970C4">
        <w:rPr>
          <w:highlight w:val="green"/>
        </w:rPr>
        <w:t>switch":0},</w:t>
      </w:r>
    </w:p>
    <w:p w:rsidR="00A034E9" w:rsidRPr="00D970C4" w:rsidRDefault="00A034E9" w:rsidP="00A034E9">
      <w:pPr>
        <w:spacing w:line="300" w:lineRule="auto"/>
        <w:ind w:firstLine="420"/>
        <w:jc w:val="left"/>
        <w:rPr>
          <w:highlight w:val="green"/>
        </w:rPr>
      </w:pPr>
      <w:r w:rsidRPr="00D970C4">
        <w:rPr>
          <w:highlight w:val="green"/>
        </w:rPr>
        <w:t>"id": "13.1</w:t>
      </w:r>
      <w:r w:rsidRPr="00D970C4">
        <w:rPr>
          <w:rFonts w:hint="eastAsia"/>
          <w:highlight w:val="green"/>
        </w:rPr>
        <w:t>7</w:t>
      </w:r>
      <w:r w:rsidRPr="00D970C4">
        <w:rPr>
          <w:highlight w:val="green"/>
        </w:rPr>
        <w:t>"</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rPr>
          <w:highlight w:val="green"/>
        </w:rPr>
      </w:pPr>
    </w:p>
    <w:p w:rsidR="00A034E9" w:rsidRPr="00D970C4" w:rsidRDefault="00A034E9" w:rsidP="008D3AD3">
      <w:pPr>
        <w:pStyle w:val="4"/>
        <w:numPr>
          <w:ilvl w:val="3"/>
          <w:numId w:val="57"/>
        </w:numPr>
        <w:rPr>
          <w:highlight w:val="green"/>
        </w:rPr>
      </w:pPr>
      <w:r w:rsidRPr="00D970C4">
        <w:rPr>
          <w:highlight w:val="green"/>
        </w:rPr>
        <w:t>Response:</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t xml:space="preserve">"jsonrpc": "2.0", </w:t>
      </w:r>
    </w:p>
    <w:p w:rsidR="00A034E9" w:rsidRPr="00D970C4" w:rsidRDefault="00A034E9" w:rsidP="00A034E9">
      <w:pPr>
        <w:spacing w:line="300" w:lineRule="auto"/>
        <w:ind w:firstLine="420"/>
        <w:jc w:val="left"/>
        <w:rPr>
          <w:highlight w:val="green"/>
        </w:rPr>
      </w:pPr>
      <w:r w:rsidRPr="00D970C4">
        <w:rPr>
          <w:highlight w:val="green"/>
        </w:rPr>
        <w:t>"result": {},</w:t>
      </w:r>
    </w:p>
    <w:p w:rsidR="00A034E9" w:rsidRPr="00D970C4" w:rsidRDefault="00A034E9" w:rsidP="00A034E9">
      <w:pPr>
        <w:spacing w:line="300" w:lineRule="auto"/>
        <w:ind w:firstLine="420"/>
        <w:jc w:val="left"/>
        <w:rPr>
          <w:highlight w:val="green"/>
        </w:rPr>
      </w:pPr>
      <w:r w:rsidRPr="00D970C4">
        <w:rPr>
          <w:highlight w:val="green"/>
        </w:rPr>
        <w:t>"id":"13.1</w:t>
      </w:r>
      <w:r w:rsidRPr="00D970C4">
        <w:rPr>
          <w:rFonts w:hint="eastAsia"/>
          <w:highlight w:val="green"/>
        </w:rPr>
        <w:t>7</w:t>
      </w:r>
      <w:r w:rsidRPr="00D970C4">
        <w:rPr>
          <w:highlight w:val="green"/>
        </w:rPr>
        <w:t xml:space="preserve">" </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rPr>
          <w:highlight w:val="green"/>
        </w:rPr>
      </w:pPr>
    </w:p>
    <w:p w:rsidR="00A034E9" w:rsidRPr="00D970C4" w:rsidRDefault="00A034E9" w:rsidP="00D96CBA">
      <w:pPr>
        <w:pStyle w:val="4"/>
        <w:numPr>
          <w:ilvl w:val="0"/>
          <w:numId w:val="69"/>
        </w:numPr>
        <w:rPr>
          <w:highlight w:val="green"/>
        </w:rPr>
      </w:pPr>
      <w:r w:rsidRPr="00D970C4">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09"/>
        <w:gridCol w:w="1237"/>
        <w:gridCol w:w="1473"/>
        <w:gridCol w:w="4567"/>
      </w:tblGrid>
      <w:tr w:rsidR="00A034E9" w:rsidRPr="00D970C4" w:rsidTr="00F80D81">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b/>
                <w:sz w:val="22"/>
                <w:highlight w:val="green"/>
                <w:lang w:val="en-GB"/>
              </w:rPr>
            </w:pPr>
            <w:r w:rsidRPr="00D970C4">
              <w:rPr>
                <w:b/>
                <w:sz w:val="22"/>
                <w:highlight w:val="green"/>
                <w:lang w:val="en-GB"/>
              </w:rPr>
              <w:t>Field</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b/>
                <w:sz w:val="22"/>
                <w:highlight w:val="green"/>
                <w:lang w:val="en-GB"/>
              </w:rPr>
            </w:pPr>
            <w:r w:rsidRPr="00D970C4">
              <w:rPr>
                <w:b/>
                <w:sz w:val="22"/>
                <w:highlight w:val="green"/>
                <w:lang w:val="en-GB"/>
              </w:rPr>
              <w:t>Type</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b/>
                <w:sz w:val="22"/>
                <w:highlight w:val="green"/>
                <w:lang w:val="en-GB"/>
              </w:rPr>
            </w:pPr>
            <w:r w:rsidRPr="00D970C4">
              <w:rPr>
                <w:b/>
                <w:sz w:val="22"/>
                <w:highlight w:val="green"/>
                <w:lang w:val="en-GB"/>
              </w:rPr>
              <w:t>Changable</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rPr>
                <w:b/>
                <w:sz w:val="22"/>
                <w:highlight w:val="green"/>
                <w:lang w:val="en-GB"/>
              </w:rPr>
            </w:pPr>
            <w:r w:rsidRPr="00D970C4">
              <w:rPr>
                <w:b/>
                <w:sz w:val="22"/>
                <w:highlight w:val="green"/>
                <w:lang w:val="en-GB"/>
              </w:rPr>
              <w:t>Description</w:t>
            </w:r>
          </w:p>
        </w:tc>
      </w:tr>
      <w:tr w:rsidR="00A034E9" w:rsidRPr="00D970C4" w:rsidTr="00F80D81">
        <w:trPr>
          <w:trHeight w:val="329"/>
        </w:trPr>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rFonts w:ascii="Times New Roman" w:eastAsia="宋体" w:hAnsi="Times New Roman"/>
                <w:sz w:val="21"/>
                <w:szCs w:val="24"/>
                <w:highlight w:val="green"/>
                <w:lang w:eastAsia="zh-CN"/>
              </w:rPr>
            </w:pPr>
            <w:r w:rsidRPr="00D970C4">
              <w:rPr>
                <w:rFonts w:hint="eastAsia"/>
                <w:highlight w:val="green"/>
              </w:rPr>
              <w:t>upnp_</w:t>
            </w:r>
            <w:r w:rsidRPr="00D970C4">
              <w:rPr>
                <w:highlight w:val="green"/>
              </w:rPr>
              <w:t>switch</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rFonts w:ascii="Times New Roman" w:eastAsia="宋体" w:hAnsi="Times New Roman"/>
                <w:sz w:val="21"/>
                <w:szCs w:val="24"/>
                <w:highlight w:val="green"/>
                <w:lang w:eastAsia="zh-CN"/>
              </w:rPr>
            </w:pPr>
            <w:r w:rsidRPr="00D970C4">
              <w:rPr>
                <w:rFonts w:ascii="Times New Roman" w:eastAsia="宋体" w:hAnsi="Times New Roman"/>
                <w:sz w:val="21"/>
                <w:szCs w:val="24"/>
                <w:highlight w:val="green"/>
                <w:lang w:eastAsia="zh-CN"/>
              </w:rPr>
              <w:t>integer</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jc w:val="both"/>
              <w:rPr>
                <w:rFonts w:ascii="Times New Roman" w:eastAsia="宋体" w:hAnsi="Times New Roman"/>
                <w:sz w:val="21"/>
                <w:szCs w:val="24"/>
                <w:highlight w:val="green"/>
                <w:lang w:eastAsia="zh-CN"/>
              </w:rPr>
            </w:pPr>
            <w:r w:rsidRPr="00D970C4">
              <w:rPr>
                <w:rFonts w:ascii="Times New Roman" w:eastAsia="宋体" w:hAnsi="Times New Roman" w:hint="eastAsia"/>
                <w:sz w:val="21"/>
                <w:szCs w:val="24"/>
                <w:highlight w:val="green"/>
                <w:lang w:eastAsia="zh-CN"/>
              </w:rPr>
              <w:t>Yes</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af9"/>
              <w:spacing w:before="240"/>
              <w:rPr>
                <w:rFonts w:ascii="Times New Roman" w:eastAsia="宋体" w:hAnsi="Times New Roman"/>
                <w:sz w:val="21"/>
                <w:szCs w:val="24"/>
                <w:highlight w:val="green"/>
                <w:lang w:eastAsia="zh-CN"/>
              </w:rPr>
            </w:pPr>
            <w:r w:rsidRPr="00D970C4">
              <w:rPr>
                <w:rFonts w:ascii="Times New Roman" w:eastAsia="宋体" w:hAnsi="Times New Roman"/>
                <w:sz w:val="21"/>
                <w:szCs w:val="24"/>
                <w:highlight w:val="green"/>
                <w:lang w:eastAsia="zh-CN"/>
              </w:rPr>
              <w:t>0:disable</w:t>
            </w:r>
          </w:p>
          <w:p w:rsidR="00A034E9" w:rsidRPr="00D970C4" w:rsidRDefault="00A034E9" w:rsidP="00F80D81">
            <w:pPr>
              <w:pStyle w:val="af9"/>
              <w:spacing w:before="240"/>
              <w:rPr>
                <w:rFonts w:ascii="Times New Roman" w:eastAsia="宋体" w:hAnsi="Times New Roman"/>
                <w:sz w:val="21"/>
                <w:szCs w:val="24"/>
                <w:highlight w:val="green"/>
                <w:lang w:eastAsia="zh-CN"/>
              </w:rPr>
            </w:pPr>
            <w:r w:rsidRPr="00D970C4">
              <w:rPr>
                <w:rFonts w:ascii="Times New Roman" w:eastAsia="宋体" w:hAnsi="Times New Roman"/>
                <w:sz w:val="21"/>
                <w:szCs w:val="24"/>
                <w:highlight w:val="green"/>
                <w:lang w:eastAsia="zh-CN"/>
              </w:rPr>
              <w:t>1:enable</w:t>
            </w:r>
          </w:p>
        </w:tc>
      </w:tr>
    </w:tbl>
    <w:p w:rsidR="00A034E9" w:rsidRPr="00D970C4" w:rsidRDefault="00A034E9" w:rsidP="00A034E9">
      <w:pPr>
        <w:rPr>
          <w:highlight w:val="green"/>
        </w:rPr>
      </w:pPr>
    </w:p>
    <w:p w:rsidR="00A034E9" w:rsidRPr="00D970C4" w:rsidRDefault="00A034E9" w:rsidP="008D3AD3">
      <w:pPr>
        <w:pStyle w:val="4"/>
        <w:numPr>
          <w:ilvl w:val="3"/>
          <w:numId w:val="57"/>
        </w:numPr>
        <w:rPr>
          <w:highlight w:val="green"/>
        </w:rPr>
      </w:pPr>
      <w:r w:rsidRPr="00D970C4">
        <w:rPr>
          <w:highlight w:val="green"/>
        </w:rPr>
        <w:t>Response with error</w:t>
      </w:r>
    </w:p>
    <w:p w:rsidR="00A034E9" w:rsidRPr="00D970C4" w:rsidRDefault="00A034E9" w:rsidP="00A034E9">
      <w:pPr>
        <w:spacing w:line="300" w:lineRule="auto"/>
        <w:jc w:val="left"/>
        <w:rPr>
          <w:highlight w:val="green"/>
        </w:rPr>
      </w:pPr>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t xml:space="preserve">"jsonrpc": "2.0", </w:t>
      </w:r>
    </w:p>
    <w:p w:rsidR="00A034E9" w:rsidRPr="00D970C4" w:rsidRDefault="00A034E9" w:rsidP="00A034E9">
      <w:pPr>
        <w:spacing w:line="300" w:lineRule="auto"/>
        <w:ind w:firstLine="420"/>
        <w:jc w:val="left"/>
        <w:rPr>
          <w:highlight w:val="green"/>
        </w:rPr>
      </w:pPr>
      <w:r w:rsidRPr="00D970C4">
        <w:rPr>
          <w:highlight w:val="green"/>
        </w:rPr>
        <w:t>"error ": {</w:t>
      </w:r>
    </w:p>
    <w:p w:rsidR="00A034E9" w:rsidRPr="00D970C4" w:rsidRDefault="00A034E9" w:rsidP="00A034E9">
      <w:pPr>
        <w:spacing w:line="300" w:lineRule="auto"/>
        <w:ind w:firstLine="1365"/>
        <w:jc w:val="left"/>
        <w:rPr>
          <w:highlight w:val="green"/>
        </w:rPr>
      </w:pPr>
      <w:r w:rsidRPr="00D970C4">
        <w:rPr>
          <w:highlight w:val="green"/>
        </w:rPr>
        <w:t>"code":"131</w:t>
      </w:r>
      <w:r w:rsidRPr="00D970C4">
        <w:rPr>
          <w:rFonts w:hint="eastAsia"/>
          <w:highlight w:val="green"/>
        </w:rPr>
        <w:t>7</w:t>
      </w:r>
      <w:r w:rsidRPr="00D970C4">
        <w:rPr>
          <w:highlight w:val="green"/>
        </w:rPr>
        <w:t>01",</w:t>
      </w:r>
    </w:p>
    <w:p w:rsidR="00A034E9" w:rsidRPr="00D970C4" w:rsidRDefault="00A034E9" w:rsidP="00A034E9">
      <w:pPr>
        <w:spacing w:line="300" w:lineRule="auto"/>
        <w:ind w:firstLine="1365"/>
        <w:jc w:val="left"/>
        <w:rPr>
          <w:highlight w:val="green"/>
        </w:rPr>
      </w:pPr>
      <w:r w:rsidRPr="00D970C4">
        <w:rPr>
          <w:highlight w:val="green"/>
        </w:rPr>
        <w:t>"message ":"</w:t>
      </w:r>
      <w:bookmarkStart w:id="959" w:name="OLE_LINK115"/>
      <w:bookmarkStart w:id="960" w:name="OLE_LINK116"/>
      <w:r w:rsidRPr="00D970C4">
        <w:rPr>
          <w:rFonts w:hint="eastAsia"/>
          <w:highlight w:val="green"/>
        </w:rPr>
        <w:t>S</w:t>
      </w:r>
      <w:r w:rsidRPr="00D970C4">
        <w:rPr>
          <w:highlight w:val="green"/>
        </w:rPr>
        <w:t>et</w:t>
      </w:r>
      <w:r w:rsidRPr="00D970C4">
        <w:rPr>
          <w:rFonts w:hint="eastAsia"/>
          <w:highlight w:val="green"/>
        </w:rPr>
        <w:t xml:space="preserve"> UPNP settings </w:t>
      </w:r>
      <w:r w:rsidRPr="00D970C4">
        <w:rPr>
          <w:highlight w:val="green"/>
        </w:rPr>
        <w:t xml:space="preserve">failed. </w:t>
      </w:r>
      <w:bookmarkEnd w:id="959"/>
      <w:bookmarkEnd w:id="960"/>
      <w:r w:rsidRPr="00D970C4">
        <w:rPr>
          <w:highlight w:val="green"/>
        </w:rPr>
        <w:t>"</w:t>
      </w:r>
    </w:p>
    <w:p w:rsidR="00A034E9" w:rsidRPr="00D970C4" w:rsidRDefault="00A034E9" w:rsidP="00A034E9">
      <w:pPr>
        <w:spacing w:line="300" w:lineRule="auto"/>
        <w:ind w:firstLine="1260"/>
        <w:jc w:val="left"/>
        <w:rPr>
          <w:highlight w:val="green"/>
        </w:rPr>
      </w:pPr>
      <w:r w:rsidRPr="00D970C4">
        <w:rPr>
          <w:highlight w:val="green"/>
        </w:rPr>
        <w:t>},</w:t>
      </w:r>
    </w:p>
    <w:p w:rsidR="00A034E9" w:rsidRPr="00D970C4" w:rsidRDefault="00A034E9" w:rsidP="00A034E9">
      <w:pPr>
        <w:spacing w:line="300" w:lineRule="auto"/>
        <w:ind w:firstLine="420"/>
        <w:jc w:val="left"/>
        <w:rPr>
          <w:highlight w:val="green"/>
        </w:rPr>
      </w:pPr>
      <w:r w:rsidRPr="00D970C4">
        <w:rPr>
          <w:highlight w:val="green"/>
        </w:rPr>
        <w:t>"id":"13.1</w:t>
      </w:r>
      <w:r w:rsidRPr="00D970C4">
        <w:rPr>
          <w:rFonts w:hint="eastAsia"/>
          <w:highlight w:val="green"/>
        </w:rPr>
        <w:t>7</w:t>
      </w:r>
      <w:r w:rsidRPr="00D970C4">
        <w:rPr>
          <w:highlight w:val="green"/>
        </w:rPr>
        <w:t xml:space="preserve">" </w:t>
      </w:r>
    </w:p>
    <w:p w:rsidR="00A034E9" w:rsidRPr="00D970C4" w:rsidRDefault="00A034E9" w:rsidP="00A034E9">
      <w:pPr>
        <w:spacing w:line="300" w:lineRule="auto"/>
        <w:jc w:val="left"/>
        <w:rPr>
          <w:highlight w:val="green"/>
        </w:rPr>
      </w:pPr>
      <w:r w:rsidRPr="00D970C4">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A034E9" w:rsidRPr="00D970C4"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TextBody"/>
              <w:widowControl w:val="0"/>
              <w:rPr>
                <w:rFonts w:ascii="Times New Roman" w:hAnsi="Times New Roman"/>
                <w:highlight w:val="green"/>
                <w:lang w:val="en-US" w:eastAsia="zh-CN"/>
              </w:rPr>
            </w:pPr>
            <w:r w:rsidRPr="00D970C4">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TextBody"/>
              <w:widowControl w:val="0"/>
              <w:rPr>
                <w:rFonts w:ascii="Times New Roman" w:hAnsi="Times New Roman"/>
                <w:highlight w:val="green"/>
                <w:lang w:val="en-US" w:eastAsia="zh-CN"/>
              </w:rPr>
            </w:pPr>
            <w:r w:rsidRPr="00D970C4">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pStyle w:val="TextBody"/>
              <w:widowControl w:val="0"/>
              <w:rPr>
                <w:rFonts w:ascii="Times New Roman" w:hAnsi="Times New Roman"/>
                <w:highlight w:val="green"/>
                <w:lang w:val="en-US" w:eastAsia="zh-CN"/>
              </w:rPr>
            </w:pPr>
            <w:r w:rsidRPr="00D970C4">
              <w:rPr>
                <w:rFonts w:ascii="Times New Roman" w:hAnsi="Times New Roman"/>
                <w:highlight w:val="green"/>
                <w:lang w:val="en-US" w:eastAsia="zh-CN"/>
              </w:rPr>
              <w:t>Error Description</w:t>
            </w:r>
          </w:p>
        </w:tc>
      </w:tr>
      <w:tr w:rsidR="00A034E9"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rPr>
                <w:szCs w:val="20"/>
                <w:highlight w:val="green"/>
              </w:rPr>
            </w:pPr>
            <w:r w:rsidRPr="00D970C4">
              <w:rPr>
                <w:szCs w:val="20"/>
                <w:highlight w:val="green"/>
              </w:rPr>
              <w:t>131</w:t>
            </w:r>
            <w:r w:rsidRPr="00D970C4">
              <w:rPr>
                <w:rFonts w:hint="eastAsia"/>
                <w:szCs w:val="20"/>
                <w:highlight w:val="green"/>
              </w:rPr>
              <w:t>7</w:t>
            </w:r>
            <w:r w:rsidRPr="00D970C4">
              <w:rPr>
                <w:szCs w:val="20"/>
                <w:highlight w:val="green"/>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D970C4" w:rsidRDefault="00A034E9" w:rsidP="00F80D81">
            <w:pPr>
              <w:rPr>
                <w:szCs w:val="20"/>
                <w:highlight w:val="green"/>
              </w:rPr>
            </w:pPr>
            <w:r w:rsidRPr="00D970C4">
              <w:rPr>
                <w:rFonts w:hint="eastAsia"/>
                <w:highlight w:val="green"/>
              </w:rPr>
              <w:t>S</w:t>
            </w:r>
            <w:r w:rsidRPr="00D970C4">
              <w:rPr>
                <w:highlight w:val="green"/>
              </w:rPr>
              <w:t>et</w:t>
            </w:r>
            <w:r w:rsidRPr="00D970C4">
              <w:rPr>
                <w:rFonts w:hint="eastAsia"/>
                <w:highlight w:val="green"/>
              </w:rPr>
              <w:t xml:space="preserve"> UPNP settings </w:t>
            </w:r>
            <w:r w:rsidRPr="00D970C4">
              <w:rPr>
                <w:highlight w:val="green"/>
              </w:rPr>
              <w:t>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sidRPr="00D970C4">
              <w:rPr>
                <w:rFonts w:hint="eastAsia"/>
                <w:highlight w:val="green"/>
              </w:rPr>
              <w:t>S</w:t>
            </w:r>
            <w:r w:rsidRPr="00D970C4">
              <w:rPr>
                <w:highlight w:val="green"/>
              </w:rPr>
              <w:t>et</w:t>
            </w:r>
            <w:r w:rsidRPr="00D970C4">
              <w:rPr>
                <w:rFonts w:hint="eastAsia"/>
                <w:highlight w:val="green"/>
              </w:rPr>
              <w:t xml:space="preserve"> UPNP settings </w:t>
            </w:r>
            <w:r w:rsidRPr="00D970C4">
              <w:rPr>
                <w:highlight w:val="green"/>
              </w:rPr>
              <w:t>failed.</w:t>
            </w:r>
          </w:p>
        </w:tc>
      </w:tr>
    </w:tbl>
    <w:p w:rsidR="00A034E9" w:rsidRDefault="00A034E9" w:rsidP="00A034E9"/>
    <w:p w:rsidR="00A034E9" w:rsidRDefault="00A034E9" w:rsidP="008D3AD3">
      <w:pPr>
        <w:pStyle w:val="3"/>
        <w:numPr>
          <w:ilvl w:val="2"/>
          <w:numId w:val="57"/>
        </w:numPr>
        <w:ind w:left="964" w:right="210"/>
      </w:pPr>
      <w:bookmarkStart w:id="961" w:name="_Toc470684736"/>
      <w:r>
        <w:t>Get</w:t>
      </w:r>
      <w:r>
        <w:rPr>
          <w:rFonts w:eastAsiaTheme="minorEastAsia" w:hint="eastAsia"/>
          <w:lang w:eastAsia="zh-CN"/>
        </w:rPr>
        <w:t>Debug</w:t>
      </w:r>
      <w:r>
        <w:t>Info</w:t>
      </w:r>
      <w:r w:rsidR="002F29ED">
        <w:rPr>
          <w:rFonts w:eastAsiaTheme="minorEastAsia" w:hint="eastAsia"/>
          <w:color w:val="FF0000"/>
          <w:lang w:eastAsia="zh-CN"/>
        </w:rPr>
        <w:t>——————未实现</w:t>
      </w:r>
      <w:r w:rsidR="00524536" w:rsidRPr="00D970C4">
        <w:rPr>
          <w:rFonts w:eastAsiaTheme="minorEastAsia" w:hint="eastAsia"/>
          <w:color w:val="FF0000"/>
          <w:lang w:eastAsia="zh-CN"/>
        </w:rPr>
        <w:t>接口</w:t>
      </w:r>
      <w:bookmarkEnd w:id="961"/>
    </w:p>
    <w:p w:rsidR="00A034E9" w:rsidRDefault="00A034E9" w:rsidP="008D3AD3">
      <w:pPr>
        <w:pStyle w:val="4"/>
        <w:numPr>
          <w:ilvl w:val="3"/>
          <w:numId w:val="57"/>
        </w:numPr>
      </w:pPr>
      <w:r>
        <w:t xml:space="preserve">POST Request </w:t>
      </w:r>
    </w:p>
    <w:p w:rsidR="00A034E9" w:rsidRDefault="00A034E9" w:rsidP="00A034E9">
      <w:r>
        <w:t>{</w:t>
      </w:r>
    </w:p>
    <w:p w:rsidR="00A034E9" w:rsidRDefault="00A034E9" w:rsidP="00A034E9">
      <w:pPr>
        <w:ind w:firstLine="210"/>
      </w:pPr>
      <w:r>
        <w:t xml:space="preserve">"jsonrpc": "2.0", </w:t>
      </w:r>
    </w:p>
    <w:p w:rsidR="00A034E9" w:rsidRDefault="00A034E9" w:rsidP="00A034E9">
      <w:pPr>
        <w:ind w:firstLine="210"/>
      </w:pPr>
      <w:r>
        <w:t>"method": "Get</w:t>
      </w:r>
      <w:r>
        <w:rPr>
          <w:rFonts w:hint="eastAsia"/>
        </w:rPr>
        <w:t>Debug</w:t>
      </w:r>
      <w:r>
        <w:t>Info",</w:t>
      </w:r>
    </w:p>
    <w:p w:rsidR="00A034E9" w:rsidRDefault="00A034E9" w:rsidP="00A034E9">
      <w:pPr>
        <w:ind w:firstLine="210"/>
      </w:pPr>
      <w:r>
        <w:t>"params": {},</w:t>
      </w:r>
    </w:p>
    <w:p w:rsidR="00A034E9" w:rsidRDefault="00A034E9" w:rsidP="00A034E9">
      <w:pPr>
        <w:ind w:firstLine="210"/>
      </w:pPr>
      <w:r>
        <w:t>"id": "13.1</w:t>
      </w:r>
      <w:r>
        <w:rPr>
          <w:rFonts w:hint="eastAsia"/>
        </w:rPr>
        <w:t>8</w:t>
      </w:r>
      <w:r>
        <w:t>"</w:t>
      </w:r>
    </w:p>
    <w:p w:rsidR="00A034E9" w:rsidRDefault="00A034E9" w:rsidP="00A034E9">
      <w:r>
        <w:lastRenderedPageBreak/>
        <w:t>}</w:t>
      </w:r>
    </w:p>
    <w:p w:rsidR="00A034E9" w:rsidRDefault="00A034E9" w:rsidP="008D3AD3">
      <w:pPr>
        <w:pStyle w:val="4"/>
        <w:numPr>
          <w:ilvl w:val="3"/>
          <w:numId w:val="57"/>
        </w:numPr>
      </w:pPr>
      <w:r>
        <w:t>Response</w:t>
      </w:r>
    </w:p>
    <w:p w:rsidR="00A034E9" w:rsidRDefault="00A034E9" w:rsidP="00A034E9">
      <w:pPr>
        <w:ind w:left="210"/>
        <w:jc w:val="left"/>
      </w:pPr>
      <w:r>
        <w:t>{</w:t>
      </w:r>
    </w:p>
    <w:p w:rsidR="00A034E9" w:rsidRDefault="00A034E9" w:rsidP="00A034E9">
      <w:pPr>
        <w:ind w:left="210" w:firstLine="420"/>
        <w:jc w:val="left"/>
      </w:pPr>
      <w:r>
        <w:t xml:space="preserve">"jsonrpc": "2.0", </w:t>
      </w:r>
    </w:p>
    <w:p w:rsidR="00A034E9" w:rsidRDefault="00A034E9" w:rsidP="00A034E9">
      <w:pPr>
        <w:ind w:left="210" w:firstLine="420"/>
        <w:jc w:val="left"/>
      </w:pPr>
      <w:r>
        <w:t>"result": {</w:t>
      </w:r>
    </w:p>
    <w:p w:rsidR="00A034E9" w:rsidRDefault="00A034E9" w:rsidP="00A034E9">
      <w:pPr>
        <w:ind w:left="1470" w:firstLine="210"/>
        <w:jc w:val="left"/>
        <w:rPr>
          <w:rFonts w:ascii="Calibri" w:eastAsia="Calibri" w:hAnsi="Calibri" w:cs="Calibri"/>
          <w:sz w:val="24"/>
        </w:rPr>
      </w:pPr>
      <w:r>
        <w:rPr>
          <w:rFonts w:ascii="Calibri" w:eastAsia="Calibri" w:hAnsi="Calibri" w:cs="Calibri"/>
          <w:sz w:val="24"/>
        </w:rPr>
        <w:t>"</w:t>
      </w:r>
      <w:r>
        <w:rPr>
          <w:rFonts w:ascii="Calibri" w:eastAsiaTheme="minorEastAsia" w:hAnsi="Calibri" w:cs="Calibri" w:hint="eastAsia"/>
        </w:rPr>
        <w:t>MSID</w:t>
      </w:r>
      <w:r>
        <w:rPr>
          <w:rFonts w:ascii="Calibri" w:eastAsia="Calibri" w:hAnsi="Calibri" w:cs="Calibri"/>
          <w:sz w:val="24"/>
        </w:rPr>
        <w:t>"</w:t>
      </w:r>
      <w:r>
        <w:rPr>
          <w:rFonts w:ascii="Calibri" w:eastAsia="Calibri" w:hAnsi="Calibri" w:cs="Calibri"/>
        </w:rPr>
        <w:t>:</w:t>
      </w:r>
      <w:r>
        <w:rPr>
          <w:rFonts w:ascii="Calibri" w:eastAsia="Calibri" w:hAnsi="Calibri" w:cs="Calibri"/>
          <w:sz w:val="24"/>
        </w:rPr>
        <w:t>"",</w:t>
      </w:r>
    </w:p>
    <w:p w:rsidR="00A034E9" w:rsidRDefault="00A034E9" w:rsidP="00A034E9">
      <w:pPr>
        <w:ind w:left="210"/>
        <w:jc w:val="left"/>
      </w:pPr>
      <w:r>
        <w:tab/>
      </w:r>
      <w:r>
        <w:tab/>
      </w:r>
      <w:r>
        <w:tab/>
      </w:r>
      <w:r>
        <w:tab/>
        <w:t>"</w:t>
      </w:r>
      <w:r>
        <w:rPr>
          <w:rFonts w:ascii="Calibri" w:eastAsiaTheme="minorEastAsia" w:hAnsi="Calibri" w:cs="Calibri" w:hint="eastAsia"/>
        </w:rPr>
        <w:t>MEID</w:t>
      </w:r>
      <w:r>
        <w:t>":"",</w:t>
      </w:r>
    </w:p>
    <w:p w:rsidR="00A034E9" w:rsidRDefault="00A034E9" w:rsidP="00A034E9">
      <w:pPr>
        <w:ind w:left="210"/>
        <w:jc w:val="left"/>
      </w:pPr>
      <w:r>
        <w:tab/>
      </w:r>
      <w:r>
        <w:tab/>
      </w:r>
      <w:r>
        <w:tab/>
      </w:r>
      <w:r>
        <w:tab/>
        <w:t>"</w:t>
      </w:r>
      <w:r>
        <w:rPr>
          <w:rFonts w:hint="eastAsia"/>
        </w:rPr>
        <w:t>UICC</w:t>
      </w:r>
      <w:r>
        <w:t>":"",</w:t>
      </w:r>
    </w:p>
    <w:p w:rsidR="00A034E9" w:rsidRDefault="00A034E9" w:rsidP="00A034E9">
      <w:pPr>
        <w:ind w:left="210"/>
        <w:jc w:val="left"/>
      </w:pPr>
      <w:r>
        <w:tab/>
      </w:r>
      <w:r>
        <w:tab/>
      </w:r>
      <w:r>
        <w:tab/>
      </w:r>
      <w:r>
        <w:tab/>
        <w:t>"</w:t>
      </w:r>
      <w:r>
        <w:rPr>
          <w:rFonts w:ascii="Calibri" w:eastAsiaTheme="minorEastAsia" w:hAnsi="Calibri" w:cs="Calibri" w:hint="eastAsia"/>
        </w:rPr>
        <w:t>PRLVersion</w:t>
      </w:r>
      <w:r>
        <w:t>":"",</w:t>
      </w:r>
    </w:p>
    <w:p w:rsidR="00A034E9" w:rsidRDefault="00A034E9" w:rsidP="00A034E9">
      <w:pPr>
        <w:ind w:left="210" w:firstLine="1470"/>
        <w:jc w:val="left"/>
      </w:pPr>
      <w:r>
        <w:t>"</w:t>
      </w:r>
      <w:r>
        <w:rPr>
          <w:rFonts w:hint="eastAsia"/>
        </w:rPr>
        <w:t>ActiveDate</w:t>
      </w:r>
      <w:r>
        <w:t>":""</w:t>
      </w:r>
      <w:r>
        <w:rPr>
          <w:rFonts w:hint="eastAsia"/>
        </w:rPr>
        <w:t>,</w:t>
      </w:r>
    </w:p>
    <w:p w:rsidR="00A034E9" w:rsidRDefault="00A034E9" w:rsidP="00A034E9">
      <w:pPr>
        <w:ind w:left="210" w:firstLine="1470"/>
        <w:jc w:val="left"/>
      </w:pPr>
      <w:r>
        <w:t>"</w:t>
      </w:r>
      <w:r>
        <w:rPr>
          <w:rFonts w:hint="eastAsia"/>
        </w:rPr>
        <w:t>ActiveMIPProfile</w:t>
      </w:r>
      <w:r>
        <w:t>":""</w:t>
      </w:r>
      <w:r>
        <w:rPr>
          <w:rFonts w:hint="eastAsia"/>
        </w:rPr>
        <w:t>,</w:t>
      </w:r>
    </w:p>
    <w:p w:rsidR="00A034E9" w:rsidRDefault="00A034E9" w:rsidP="00A034E9">
      <w:pPr>
        <w:ind w:left="210" w:firstLine="1470"/>
        <w:jc w:val="left"/>
      </w:pPr>
      <w:r>
        <w:t>"</w:t>
      </w:r>
      <w:r>
        <w:rPr>
          <w:rFonts w:hint="eastAsia"/>
        </w:rPr>
        <w:t>NAI</w:t>
      </w:r>
      <w:r>
        <w:t>":""</w:t>
      </w:r>
      <w:r>
        <w:rPr>
          <w:rFonts w:hint="eastAsia"/>
        </w:rPr>
        <w:t>,</w:t>
      </w:r>
    </w:p>
    <w:p w:rsidR="00A034E9" w:rsidRDefault="00A034E9" w:rsidP="00A034E9">
      <w:pPr>
        <w:ind w:left="210" w:firstLine="1470"/>
        <w:jc w:val="left"/>
      </w:pPr>
      <w:r>
        <w:t>"</w:t>
      </w:r>
      <w:r>
        <w:rPr>
          <w:rFonts w:hint="eastAsia"/>
        </w:rPr>
        <w:t>RefurbishDate</w:t>
      </w:r>
      <w:r>
        <w:t>":""</w:t>
      </w:r>
      <w:r>
        <w:rPr>
          <w:rFonts w:hint="eastAsia"/>
        </w:rPr>
        <w:t>,</w:t>
      </w:r>
    </w:p>
    <w:p w:rsidR="00A034E9" w:rsidRDefault="00A034E9" w:rsidP="00A034E9">
      <w:pPr>
        <w:ind w:left="210" w:firstLine="1470"/>
        <w:jc w:val="left"/>
      </w:pPr>
      <w:r>
        <w:t>"</w:t>
      </w:r>
      <w:r>
        <w:rPr>
          <w:rFonts w:hint="eastAsia"/>
        </w:rPr>
        <w:t>LTEAPINI</w:t>
      </w:r>
      <w:r>
        <w:t>":""</w:t>
      </w:r>
      <w:r>
        <w:rPr>
          <w:rFonts w:hint="eastAsia"/>
        </w:rPr>
        <w:t>,</w:t>
      </w:r>
    </w:p>
    <w:p w:rsidR="00A034E9" w:rsidRDefault="00A034E9" w:rsidP="00A034E9">
      <w:pPr>
        <w:ind w:left="210" w:firstLine="1470"/>
        <w:jc w:val="left"/>
      </w:pPr>
      <w:r>
        <w:t>"</w:t>
      </w:r>
      <w:r>
        <w:rPr>
          <w:rFonts w:hint="eastAsia"/>
        </w:rPr>
        <w:t>LifeTimeTotalTransferred</w:t>
      </w:r>
      <w:r>
        <w:t>":""</w:t>
      </w:r>
      <w:r>
        <w:rPr>
          <w:rFonts w:hint="eastAsia"/>
        </w:rPr>
        <w:t>,</w:t>
      </w:r>
    </w:p>
    <w:p w:rsidR="00A034E9" w:rsidRDefault="00A034E9" w:rsidP="00A034E9">
      <w:pPr>
        <w:ind w:left="210" w:firstLine="1470"/>
        <w:jc w:val="left"/>
      </w:pPr>
      <w:r>
        <w:t>"</w:t>
      </w:r>
      <w:bookmarkStart w:id="962" w:name="OLE_LINK119"/>
      <w:bookmarkStart w:id="963" w:name="OLE_LINK120"/>
      <w:r>
        <w:rPr>
          <w:rFonts w:hint="eastAsia"/>
        </w:rPr>
        <w:t>QLIC</w:t>
      </w:r>
      <w:bookmarkEnd w:id="962"/>
      <w:bookmarkEnd w:id="963"/>
      <w:r>
        <w:t>":""</w:t>
      </w:r>
      <w:r>
        <w:rPr>
          <w:rFonts w:hint="eastAsia"/>
        </w:rPr>
        <w:t>,</w:t>
      </w:r>
    </w:p>
    <w:p w:rsidR="00A034E9" w:rsidRDefault="00A034E9" w:rsidP="00A034E9">
      <w:pPr>
        <w:ind w:left="210" w:firstLine="1470"/>
        <w:jc w:val="left"/>
      </w:pPr>
      <w:r>
        <w:t>"</w:t>
      </w:r>
      <w:bookmarkStart w:id="964" w:name="OLE_LINK121"/>
      <w:bookmarkStart w:id="965" w:name="OLE_LINK122"/>
      <w:r>
        <w:rPr>
          <w:rFonts w:hint="eastAsia"/>
        </w:rPr>
        <w:t>LastError</w:t>
      </w:r>
      <w:bookmarkEnd w:id="964"/>
      <w:bookmarkEnd w:id="965"/>
      <w:r>
        <w:t>"</w:t>
      </w:r>
      <w:r>
        <w:rPr>
          <w:rFonts w:hint="eastAsia"/>
        </w:rPr>
        <w:t>:</w:t>
      </w:r>
      <w:r>
        <w:t>""</w:t>
      </w:r>
      <w:r>
        <w:rPr>
          <w:rFonts w:hint="eastAsia"/>
        </w:rPr>
        <w:t>,</w:t>
      </w:r>
    </w:p>
    <w:p w:rsidR="00A034E9" w:rsidRDefault="00A034E9" w:rsidP="00A034E9">
      <w:pPr>
        <w:ind w:left="210" w:firstLine="1470"/>
        <w:jc w:val="left"/>
      </w:pPr>
      <w:r>
        <w:t>"</w:t>
      </w:r>
      <w:r>
        <w:rPr>
          <w:rFonts w:hint="eastAsia"/>
        </w:rPr>
        <w:t>FreeMemory</w:t>
      </w:r>
      <w:r>
        <w:t>"</w:t>
      </w:r>
      <w:r>
        <w:rPr>
          <w:rFonts w:hint="eastAsia"/>
        </w:rPr>
        <w:t>:6546,</w:t>
      </w:r>
    </w:p>
    <w:p w:rsidR="00A034E9" w:rsidRDefault="00A034E9" w:rsidP="00A034E9">
      <w:pPr>
        <w:ind w:left="210" w:firstLine="1470"/>
        <w:jc w:val="left"/>
      </w:pPr>
      <w:r>
        <w:t>"</w:t>
      </w:r>
      <w:bookmarkStart w:id="966" w:name="OLE_LINK123"/>
      <w:r>
        <w:rPr>
          <w:rFonts w:hint="eastAsia"/>
        </w:rPr>
        <w:t>TotalMemory</w:t>
      </w:r>
      <w:bookmarkEnd w:id="966"/>
      <w:r>
        <w:t>"</w:t>
      </w:r>
      <w:r>
        <w:rPr>
          <w:rFonts w:hint="eastAsia"/>
        </w:rPr>
        <w:t>:65466</w:t>
      </w:r>
    </w:p>
    <w:p w:rsidR="00A034E9" w:rsidRDefault="00A034E9" w:rsidP="00A034E9">
      <w:pPr>
        <w:ind w:left="1050" w:firstLine="420"/>
        <w:jc w:val="left"/>
      </w:pPr>
      <w:r>
        <w:t>},</w:t>
      </w:r>
    </w:p>
    <w:p w:rsidR="00A034E9" w:rsidRDefault="00A034E9" w:rsidP="00A034E9">
      <w:pPr>
        <w:ind w:left="210" w:firstLine="420"/>
        <w:jc w:val="left"/>
      </w:pPr>
      <w:r>
        <w:t>"id":"13.1</w:t>
      </w:r>
      <w:r>
        <w:rPr>
          <w:rFonts w:hint="eastAsia"/>
        </w:rPr>
        <w:t>8</w:t>
      </w:r>
      <w:r>
        <w:t xml:space="preserve">" </w:t>
      </w:r>
    </w:p>
    <w:p w:rsidR="00A034E9" w:rsidRDefault="00A034E9" w:rsidP="00A034E9">
      <w:r>
        <w:t>}</w:t>
      </w:r>
    </w:p>
    <w:p w:rsidR="00A034E9" w:rsidRDefault="00A034E9" w:rsidP="00D96CBA">
      <w:pPr>
        <w:pStyle w:val="4"/>
        <w:numPr>
          <w:ilvl w:val="0"/>
          <w:numId w:val="69"/>
        </w:numPr>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12"/>
        <w:gridCol w:w="1171"/>
        <w:gridCol w:w="1459"/>
        <w:gridCol w:w="4244"/>
      </w:tblGrid>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Field</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Type</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jc w:val="both"/>
              <w:rPr>
                <w:b/>
                <w:sz w:val="22"/>
                <w:lang w:val="en-GB"/>
              </w:rPr>
            </w:pPr>
            <w:r>
              <w:rPr>
                <w:b/>
                <w:sz w:val="22"/>
                <w:lang w:val="en-GB"/>
              </w:rPr>
              <w:t>Changable</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af9"/>
              <w:spacing w:before="240"/>
              <w:rPr>
                <w:b/>
                <w:sz w:val="22"/>
                <w:lang w:val="en-GB"/>
              </w:rPr>
            </w:pPr>
            <w:r>
              <w:rPr>
                <w:b/>
                <w:sz w:val="22"/>
                <w:lang w:val="en-GB"/>
              </w:rPr>
              <w:t>Description</w:t>
            </w: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bookmarkStart w:id="967" w:name="OLE_LINK124"/>
            <w:bookmarkStart w:id="968" w:name="OLE_LINK125"/>
            <w:r>
              <w:rPr>
                <w:rFonts w:ascii="Calibri" w:eastAsiaTheme="minorEastAsia" w:hAnsi="Calibri" w:cs="Calibri" w:hint="eastAsia"/>
              </w:rPr>
              <w:t>MSID</w:t>
            </w:r>
            <w:bookmarkEnd w:id="967"/>
            <w:bookmarkEnd w:id="968"/>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Device MSID</w:t>
            </w: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bookmarkStart w:id="969" w:name="OLE_LINK126"/>
            <w:bookmarkStart w:id="970" w:name="OLE_LINK127"/>
            <w:r>
              <w:rPr>
                <w:rFonts w:ascii="Calibri" w:eastAsiaTheme="minorEastAsia" w:hAnsi="Calibri" w:cs="Calibri" w:hint="eastAsia"/>
              </w:rPr>
              <w:t>MEID</w:t>
            </w:r>
            <w:bookmarkEnd w:id="969"/>
            <w:bookmarkEnd w:id="970"/>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suppressAutoHyphens w:val="0"/>
              <w:autoSpaceDE w:val="0"/>
              <w:autoSpaceDN w:val="0"/>
              <w:adjustRightInd w:val="0"/>
              <w:jc w:val="left"/>
              <w:rPr>
                <w:szCs w:val="20"/>
              </w:rPr>
            </w:pPr>
            <w:r w:rsidRPr="00244752">
              <w:rPr>
                <w:szCs w:val="20"/>
              </w:rPr>
              <w:t>Only allow to view the MEID. Display both</w:t>
            </w:r>
          </w:p>
          <w:p w:rsidR="00A034E9" w:rsidRPr="00244752" w:rsidRDefault="00A034E9" w:rsidP="00F80D81">
            <w:pPr>
              <w:jc w:val="left"/>
              <w:rPr>
                <w:szCs w:val="20"/>
              </w:rPr>
            </w:pPr>
            <w:r w:rsidRPr="00244752">
              <w:rPr>
                <w:szCs w:val="20"/>
              </w:rPr>
              <w:t>HEX and Decimal values</w:t>
            </w: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hint="eastAsia"/>
              </w:rPr>
              <w:t>UICC</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color w:val="948A54"/>
              </w:rPr>
            </w:pPr>
            <w:r>
              <w:rPr>
                <w:rFonts w:ascii="Calibri" w:eastAsiaTheme="minorEastAsia" w:hAnsi="Calibri" w:cs="Calibri" w:hint="eastAsia"/>
              </w:rPr>
              <w:t>PRLVersion</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244752" w:rsidRDefault="00A034E9" w:rsidP="00F80D81">
            <w:pPr>
              <w:jc w:val="left"/>
              <w:rPr>
                <w:szCs w:val="20"/>
              </w:rPr>
            </w:pPr>
            <w:r w:rsidRPr="00244752">
              <w:rPr>
                <w:szCs w:val="20"/>
              </w:rPr>
              <w:t>Current Device PRL</w:t>
            </w:r>
          </w:p>
        </w:tc>
      </w:tr>
      <w:tr w:rsidR="00A034E9" w:rsidTr="00F80D81">
        <w:trPr>
          <w:trHeight w:val="452"/>
        </w:trPr>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bookmarkStart w:id="971" w:name="OLE_LINK128"/>
            <w:r>
              <w:rPr>
                <w:rFonts w:hint="eastAsia"/>
              </w:rPr>
              <w:t>ActiveDate</w:t>
            </w:r>
            <w:bookmarkEnd w:id="971"/>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color w:val="948A54"/>
              </w:rPr>
            </w:pPr>
            <w:bookmarkStart w:id="972" w:name="OLE_LINK129"/>
            <w:bookmarkStart w:id="973" w:name="OLE_LINK130"/>
            <w:r>
              <w:rPr>
                <w:rFonts w:hint="eastAsia"/>
              </w:rPr>
              <w:t>ActiveMIPProfile</w:t>
            </w:r>
            <w:bookmarkEnd w:id="972"/>
            <w:bookmarkEnd w:id="973"/>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550B1D" w:rsidRDefault="00A034E9" w:rsidP="00F80D81">
            <w:pPr>
              <w:jc w:val="left"/>
              <w:rPr>
                <w:rFonts w:ascii="Calibri" w:eastAsia="Calibri" w:hAnsi="Calibri" w:cs="Calibri"/>
                <w:color w:val="auto"/>
              </w:rPr>
            </w:pPr>
            <w:r w:rsidRPr="00550B1D">
              <w:rPr>
                <w:rFonts w:ascii="Calibri" w:eastAsia="Calibri" w:hAnsi="Calibri" w:cs="Calibri"/>
                <w:color w:val="auto"/>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550B1D" w:rsidRDefault="00A034E9" w:rsidP="00F80D81">
            <w:pPr>
              <w:jc w:val="left"/>
              <w:rPr>
                <w:rFonts w:ascii="Calibri" w:eastAsia="Calibri" w:hAnsi="Calibri" w:cs="Calibri"/>
                <w:color w:val="auto"/>
              </w:rPr>
            </w:pPr>
            <w:r w:rsidRPr="00550B1D">
              <w:rPr>
                <w:rFonts w:ascii="Calibri" w:eastAsia="Calibri" w:hAnsi="Calibri" w:cs="Calibri"/>
                <w:color w:val="auto"/>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color w:val="948A54"/>
              </w:rPr>
            </w:pP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bookmarkStart w:id="974" w:name="OLE_LINK131"/>
            <w:r>
              <w:rPr>
                <w:rFonts w:hint="eastAsia"/>
              </w:rPr>
              <w:t>NAI</w:t>
            </w:r>
            <w:bookmarkEnd w:id="974"/>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bookmarkStart w:id="975" w:name="OLE_LINK132"/>
            <w:bookmarkStart w:id="976" w:name="OLE_LINK133"/>
            <w:r>
              <w:rPr>
                <w:rFonts w:hint="eastAsia"/>
              </w:rPr>
              <w:t>RefurbishDate</w:t>
            </w:r>
            <w:bookmarkEnd w:id="975"/>
            <w:bookmarkEnd w:id="976"/>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bookmarkStart w:id="977" w:name="OLE_LINK134"/>
            <w:bookmarkStart w:id="978" w:name="OLE_LINK135"/>
            <w:r>
              <w:rPr>
                <w:rFonts w:hint="eastAsia"/>
              </w:rPr>
              <w:t>LTEAPINI</w:t>
            </w:r>
            <w:bookmarkEnd w:id="977"/>
            <w:bookmarkEnd w:id="978"/>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r>
              <w:rPr>
                <w:rFonts w:hint="eastAsia"/>
              </w:rPr>
              <w:t>LifeTimeTotalTransferred</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r>
              <w:rPr>
                <w:rFonts w:hint="eastAsia"/>
              </w:rPr>
              <w:t>QLIC</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rPr>
                <w:rFonts w:ascii="Calibri" w:eastAsia="Calibri" w:hAnsi="Calibri" w:cs="Calibri"/>
              </w:rPr>
            </w:pPr>
            <w:r>
              <w:rPr>
                <w:rFonts w:ascii="Calibri" w:eastAsia="Calibri" w:hAnsi="Calibri" w:cs="Calibri"/>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714361" w:rsidRDefault="00A034E9" w:rsidP="00F80D81">
            <w:pPr>
              <w:rPr>
                <w:szCs w:val="20"/>
              </w:rPr>
            </w:pPr>
            <w:r>
              <w:rPr>
                <w:szCs w:val="20"/>
              </w:rPr>
              <w:t>States wither QLIC is supported</w:t>
            </w:r>
            <w:r>
              <w:rPr>
                <w:rFonts w:hint="eastAsia"/>
                <w:szCs w:val="20"/>
              </w:rPr>
              <w:t xml:space="preserve"> </w:t>
            </w:r>
            <w:r w:rsidRPr="00E25054">
              <w:rPr>
                <w:szCs w:val="20"/>
              </w:rPr>
              <w:t>and currently enabled or disabled.</w:t>
            </w: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r>
              <w:rPr>
                <w:rFonts w:hint="eastAsia"/>
              </w:rPr>
              <w:t>LastError</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AD2394" w:rsidRDefault="00A034E9" w:rsidP="00F80D81">
            <w:pPr>
              <w:jc w:val="left"/>
              <w:rPr>
                <w:rFonts w:ascii="Calibri" w:eastAsia="Calibri" w:hAnsi="Calibri" w:cs="Calibri"/>
              </w:rPr>
            </w:pPr>
            <w:r w:rsidRPr="00AD2394">
              <w:rPr>
                <w:rFonts w:ascii="Calibri" w:eastAsia="Calibri" w:hAnsi="Calibri" w:cs="Calibri" w:hint="eastAsia"/>
              </w:rPr>
              <w:t>String</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AD2394" w:rsidRDefault="00A034E9" w:rsidP="00F80D81">
            <w:pPr>
              <w:jc w:val="left"/>
              <w:rPr>
                <w:rFonts w:ascii="Calibri" w:eastAsia="Calibri" w:hAnsi="Calibri" w:cs="Calibri"/>
              </w:rPr>
            </w:pPr>
            <w:r w:rsidRPr="00AD2394">
              <w:rPr>
                <w:rFonts w:ascii="Calibri" w:eastAsia="Calibri" w:hAnsi="Calibri" w:cs="Calibri" w:hint="eastAsia"/>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AD2394" w:rsidRDefault="00A034E9" w:rsidP="00F80D81">
            <w:pPr>
              <w:rPr>
                <w:szCs w:val="20"/>
              </w:rPr>
            </w:pPr>
            <w:r w:rsidRPr="00AD2394">
              <w:rPr>
                <w:szCs w:val="20"/>
              </w:rPr>
              <w:t>Include the last received MIP error code</w:t>
            </w: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r>
              <w:rPr>
                <w:rFonts w:hint="eastAsia"/>
              </w:rPr>
              <w:t>FreeMemory</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875608" w:rsidRDefault="00A034E9" w:rsidP="00F80D81">
            <w:pPr>
              <w:jc w:val="left"/>
              <w:rPr>
                <w:rFonts w:ascii="Calibri" w:eastAsiaTheme="minorEastAsia" w:hAnsi="Calibri" w:cs="Calibri"/>
              </w:rPr>
            </w:pPr>
            <w:r>
              <w:rPr>
                <w:rFonts w:ascii="Calibri" w:eastAsiaTheme="minorEastAsia" w:hAnsi="Calibri" w:cs="Calibri" w:hint="eastAsia"/>
              </w:rPr>
              <w:t>Integer</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B869E7" w:rsidRDefault="00A034E9" w:rsidP="00F80D81">
            <w:pPr>
              <w:jc w:val="left"/>
              <w:rPr>
                <w:rFonts w:ascii="Calibri" w:eastAsiaTheme="minorEastAsia" w:hAnsi="Calibri" w:cs="Calibri"/>
              </w:rPr>
            </w:pPr>
            <w:r>
              <w:rPr>
                <w:rFonts w:ascii="Calibri" w:eastAsiaTheme="minorEastAsia" w:hAnsi="Calibri" w:cs="Calibri" w:hint="eastAsia"/>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175456" w:rsidRDefault="00A034E9" w:rsidP="00F80D81">
            <w:pPr>
              <w:rPr>
                <w:szCs w:val="20"/>
              </w:rPr>
            </w:pPr>
            <w:r w:rsidRPr="00175456">
              <w:rPr>
                <w:szCs w:val="20"/>
              </w:rPr>
              <w:t>Display the free memory</w:t>
            </w:r>
            <w:r w:rsidRPr="00175456">
              <w:rPr>
                <w:rFonts w:hint="eastAsia"/>
                <w:szCs w:val="20"/>
              </w:rPr>
              <w:t xml:space="preserve"> </w:t>
            </w:r>
            <w:r w:rsidRPr="00175456">
              <w:rPr>
                <w:szCs w:val="20"/>
              </w:rPr>
              <w:t>values of</w:t>
            </w:r>
            <w:r w:rsidRPr="00175456">
              <w:rPr>
                <w:rFonts w:hint="eastAsia"/>
                <w:szCs w:val="20"/>
              </w:rPr>
              <w:t xml:space="preserve"> </w:t>
            </w:r>
            <w:r w:rsidRPr="00175456">
              <w:rPr>
                <w:szCs w:val="20"/>
              </w:rPr>
              <w:t>the device's RAM in MB</w:t>
            </w:r>
          </w:p>
        </w:tc>
      </w:tr>
      <w:tr w:rsidR="00A034E9" w:rsidTr="00F80D81">
        <w:tc>
          <w:tcPr>
            <w:tcW w:w="2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jc w:val="left"/>
            </w:pPr>
            <w:r>
              <w:rPr>
                <w:rFonts w:hint="eastAsia"/>
              </w:rPr>
              <w:t>TotalMemory</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1A4190" w:rsidRDefault="00A034E9" w:rsidP="00F80D81">
            <w:pPr>
              <w:jc w:val="left"/>
              <w:rPr>
                <w:rFonts w:ascii="Calibri" w:eastAsiaTheme="minorEastAsia" w:hAnsi="Calibri" w:cs="Calibri"/>
              </w:rPr>
            </w:pPr>
            <w:r>
              <w:rPr>
                <w:rFonts w:ascii="Calibri" w:eastAsiaTheme="minorEastAsia" w:hAnsi="Calibri" w:cs="Calibri" w:hint="eastAsia"/>
              </w:rPr>
              <w:t>Integer</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B869E7" w:rsidRDefault="00A034E9" w:rsidP="00F80D81">
            <w:pPr>
              <w:jc w:val="left"/>
              <w:rPr>
                <w:rFonts w:ascii="Calibri" w:eastAsiaTheme="minorEastAsia" w:hAnsi="Calibri" w:cs="Calibri"/>
              </w:rPr>
            </w:pPr>
            <w:r>
              <w:rPr>
                <w:rFonts w:ascii="Calibri" w:eastAsiaTheme="minorEastAsia" w:hAnsi="Calibri" w:cs="Calibri" w:hint="eastAsia"/>
              </w:rPr>
              <w:t>No</w:t>
            </w:r>
          </w:p>
        </w:tc>
        <w:tc>
          <w:tcPr>
            <w:tcW w:w="42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Pr="00AD2394" w:rsidRDefault="00A034E9" w:rsidP="00F80D81">
            <w:pPr>
              <w:rPr>
                <w:szCs w:val="20"/>
              </w:rPr>
            </w:pPr>
            <w:r w:rsidRPr="00175456">
              <w:rPr>
                <w:szCs w:val="20"/>
              </w:rPr>
              <w:t xml:space="preserve">Display the </w:t>
            </w:r>
            <w:r w:rsidRPr="00175456">
              <w:rPr>
                <w:rFonts w:hint="eastAsia"/>
                <w:szCs w:val="20"/>
              </w:rPr>
              <w:t xml:space="preserve"> </w:t>
            </w:r>
            <w:r w:rsidRPr="00175456">
              <w:rPr>
                <w:szCs w:val="20"/>
              </w:rPr>
              <w:t>total memory values</w:t>
            </w:r>
            <w:r w:rsidRPr="00175456">
              <w:rPr>
                <w:rFonts w:hint="eastAsia"/>
                <w:szCs w:val="20"/>
              </w:rPr>
              <w:t xml:space="preserve"> </w:t>
            </w:r>
            <w:r w:rsidRPr="00175456">
              <w:rPr>
                <w:szCs w:val="20"/>
              </w:rPr>
              <w:t>of</w:t>
            </w:r>
            <w:r w:rsidRPr="00175456">
              <w:rPr>
                <w:rFonts w:hint="eastAsia"/>
                <w:szCs w:val="20"/>
              </w:rPr>
              <w:t xml:space="preserve"> </w:t>
            </w:r>
            <w:r w:rsidRPr="00175456">
              <w:rPr>
                <w:szCs w:val="20"/>
              </w:rPr>
              <w:t>the device's RAM in MB</w:t>
            </w:r>
          </w:p>
        </w:tc>
      </w:tr>
    </w:tbl>
    <w:p w:rsidR="00A034E9" w:rsidRPr="00AD2394" w:rsidRDefault="00A034E9" w:rsidP="00A034E9">
      <w:pPr>
        <w:ind w:firstLine="420"/>
        <w:rPr>
          <w:rFonts w:eastAsia="Arial"/>
        </w:rPr>
      </w:pPr>
    </w:p>
    <w:p w:rsidR="00A034E9" w:rsidRDefault="00A034E9" w:rsidP="008D3AD3">
      <w:pPr>
        <w:pStyle w:val="4"/>
        <w:numPr>
          <w:ilvl w:val="3"/>
          <w:numId w:val="57"/>
        </w:numPr>
      </w:pPr>
      <w:r>
        <w:lastRenderedPageBreak/>
        <w:t>Response with error</w:t>
      </w:r>
    </w:p>
    <w:p w:rsidR="00A034E9" w:rsidRDefault="00A034E9" w:rsidP="00A034E9">
      <w:r>
        <w:t>{</w:t>
      </w:r>
    </w:p>
    <w:p w:rsidR="00A034E9" w:rsidRDefault="00A034E9" w:rsidP="00A034E9">
      <w:pPr>
        <w:ind w:firstLine="420"/>
      </w:pPr>
      <w:r>
        <w:t>"jsonrpc": "2.0",</w:t>
      </w:r>
    </w:p>
    <w:p w:rsidR="00A034E9" w:rsidRDefault="00A034E9" w:rsidP="00A034E9">
      <w:pPr>
        <w:ind w:firstLine="420"/>
      </w:pPr>
      <w:r>
        <w:t>"error": {</w:t>
      </w:r>
    </w:p>
    <w:p w:rsidR="00A034E9" w:rsidRDefault="00A034E9" w:rsidP="00A034E9">
      <w:pPr>
        <w:ind w:left="840" w:firstLine="420"/>
      </w:pPr>
      <w:r>
        <w:t>"code": "130101",</w:t>
      </w:r>
    </w:p>
    <w:p w:rsidR="00A034E9" w:rsidRDefault="00A034E9" w:rsidP="00A034E9">
      <w:pPr>
        <w:ind w:left="840" w:firstLine="420"/>
      </w:pPr>
      <w:r>
        <w:t>"message": "Get items failed."</w:t>
      </w:r>
    </w:p>
    <w:p w:rsidR="00A034E9" w:rsidRDefault="00A034E9" w:rsidP="00A034E9">
      <w:pPr>
        <w:ind w:left="840" w:firstLine="420"/>
      </w:pPr>
      <w:r>
        <w:t xml:space="preserve">}, </w:t>
      </w:r>
    </w:p>
    <w:p w:rsidR="00A034E9" w:rsidRDefault="00A034E9" w:rsidP="00A034E9">
      <w:pPr>
        <w:ind w:firstLine="420"/>
      </w:pPr>
      <w:r>
        <w:t>"id": "13.1</w:t>
      </w:r>
      <w:r>
        <w:rPr>
          <w:rFonts w:hint="eastAsia"/>
        </w:rPr>
        <w:t>8</w:t>
      </w:r>
      <w:r>
        <w:t>"</w:t>
      </w:r>
    </w:p>
    <w:p w:rsidR="00A034E9" w:rsidRDefault="00A034E9" w:rsidP="00A034E9">
      <w:r>
        <w:t>}</w:t>
      </w:r>
    </w:p>
    <w:p w:rsidR="00A034E9" w:rsidRDefault="00A034E9" w:rsidP="00A034E9">
      <w:pPr>
        <w:rPr>
          <w:strike/>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A034E9" w:rsidTr="00F80D81">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A034E9" w:rsidTr="00F80D81">
        <w:trPr>
          <w:trHeight w:val="102"/>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Pr>
                <w:szCs w:val="20"/>
              </w:rPr>
              <w:t>13</w:t>
            </w:r>
            <w:r>
              <w:rPr>
                <w:rFonts w:hint="eastAsia"/>
                <w:szCs w:val="20"/>
              </w:rPr>
              <w:t>18</w:t>
            </w:r>
            <w:r>
              <w:rPr>
                <w:szCs w:val="20"/>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Pr>
                <w:szCs w:val="20"/>
              </w:rPr>
              <w:t xml:space="preserve">Get </w:t>
            </w:r>
            <w:r>
              <w:rPr>
                <w:rFonts w:hint="eastAsia"/>
                <w:szCs w:val="20"/>
              </w:rPr>
              <w:t xml:space="preserve">debug info </w:t>
            </w:r>
            <w:r>
              <w:rPr>
                <w:szCs w:val="20"/>
              </w:rPr>
              <w:t>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034E9" w:rsidRDefault="00A034E9" w:rsidP="00F80D81">
            <w:pPr>
              <w:rPr>
                <w:szCs w:val="20"/>
              </w:rPr>
            </w:pPr>
            <w:r>
              <w:rPr>
                <w:szCs w:val="20"/>
              </w:rPr>
              <w:t>Get some or all sub-items failed.</w:t>
            </w:r>
          </w:p>
        </w:tc>
      </w:tr>
    </w:tbl>
    <w:p w:rsidR="00A034E9" w:rsidRDefault="00A034E9" w:rsidP="00A034E9"/>
    <w:p w:rsidR="006C3506" w:rsidRPr="00524536" w:rsidRDefault="006C3506" w:rsidP="008D3AD3">
      <w:pPr>
        <w:pStyle w:val="3"/>
        <w:numPr>
          <w:ilvl w:val="2"/>
          <w:numId w:val="57"/>
        </w:numPr>
        <w:ind w:left="964" w:right="210"/>
        <w:rPr>
          <w:highlight w:val="green"/>
        </w:rPr>
      </w:pPr>
      <w:bookmarkStart w:id="979" w:name="_Toc470684737"/>
      <w:r w:rsidRPr="00524536">
        <w:rPr>
          <w:highlight w:val="green"/>
        </w:rPr>
        <w:t>uploadBackupSettings</w:t>
      </w:r>
      <w:bookmarkEnd w:id="979"/>
    </w:p>
    <w:p w:rsidR="006C3506" w:rsidRPr="00524536" w:rsidRDefault="006C3506" w:rsidP="006C3506">
      <w:pPr>
        <w:pStyle w:val="4"/>
        <w:rPr>
          <w:rFonts w:eastAsiaTheme="minorEastAsia"/>
          <w:highlight w:val="green"/>
        </w:rPr>
      </w:pPr>
      <w:r w:rsidRPr="00524536">
        <w:rPr>
          <w:highlight w:val="green"/>
        </w:rPr>
        <w:t>URL:/goform/</w:t>
      </w:r>
      <w:r w:rsidRPr="00524536">
        <w:rPr>
          <w:rFonts w:eastAsiaTheme="minorEastAsia"/>
          <w:highlight w:val="green"/>
        </w:rPr>
        <w:t>uploadBackupSettings</w:t>
      </w:r>
    </w:p>
    <w:p w:rsidR="006C3506" w:rsidRPr="00524536" w:rsidRDefault="006C3506" w:rsidP="008D3AD3">
      <w:pPr>
        <w:pStyle w:val="4"/>
        <w:numPr>
          <w:ilvl w:val="3"/>
          <w:numId w:val="57"/>
        </w:numPr>
        <w:spacing w:line="372" w:lineRule="auto"/>
        <w:rPr>
          <w:highlight w:val="green"/>
        </w:rPr>
      </w:pPr>
      <w:r w:rsidRPr="00524536">
        <w:rPr>
          <w:highlight w:val="green"/>
        </w:rPr>
        <w:t>POST Request</w:t>
      </w:r>
    </w:p>
    <w:p w:rsidR="00524536" w:rsidRPr="00524536" w:rsidRDefault="00524536" w:rsidP="00524536">
      <w:pPr>
        <w:rPr>
          <w:highlight w:val="green"/>
        </w:rPr>
      </w:pPr>
      <w:r w:rsidRPr="00524536">
        <w:rPr>
          <w:highlight w:val="green"/>
        </w:rPr>
        <w:t xml:space="preserve">Content-Disposition: form-data; </w:t>
      </w:r>
    </w:p>
    <w:p w:rsidR="00524536" w:rsidRPr="00524536" w:rsidRDefault="00524536" w:rsidP="00524536">
      <w:pPr>
        <w:rPr>
          <w:highlight w:val="green"/>
        </w:rPr>
      </w:pPr>
      <w:r w:rsidRPr="00524536">
        <w:rPr>
          <w:highlight w:val="green"/>
        </w:rPr>
        <w:t xml:space="preserve">name="iptUpload"; </w:t>
      </w:r>
    </w:p>
    <w:p w:rsidR="00524536" w:rsidRPr="00524536" w:rsidRDefault="00524536" w:rsidP="00524536">
      <w:pPr>
        <w:rPr>
          <w:highlight w:val="green"/>
        </w:rPr>
      </w:pPr>
      <w:r w:rsidRPr="00524536">
        <w:rPr>
          <w:highlight w:val="green"/>
        </w:rPr>
        <w:t>filename="configure.bin"</w:t>
      </w:r>
    </w:p>
    <w:p w:rsidR="006C3506" w:rsidRPr="00524536" w:rsidRDefault="00524536" w:rsidP="00524536">
      <w:pPr>
        <w:rPr>
          <w:highlight w:val="green"/>
        </w:rPr>
      </w:pPr>
      <w:r w:rsidRPr="00524536">
        <w:rPr>
          <w:highlight w:val="green"/>
        </w:rPr>
        <w:t>Content-Type: application/octet-stream</w:t>
      </w:r>
    </w:p>
    <w:p w:rsidR="006C3506" w:rsidRPr="00524536" w:rsidRDefault="006C3506" w:rsidP="008D3AD3">
      <w:pPr>
        <w:pStyle w:val="4"/>
        <w:numPr>
          <w:ilvl w:val="3"/>
          <w:numId w:val="57"/>
        </w:numPr>
        <w:spacing w:line="372" w:lineRule="auto"/>
        <w:rPr>
          <w:highlight w:val="green"/>
        </w:rPr>
      </w:pPr>
      <w:r w:rsidRPr="00524536">
        <w:rPr>
          <w:highlight w:val="green"/>
        </w:rPr>
        <w:t>Response</w:t>
      </w:r>
    </w:p>
    <w:p w:rsidR="006C3506" w:rsidRPr="00524536" w:rsidRDefault="006C3506" w:rsidP="006C3506">
      <w:pPr>
        <w:rPr>
          <w:highlight w:val="green"/>
        </w:rPr>
      </w:pPr>
      <w:r w:rsidRPr="00524536">
        <w:rPr>
          <w:highlight w:val="green"/>
        </w:rPr>
        <w:t>{</w:t>
      </w:r>
    </w:p>
    <w:p w:rsidR="006C3506" w:rsidRPr="00524536" w:rsidRDefault="006C3506" w:rsidP="006C3506">
      <w:pPr>
        <w:ind w:left="420"/>
        <w:rPr>
          <w:highlight w:val="green"/>
        </w:rPr>
      </w:pPr>
      <w:r w:rsidRPr="00524536">
        <w:rPr>
          <w:highlight w:val="green"/>
        </w:rPr>
        <w:t>"error": "0"</w:t>
      </w:r>
    </w:p>
    <w:p w:rsidR="006C3506" w:rsidRPr="00524536" w:rsidRDefault="006C3506" w:rsidP="006C3506">
      <w:pPr>
        <w:rPr>
          <w:highlight w:val="green"/>
        </w:rPr>
      </w:pPr>
      <w:r w:rsidRPr="00524536">
        <w:rPr>
          <w:highlight w:val="green"/>
        </w:rPr>
        <w:t>}</w:t>
      </w:r>
    </w:p>
    <w:p w:rsidR="006C3506" w:rsidRPr="00524536" w:rsidRDefault="006C3506" w:rsidP="008D3AD3">
      <w:pPr>
        <w:pStyle w:val="4"/>
        <w:numPr>
          <w:ilvl w:val="3"/>
          <w:numId w:val="44"/>
        </w:numPr>
        <w:spacing w:line="372" w:lineRule="auto"/>
        <w:jc w:val="left"/>
        <w:rPr>
          <w:highlight w:val="green"/>
        </w:rPr>
      </w:pPr>
      <w:r w:rsidRPr="00524536">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6C3506" w:rsidRPr="00524536" w:rsidTr="00F758B5">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6C3506" w:rsidRPr="00524536" w:rsidRDefault="006C3506" w:rsidP="00F758B5">
            <w:pPr>
              <w:pStyle w:val="af9"/>
              <w:spacing w:before="240"/>
              <w:jc w:val="both"/>
              <w:rPr>
                <w:b/>
                <w:sz w:val="22"/>
                <w:highlight w:val="green"/>
                <w:lang w:val="en-GB"/>
              </w:rPr>
            </w:pPr>
            <w:r w:rsidRPr="00524536">
              <w:rPr>
                <w:b/>
                <w:sz w:val="22"/>
                <w:highlight w:val="green"/>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6C3506" w:rsidRPr="00524536" w:rsidRDefault="006C3506" w:rsidP="00F758B5">
            <w:pPr>
              <w:pStyle w:val="af9"/>
              <w:spacing w:before="240"/>
              <w:jc w:val="both"/>
              <w:rPr>
                <w:b/>
                <w:sz w:val="22"/>
                <w:highlight w:val="green"/>
                <w:lang w:val="en-GB"/>
              </w:rPr>
            </w:pPr>
            <w:r w:rsidRPr="00524536">
              <w:rPr>
                <w:b/>
                <w:sz w:val="22"/>
                <w:highlight w:val="green"/>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6C3506" w:rsidRPr="00524536" w:rsidRDefault="006C3506" w:rsidP="00F758B5">
            <w:pPr>
              <w:pStyle w:val="af9"/>
              <w:spacing w:before="240"/>
              <w:jc w:val="both"/>
              <w:rPr>
                <w:b/>
                <w:sz w:val="22"/>
                <w:highlight w:val="green"/>
                <w:lang w:val="en-GB"/>
              </w:rPr>
            </w:pPr>
            <w:r w:rsidRPr="00524536">
              <w:rPr>
                <w:b/>
                <w:sz w:val="22"/>
                <w:highlight w:val="green"/>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6C3506" w:rsidRPr="00524536" w:rsidRDefault="006C3506" w:rsidP="00F758B5">
            <w:pPr>
              <w:pStyle w:val="af9"/>
              <w:spacing w:before="240"/>
              <w:rPr>
                <w:b/>
                <w:sz w:val="22"/>
                <w:highlight w:val="green"/>
                <w:lang w:val="en-GB"/>
              </w:rPr>
            </w:pPr>
            <w:r w:rsidRPr="00524536">
              <w:rPr>
                <w:b/>
                <w:sz w:val="22"/>
                <w:highlight w:val="green"/>
                <w:lang w:val="en-GB"/>
              </w:rPr>
              <w:t>Description</w:t>
            </w:r>
          </w:p>
        </w:tc>
      </w:tr>
      <w:tr w:rsidR="006C3506" w:rsidTr="00F758B5">
        <w:trPr>
          <w:trHeight w:val="556"/>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6C3506" w:rsidRPr="00524536" w:rsidRDefault="006C3506" w:rsidP="00F758B5">
            <w:pPr>
              <w:spacing w:line="300" w:lineRule="auto"/>
              <w:jc w:val="left"/>
              <w:rPr>
                <w:highlight w:val="green"/>
              </w:rPr>
            </w:pPr>
            <w:r w:rsidRPr="00524536">
              <w:rPr>
                <w:highlight w:val="green"/>
              </w:rPr>
              <w:t>error</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6C3506" w:rsidRPr="00524536" w:rsidRDefault="006C3506" w:rsidP="00F758B5">
            <w:pPr>
              <w:spacing w:line="300" w:lineRule="auto"/>
              <w:jc w:val="left"/>
              <w:rPr>
                <w:highlight w:val="green"/>
              </w:rPr>
            </w:pPr>
            <w:r w:rsidRPr="00524536">
              <w:rPr>
                <w:highlight w:val="green"/>
              </w:rPr>
              <w:t>number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6C3506" w:rsidRPr="00524536" w:rsidRDefault="006C3506" w:rsidP="00F758B5">
            <w:pPr>
              <w:spacing w:line="300" w:lineRule="auto"/>
              <w:jc w:val="left"/>
              <w:rPr>
                <w:highlight w:val="green"/>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6C3506" w:rsidRPr="00524536" w:rsidRDefault="006C3506" w:rsidP="00F758B5">
            <w:pPr>
              <w:spacing w:line="300" w:lineRule="auto"/>
              <w:jc w:val="left"/>
              <w:rPr>
                <w:highlight w:val="green"/>
              </w:rPr>
            </w:pPr>
            <w:r w:rsidRPr="00524536">
              <w:rPr>
                <w:highlight w:val="green"/>
              </w:rPr>
              <w:t>Error code</w:t>
            </w:r>
          </w:p>
          <w:p w:rsidR="006C3506" w:rsidRPr="00524536" w:rsidRDefault="006C3506" w:rsidP="00F758B5">
            <w:pPr>
              <w:spacing w:line="300" w:lineRule="auto"/>
              <w:jc w:val="left"/>
              <w:rPr>
                <w:highlight w:val="green"/>
              </w:rPr>
            </w:pPr>
            <w:r w:rsidRPr="00524536">
              <w:rPr>
                <w:highlight w:val="green"/>
              </w:rPr>
              <w:t>0:success</w:t>
            </w:r>
          </w:p>
          <w:p w:rsidR="006C3506" w:rsidRPr="00524536" w:rsidRDefault="006C3506" w:rsidP="00F758B5">
            <w:pPr>
              <w:spacing w:line="300" w:lineRule="auto"/>
              <w:jc w:val="left"/>
              <w:rPr>
                <w:highlight w:val="green"/>
              </w:rPr>
            </w:pPr>
            <w:r w:rsidRPr="00524536">
              <w:rPr>
                <w:highlight w:val="green"/>
              </w:rPr>
              <w:t>1: failed</w:t>
            </w:r>
          </w:p>
          <w:p w:rsidR="006C3506" w:rsidRPr="00524536" w:rsidRDefault="006C3506" w:rsidP="00F758B5">
            <w:pPr>
              <w:spacing w:line="300" w:lineRule="auto"/>
              <w:jc w:val="left"/>
              <w:rPr>
                <w:highlight w:val="green"/>
              </w:rPr>
            </w:pPr>
            <w:r w:rsidRPr="00524536">
              <w:rPr>
                <w:highlight w:val="green"/>
              </w:rPr>
              <w:t>2: call API wrong</w:t>
            </w:r>
          </w:p>
          <w:p w:rsidR="006C3506" w:rsidRPr="00524536" w:rsidRDefault="006C3506" w:rsidP="00F758B5">
            <w:pPr>
              <w:spacing w:line="300" w:lineRule="auto"/>
              <w:jc w:val="left"/>
              <w:rPr>
                <w:highlight w:val="green"/>
              </w:rPr>
            </w:pPr>
            <w:r w:rsidRPr="00524536">
              <w:rPr>
                <w:highlight w:val="green"/>
              </w:rPr>
              <w:t>3: UI parameter wrong</w:t>
            </w:r>
          </w:p>
          <w:p w:rsidR="006C3506" w:rsidRDefault="006C3506" w:rsidP="00F758B5">
            <w:pPr>
              <w:spacing w:line="300" w:lineRule="auto"/>
              <w:jc w:val="left"/>
            </w:pPr>
            <w:r w:rsidRPr="00524536">
              <w:rPr>
                <w:highlight w:val="green"/>
              </w:rPr>
              <w:t>4: data too long, no memory to use</w:t>
            </w:r>
          </w:p>
        </w:tc>
      </w:tr>
    </w:tbl>
    <w:p w:rsidR="006C3506" w:rsidRDefault="006C3506" w:rsidP="00A034E9"/>
    <w:p w:rsidR="003A296C" w:rsidRDefault="003A296C" w:rsidP="008D3AD3">
      <w:pPr>
        <w:pStyle w:val="3"/>
        <w:numPr>
          <w:ilvl w:val="2"/>
          <w:numId w:val="57"/>
        </w:numPr>
        <w:ind w:left="964" w:right="210"/>
        <w:rPr>
          <w:lang w:eastAsia="zh-CN"/>
        </w:rPr>
      </w:pPr>
      <w:bookmarkStart w:id="980" w:name="_Toc470684738"/>
      <w:r>
        <w:rPr>
          <w:lang w:eastAsia="zh-CN"/>
        </w:rPr>
        <w:lastRenderedPageBreak/>
        <w:t>G</w:t>
      </w:r>
      <w:r>
        <w:rPr>
          <w:rFonts w:eastAsiaTheme="minorEastAsia" w:hint="eastAsia"/>
          <w:lang w:eastAsia="zh-CN"/>
        </w:rPr>
        <w:t>etHfaActivationSatus</w:t>
      </w:r>
      <w:r w:rsidR="00524536" w:rsidRPr="00D970C4">
        <w:rPr>
          <w:rFonts w:eastAsiaTheme="minorEastAsia" w:hint="eastAsia"/>
          <w:color w:val="FF0000"/>
          <w:lang w:eastAsia="zh-CN"/>
        </w:rPr>
        <w:t>——————</w:t>
      </w:r>
      <w:r w:rsidR="002F29ED">
        <w:rPr>
          <w:rFonts w:eastAsiaTheme="minorEastAsia" w:hint="eastAsia"/>
          <w:color w:val="FF0000"/>
          <w:lang w:eastAsia="zh-CN"/>
        </w:rPr>
        <w:t>未实现接口</w:t>
      </w:r>
      <w:bookmarkEnd w:id="980"/>
    </w:p>
    <w:p w:rsidR="003A296C" w:rsidRDefault="003A296C" w:rsidP="008D3AD3">
      <w:pPr>
        <w:pStyle w:val="4"/>
        <w:numPr>
          <w:ilvl w:val="3"/>
          <w:numId w:val="57"/>
        </w:numPr>
      </w:pPr>
      <w:r>
        <w:t>Request:</w:t>
      </w:r>
    </w:p>
    <w:p w:rsidR="003A296C" w:rsidRDefault="003A296C" w:rsidP="003A296C">
      <w:pPr>
        <w:spacing w:line="300" w:lineRule="auto"/>
        <w:jc w:val="left"/>
        <w:rPr>
          <w:rFonts w:ascii="Calibri" w:eastAsia="Calibri" w:hAnsi="Calibri" w:cs="Calibri"/>
          <w:sz w:val="24"/>
        </w:rPr>
      </w:pPr>
      <w:r>
        <w:rPr>
          <w:rFonts w:ascii="Calibri" w:eastAsia="Calibri" w:hAnsi="Calibri" w:cs="Calibri"/>
          <w:sz w:val="24"/>
        </w:rPr>
        <w:t>{</w:t>
      </w:r>
    </w:p>
    <w:p w:rsidR="003A296C" w:rsidRDefault="003A296C" w:rsidP="003A296C">
      <w:pPr>
        <w:spacing w:line="300" w:lineRule="auto"/>
        <w:ind w:firstLine="420"/>
        <w:jc w:val="left"/>
      </w:pPr>
      <w:r>
        <w:t xml:space="preserve">"jsonrpc": "2.0", </w:t>
      </w:r>
    </w:p>
    <w:p w:rsidR="003A296C" w:rsidRDefault="003A296C" w:rsidP="003A296C">
      <w:pPr>
        <w:spacing w:line="300" w:lineRule="auto"/>
        <w:ind w:firstLine="420"/>
        <w:jc w:val="left"/>
      </w:pPr>
      <w:r>
        <w:t>"method": "</w:t>
      </w:r>
      <w:r w:rsidRPr="003A296C">
        <w:t>GetHfaActivationStatus</w:t>
      </w:r>
      <w:r>
        <w:t>",</w:t>
      </w:r>
    </w:p>
    <w:p w:rsidR="003A296C" w:rsidRDefault="003A296C" w:rsidP="003A296C">
      <w:pPr>
        <w:spacing w:line="300" w:lineRule="auto"/>
        <w:ind w:firstLine="420"/>
        <w:jc w:val="left"/>
      </w:pPr>
      <w:r>
        <w:t>"params": {},</w:t>
      </w:r>
    </w:p>
    <w:p w:rsidR="003A296C" w:rsidRDefault="003A296C" w:rsidP="003A296C">
      <w:pPr>
        <w:spacing w:line="300" w:lineRule="auto"/>
        <w:ind w:firstLine="420"/>
        <w:jc w:val="left"/>
      </w:pPr>
      <w:r>
        <w:t>"id": "13.</w:t>
      </w:r>
      <w:r>
        <w:rPr>
          <w:rFonts w:hint="eastAsia"/>
        </w:rPr>
        <w:t>20</w:t>
      </w:r>
      <w:r>
        <w:t>"</w:t>
      </w:r>
    </w:p>
    <w:p w:rsidR="003A296C" w:rsidRDefault="003A296C" w:rsidP="003A296C">
      <w:pPr>
        <w:spacing w:line="300" w:lineRule="auto"/>
        <w:jc w:val="left"/>
      </w:pPr>
      <w:r>
        <w:t>}</w:t>
      </w:r>
    </w:p>
    <w:p w:rsidR="003A296C" w:rsidRDefault="003A296C" w:rsidP="003A296C"/>
    <w:p w:rsidR="003A296C" w:rsidRDefault="003A296C" w:rsidP="008D3AD3">
      <w:pPr>
        <w:pStyle w:val="4"/>
        <w:numPr>
          <w:ilvl w:val="3"/>
          <w:numId w:val="57"/>
        </w:numPr>
      </w:pPr>
      <w:r>
        <w:t>Response:</w:t>
      </w:r>
    </w:p>
    <w:p w:rsidR="003A296C" w:rsidRDefault="003A296C" w:rsidP="003A296C">
      <w:pPr>
        <w:spacing w:line="300" w:lineRule="auto"/>
        <w:jc w:val="left"/>
      </w:pPr>
      <w:r>
        <w:t>{</w:t>
      </w:r>
    </w:p>
    <w:p w:rsidR="003A296C" w:rsidRDefault="003A296C" w:rsidP="003A296C">
      <w:pPr>
        <w:spacing w:line="300" w:lineRule="auto"/>
        <w:ind w:firstLine="420"/>
        <w:jc w:val="left"/>
      </w:pPr>
      <w:r>
        <w:t xml:space="preserve">"jsonrpc": "2.0", </w:t>
      </w:r>
    </w:p>
    <w:p w:rsidR="003A296C" w:rsidRDefault="003A296C" w:rsidP="003A296C">
      <w:pPr>
        <w:spacing w:line="300" w:lineRule="auto"/>
        <w:ind w:firstLine="420"/>
        <w:jc w:val="left"/>
      </w:pPr>
      <w:r>
        <w:t>"result": {</w:t>
      </w:r>
    </w:p>
    <w:p w:rsidR="003A296C" w:rsidRDefault="003A296C" w:rsidP="003A296C">
      <w:pPr>
        <w:spacing w:line="300" w:lineRule="auto"/>
        <w:ind w:firstLine="420"/>
        <w:jc w:val="left"/>
      </w:pPr>
      <w:r>
        <w:tab/>
      </w:r>
      <w:r>
        <w:tab/>
      </w:r>
      <w:r>
        <w:tab/>
        <w:t>"</w:t>
      </w:r>
      <w:r w:rsidR="00FB0BD8">
        <w:rPr>
          <w:rFonts w:hint="eastAsia"/>
        </w:rPr>
        <w:t>LoginState</w:t>
      </w:r>
      <w:r w:rsidR="00FB0BD8">
        <w:t xml:space="preserve"> </w:t>
      </w:r>
      <w:r>
        <w:t>":</w:t>
      </w:r>
      <w:r>
        <w:rPr>
          <w:rFonts w:hint="eastAsia"/>
        </w:rPr>
        <w:t>0</w:t>
      </w:r>
      <w:r w:rsidR="007B5F29">
        <w:rPr>
          <w:rFonts w:hint="eastAsia"/>
        </w:rPr>
        <w:t>,</w:t>
      </w:r>
    </w:p>
    <w:p w:rsidR="007B5F29" w:rsidRDefault="007B5F29" w:rsidP="003A296C">
      <w:pPr>
        <w:spacing w:line="300" w:lineRule="auto"/>
        <w:ind w:firstLine="420"/>
        <w:jc w:val="left"/>
      </w:pPr>
      <w:r>
        <w:rPr>
          <w:rFonts w:hint="eastAsia"/>
        </w:rPr>
        <w:tab/>
      </w:r>
      <w:r>
        <w:rPr>
          <w:rFonts w:hint="eastAsia"/>
        </w:rPr>
        <w:tab/>
      </w:r>
      <w:r>
        <w:rPr>
          <w:rFonts w:hint="eastAsia"/>
        </w:rPr>
        <w:tab/>
      </w:r>
      <w:r>
        <w:t>"</w:t>
      </w:r>
      <w:r w:rsidR="00FB0BD8" w:rsidRPr="003A296C">
        <w:t>HfaActivationStatus</w:t>
      </w:r>
      <w:r>
        <w:t>":</w:t>
      </w:r>
      <w:r>
        <w:rPr>
          <w:rFonts w:hint="eastAsia"/>
        </w:rPr>
        <w:t>0,</w:t>
      </w:r>
    </w:p>
    <w:p w:rsidR="007B5F29" w:rsidRDefault="007B5F29" w:rsidP="003A296C">
      <w:pPr>
        <w:spacing w:line="300" w:lineRule="auto"/>
        <w:ind w:firstLine="420"/>
        <w:jc w:val="left"/>
      </w:pPr>
      <w:r>
        <w:rPr>
          <w:rFonts w:hint="eastAsia"/>
        </w:rPr>
        <w:tab/>
      </w:r>
      <w:r>
        <w:rPr>
          <w:rFonts w:hint="eastAsia"/>
        </w:rPr>
        <w:tab/>
      </w:r>
      <w:r>
        <w:rPr>
          <w:rFonts w:hint="eastAsia"/>
        </w:rPr>
        <w:tab/>
      </w:r>
      <w:r>
        <w:t>"</w:t>
      </w:r>
      <w:r w:rsidR="000049CA" w:rsidRPr="000049CA">
        <w:t>HfaRetryWaitSec</w:t>
      </w:r>
      <w:r>
        <w:t>":</w:t>
      </w:r>
      <w:r w:rsidR="005E3B02">
        <w:rPr>
          <w:rFonts w:hint="eastAsia"/>
        </w:rPr>
        <w:t>60</w:t>
      </w:r>
      <w:r>
        <w:rPr>
          <w:rFonts w:hint="eastAsia"/>
        </w:rPr>
        <w:t>,</w:t>
      </w:r>
    </w:p>
    <w:p w:rsidR="007B5F29" w:rsidRDefault="007B5F29" w:rsidP="003A296C">
      <w:pPr>
        <w:spacing w:line="300" w:lineRule="auto"/>
        <w:ind w:firstLine="420"/>
        <w:jc w:val="left"/>
      </w:pPr>
      <w:r>
        <w:rPr>
          <w:rFonts w:hint="eastAsia"/>
        </w:rPr>
        <w:tab/>
      </w:r>
      <w:r>
        <w:rPr>
          <w:rFonts w:hint="eastAsia"/>
        </w:rPr>
        <w:tab/>
      </w:r>
      <w:r>
        <w:rPr>
          <w:rFonts w:hint="eastAsia"/>
        </w:rPr>
        <w:tab/>
      </w:r>
      <w:r>
        <w:t>"</w:t>
      </w:r>
      <w:r w:rsidR="008F5F93" w:rsidRPr="008F5F93">
        <w:t>HfaRetryTotalNum</w:t>
      </w:r>
      <w:r>
        <w:t>":</w:t>
      </w:r>
      <w:r w:rsidR="001E5722">
        <w:rPr>
          <w:rFonts w:hint="eastAsia"/>
        </w:rPr>
        <w:t>5</w:t>
      </w:r>
      <w:r>
        <w:rPr>
          <w:rFonts w:hint="eastAsia"/>
        </w:rPr>
        <w:t>,</w:t>
      </w:r>
    </w:p>
    <w:p w:rsidR="007B5F29" w:rsidRDefault="007B5F29" w:rsidP="001E5722">
      <w:pPr>
        <w:spacing w:line="300" w:lineRule="auto"/>
        <w:ind w:firstLine="420"/>
        <w:jc w:val="left"/>
      </w:pPr>
      <w:r>
        <w:rPr>
          <w:rFonts w:hint="eastAsia"/>
        </w:rPr>
        <w:tab/>
      </w:r>
      <w:r>
        <w:rPr>
          <w:rFonts w:hint="eastAsia"/>
        </w:rPr>
        <w:tab/>
      </w:r>
      <w:r>
        <w:rPr>
          <w:rFonts w:hint="eastAsia"/>
        </w:rPr>
        <w:tab/>
      </w:r>
      <w:r>
        <w:t>"</w:t>
      </w:r>
      <w:r w:rsidR="001E5722" w:rsidRPr="001E5722">
        <w:t>HfaRetryTime</w:t>
      </w:r>
      <w:r>
        <w:t>":</w:t>
      </w:r>
      <w:r>
        <w:rPr>
          <w:rFonts w:hint="eastAsia"/>
        </w:rPr>
        <w:t>0</w:t>
      </w:r>
    </w:p>
    <w:p w:rsidR="003A296C" w:rsidRDefault="003A296C" w:rsidP="003A296C">
      <w:pPr>
        <w:spacing w:line="300" w:lineRule="auto"/>
        <w:ind w:firstLine="420"/>
        <w:jc w:val="left"/>
      </w:pPr>
      <w:r>
        <w:tab/>
      </w:r>
      <w:r>
        <w:tab/>
        <w:t>},</w:t>
      </w:r>
    </w:p>
    <w:p w:rsidR="003A296C" w:rsidRDefault="003A296C" w:rsidP="003A296C">
      <w:pPr>
        <w:spacing w:line="300" w:lineRule="auto"/>
        <w:ind w:firstLine="420"/>
        <w:jc w:val="left"/>
      </w:pPr>
      <w:r>
        <w:t>"id":"13.</w:t>
      </w:r>
      <w:r>
        <w:rPr>
          <w:rFonts w:hint="eastAsia"/>
        </w:rPr>
        <w:t>20</w:t>
      </w:r>
      <w:r>
        <w:t xml:space="preserve">" </w:t>
      </w:r>
    </w:p>
    <w:p w:rsidR="003A296C" w:rsidRDefault="003A296C" w:rsidP="003A296C">
      <w:pPr>
        <w:spacing w:line="300" w:lineRule="auto"/>
        <w:jc w:val="left"/>
      </w:pPr>
      <w:r>
        <w:t>}</w:t>
      </w:r>
    </w:p>
    <w:p w:rsidR="003A296C" w:rsidRDefault="003A296C" w:rsidP="003A296C"/>
    <w:p w:rsidR="003A296C" w:rsidRDefault="003A296C" w:rsidP="00D96CBA">
      <w:pPr>
        <w:pStyle w:val="4"/>
        <w:numPr>
          <w:ilvl w:val="0"/>
          <w:numId w:val="69"/>
        </w:numPr>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0"/>
        <w:gridCol w:w="1224"/>
        <w:gridCol w:w="1469"/>
        <w:gridCol w:w="4513"/>
      </w:tblGrid>
      <w:tr w:rsidR="003A296C" w:rsidTr="00E90D54">
        <w:tc>
          <w:tcPr>
            <w:tcW w:w="20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af9"/>
              <w:spacing w:before="240"/>
              <w:jc w:val="both"/>
              <w:rPr>
                <w:b/>
                <w:sz w:val="22"/>
                <w:lang w:val="en-GB"/>
              </w:rPr>
            </w:pPr>
            <w:r>
              <w:rPr>
                <w:b/>
                <w:sz w:val="22"/>
                <w:lang w:val="en-GB"/>
              </w:rPr>
              <w:t>Field</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af9"/>
              <w:spacing w:before="240"/>
              <w:jc w:val="both"/>
              <w:rPr>
                <w:b/>
                <w:sz w:val="22"/>
                <w:lang w:val="en-GB"/>
              </w:rPr>
            </w:pPr>
            <w:r>
              <w:rPr>
                <w:b/>
                <w:sz w:val="22"/>
                <w:lang w:val="en-GB"/>
              </w:rPr>
              <w:t>Type</w:t>
            </w:r>
          </w:p>
        </w:tc>
        <w:tc>
          <w:tcPr>
            <w:tcW w:w="14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af9"/>
              <w:spacing w:before="240"/>
              <w:jc w:val="both"/>
              <w:rPr>
                <w:b/>
                <w:sz w:val="22"/>
                <w:lang w:val="en-GB"/>
              </w:rPr>
            </w:pPr>
            <w:r>
              <w:rPr>
                <w:b/>
                <w:sz w:val="22"/>
                <w:lang w:val="en-GB"/>
              </w:rPr>
              <w:t>Changable</w:t>
            </w:r>
          </w:p>
        </w:tc>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af9"/>
              <w:spacing w:before="240"/>
              <w:rPr>
                <w:b/>
                <w:sz w:val="22"/>
                <w:lang w:val="en-GB"/>
              </w:rPr>
            </w:pPr>
            <w:r>
              <w:rPr>
                <w:b/>
                <w:sz w:val="22"/>
                <w:lang w:val="en-GB"/>
              </w:rPr>
              <w:t>Description</w:t>
            </w:r>
          </w:p>
        </w:tc>
      </w:tr>
      <w:tr w:rsidR="003A296C" w:rsidTr="00E90D54">
        <w:tc>
          <w:tcPr>
            <w:tcW w:w="20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Pr="00ED0028" w:rsidRDefault="00ED0028" w:rsidP="00ED0028">
            <w:pPr>
              <w:pStyle w:val="af9"/>
              <w:spacing w:before="240"/>
              <w:jc w:val="both"/>
              <w:rPr>
                <w:rFonts w:ascii="Times New Roman" w:eastAsiaTheme="minorEastAsia" w:hAnsi="Times New Roman"/>
                <w:sz w:val="21"/>
                <w:szCs w:val="24"/>
                <w:lang w:eastAsia="zh-CN"/>
              </w:rPr>
            </w:pPr>
            <w:r>
              <w:rPr>
                <w:rFonts w:eastAsiaTheme="minorEastAsia" w:hint="eastAsia"/>
                <w:lang w:eastAsia="zh-CN"/>
              </w:rPr>
              <w:t>Login</w:t>
            </w:r>
            <w:r>
              <w:t>Stat</w:t>
            </w:r>
            <w:r>
              <w:rPr>
                <w:rFonts w:eastAsiaTheme="minorEastAsia" w:hint="eastAsia"/>
                <w:lang w:eastAsia="zh-CN"/>
              </w:rPr>
              <w:t>e</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af9"/>
              <w:spacing w:before="240"/>
              <w:jc w:val="both"/>
              <w:rPr>
                <w:rFonts w:ascii="Times New Roman" w:eastAsia="宋体" w:hAnsi="Times New Roman"/>
                <w:sz w:val="21"/>
                <w:szCs w:val="24"/>
                <w:lang w:eastAsia="zh-CN"/>
              </w:rPr>
            </w:pPr>
            <w:r>
              <w:rPr>
                <w:rFonts w:ascii="Times New Roman" w:eastAsia="宋体" w:hAnsi="Times New Roman" w:hint="eastAsia"/>
                <w:sz w:val="21"/>
                <w:szCs w:val="24"/>
                <w:lang w:eastAsia="zh-CN"/>
              </w:rPr>
              <w:t>Integer</w:t>
            </w:r>
          </w:p>
        </w:tc>
        <w:tc>
          <w:tcPr>
            <w:tcW w:w="14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D6274" w:rsidRDefault="00ED6274" w:rsidP="00ED6274">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0: logout</w:t>
            </w:r>
          </w:p>
          <w:p w:rsidR="00ED6274" w:rsidRDefault="00ED6274" w:rsidP="00ED6274">
            <w:pPr>
              <w:pStyle w:val="af9"/>
              <w:spacing w:before="240"/>
              <w:rPr>
                <w:rFonts w:ascii="Times New Roman" w:eastAsia="宋体" w:hAnsi="Times New Roman"/>
                <w:sz w:val="21"/>
                <w:szCs w:val="24"/>
                <w:lang w:eastAsia="zh-CN"/>
              </w:rPr>
            </w:pPr>
            <w:r>
              <w:rPr>
                <w:rFonts w:ascii="Times New Roman" w:eastAsia="宋体" w:hAnsi="Times New Roman"/>
                <w:sz w:val="21"/>
                <w:szCs w:val="24"/>
                <w:lang w:eastAsia="zh-CN"/>
              </w:rPr>
              <w:t>1: login</w:t>
            </w:r>
          </w:p>
          <w:p w:rsidR="003A296C" w:rsidRPr="003A296C" w:rsidRDefault="00ED6274" w:rsidP="00ED6274">
            <w:pPr>
              <w:spacing w:line="300" w:lineRule="auto"/>
              <w:jc w:val="left"/>
              <w:rPr>
                <w:lang w:val="de-DE"/>
              </w:rPr>
            </w:pPr>
            <w:r>
              <w:t>2: the login times used out.</w:t>
            </w:r>
          </w:p>
        </w:tc>
      </w:tr>
      <w:tr w:rsidR="00E90D54" w:rsidTr="00E90D54">
        <w:tc>
          <w:tcPr>
            <w:tcW w:w="20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Pr="003A296C" w:rsidRDefault="00E90D54" w:rsidP="002C2FDF">
            <w:pPr>
              <w:pStyle w:val="af9"/>
              <w:spacing w:before="240"/>
              <w:jc w:val="both"/>
              <w:rPr>
                <w:rFonts w:ascii="Times New Roman" w:eastAsiaTheme="minorEastAsia" w:hAnsi="Times New Roman"/>
                <w:sz w:val="21"/>
                <w:szCs w:val="24"/>
                <w:lang w:eastAsia="zh-CN"/>
              </w:rPr>
            </w:pPr>
            <w:r w:rsidRPr="003A296C">
              <w:t>HfaActivationStatus</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hint="eastAsia"/>
                <w:sz w:val="21"/>
                <w:szCs w:val="24"/>
                <w:lang w:eastAsia="zh-CN"/>
              </w:rPr>
              <w:t>Integer</w:t>
            </w:r>
          </w:p>
        </w:tc>
        <w:tc>
          <w:tcPr>
            <w:tcW w:w="14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11AE3" w:rsidRDefault="00F11AE3" w:rsidP="00F11AE3">
            <w:pPr>
              <w:spacing w:line="300" w:lineRule="auto"/>
              <w:jc w:val="left"/>
            </w:pPr>
            <w:r>
              <w:t>0:None</w:t>
            </w:r>
          </w:p>
          <w:p w:rsidR="00F11AE3" w:rsidRDefault="00F11AE3" w:rsidP="00F11AE3">
            <w:pPr>
              <w:spacing w:line="300" w:lineRule="auto"/>
              <w:jc w:val="left"/>
            </w:pPr>
            <w:r>
              <w:t>1:Contacting network</w:t>
            </w:r>
          </w:p>
          <w:p w:rsidR="00F11AE3" w:rsidRDefault="00F11AE3" w:rsidP="00F11AE3">
            <w:pPr>
              <w:spacing w:line="300" w:lineRule="auto"/>
              <w:jc w:val="left"/>
            </w:pPr>
            <w:r>
              <w:t>2:waiting for retry</w:t>
            </w:r>
          </w:p>
          <w:p w:rsidR="00F11AE3" w:rsidRDefault="00F11AE3" w:rsidP="00F11AE3">
            <w:pPr>
              <w:spacing w:line="300" w:lineRule="auto"/>
              <w:jc w:val="left"/>
            </w:pPr>
            <w:r>
              <w:t>3:activated</w:t>
            </w:r>
          </w:p>
          <w:p w:rsidR="00F11AE3" w:rsidRDefault="00F11AE3" w:rsidP="00F11AE3">
            <w:pPr>
              <w:spacing w:line="300" w:lineRule="auto"/>
              <w:jc w:val="left"/>
            </w:pPr>
            <w:r>
              <w:t>4:failed</w:t>
            </w:r>
          </w:p>
          <w:p w:rsidR="00E90D54" w:rsidRDefault="00F11AE3" w:rsidP="00F11AE3">
            <w:pPr>
              <w:spacing w:line="300" w:lineRule="auto"/>
              <w:jc w:val="left"/>
            </w:pPr>
            <w:r>
              <w:t>5:Cancel</w:t>
            </w:r>
          </w:p>
          <w:p w:rsidR="00F41784" w:rsidRDefault="00F41784" w:rsidP="00F11AE3">
            <w:pPr>
              <w:spacing w:line="300" w:lineRule="auto"/>
              <w:jc w:val="left"/>
            </w:pPr>
            <w:r>
              <w:rPr>
                <w:rFonts w:hint="eastAsia"/>
              </w:rPr>
              <w:t>6:</w:t>
            </w:r>
            <w:r w:rsidR="00E833D6">
              <w:rPr>
                <w:rFonts w:hint="eastAsia"/>
              </w:rPr>
              <w:t>Check PRL Update</w:t>
            </w:r>
          </w:p>
          <w:p w:rsidR="00F41784" w:rsidRDefault="00F41784" w:rsidP="00F11AE3">
            <w:pPr>
              <w:spacing w:line="300" w:lineRule="auto"/>
              <w:jc w:val="left"/>
            </w:pPr>
            <w:r>
              <w:rPr>
                <w:rFonts w:hint="eastAsia"/>
              </w:rPr>
              <w:t>7:</w:t>
            </w:r>
            <w:r w:rsidR="00224C2B">
              <w:rPr>
                <w:rFonts w:hint="eastAsia"/>
              </w:rPr>
              <w:t xml:space="preserve"> PRL Upgraded</w:t>
            </w:r>
          </w:p>
          <w:p w:rsidR="00F41784" w:rsidRDefault="00F41784" w:rsidP="00F11AE3">
            <w:pPr>
              <w:spacing w:line="300" w:lineRule="auto"/>
              <w:jc w:val="left"/>
            </w:pPr>
            <w:r>
              <w:rPr>
                <w:rFonts w:hint="eastAsia"/>
              </w:rPr>
              <w:t>8:</w:t>
            </w:r>
            <w:r w:rsidR="00224C2B">
              <w:rPr>
                <w:rFonts w:hint="eastAsia"/>
              </w:rPr>
              <w:t xml:space="preserve"> No PRL Update available</w:t>
            </w:r>
          </w:p>
          <w:p w:rsidR="00F41784" w:rsidRDefault="00F41784" w:rsidP="00F11AE3">
            <w:pPr>
              <w:spacing w:line="300" w:lineRule="auto"/>
              <w:jc w:val="left"/>
            </w:pPr>
            <w:r>
              <w:rPr>
                <w:rFonts w:hint="eastAsia"/>
              </w:rPr>
              <w:t>9:</w:t>
            </w:r>
            <w:r w:rsidR="00224C2B">
              <w:rPr>
                <w:rFonts w:hint="eastAsia"/>
              </w:rPr>
              <w:t>Check For firmware Update</w:t>
            </w:r>
          </w:p>
          <w:p w:rsidR="00224C2B" w:rsidRDefault="00224C2B" w:rsidP="00F11AE3">
            <w:pPr>
              <w:spacing w:line="300" w:lineRule="auto"/>
              <w:jc w:val="left"/>
            </w:pPr>
            <w:r>
              <w:rPr>
                <w:rFonts w:hint="eastAsia"/>
              </w:rPr>
              <w:lastRenderedPageBreak/>
              <w:t>10: No Firmware Update available</w:t>
            </w:r>
          </w:p>
          <w:p w:rsidR="00E155CD" w:rsidRDefault="00E155CD" w:rsidP="00F11AE3">
            <w:pPr>
              <w:spacing w:line="300" w:lineRule="auto"/>
              <w:jc w:val="left"/>
            </w:pPr>
            <w:r>
              <w:rPr>
                <w:rFonts w:hint="eastAsia"/>
              </w:rPr>
              <w:t>11:canceling</w:t>
            </w:r>
          </w:p>
          <w:p w:rsidR="00E155CD" w:rsidRPr="00224C2B" w:rsidRDefault="00E155CD" w:rsidP="00F11AE3">
            <w:pPr>
              <w:spacing w:line="300" w:lineRule="auto"/>
              <w:jc w:val="left"/>
            </w:pPr>
            <w:r>
              <w:rPr>
                <w:rFonts w:hint="eastAsia"/>
              </w:rPr>
              <w:t xml:space="preserve">12: </w:t>
            </w:r>
            <w:r w:rsidRPr="00E155CD">
              <w:t>completed</w:t>
            </w:r>
          </w:p>
        </w:tc>
      </w:tr>
      <w:tr w:rsidR="00E90D54" w:rsidTr="00E90D54">
        <w:tc>
          <w:tcPr>
            <w:tcW w:w="20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Pr="003A296C" w:rsidRDefault="00B600B5" w:rsidP="002C2FDF">
            <w:pPr>
              <w:pStyle w:val="af9"/>
              <w:spacing w:before="240"/>
              <w:jc w:val="both"/>
              <w:rPr>
                <w:rFonts w:ascii="Times New Roman" w:eastAsiaTheme="minorEastAsia" w:hAnsi="Times New Roman"/>
                <w:sz w:val="21"/>
                <w:szCs w:val="24"/>
                <w:lang w:eastAsia="zh-CN"/>
              </w:rPr>
            </w:pPr>
            <w:r w:rsidRPr="000049CA">
              <w:lastRenderedPageBreak/>
              <w:t>HfaRetryWaitSec</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hint="eastAsia"/>
                <w:sz w:val="21"/>
                <w:szCs w:val="24"/>
                <w:lang w:eastAsia="zh-CN"/>
              </w:rPr>
              <w:t>Integer</w:t>
            </w:r>
          </w:p>
        </w:tc>
        <w:tc>
          <w:tcPr>
            <w:tcW w:w="14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Pr="003A296C" w:rsidRDefault="0081111F" w:rsidP="002C2FDF">
            <w:pPr>
              <w:spacing w:line="300" w:lineRule="auto"/>
              <w:jc w:val="left"/>
              <w:rPr>
                <w:lang w:val="de-DE"/>
              </w:rPr>
            </w:pPr>
            <w:r>
              <w:t>N</w:t>
            </w:r>
            <w:r>
              <w:rPr>
                <w:rFonts w:hint="eastAsia"/>
              </w:rPr>
              <w:t>ext retry left time</w:t>
            </w:r>
          </w:p>
        </w:tc>
      </w:tr>
      <w:tr w:rsidR="00E90D54" w:rsidTr="00E90D54">
        <w:tc>
          <w:tcPr>
            <w:tcW w:w="20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Pr="003A296C" w:rsidRDefault="00CC5E61" w:rsidP="002C2FDF">
            <w:pPr>
              <w:pStyle w:val="af9"/>
              <w:spacing w:before="240"/>
              <w:jc w:val="both"/>
              <w:rPr>
                <w:rFonts w:ascii="Times New Roman" w:eastAsiaTheme="minorEastAsia" w:hAnsi="Times New Roman"/>
                <w:sz w:val="21"/>
                <w:szCs w:val="24"/>
                <w:lang w:eastAsia="zh-CN"/>
              </w:rPr>
            </w:pPr>
            <w:r w:rsidRPr="008F5F93">
              <w:t>HfaRetryTotalNum</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hint="eastAsia"/>
                <w:sz w:val="21"/>
                <w:szCs w:val="24"/>
                <w:lang w:eastAsia="zh-CN"/>
              </w:rPr>
              <w:t>Integer</w:t>
            </w:r>
          </w:p>
        </w:tc>
        <w:tc>
          <w:tcPr>
            <w:tcW w:w="14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Pr="003A296C" w:rsidRDefault="005709EA" w:rsidP="005709EA">
            <w:pPr>
              <w:spacing w:line="300" w:lineRule="auto"/>
              <w:jc w:val="left"/>
              <w:rPr>
                <w:lang w:val="de-DE"/>
              </w:rPr>
            </w:pPr>
            <w:r>
              <w:rPr>
                <w:rFonts w:hint="eastAsia"/>
              </w:rPr>
              <w:t>Total HFA retry  number</w:t>
            </w:r>
          </w:p>
        </w:tc>
      </w:tr>
      <w:tr w:rsidR="00E90D54" w:rsidTr="00E90D54">
        <w:tc>
          <w:tcPr>
            <w:tcW w:w="20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Pr="003A296C" w:rsidRDefault="00CC5E61" w:rsidP="002C2FDF">
            <w:pPr>
              <w:pStyle w:val="af9"/>
              <w:spacing w:before="240"/>
              <w:jc w:val="both"/>
              <w:rPr>
                <w:rFonts w:ascii="Times New Roman" w:eastAsiaTheme="minorEastAsia" w:hAnsi="Times New Roman"/>
                <w:sz w:val="21"/>
                <w:szCs w:val="24"/>
                <w:lang w:eastAsia="zh-CN"/>
              </w:rPr>
            </w:pPr>
            <w:r w:rsidRPr="001E5722">
              <w:t>HfaRetryTime</w:t>
            </w:r>
          </w:p>
        </w:tc>
        <w:tc>
          <w:tcPr>
            <w:tcW w:w="1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hint="eastAsia"/>
                <w:sz w:val="21"/>
                <w:szCs w:val="24"/>
                <w:lang w:eastAsia="zh-CN"/>
              </w:rPr>
              <w:t>Integer</w:t>
            </w:r>
          </w:p>
        </w:tc>
        <w:tc>
          <w:tcPr>
            <w:tcW w:w="14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Default="00E90D54" w:rsidP="002C2FDF">
            <w:pPr>
              <w:pStyle w:val="af9"/>
              <w:spacing w:before="240"/>
              <w:jc w:val="both"/>
              <w:rPr>
                <w:rFonts w:ascii="Times New Roman" w:eastAsia="宋体" w:hAnsi="Times New Roman"/>
                <w:sz w:val="21"/>
                <w:szCs w:val="24"/>
                <w:lang w:eastAsia="zh-CN"/>
              </w:rPr>
            </w:pPr>
            <w:r>
              <w:rPr>
                <w:rFonts w:ascii="Times New Roman" w:eastAsia="宋体" w:hAnsi="Times New Roman"/>
                <w:sz w:val="21"/>
                <w:szCs w:val="24"/>
                <w:lang w:eastAsia="zh-CN"/>
              </w:rPr>
              <w:t>No</w:t>
            </w:r>
          </w:p>
        </w:tc>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90D54" w:rsidRPr="003A296C" w:rsidRDefault="009B1DB1" w:rsidP="002C2FDF">
            <w:pPr>
              <w:spacing w:line="300" w:lineRule="auto"/>
              <w:jc w:val="left"/>
              <w:rPr>
                <w:lang w:val="de-DE"/>
              </w:rPr>
            </w:pPr>
            <w:r>
              <w:t>C</w:t>
            </w:r>
            <w:r>
              <w:rPr>
                <w:rFonts w:hint="eastAsia"/>
              </w:rPr>
              <w:t>urrent HFA retry  times</w:t>
            </w:r>
          </w:p>
        </w:tc>
      </w:tr>
    </w:tbl>
    <w:p w:rsidR="003A296C" w:rsidRDefault="003A296C" w:rsidP="003A296C"/>
    <w:p w:rsidR="003A296C" w:rsidRDefault="003A296C" w:rsidP="008D3AD3">
      <w:pPr>
        <w:pStyle w:val="4"/>
        <w:numPr>
          <w:ilvl w:val="3"/>
          <w:numId w:val="57"/>
        </w:numPr>
      </w:pPr>
      <w:r>
        <w:t>Response with error</w:t>
      </w:r>
    </w:p>
    <w:p w:rsidR="003A296C" w:rsidRDefault="003A296C" w:rsidP="003A296C">
      <w:pPr>
        <w:spacing w:line="300" w:lineRule="auto"/>
        <w:jc w:val="left"/>
      </w:pPr>
      <w:r>
        <w:t>{</w:t>
      </w:r>
    </w:p>
    <w:p w:rsidR="003A296C" w:rsidRDefault="003A296C" w:rsidP="003A296C">
      <w:pPr>
        <w:spacing w:line="300" w:lineRule="auto"/>
        <w:ind w:firstLine="420"/>
        <w:jc w:val="left"/>
      </w:pPr>
      <w:r>
        <w:t xml:space="preserve">"jsonrpc": "2.0", </w:t>
      </w:r>
    </w:p>
    <w:p w:rsidR="003A296C" w:rsidRDefault="003A296C" w:rsidP="003A296C">
      <w:pPr>
        <w:spacing w:line="300" w:lineRule="auto"/>
        <w:ind w:firstLine="420"/>
        <w:jc w:val="left"/>
      </w:pPr>
      <w:r>
        <w:t>"error ": {</w:t>
      </w:r>
    </w:p>
    <w:p w:rsidR="003A296C" w:rsidRDefault="003A296C" w:rsidP="003A296C">
      <w:pPr>
        <w:spacing w:line="300" w:lineRule="auto"/>
        <w:ind w:firstLine="1365"/>
        <w:jc w:val="left"/>
      </w:pPr>
      <w:r>
        <w:t>"code":"13</w:t>
      </w:r>
      <w:r w:rsidR="00B04706">
        <w:rPr>
          <w:rFonts w:hint="eastAsia"/>
        </w:rPr>
        <w:t>20</w:t>
      </w:r>
      <w:r>
        <w:t>01",</w:t>
      </w:r>
    </w:p>
    <w:p w:rsidR="003A296C" w:rsidRDefault="003A296C" w:rsidP="003A296C">
      <w:pPr>
        <w:spacing w:line="300" w:lineRule="auto"/>
        <w:ind w:firstLine="1365"/>
        <w:jc w:val="left"/>
      </w:pPr>
      <w:r>
        <w:t xml:space="preserve">"message ":"Get </w:t>
      </w:r>
      <w:r w:rsidR="00B04706" w:rsidRPr="003A296C">
        <w:t>H</w:t>
      </w:r>
      <w:r w:rsidR="00B04706">
        <w:rPr>
          <w:rFonts w:hint="eastAsia"/>
        </w:rPr>
        <w:t xml:space="preserve">FA </w:t>
      </w:r>
      <w:r w:rsidR="00B04706" w:rsidRPr="003A296C">
        <w:t>Activation</w:t>
      </w:r>
      <w:r w:rsidR="00B04706">
        <w:rPr>
          <w:rFonts w:hint="eastAsia"/>
        </w:rPr>
        <w:t xml:space="preserve"> </w:t>
      </w:r>
      <w:r w:rsidR="00B04706" w:rsidRPr="003A296C">
        <w:t>Status</w:t>
      </w:r>
      <w:r w:rsidR="00B04706">
        <w:rPr>
          <w:rFonts w:hint="eastAsia"/>
        </w:rPr>
        <w:t xml:space="preserve"> </w:t>
      </w:r>
      <w:r>
        <w:t>fail. ",</w:t>
      </w:r>
    </w:p>
    <w:p w:rsidR="003A296C" w:rsidRDefault="003A296C" w:rsidP="003A296C">
      <w:pPr>
        <w:spacing w:line="300" w:lineRule="auto"/>
        <w:ind w:firstLine="1260"/>
        <w:jc w:val="left"/>
      </w:pPr>
      <w:r>
        <w:t>},</w:t>
      </w:r>
    </w:p>
    <w:p w:rsidR="003A296C" w:rsidRDefault="003A296C" w:rsidP="003A296C">
      <w:pPr>
        <w:spacing w:line="300" w:lineRule="auto"/>
        <w:ind w:firstLine="420"/>
        <w:jc w:val="left"/>
      </w:pPr>
      <w:r>
        <w:t>"id":"13.</w:t>
      </w:r>
      <w:r w:rsidR="00BE7FF9">
        <w:rPr>
          <w:rFonts w:hint="eastAsia"/>
        </w:rPr>
        <w:t>20</w:t>
      </w:r>
      <w:r>
        <w:t xml:space="preserve">" </w:t>
      </w:r>
    </w:p>
    <w:p w:rsidR="003A296C" w:rsidRDefault="003A296C" w:rsidP="003A296C">
      <w:pPr>
        <w:spacing w:line="300" w:lineRule="auto"/>
        <w:jc w:val="left"/>
      </w:pPr>
      <w: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3A296C" w:rsidTr="00F758B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3A296C" w:rsidTr="00F758B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B04706">
            <w:pPr>
              <w:rPr>
                <w:szCs w:val="20"/>
              </w:rPr>
            </w:pPr>
            <w:r>
              <w:rPr>
                <w:szCs w:val="20"/>
              </w:rPr>
              <w:t>13</w:t>
            </w:r>
            <w:r w:rsidR="00B04706">
              <w:rPr>
                <w:rFonts w:hint="eastAsia"/>
                <w:szCs w:val="20"/>
              </w:rPr>
              <w:t>20</w:t>
            </w:r>
            <w:r>
              <w:rPr>
                <w:szCs w:val="20"/>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3A296C" w:rsidP="00F758B5">
            <w:pPr>
              <w:rPr>
                <w:szCs w:val="20"/>
              </w:rPr>
            </w:pPr>
            <w:r>
              <w:t xml:space="preserve">Get </w:t>
            </w:r>
            <w:r>
              <w:rPr>
                <w:rFonts w:hint="eastAsia"/>
              </w:rPr>
              <w:t xml:space="preserve">UPNP settings </w:t>
            </w:r>
            <w:r>
              <w:t>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296C" w:rsidRDefault="00B04706" w:rsidP="00F758B5">
            <w:pPr>
              <w:rPr>
                <w:szCs w:val="20"/>
              </w:rPr>
            </w:pPr>
            <w:r>
              <w:t xml:space="preserve">Get </w:t>
            </w:r>
            <w:r w:rsidRPr="003A296C">
              <w:t>H</w:t>
            </w:r>
            <w:r>
              <w:rPr>
                <w:rFonts w:hint="eastAsia"/>
              </w:rPr>
              <w:t xml:space="preserve">FA </w:t>
            </w:r>
            <w:r w:rsidRPr="003A296C">
              <w:t>Activation</w:t>
            </w:r>
            <w:r>
              <w:rPr>
                <w:rFonts w:hint="eastAsia"/>
              </w:rPr>
              <w:t xml:space="preserve"> </w:t>
            </w:r>
            <w:r w:rsidRPr="003A296C">
              <w:t>Status</w:t>
            </w:r>
            <w:r>
              <w:rPr>
                <w:rFonts w:hint="eastAsia"/>
              </w:rPr>
              <w:t xml:space="preserve"> </w:t>
            </w:r>
            <w:r>
              <w:t>fail</w:t>
            </w:r>
          </w:p>
        </w:tc>
      </w:tr>
    </w:tbl>
    <w:p w:rsidR="003A296C" w:rsidRDefault="003A296C" w:rsidP="00A034E9"/>
    <w:p w:rsidR="00664B78" w:rsidRDefault="002F29ED" w:rsidP="008D3AD3">
      <w:pPr>
        <w:pStyle w:val="3"/>
        <w:numPr>
          <w:ilvl w:val="2"/>
          <w:numId w:val="57"/>
        </w:numPr>
        <w:ind w:left="964" w:right="210"/>
        <w:rPr>
          <w:lang w:eastAsia="zh-CN"/>
        </w:rPr>
      </w:pPr>
      <w:bookmarkStart w:id="981" w:name="_Toc470684739"/>
      <w:r>
        <w:rPr>
          <w:rFonts w:eastAsiaTheme="minorEastAsia" w:hint="eastAsia"/>
          <w:lang w:eastAsia="zh-CN"/>
        </w:rPr>
        <w:t>CancelHfa</w:t>
      </w:r>
      <w:r>
        <w:rPr>
          <w:rFonts w:hint="eastAsia"/>
        </w:rPr>
        <w:t>Activation</w:t>
      </w:r>
      <w:r w:rsidR="00524536" w:rsidRPr="00D970C4">
        <w:rPr>
          <w:rFonts w:eastAsiaTheme="minorEastAsia" w:hint="eastAsia"/>
          <w:color w:val="FF0000"/>
          <w:lang w:eastAsia="zh-CN"/>
        </w:rPr>
        <w:t>——————</w:t>
      </w:r>
      <w:r>
        <w:rPr>
          <w:rFonts w:eastAsiaTheme="minorEastAsia" w:hint="eastAsia"/>
          <w:color w:val="FF0000"/>
          <w:lang w:eastAsia="zh-CN"/>
        </w:rPr>
        <w:t>未实现接口</w:t>
      </w:r>
      <w:bookmarkEnd w:id="981"/>
    </w:p>
    <w:p w:rsidR="00664B78" w:rsidRDefault="00664B78" w:rsidP="008D3AD3">
      <w:pPr>
        <w:pStyle w:val="4"/>
        <w:numPr>
          <w:ilvl w:val="3"/>
          <w:numId w:val="57"/>
        </w:numPr>
      </w:pPr>
      <w:r>
        <w:t>Post Request:</w:t>
      </w:r>
    </w:p>
    <w:p w:rsidR="00664B78" w:rsidRDefault="00664B78" w:rsidP="00664B78">
      <w:pPr>
        <w:spacing w:line="300" w:lineRule="auto"/>
        <w:jc w:val="left"/>
        <w:rPr>
          <w:rFonts w:ascii="Calibri" w:eastAsia="Calibri" w:hAnsi="Calibri" w:cs="Calibri"/>
          <w:sz w:val="24"/>
        </w:rPr>
      </w:pPr>
      <w:r>
        <w:rPr>
          <w:rFonts w:ascii="Calibri" w:eastAsia="Calibri" w:hAnsi="Calibri" w:cs="Calibri"/>
          <w:sz w:val="24"/>
        </w:rPr>
        <w:t>{</w:t>
      </w:r>
    </w:p>
    <w:p w:rsidR="00664B78" w:rsidRDefault="00664B78" w:rsidP="00664B78">
      <w:pPr>
        <w:spacing w:line="300" w:lineRule="auto"/>
        <w:ind w:firstLine="420"/>
        <w:jc w:val="left"/>
      </w:pPr>
      <w:r>
        <w:t xml:space="preserve">"jsonrpc": "2.0", </w:t>
      </w:r>
    </w:p>
    <w:p w:rsidR="00664B78" w:rsidRDefault="00664B78" w:rsidP="00664B78">
      <w:pPr>
        <w:spacing w:line="300" w:lineRule="auto"/>
        <w:ind w:firstLine="420"/>
        <w:jc w:val="left"/>
      </w:pPr>
      <w:r>
        <w:t>"method": "</w:t>
      </w:r>
      <w:r>
        <w:rPr>
          <w:rFonts w:hint="eastAsia"/>
        </w:rPr>
        <w:t>CancelHfaActivation</w:t>
      </w:r>
      <w:r>
        <w:t>",</w:t>
      </w:r>
    </w:p>
    <w:p w:rsidR="00664B78" w:rsidRDefault="00664B78" w:rsidP="00664B78">
      <w:pPr>
        <w:spacing w:line="300" w:lineRule="auto"/>
        <w:ind w:firstLine="420"/>
        <w:jc w:val="left"/>
      </w:pPr>
      <w:r>
        <w:t>"params": {},</w:t>
      </w:r>
    </w:p>
    <w:p w:rsidR="00664B78" w:rsidRDefault="00664B78" w:rsidP="00664B78">
      <w:pPr>
        <w:spacing w:line="300" w:lineRule="auto"/>
        <w:ind w:firstLine="420"/>
        <w:jc w:val="left"/>
      </w:pPr>
      <w:r>
        <w:t>"id": "13.</w:t>
      </w:r>
      <w:r>
        <w:rPr>
          <w:rFonts w:hint="eastAsia"/>
        </w:rPr>
        <w:t>21</w:t>
      </w:r>
      <w:r>
        <w:t>"</w:t>
      </w:r>
    </w:p>
    <w:p w:rsidR="00664B78" w:rsidRDefault="00664B78" w:rsidP="00664B78">
      <w:pPr>
        <w:spacing w:line="300" w:lineRule="auto"/>
        <w:jc w:val="left"/>
      </w:pPr>
      <w:r>
        <w:t>}</w:t>
      </w:r>
    </w:p>
    <w:p w:rsidR="00664B78" w:rsidRDefault="00664B78" w:rsidP="00664B78"/>
    <w:p w:rsidR="00664B78" w:rsidRDefault="00664B78" w:rsidP="008D3AD3">
      <w:pPr>
        <w:pStyle w:val="4"/>
        <w:numPr>
          <w:ilvl w:val="3"/>
          <w:numId w:val="57"/>
        </w:numPr>
      </w:pPr>
      <w:r>
        <w:t>Response:</w:t>
      </w:r>
    </w:p>
    <w:p w:rsidR="00664B78" w:rsidRDefault="00664B78" w:rsidP="00664B78">
      <w:pPr>
        <w:spacing w:line="300" w:lineRule="auto"/>
        <w:jc w:val="left"/>
      </w:pPr>
      <w:r>
        <w:t>{</w:t>
      </w:r>
    </w:p>
    <w:p w:rsidR="00664B78" w:rsidRDefault="00664B78" w:rsidP="00664B78">
      <w:pPr>
        <w:spacing w:line="300" w:lineRule="auto"/>
        <w:ind w:firstLine="420"/>
        <w:jc w:val="left"/>
      </w:pPr>
      <w:r>
        <w:t xml:space="preserve">"jsonrpc": "2.0", </w:t>
      </w:r>
    </w:p>
    <w:p w:rsidR="00664B78" w:rsidRDefault="00664B78" w:rsidP="00664B78">
      <w:pPr>
        <w:spacing w:line="300" w:lineRule="auto"/>
        <w:ind w:firstLine="420"/>
        <w:jc w:val="left"/>
      </w:pPr>
      <w:r>
        <w:t>"result": {},</w:t>
      </w:r>
    </w:p>
    <w:p w:rsidR="00664B78" w:rsidRDefault="00664B78" w:rsidP="00664B78">
      <w:pPr>
        <w:spacing w:line="300" w:lineRule="auto"/>
        <w:ind w:firstLine="420"/>
        <w:jc w:val="left"/>
      </w:pPr>
      <w:r>
        <w:t>"id":"13.</w:t>
      </w:r>
      <w:r>
        <w:rPr>
          <w:rFonts w:hint="eastAsia"/>
        </w:rPr>
        <w:t>21</w:t>
      </w:r>
      <w:r>
        <w:t xml:space="preserve">" </w:t>
      </w:r>
    </w:p>
    <w:p w:rsidR="00664B78" w:rsidRDefault="00664B78" w:rsidP="00664B78">
      <w:pPr>
        <w:spacing w:line="300" w:lineRule="auto"/>
        <w:jc w:val="left"/>
      </w:pPr>
      <w:r>
        <w:t>}</w:t>
      </w:r>
    </w:p>
    <w:p w:rsidR="00664B78" w:rsidRDefault="00664B78" w:rsidP="00664B78"/>
    <w:p w:rsidR="00664B78" w:rsidRDefault="00664B78" w:rsidP="008D3AD3">
      <w:pPr>
        <w:pStyle w:val="4"/>
        <w:numPr>
          <w:ilvl w:val="3"/>
          <w:numId w:val="57"/>
        </w:numPr>
      </w:pPr>
      <w:r>
        <w:lastRenderedPageBreak/>
        <w:t>Response with error</w:t>
      </w:r>
    </w:p>
    <w:p w:rsidR="00664B78" w:rsidRDefault="00664B78" w:rsidP="00664B78">
      <w:pPr>
        <w:spacing w:line="300" w:lineRule="auto"/>
        <w:jc w:val="left"/>
      </w:pPr>
      <w:r>
        <w:t>{</w:t>
      </w:r>
    </w:p>
    <w:p w:rsidR="00664B78" w:rsidRDefault="00664B78" w:rsidP="00664B78">
      <w:pPr>
        <w:spacing w:line="300" w:lineRule="auto"/>
        <w:ind w:firstLine="420"/>
        <w:jc w:val="left"/>
      </w:pPr>
      <w:r>
        <w:t xml:space="preserve">"jsonrpc": "2.0", </w:t>
      </w:r>
    </w:p>
    <w:p w:rsidR="00664B78" w:rsidRDefault="00664B78" w:rsidP="00664B78">
      <w:pPr>
        <w:spacing w:line="300" w:lineRule="auto"/>
        <w:ind w:firstLine="420"/>
        <w:jc w:val="left"/>
      </w:pPr>
      <w:r>
        <w:t>"error ": {</w:t>
      </w:r>
    </w:p>
    <w:p w:rsidR="00664B78" w:rsidRDefault="00664B78" w:rsidP="00664B78">
      <w:pPr>
        <w:spacing w:line="300" w:lineRule="auto"/>
        <w:ind w:firstLine="1365"/>
        <w:jc w:val="left"/>
      </w:pPr>
      <w:r>
        <w:t>"code":"13</w:t>
      </w:r>
      <w:r w:rsidR="00D70554">
        <w:rPr>
          <w:rFonts w:hint="eastAsia"/>
        </w:rPr>
        <w:t>21</w:t>
      </w:r>
      <w:r>
        <w:t>01",</w:t>
      </w:r>
    </w:p>
    <w:p w:rsidR="00664B78" w:rsidRDefault="00664B78" w:rsidP="00664B78">
      <w:pPr>
        <w:spacing w:line="300" w:lineRule="auto"/>
        <w:ind w:firstLine="1365"/>
        <w:jc w:val="left"/>
      </w:pPr>
      <w:r>
        <w:t>"message ":"</w:t>
      </w:r>
      <w:r w:rsidR="00D70554">
        <w:rPr>
          <w:rFonts w:hint="eastAsia"/>
        </w:rPr>
        <w:t>Cancel Hfa Activation</w:t>
      </w:r>
      <w:r w:rsidR="00D70554">
        <w:t xml:space="preserve"> </w:t>
      </w:r>
      <w:r>
        <w:t>failed. "</w:t>
      </w:r>
    </w:p>
    <w:p w:rsidR="00664B78" w:rsidRDefault="00664B78" w:rsidP="00664B78">
      <w:pPr>
        <w:spacing w:line="300" w:lineRule="auto"/>
        <w:ind w:firstLine="1260"/>
        <w:jc w:val="left"/>
      </w:pPr>
      <w:r>
        <w:t>},</w:t>
      </w:r>
    </w:p>
    <w:p w:rsidR="00664B78" w:rsidRDefault="00664B78" w:rsidP="00664B78">
      <w:pPr>
        <w:spacing w:line="300" w:lineRule="auto"/>
        <w:ind w:firstLine="420"/>
        <w:jc w:val="left"/>
      </w:pPr>
      <w:r>
        <w:t>"id":"13.</w:t>
      </w:r>
      <w:r w:rsidR="00BE7FF9">
        <w:rPr>
          <w:rFonts w:hint="eastAsia"/>
        </w:rPr>
        <w:t>21</w:t>
      </w:r>
      <w:r>
        <w:t xml:space="preserve">" </w:t>
      </w:r>
    </w:p>
    <w:p w:rsidR="00664B78" w:rsidRDefault="00664B78" w:rsidP="00664B78">
      <w:pPr>
        <w:spacing w:line="300" w:lineRule="auto"/>
        <w:jc w:val="left"/>
      </w:pPr>
      <w: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664B78" w:rsidTr="002C2FDF">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64B78" w:rsidRDefault="00664B78" w:rsidP="002C2FDF">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64B78" w:rsidRDefault="00664B78" w:rsidP="002C2FDF">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64B78" w:rsidRDefault="00664B78" w:rsidP="002C2FDF">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664B78" w:rsidTr="002C2FDF">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64B78" w:rsidRDefault="00664B78" w:rsidP="00C949F4">
            <w:pPr>
              <w:rPr>
                <w:szCs w:val="20"/>
              </w:rPr>
            </w:pPr>
            <w:r>
              <w:rPr>
                <w:szCs w:val="20"/>
              </w:rPr>
              <w:t>13</w:t>
            </w:r>
            <w:r w:rsidR="00C949F4">
              <w:rPr>
                <w:rFonts w:hint="eastAsia"/>
                <w:szCs w:val="20"/>
              </w:rPr>
              <w:t>20</w:t>
            </w:r>
            <w:r>
              <w:rPr>
                <w:szCs w:val="20"/>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64B78" w:rsidRDefault="00C949F4" w:rsidP="002C2FDF">
            <w:pPr>
              <w:rPr>
                <w:szCs w:val="20"/>
              </w:rPr>
            </w:pPr>
            <w:r>
              <w:rPr>
                <w:rFonts w:hint="eastAsia"/>
              </w:rPr>
              <w:t>Cancel Hfa Activation</w:t>
            </w:r>
            <w:r>
              <w:t xml:space="preserve">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664B78" w:rsidRDefault="00C949F4" w:rsidP="002C2FDF">
            <w:pPr>
              <w:rPr>
                <w:szCs w:val="20"/>
              </w:rPr>
            </w:pPr>
            <w:r>
              <w:rPr>
                <w:rFonts w:hint="eastAsia"/>
              </w:rPr>
              <w:t>Cancel Hfa Activation</w:t>
            </w:r>
            <w:r>
              <w:t xml:space="preserve"> failed</w:t>
            </w:r>
          </w:p>
        </w:tc>
      </w:tr>
    </w:tbl>
    <w:p w:rsidR="0080698C" w:rsidRPr="00524536" w:rsidRDefault="0080698C" w:rsidP="008D3AD3">
      <w:pPr>
        <w:pStyle w:val="3"/>
        <w:numPr>
          <w:ilvl w:val="2"/>
          <w:numId w:val="57"/>
        </w:numPr>
        <w:ind w:left="964" w:right="210"/>
        <w:rPr>
          <w:highlight w:val="green"/>
          <w:lang w:eastAsia="zh-CN"/>
        </w:rPr>
      </w:pPr>
      <w:bookmarkStart w:id="982" w:name="_Toc470684740"/>
      <w:r w:rsidRPr="00524536">
        <w:rPr>
          <w:highlight w:val="green"/>
        </w:rPr>
        <w:t>getNewPageFlagSemaphore</w:t>
      </w:r>
      <w:bookmarkEnd w:id="982"/>
      <w:r w:rsidR="00524536" w:rsidRPr="00524536">
        <w:rPr>
          <w:highlight w:val="green"/>
          <w:lang w:eastAsia="zh-CN"/>
        </w:rPr>
        <w:t xml:space="preserve"> </w:t>
      </w:r>
    </w:p>
    <w:p w:rsidR="0080698C" w:rsidRPr="00524536" w:rsidRDefault="0080698C" w:rsidP="008D3AD3">
      <w:pPr>
        <w:pStyle w:val="4"/>
        <w:numPr>
          <w:ilvl w:val="3"/>
          <w:numId w:val="57"/>
        </w:numPr>
        <w:rPr>
          <w:highlight w:val="green"/>
        </w:rPr>
      </w:pPr>
      <w:bookmarkStart w:id="983" w:name="OLE_LINK148"/>
      <w:bookmarkStart w:id="984" w:name="OLE_LINK149"/>
      <w:r w:rsidRPr="00524536">
        <w:rPr>
          <w:highlight w:val="green"/>
        </w:rPr>
        <w:t>Request:</w:t>
      </w:r>
    </w:p>
    <w:p w:rsidR="0080698C" w:rsidRPr="00524536" w:rsidRDefault="0080698C" w:rsidP="0080698C">
      <w:pPr>
        <w:spacing w:line="300" w:lineRule="auto"/>
        <w:jc w:val="left"/>
        <w:rPr>
          <w:rFonts w:ascii="Calibri" w:eastAsia="Calibri" w:hAnsi="Calibri" w:cs="Calibri"/>
          <w:sz w:val="24"/>
          <w:highlight w:val="green"/>
        </w:rPr>
      </w:pPr>
      <w:r w:rsidRPr="00524536">
        <w:rPr>
          <w:rFonts w:ascii="Calibri" w:eastAsia="Calibri" w:hAnsi="Calibri" w:cs="Calibri"/>
          <w:sz w:val="24"/>
          <w:highlight w:val="green"/>
        </w:rPr>
        <w:t>{</w:t>
      </w:r>
    </w:p>
    <w:p w:rsidR="0080698C" w:rsidRPr="00524536" w:rsidRDefault="0080698C" w:rsidP="0080698C">
      <w:pPr>
        <w:spacing w:line="300" w:lineRule="auto"/>
        <w:ind w:firstLine="420"/>
        <w:jc w:val="left"/>
        <w:rPr>
          <w:highlight w:val="green"/>
        </w:rPr>
      </w:pPr>
      <w:r w:rsidRPr="00524536">
        <w:rPr>
          <w:highlight w:val="green"/>
        </w:rPr>
        <w:t xml:space="preserve">"jsonrpc": "2.0", </w:t>
      </w:r>
    </w:p>
    <w:p w:rsidR="0080698C" w:rsidRPr="00524536" w:rsidRDefault="0080698C" w:rsidP="0080698C">
      <w:pPr>
        <w:spacing w:line="300" w:lineRule="auto"/>
        <w:ind w:firstLine="420"/>
        <w:jc w:val="left"/>
        <w:rPr>
          <w:highlight w:val="green"/>
        </w:rPr>
      </w:pPr>
      <w:r w:rsidRPr="00524536">
        <w:rPr>
          <w:highlight w:val="green"/>
        </w:rPr>
        <w:t>"method": "getNewPageFlagSemaphore",</w:t>
      </w:r>
    </w:p>
    <w:p w:rsidR="0080698C" w:rsidRDefault="0080698C" w:rsidP="0080698C">
      <w:pPr>
        <w:spacing w:line="300" w:lineRule="auto"/>
        <w:ind w:firstLine="420"/>
        <w:jc w:val="left"/>
      </w:pPr>
      <w:r w:rsidRPr="00524536">
        <w:rPr>
          <w:highlight w:val="green"/>
        </w:rPr>
        <w:t>"params": {},</w:t>
      </w:r>
    </w:p>
    <w:p w:rsidR="0080698C" w:rsidRPr="00524536" w:rsidRDefault="0080698C" w:rsidP="0080698C">
      <w:pPr>
        <w:spacing w:line="300" w:lineRule="auto"/>
        <w:ind w:firstLine="420"/>
        <w:jc w:val="left"/>
        <w:rPr>
          <w:color w:val="FF0000"/>
        </w:rPr>
      </w:pPr>
      <w:r w:rsidRPr="00BE7FF9">
        <w:rPr>
          <w:color w:val="auto"/>
          <w:highlight w:val="green"/>
        </w:rPr>
        <w:t>"id": "13.</w:t>
      </w:r>
      <w:r w:rsidR="00BE7FF9" w:rsidRPr="00BE7FF9">
        <w:rPr>
          <w:rFonts w:hint="eastAsia"/>
          <w:color w:val="auto"/>
          <w:highlight w:val="green"/>
        </w:rPr>
        <w:t>22</w:t>
      </w:r>
      <w:r w:rsidRPr="00BE7FF9">
        <w:rPr>
          <w:color w:val="auto"/>
          <w:highlight w:val="green"/>
        </w:rPr>
        <w:t>"</w:t>
      </w:r>
      <w:r w:rsidR="00524536" w:rsidRPr="00BE7FF9">
        <w:rPr>
          <w:rFonts w:hint="eastAsia"/>
          <w:color w:val="auto"/>
        </w:rPr>
        <w:t xml:space="preserve"> </w:t>
      </w:r>
    </w:p>
    <w:p w:rsidR="0080698C" w:rsidRPr="00524536" w:rsidRDefault="0080698C" w:rsidP="0080698C">
      <w:pPr>
        <w:spacing w:line="300" w:lineRule="auto"/>
        <w:jc w:val="left"/>
        <w:rPr>
          <w:highlight w:val="green"/>
        </w:rPr>
      </w:pPr>
      <w:r w:rsidRPr="00524536">
        <w:rPr>
          <w:highlight w:val="green"/>
        </w:rPr>
        <w:t>}</w:t>
      </w:r>
    </w:p>
    <w:p w:rsidR="0080698C" w:rsidRPr="00524536" w:rsidRDefault="0080698C" w:rsidP="0080698C">
      <w:pPr>
        <w:rPr>
          <w:highlight w:val="green"/>
        </w:rPr>
      </w:pPr>
    </w:p>
    <w:p w:rsidR="0080698C" w:rsidRPr="00524536" w:rsidRDefault="0080698C" w:rsidP="008D3AD3">
      <w:pPr>
        <w:pStyle w:val="4"/>
        <w:numPr>
          <w:ilvl w:val="3"/>
          <w:numId w:val="57"/>
        </w:numPr>
        <w:rPr>
          <w:highlight w:val="green"/>
        </w:rPr>
      </w:pPr>
      <w:r w:rsidRPr="00524536">
        <w:rPr>
          <w:highlight w:val="green"/>
        </w:rPr>
        <w:t>Response:</w:t>
      </w:r>
    </w:p>
    <w:p w:rsidR="0080698C" w:rsidRPr="00524536" w:rsidRDefault="0080698C" w:rsidP="0080698C">
      <w:pPr>
        <w:spacing w:line="300" w:lineRule="auto"/>
        <w:jc w:val="left"/>
        <w:rPr>
          <w:highlight w:val="green"/>
        </w:rPr>
      </w:pPr>
      <w:r w:rsidRPr="00524536">
        <w:rPr>
          <w:highlight w:val="green"/>
        </w:rPr>
        <w:t>{</w:t>
      </w:r>
    </w:p>
    <w:p w:rsidR="0080698C" w:rsidRPr="00524536" w:rsidRDefault="0080698C" w:rsidP="0080698C">
      <w:pPr>
        <w:spacing w:line="300" w:lineRule="auto"/>
        <w:ind w:firstLine="420"/>
        <w:jc w:val="left"/>
        <w:rPr>
          <w:highlight w:val="green"/>
        </w:rPr>
      </w:pPr>
      <w:r w:rsidRPr="00524536">
        <w:rPr>
          <w:highlight w:val="green"/>
        </w:rPr>
        <w:t xml:space="preserve">"jsonrpc": "2.0", </w:t>
      </w:r>
    </w:p>
    <w:p w:rsidR="0080698C" w:rsidRPr="00524536" w:rsidRDefault="0080698C" w:rsidP="0080698C">
      <w:pPr>
        <w:spacing w:line="300" w:lineRule="auto"/>
        <w:ind w:firstLine="420"/>
        <w:jc w:val="left"/>
        <w:rPr>
          <w:highlight w:val="green"/>
        </w:rPr>
      </w:pPr>
      <w:r w:rsidRPr="00524536">
        <w:rPr>
          <w:highlight w:val="green"/>
        </w:rPr>
        <w:t>"result": {</w:t>
      </w:r>
    </w:p>
    <w:p w:rsidR="0080698C" w:rsidRPr="00524536" w:rsidRDefault="0080698C" w:rsidP="00BE7FF9">
      <w:pPr>
        <w:spacing w:line="300" w:lineRule="auto"/>
        <w:ind w:firstLineChars="500" w:firstLine="1050"/>
        <w:jc w:val="left"/>
        <w:rPr>
          <w:highlight w:val="green"/>
        </w:rPr>
      </w:pPr>
      <w:r w:rsidRPr="00524536">
        <w:rPr>
          <w:highlight w:val="green"/>
        </w:rPr>
        <w:t>"</w:t>
      </w:r>
      <w:r w:rsidR="000738D6" w:rsidRPr="00524536">
        <w:rPr>
          <w:highlight w:val="green"/>
        </w:rPr>
        <w:t>flag_state</w:t>
      </w:r>
      <w:r w:rsidRPr="00524536">
        <w:rPr>
          <w:highlight w:val="green"/>
        </w:rPr>
        <w:t>":</w:t>
      </w:r>
      <w:r w:rsidR="000738D6" w:rsidRPr="00524536">
        <w:rPr>
          <w:rFonts w:hint="eastAsia"/>
          <w:highlight w:val="green"/>
        </w:rPr>
        <w:t>0</w:t>
      </w:r>
    </w:p>
    <w:p w:rsidR="0080698C" w:rsidRPr="00524536" w:rsidRDefault="0080698C" w:rsidP="0080698C">
      <w:pPr>
        <w:spacing w:line="300" w:lineRule="auto"/>
        <w:ind w:firstLine="420"/>
        <w:jc w:val="left"/>
        <w:rPr>
          <w:highlight w:val="green"/>
        </w:rPr>
      </w:pPr>
      <w:r w:rsidRPr="00524536">
        <w:rPr>
          <w:highlight w:val="green"/>
        </w:rPr>
        <w:t>},</w:t>
      </w:r>
    </w:p>
    <w:p w:rsidR="0080698C" w:rsidRPr="00524536" w:rsidRDefault="0080698C" w:rsidP="0080698C">
      <w:pPr>
        <w:spacing w:line="300" w:lineRule="auto"/>
        <w:ind w:firstLine="420"/>
        <w:jc w:val="left"/>
        <w:rPr>
          <w:highlight w:val="green"/>
        </w:rPr>
      </w:pPr>
      <w:r w:rsidRPr="00524536">
        <w:rPr>
          <w:highlight w:val="green"/>
        </w:rPr>
        <w:t>"id":"13.</w:t>
      </w:r>
      <w:r w:rsidR="0004229E" w:rsidRPr="00524536">
        <w:rPr>
          <w:rFonts w:hint="eastAsia"/>
          <w:highlight w:val="green"/>
        </w:rPr>
        <w:t>22</w:t>
      </w:r>
      <w:r w:rsidRPr="00524536">
        <w:rPr>
          <w:highlight w:val="green"/>
        </w:rPr>
        <w:t xml:space="preserve">" </w:t>
      </w:r>
    </w:p>
    <w:p w:rsidR="0080698C" w:rsidRPr="00524536" w:rsidRDefault="0080698C" w:rsidP="0080698C">
      <w:pPr>
        <w:spacing w:line="300" w:lineRule="auto"/>
        <w:jc w:val="left"/>
        <w:rPr>
          <w:highlight w:val="green"/>
        </w:rPr>
      </w:pPr>
      <w:r w:rsidRPr="00524536">
        <w:rPr>
          <w:highlight w:val="green"/>
        </w:rPr>
        <w:t>}</w:t>
      </w:r>
    </w:p>
    <w:p w:rsidR="0080698C" w:rsidRPr="00524536" w:rsidRDefault="0080698C" w:rsidP="0080698C">
      <w:pPr>
        <w:rPr>
          <w:highlight w:val="green"/>
        </w:rPr>
      </w:pPr>
    </w:p>
    <w:p w:rsidR="0080698C" w:rsidRPr="00524536" w:rsidRDefault="0080698C" w:rsidP="00D96CBA">
      <w:pPr>
        <w:pStyle w:val="4"/>
        <w:numPr>
          <w:ilvl w:val="0"/>
          <w:numId w:val="69"/>
        </w:numPr>
        <w:rPr>
          <w:highlight w:val="green"/>
        </w:rPr>
      </w:pPr>
      <w:r w:rsidRPr="00524536">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1235"/>
        <w:gridCol w:w="1473"/>
        <w:gridCol w:w="4593"/>
      </w:tblGrid>
      <w:tr w:rsidR="0080698C" w:rsidRPr="00524536" w:rsidTr="00F346EC">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af9"/>
              <w:spacing w:before="240"/>
              <w:jc w:val="both"/>
              <w:rPr>
                <w:b/>
                <w:sz w:val="22"/>
                <w:highlight w:val="green"/>
                <w:lang w:val="en-GB"/>
              </w:rPr>
            </w:pPr>
            <w:r w:rsidRPr="00524536">
              <w:rPr>
                <w:b/>
                <w:sz w:val="22"/>
                <w:highlight w:val="green"/>
                <w:lang w:val="en-GB"/>
              </w:rPr>
              <w:t>Field</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af9"/>
              <w:spacing w:before="240"/>
              <w:jc w:val="both"/>
              <w:rPr>
                <w:b/>
                <w:sz w:val="22"/>
                <w:highlight w:val="green"/>
                <w:lang w:val="en-GB"/>
              </w:rPr>
            </w:pPr>
            <w:r w:rsidRPr="00524536">
              <w:rPr>
                <w:b/>
                <w:sz w:val="22"/>
                <w:highlight w:val="green"/>
                <w:lang w:val="en-GB"/>
              </w:rPr>
              <w:t>Type</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af9"/>
              <w:spacing w:before="240"/>
              <w:jc w:val="both"/>
              <w:rPr>
                <w:b/>
                <w:sz w:val="22"/>
                <w:highlight w:val="green"/>
                <w:lang w:val="en-GB"/>
              </w:rPr>
            </w:pPr>
            <w:r w:rsidRPr="00524536">
              <w:rPr>
                <w:b/>
                <w:sz w:val="22"/>
                <w:highlight w:val="green"/>
                <w:lang w:val="en-GB"/>
              </w:rPr>
              <w:t>Changable</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af9"/>
              <w:spacing w:before="240"/>
              <w:rPr>
                <w:b/>
                <w:sz w:val="22"/>
                <w:highlight w:val="green"/>
                <w:lang w:val="en-GB"/>
              </w:rPr>
            </w:pPr>
            <w:r w:rsidRPr="00524536">
              <w:rPr>
                <w:b/>
                <w:sz w:val="22"/>
                <w:highlight w:val="green"/>
                <w:lang w:val="en-GB"/>
              </w:rPr>
              <w:t>Description</w:t>
            </w:r>
          </w:p>
        </w:tc>
      </w:tr>
      <w:tr w:rsidR="0080698C" w:rsidRPr="00524536" w:rsidTr="00F346EC">
        <w:tc>
          <w:tcPr>
            <w:tcW w:w="21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C208E6" w:rsidP="00F346EC">
            <w:pPr>
              <w:pStyle w:val="af9"/>
              <w:spacing w:before="240"/>
              <w:jc w:val="both"/>
              <w:rPr>
                <w:rFonts w:ascii="Times New Roman" w:eastAsia="宋体" w:hAnsi="Times New Roman"/>
                <w:sz w:val="21"/>
                <w:szCs w:val="24"/>
                <w:highlight w:val="green"/>
                <w:lang w:eastAsia="zh-CN"/>
              </w:rPr>
            </w:pPr>
            <w:r w:rsidRPr="00524536">
              <w:rPr>
                <w:rFonts w:ascii="Times New Roman" w:hAnsi="Times New Roman"/>
                <w:sz w:val="21"/>
                <w:szCs w:val="24"/>
                <w:highlight w:val="green"/>
              </w:rPr>
              <w:t>flag_state</w:t>
            </w:r>
          </w:p>
        </w:tc>
        <w:tc>
          <w:tcPr>
            <w:tcW w:w="12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af9"/>
              <w:spacing w:before="240"/>
              <w:jc w:val="both"/>
              <w:rPr>
                <w:rFonts w:ascii="Times New Roman" w:eastAsia="宋体" w:hAnsi="Times New Roman"/>
                <w:sz w:val="21"/>
                <w:szCs w:val="24"/>
                <w:highlight w:val="green"/>
                <w:lang w:eastAsia="zh-CN"/>
              </w:rPr>
            </w:pPr>
            <w:r w:rsidRPr="00524536">
              <w:rPr>
                <w:rFonts w:ascii="Times New Roman" w:eastAsia="宋体" w:hAnsi="Times New Roman" w:hint="eastAsia"/>
                <w:sz w:val="21"/>
                <w:szCs w:val="24"/>
                <w:highlight w:val="green"/>
                <w:lang w:eastAsia="zh-CN"/>
              </w:rPr>
              <w:t>Integer</w:t>
            </w:r>
          </w:p>
        </w:tc>
        <w:tc>
          <w:tcPr>
            <w:tcW w:w="14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af9"/>
              <w:spacing w:before="240"/>
              <w:jc w:val="both"/>
              <w:rPr>
                <w:rFonts w:ascii="Times New Roman" w:eastAsia="宋体" w:hAnsi="Times New Roman"/>
                <w:sz w:val="21"/>
                <w:szCs w:val="24"/>
                <w:highlight w:val="green"/>
                <w:lang w:eastAsia="zh-CN"/>
              </w:rPr>
            </w:pPr>
            <w:r w:rsidRPr="00524536">
              <w:rPr>
                <w:rFonts w:ascii="Times New Roman" w:eastAsia="宋体" w:hAnsi="Times New Roman"/>
                <w:sz w:val="21"/>
                <w:szCs w:val="24"/>
                <w:highlight w:val="green"/>
                <w:lang w:eastAsia="zh-CN"/>
              </w:rPr>
              <w:t>No</w:t>
            </w:r>
          </w:p>
        </w:tc>
        <w:tc>
          <w:tcPr>
            <w:tcW w:w="4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4607E3" w:rsidP="004607E3">
            <w:pPr>
              <w:pStyle w:val="af9"/>
              <w:spacing w:before="240"/>
              <w:rPr>
                <w:rFonts w:ascii="Times New Roman" w:eastAsia="宋体" w:hAnsi="Times New Roman"/>
                <w:sz w:val="21"/>
                <w:szCs w:val="24"/>
                <w:highlight w:val="green"/>
                <w:lang w:eastAsia="zh-CN"/>
              </w:rPr>
            </w:pPr>
            <w:r w:rsidRPr="00524536">
              <w:rPr>
                <w:rFonts w:ascii="Times New Roman" w:eastAsia="宋体" w:hAnsi="Times New Roman" w:hint="eastAsia"/>
                <w:sz w:val="21"/>
                <w:szCs w:val="24"/>
                <w:highlight w:val="green"/>
                <w:lang w:eastAsia="zh-CN"/>
              </w:rPr>
              <w:t>0(default is 0 and when device is reboot need to set the flag_state  to 0)</w:t>
            </w:r>
          </w:p>
        </w:tc>
      </w:tr>
    </w:tbl>
    <w:p w:rsidR="0080698C" w:rsidRPr="00524536" w:rsidRDefault="0080698C" w:rsidP="0080698C">
      <w:pPr>
        <w:rPr>
          <w:highlight w:val="green"/>
        </w:rPr>
      </w:pPr>
    </w:p>
    <w:p w:rsidR="0080698C" w:rsidRPr="00524536" w:rsidRDefault="0080698C" w:rsidP="008D3AD3">
      <w:pPr>
        <w:pStyle w:val="4"/>
        <w:numPr>
          <w:ilvl w:val="3"/>
          <w:numId w:val="57"/>
        </w:numPr>
        <w:rPr>
          <w:highlight w:val="green"/>
        </w:rPr>
      </w:pPr>
      <w:r w:rsidRPr="00524536">
        <w:rPr>
          <w:highlight w:val="green"/>
        </w:rPr>
        <w:lastRenderedPageBreak/>
        <w:t>Response with error</w:t>
      </w:r>
    </w:p>
    <w:p w:rsidR="0080698C" w:rsidRPr="00524536" w:rsidRDefault="0080698C" w:rsidP="0080698C">
      <w:pPr>
        <w:spacing w:line="300" w:lineRule="auto"/>
        <w:jc w:val="left"/>
        <w:rPr>
          <w:highlight w:val="green"/>
        </w:rPr>
      </w:pPr>
      <w:r w:rsidRPr="00524536">
        <w:rPr>
          <w:highlight w:val="green"/>
        </w:rPr>
        <w:t>{</w:t>
      </w:r>
    </w:p>
    <w:p w:rsidR="0080698C" w:rsidRPr="00524536" w:rsidRDefault="0080698C" w:rsidP="0080698C">
      <w:pPr>
        <w:spacing w:line="300" w:lineRule="auto"/>
        <w:ind w:firstLine="420"/>
        <w:jc w:val="left"/>
        <w:rPr>
          <w:highlight w:val="green"/>
        </w:rPr>
      </w:pPr>
      <w:r w:rsidRPr="00524536">
        <w:rPr>
          <w:highlight w:val="green"/>
        </w:rPr>
        <w:t xml:space="preserve">"jsonrpc": "2.0", </w:t>
      </w:r>
    </w:p>
    <w:p w:rsidR="0080698C" w:rsidRPr="00524536" w:rsidRDefault="0080698C" w:rsidP="0080698C">
      <w:pPr>
        <w:spacing w:line="300" w:lineRule="auto"/>
        <w:ind w:firstLine="420"/>
        <w:jc w:val="left"/>
        <w:rPr>
          <w:highlight w:val="green"/>
        </w:rPr>
      </w:pPr>
      <w:r w:rsidRPr="00524536">
        <w:rPr>
          <w:highlight w:val="green"/>
        </w:rPr>
        <w:t>"error ": {</w:t>
      </w:r>
    </w:p>
    <w:p w:rsidR="0080698C" w:rsidRPr="00524536" w:rsidRDefault="0080698C" w:rsidP="0080698C">
      <w:pPr>
        <w:spacing w:line="300" w:lineRule="auto"/>
        <w:ind w:firstLine="1365"/>
        <w:jc w:val="left"/>
        <w:rPr>
          <w:highlight w:val="green"/>
        </w:rPr>
      </w:pPr>
      <w:r w:rsidRPr="00524536">
        <w:rPr>
          <w:highlight w:val="green"/>
        </w:rPr>
        <w:t>"code":"13</w:t>
      </w:r>
      <w:r w:rsidR="0079016F" w:rsidRPr="00524536">
        <w:rPr>
          <w:rFonts w:hint="eastAsia"/>
          <w:highlight w:val="green"/>
        </w:rPr>
        <w:t>22</w:t>
      </w:r>
      <w:r w:rsidRPr="00524536">
        <w:rPr>
          <w:rFonts w:hint="eastAsia"/>
          <w:highlight w:val="green"/>
        </w:rPr>
        <w:t>4</w:t>
      </w:r>
      <w:r w:rsidRPr="00524536">
        <w:rPr>
          <w:highlight w:val="green"/>
        </w:rPr>
        <w:t>01",</w:t>
      </w:r>
    </w:p>
    <w:p w:rsidR="0080698C" w:rsidRPr="00524536" w:rsidRDefault="0080698C" w:rsidP="0080698C">
      <w:pPr>
        <w:spacing w:line="300" w:lineRule="auto"/>
        <w:ind w:firstLine="1365"/>
        <w:jc w:val="left"/>
        <w:rPr>
          <w:highlight w:val="green"/>
        </w:rPr>
      </w:pPr>
      <w:r w:rsidRPr="00524536">
        <w:rPr>
          <w:highlight w:val="green"/>
        </w:rPr>
        <w:t>"message ":"Get</w:t>
      </w:r>
      <w:r w:rsidR="005502B3" w:rsidRPr="00524536">
        <w:rPr>
          <w:rFonts w:hint="eastAsia"/>
          <w:highlight w:val="green"/>
        </w:rPr>
        <w:t xml:space="preserve"> open new page flag</w:t>
      </w:r>
      <w:r w:rsidRPr="00524536">
        <w:rPr>
          <w:rFonts w:hint="eastAsia"/>
          <w:highlight w:val="green"/>
        </w:rPr>
        <w:t xml:space="preserve"> </w:t>
      </w:r>
      <w:r w:rsidRPr="00524536">
        <w:rPr>
          <w:highlight w:val="green"/>
        </w:rPr>
        <w:t>fail. ",</w:t>
      </w:r>
    </w:p>
    <w:p w:rsidR="0080698C" w:rsidRPr="00524536" w:rsidRDefault="0080698C" w:rsidP="0080698C">
      <w:pPr>
        <w:spacing w:line="300" w:lineRule="auto"/>
        <w:ind w:firstLine="1260"/>
        <w:jc w:val="left"/>
        <w:rPr>
          <w:highlight w:val="green"/>
        </w:rPr>
      </w:pPr>
      <w:r w:rsidRPr="00524536">
        <w:rPr>
          <w:highlight w:val="green"/>
        </w:rPr>
        <w:t>},</w:t>
      </w:r>
    </w:p>
    <w:p w:rsidR="0080698C" w:rsidRPr="00524536" w:rsidRDefault="0080698C" w:rsidP="0080698C">
      <w:pPr>
        <w:spacing w:line="300" w:lineRule="auto"/>
        <w:ind w:firstLine="420"/>
        <w:jc w:val="left"/>
        <w:rPr>
          <w:highlight w:val="green"/>
        </w:rPr>
      </w:pPr>
      <w:r w:rsidRPr="00524536">
        <w:rPr>
          <w:highlight w:val="green"/>
        </w:rPr>
        <w:t>"id":"13.</w:t>
      </w:r>
      <w:r w:rsidR="00DB6DED" w:rsidRPr="00524536">
        <w:rPr>
          <w:rFonts w:hint="eastAsia"/>
          <w:highlight w:val="green"/>
        </w:rPr>
        <w:t>22</w:t>
      </w:r>
      <w:r w:rsidRPr="00524536">
        <w:rPr>
          <w:highlight w:val="green"/>
        </w:rPr>
        <w:t xml:space="preserve">" </w:t>
      </w:r>
    </w:p>
    <w:p w:rsidR="0080698C" w:rsidRPr="00524536" w:rsidRDefault="0080698C" w:rsidP="0080698C">
      <w:pPr>
        <w:spacing w:line="300" w:lineRule="auto"/>
        <w:jc w:val="left"/>
        <w:rPr>
          <w:highlight w:val="green"/>
        </w:rPr>
      </w:pPr>
      <w:r w:rsidRPr="00524536">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80698C" w:rsidRPr="00524536" w:rsidTr="00F346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TextBody"/>
              <w:widowControl w:val="0"/>
              <w:rPr>
                <w:rFonts w:ascii="Times New Roman" w:hAnsi="Times New Roman"/>
                <w:highlight w:val="green"/>
                <w:lang w:val="en-US" w:eastAsia="zh-CN"/>
              </w:rPr>
            </w:pPr>
            <w:r w:rsidRPr="00524536">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TextBody"/>
              <w:widowControl w:val="0"/>
              <w:rPr>
                <w:rFonts w:ascii="Times New Roman" w:hAnsi="Times New Roman"/>
                <w:highlight w:val="green"/>
                <w:lang w:val="en-US" w:eastAsia="zh-CN"/>
              </w:rPr>
            </w:pPr>
            <w:r w:rsidRPr="00524536">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F346EC">
            <w:pPr>
              <w:pStyle w:val="TextBody"/>
              <w:widowControl w:val="0"/>
              <w:rPr>
                <w:rFonts w:ascii="Times New Roman" w:hAnsi="Times New Roman"/>
                <w:highlight w:val="green"/>
                <w:lang w:val="en-US" w:eastAsia="zh-CN"/>
              </w:rPr>
            </w:pPr>
            <w:r w:rsidRPr="00524536">
              <w:rPr>
                <w:rFonts w:ascii="Times New Roman" w:hAnsi="Times New Roman"/>
                <w:highlight w:val="green"/>
                <w:lang w:val="en-US" w:eastAsia="zh-CN"/>
              </w:rPr>
              <w:t>Error Description</w:t>
            </w:r>
          </w:p>
        </w:tc>
      </w:tr>
      <w:tr w:rsidR="0080698C" w:rsidTr="00F346EC">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80698C" w:rsidP="0079016F">
            <w:pPr>
              <w:rPr>
                <w:szCs w:val="20"/>
                <w:highlight w:val="green"/>
              </w:rPr>
            </w:pPr>
            <w:r w:rsidRPr="00524536">
              <w:rPr>
                <w:szCs w:val="20"/>
                <w:highlight w:val="green"/>
              </w:rPr>
              <w:t>13</w:t>
            </w:r>
            <w:r w:rsidR="0079016F" w:rsidRPr="00524536">
              <w:rPr>
                <w:rFonts w:hint="eastAsia"/>
                <w:szCs w:val="20"/>
                <w:highlight w:val="green"/>
              </w:rPr>
              <w:t>22</w:t>
            </w:r>
            <w:r w:rsidRPr="00524536">
              <w:rPr>
                <w:szCs w:val="20"/>
                <w:highlight w:val="green"/>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Pr="00524536" w:rsidRDefault="0079016F" w:rsidP="00F346EC">
            <w:pPr>
              <w:rPr>
                <w:szCs w:val="20"/>
                <w:highlight w:val="green"/>
              </w:rPr>
            </w:pPr>
            <w:r w:rsidRPr="00524536">
              <w:rPr>
                <w:highlight w:val="green"/>
              </w:rPr>
              <w:t>Get</w:t>
            </w:r>
            <w:r w:rsidRPr="00524536">
              <w:rPr>
                <w:rFonts w:hint="eastAsia"/>
                <w:highlight w:val="green"/>
              </w:rPr>
              <w:t xml:space="preserve"> open new page flag </w:t>
            </w:r>
            <w:r w:rsidRPr="00524536">
              <w:rPr>
                <w:highlight w:val="green"/>
              </w:rPr>
              <w:t>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80698C" w:rsidRDefault="0079016F" w:rsidP="00F346EC">
            <w:pPr>
              <w:rPr>
                <w:szCs w:val="20"/>
              </w:rPr>
            </w:pPr>
            <w:r w:rsidRPr="00524536">
              <w:rPr>
                <w:highlight w:val="green"/>
              </w:rPr>
              <w:t>Get</w:t>
            </w:r>
            <w:r w:rsidRPr="00524536">
              <w:rPr>
                <w:rFonts w:hint="eastAsia"/>
                <w:highlight w:val="green"/>
              </w:rPr>
              <w:t xml:space="preserve"> open new page flag </w:t>
            </w:r>
            <w:r w:rsidRPr="00524536">
              <w:rPr>
                <w:highlight w:val="green"/>
              </w:rPr>
              <w:t>fail.</w:t>
            </w:r>
          </w:p>
        </w:tc>
      </w:tr>
      <w:bookmarkEnd w:id="983"/>
      <w:bookmarkEnd w:id="984"/>
    </w:tbl>
    <w:p w:rsidR="0080698C" w:rsidRDefault="0080698C" w:rsidP="0080698C"/>
    <w:p w:rsidR="0080698C" w:rsidRPr="007B62D7" w:rsidRDefault="001C363A" w:rsidP="008D3AD3">
      <w:pPr>
        <w:pStyle w:val="3"/>
        <w:numPr>
          <w:ilvl w:val="2"/>
          <w:numId w:val="57"/>
        </w:numPr>
        <w:ind w:left="964" w:right="210"/>
        <w:rPr>
          <w:highlight w:val="green"/>
          <w:lang w:eastAsia="zh-CN"/>
        </w:rPr>
      </w:pPr>
      <w:bookmarkStart w:id="985" w:name="_Toc470684741"/>
      <w:bookmarkStart w:id="986" w:name="OLE_LINK156"/>
      <w:bookmarkStart w:id="987" w:name="OLE_LINK157"/>
      <w:r w:rsidRPr="007B62D7">
        <w:rPr>
          <w:rFonts w:eastAsiaTheme="minorEastAsia" w:hint="eastAsia"/>
          <w:highlight w:val="green"/>
          <w:lang w:eastAsia="zh-CN"/>
        </w:rPr>
        <w:t>s</w:t>
      </w:r>
      <w:r w:rsidR="00782AF6" w:rsidRPr="007B62D7">
        <w:rPr>
          <w:highlight w:val="green"/>
        </w:rPr>
        <w:t>etNewPageFlagSemaphore</w:t>
      </w:r>
      <w:bookmarkEnd w:id="985"/>
    </w:p>
    <w:p w:rsidR="005003D8" w:rsidRPr="007B62D7" w:rsidRDefault="005003D8" w:rsidP="008D3AD3">
      <w:pPr>
        <w:pStyle w:val="4"/>
        <w:numPr>
          <w:ilvl w:val="3"/>
          <w:numId w:val="57"/>
        </w:numPr>
        <w:rPr>
          <w:highlight w:val="green"/>
        </w:rPr>
      </w:pPr>
      <w:r w:rsidRPr="007B62D7">
        <w:rPr>
          <w:highlight w:val="green"/>
        </w:rPr>
        <w:t>Post Request:</w:t>
      </w:r>
    </w:p>
    <w:p w:rsidR="005003D8" w:rsidRPr="007B62D7" w:rsidRDefault="005003D8" w:rsidP="005003D8">
      <w:pPr>
        <w:spacing w:line="300" w:lineRule="auto"/>
        <w:jc w:val="left"/>
        <w:rPr>
          <w:rFonts w:ascii="Calibri" w:eastAsia="Calibri" w:hAnsi="Calibri" w:cs="Calibri"/>
          <w:sz w:val="24"/>
          <w:highlight w:val="green"/>
        </w:rPr>
      </w:pPr>
      <w:r w:rsidRPr="007B62D7">
        <w:rPr>
          <w:rFonts w:ascii="Calibri" w:eastAsia="Calibri" w:hAnsi="Calibri" w:cs="Calibri"/>
          <w:sz w:val="24"/>
          <w:highlight w:val="green"/>
        </w:rPr>
        <w:t>{</w:t>
      </w:r>
    </w:p>
    <w:p w:rsidR="005003D8" w:rsidRPr="007B62D7" w:rsidRDefault="005003D8" w:rsidP="005003D8">
      <w:pPr>
        <w:spacing w:line="300" w:lineRule="auto"/>
        <w:ind w:firstLine="420"/>
        <w:jc w:val="left"/>
        <w:rPr>
          <w:highlight w:val="green"/>
        </w:rPr>
      </w:pPr>
      <w:r w:rsidRPr="007B62D7">
        <w:rPr>
          <w:highlight w:val="green"/>
        </w:rPr>
        <w:t xml:space="preserve">"jsonrpc": "2.0", </w:t>
      </w:r>
    </w:p>
    <w:p w:rsidR="005003D8" w:rsidRPr="007B62D7" w:rsidRDefault="005003D8" w:rsidP="005003D8">
      <w:pPr>
        <w:spacing w:line="300" w:lineRule="auto"/>
        <w:ind w:firstLine="420"/>
        <w:jc w:val="left"/>
        <w:rPr>
          <w:highlight w:val="green"/>
        </w:rPr>
      </w:pPr>
      <w:r w:rsidRPr="007B62D7">
        <w:rPr>
          <w:highlight w:val="green"/>
        </w:rPr>
        <w:t>"method": "setNewPageFlagSemaphore",</w:t>
      </w:r>
    </w:p>
    <w:p w:rsidR="005003D8" w:rsidRPr="007B62D7" w:rsidRDefault="005003D8" w:rsidP="005003D8">
      <w:pPr>
        <w:spacing w:line="300" w:lineRule="auto"/>
        <w:ind w:firstLine="420"/>
        <w:jc w:val="left"/>
        <w:rPr>
          <w:highlight w:val="green"/>
        </w:rPr>
      </w:pPr>
      <w:r w:rsidRPr="007B62D7">
        <w:rPr>
          <w:highlight w:val="green"/>
        </w:rPr>
        <w:t>"params": {"flag_state ":0},</w:t>
      </w:r>
    </w:p>
    <w:p w:rsidR="005003D8" w:rsidRPr="007B62D7" w:rsidRDefault="005003D8" w:rsidP="005003D8">
      <w:pPr>
        <w:spacing w:line="300" w:lineRule="auto"/>
        <w:ind w:firstLine="420"/>
        <w:jc w:val="left"/>
        <w:rPr>
          <w:highlight w:val="green"/>
        </w:rPr>
      </w:pPr>
      <w:r w:rsidRPr="007B62D7">
        <w:rPr>
          <w:highlight w:val="green"/>
        </w:rPr>
        <w:t>"id": "13.</w:t>
      </w:r>
      <w:r w:rsidRPr="007B62D7">
        <w:rPr>
          <w:rFonts w:hint="eastAsia"/>
          <w:highlight w:val="green"/>
        </w:rPr>
        <w:t>23</w:t>
      </w:r>
      <w:r w:rsidRPr="007B62D7">
        <w:rPr>
          <w:highlight w:val="green"/>
        </w:rPr>
        <w:t>"</w:t>
      </w:r>
    </w:p>
    <w:p w:rsidR="005003D8" w:rsidRPr="007B62D7" w:rsidRDefault="005003D8" w:rsidP="005003D8">
      <w:pPr>
        <w:spacing w:line="300" w:lineRule="auto"/>
        <w:jc w:val="left"/>
        <w:rPr>
          <w:highlight w:val="green"/>
        </w:rPr>
      </w:pPr>
      <w:r w:rsidRPr="007B62D7">
        <w:rPr>
          <w:highlight w:val="green"/>
        </w:rPr>
        <w:t>}</w:t>
      </w:r>
    </w:p>
    <w:p w:rsidR="005003D8" w:rsidRPr="007B62D7" w:rsidRDefault="005003D8" w:rsidP="005003D8">
      <w:pPr>
        <w:rPr>
          <w:highlight w:val="green"/>
        </w:rPr>
      </w:pPr>
    </w:p>
    <w:p w:rsidR="005003D8" w:rsidRPr="007B62D7" w:rsidRDefault="005003D8" w:rsidP="008D3AD3">
      <w:pPr>
        <w:pStyle w:val="4"/>
        <w:numPr>
          <w:ilvl w:val="3"/>
          <w:numId w:val="57"/>
        </w:numPr>
        <w:rPr>
          <w:highlight w:val="green"/>
        </w:rPr>
      </w:pPr>
      <w:r w:rsidRPr="007B62D7">
        <w:rPr>
          <w:highlight w:val="green"/>
        </w:rPr>
        <w:t>Response:</w:t>
      </w:r>
    </w:p>
    <w:p w:rsidR="005003D8" w:rsidRPr="007B62D7" w:rsidRDefault="005003D8" w:rsidP="005003D8">
      <w:pPr>
        <w:spacing w:line="300" w:lineRule="auto"/>
        <w:jc w:val="left"/>
        <w:rPr>
          <w:highlight w:val="green"/>
        </w:rPr>
      </w:pPr>
      <w:r w:rsidRPr="007B62D7">
        <w:rPr>
          <w:highlight w:val="green"/>
        </w:rPr>
        <w:t>{</w:t>
      </w:r>
    </w:p>
    <w:p w:rsidR="005003D8" w:rsidRPr="007B62D7" w:rsidRDefault="005003D8" w:rsidP="005003D8">
      <w:pPr>
        <w:spacing w:line="300" w:lineRule="auto"/>
        <w:ind w:firstLine="420"/>
        <w:jc w:val="left"/>
        <w:rPr>
          <w:highlight w:val="green"/>
        </w:rPr>
      </w:pPr>
      <w:r w:rsidRPr="007B62D7">
        <w:rPr>
          <w:highlight w:val="green"/>
        </w:rPr>
        <w:t xml:space="preserve">"jsonrpc": "2.0", </w:t>
      </w:r>
    </w:p>
    <w:p w:rsidR="005003D8" w:rsidRPr="007B62D7" w:rsidRDefault="005003D8" w:rsidP="005003D8">
      <w:pPr>
        <w:spacing w:line="300" w:lineRule="auto"/>
        <w:ind w:firstLine="420"/>
        <w:jc w:val="left"/>
        <w:rPr>
          <w:highlight w:val="green"/>
        </w:rPr>
      </w:pPr>
      <w:r w:rsidRPr="007B62D7">
        <w:rPr>
          <w:highlight w:val="green"/>
        </w:rPr>
        <w:t>"result": {},</w:t>
      </w:r>
    </w:p>
    <w:p w:rsidR="005003D8" w:rsidRPr="007B62D7" w:rsidRDefault="005003D8" w:rsidP="005003D8">
      <w:pPr>
        <w:spacing w:line="300" w:lineRule="auto"/>
        <w:ind w:firstLine="420"/>
        <w:jc w:val="left"/>
        <w:rPr>
          <w:highlight w:val="green"/>
        </w:rPr>
      </w:pPr>
      <w:r w:rsidRPr="007B62D7">
        <w:rPr>
          <w:highlight w:val="green"/>
        </w:rPr>
        <w:t>"id":"13.</w:t>
      </w:r>
      <w:r w:rsidRPr="007B62D7">
        <w:rPr>
          <w:rFonts w:hint="eastAsia"/>
          <w:highlight w:val="green"/>
        </w:rPr>
        <w:t>23</w:t>
      </w:r>
      <w:r w:rsidRPr="007B62D7">
        <w:rPr>
          <w:highlight w:val="green"/>
        </w:rPr>
        <w:t xml:space="preserve">" </w:t>
      </w:r>
    </w:p>
    <w:p w:rsidR="005003D8" w:rsidRPr="007B62D7" w:rsidRDefault="005003D8" w:rsidP="005003D8">
      <w:pPr>
        <w:spacing w:line="300" w:lineRule="auto"/>
        <w:jc w:val="left"/>
        <w:rPr>
          <w:highlight w:val="green"/>
        </w:rPr>
      </w:pPr>
      <w:r w:rsidRPr="007B62D7">
        <w:rPr>
          <w:highlight w:val="green"/>
        </w:rPr>
        <w:t>}</w:t>
      </w:r>
    </w:p>
    <w:p w:rsidR="005003D8" w:rsidRPr="007B62D7" w:rsidRDefault="005003D8" w:rsidP="005003D8">
      <w:pPr>
        <w:rPr>
          <w:highlight w:val="green"/>
        </w:rPr>
      </w:pPr>
    </w:p>
    <w:p w:rsidR="005003D8" w:rsidRPr="007B62D7" w:rsidRDefault="005003D8" w:rsidP="00D96CBA">
      <w:pPr>
        <w:pStyle w:val="4"/>
        <w:numPr>
          <w:ilvl w:val="0"/>
          <w:numId w:val="69"/>
        </w:numPr>
        <w:rPr>
          <w:highlight w:val="green"/>
        </w:rPr>
      </w:pPr>
      <w:r w:rsidRPr="007B62D7">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3"/>
        <w:gridCol w:w="1240"/>
        <w:gridCol w:w="1474"/>
        <w:gridCol w:w="4589"/>
      </w:tblGrid>
      <w:tr w:rsidR="005003D8" w:rsidRPr="007B62D7" w:rsidTr="00703107">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jc w:val="both"/>
              <w:rPr>
                <w:b/>
                <w:sz w:val="22"/>
                <w:highlight w:val="green"/>
                <w:lang w:val="en-GB"/>
              </w:rPr>
            </w:pPr>
            <w:r w:rsidRPr="007B62D7">
              <w:rPr>
                <w:b/>
                <w:sz w:val="22"/>
                <w:highlight w:val="green"/>
                <w:lang w:val="en-GB"/>
              </w:rPr>
              <w:t>Field</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jc w:val="both"/>
              <w:rPr>
                <w:b/>
                <w:sz w:val="22"/>
                <w:highlight w:val="green"/>
                <w:lang w:val="en-GB"/>
              </w:rPr>
            </w:pPr>
            <w:r w:rsidRPr="007B62D7">
              <w:rPr>
                <w:b/>
                <w:sz w:val="22"/>
                <w:highlight w:val="green"/>
                <w:lang w:val="en-GB"/>
              </w:rPr>
              <w:t>Type</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jc w:val="both"/>
              <w:rPr>
                <w:b/>
                <w:sz w:val="22"/>
                <w:highlight w:val="green"/>
                <w:lang w:val="en-GB"/>
              </w:rPr>
            </w:pPr>
            <w:r w:rsidRPr="007B62D7">
              <w:rPr>
                <w:b/>
                <w:sz w:val="22"/>
                <w:highlight w:val="green"/>
                <w:lang w:val="en-GB"/>
              </w:rPr>
              <w:t>Changable</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rPr>
                <w:b/>
                <w:sz w:val="22"/>
                <w:highlight w:val="green"/>
                <w:lang w:val="en-GB"/>
              </w:rPr>
            </w:pPr>
            <w:r w:rsidRPr="007B62D7">
              <w:rPr>
                <w:b/>
                <w:sz w:val="22"/>
                <w:highlight w:val="green"/>
                <w:lang w:val="en-GB"/>
              </w:rPr>
              <w:t>Description</w:t>
            </w:r>
          </w:p>
        </w:tc>
      </w:tr>
      <w:tr w:rsidR="005003D8" w:rsidRPr="007B62D7" w:rsidTr="00703107">
        <w:trPr>
          <w:trHeight w:val="329"/>
        </w:trPr>
        <w:tc>
          <w:tcPr>
            <w:tcW w:w="20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jc w:val="both"/>
              <w:rPr>
                <w:rFonts w:ascii="Times New Roman" w:eastAsia="宋体" w:hAnsi="Times New Roman"/>
                <w:sz w:val="21"/>
                <w:szCs w:val="24"/>
                <w:highlight w:val="green"/>
                <w:lang w:eastAsia="zh-CN"/>
              </w:rPr>
            </w:pPr>
            <w:r w:rsidRPr="007B62D7">
              <w:rPr>
                <w:rFonts w:ascii="Times New Roman" w:eastAsia="宋体" w:hAnsi="Times New Roman"/>
                <w:sz w:val="21"/>
                <w:szCs w:val="24"/>
                <w:highlight w:val="green"/>
                <w:lang w:eastAsia="zh-CN"/>
              </w:rPr>
              <w:t>flag_state</w:t>
            </w:r>
          </w:p>
        </w:tc>
        <w:tc>
          <w:tcPr>
            <w:tcW w:w="129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jc w:val="both"/>
              <w:rPr>
                <w:rFonts w:ascii="Times New Roman" w:eastAsia="宋体" w:hAnsi="Times New Roman"/>
                <w:sz w:val="21"/>
                <w:szCs w:val="24"/>
                <w:highlight w:val="green"/>
                <w:lang w:eastAsia="zh-CN"/>
              </w:rPr>
            </w:pPr>
            <w:r w:rsidRPr="007B62D7">
              <w:rPr>
                <w:rFonts w:ascii="Times New Roman" w:eastAsia="宋体" w:hAnsi="Times New Roman"/>
                <w:sz w:val="21"/>
                <w:szCs w:val="24"/>
                <w:highlight w:val="green"/>
                <w:lang w:eastAsia="zh-CN"/>
              </w:rPr>
              <w:t>integer</w:t>
            </w:r>
          </w:p>
        </w:tc>
        <w:tc>
          <w:tcPr>
            <w:tcW w:w="149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jc w:val="both"/>
              <w:rPr>
                <w:rFonts w:ascii="Times New Roman" w:eastAsia="宋体" w:hAnsi="Times New Roman"/>
                <w:sz w:val="21"/>
                <w:szCs w:val="24"/>
                <w:highlight w:val="green"/>
                <w:lang w:eastAsia="zh-CN"/>
              </w:rPr>
            </w:pPr>
            <w:r w:rsidRPr="007B62D7">
              <w:rPr>
                <w:rFonts w:ascii="Times New Roman" w:eastAsia="宋体" w:hAnsi="Times New Roman" w:hint="eastAsia"/>
                <w:sz w:val="21"/>
                <w:szCs w:val="24"/>
                <w:highlight w:val="green"/>
                <w:lang w:eastAsia="zh-CN"/>
              </w:rPr>
              <w:t>Yes</w:t>
            </w:r>
          </w:p>
        </w:tc>
        <w:tc>
          <w:tcPr>
            <w:tcW w:w="4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af9"/>
              <w:spacing w:before="240"/>
              <w:rPr>
                <w:rFonts w:ascii="Times New Roman" w:eastAsia="宋体" w:hAnsi="Times New Roman"/>
                <w:sz w:val="21"/>
                <w:szCs w:val="24"/>
                <w:highlight w:val="green"/>
                <w:lang w:eastAsia="zh-CN"/>
              </w:rPr>
            </w:pPr>
            <w:r w:rsidRPr="007B62D7">
              <w:rPr>
                <w:rFonts w:ascii="Times New Roman" w:eastAsia="宋体" w:hAnsi="Times New Roman" w:hint="eastAsia"/>
                <w:sz w:val="21"/>
                <w:szCs w:val="24"/>
                <w:highlight w:val="green"/>
                <w:lang w:eastAsia="zh-CN"/>
              </w:rPr>
              <w:t>0(default is 0 and when device is reboot need to set the flag_state  to 0)</w:t>
            </w:r>
          </w:p>
        </w:tc>
      </w:tr>
    </w:tbl>
    <w:p w:rsidR="005003D8" w:rsidRPr="007B62D7" w:rsidRDefault="005003D8" w:rsidP="005003D8">
      <w:pPr>
        <w:rPr>
          <w:highlight w:val="green"/>
        </w:rPr>
      </w:pPr>
    </w:p>
    <w:p w:rsidR="005003D8" w:rsidRPr="007B62D7" w:rsidRDefault="005003D8" w:rsidP="008D3AD3">
      <w:pPr>
        <w:pStyle w:val="4"/>
        <w:numPr>
          <w:ilvl w:val="3"/>
          <w:numId w:val="57"/>
        </w:numPr>
        <w:rPr>
          <w:highlight w:val="green"/>
        </w:rPr>
      </w:pPr>
      <w:r w:rsidRPr="007B62D7">
        <w:rPr>
          <w:highlight w:val="green"/>
        </w:rPr>
        <w:lastRenderedPageBreak/>
        <w:t>Response with error</w:t>
      </w:r>
    </w:p>
    <w:p w:rsidR="005003D8" w:rsidRPr="007B62D7" w:rsidRDefault="005003D8" w:rsidP="005003D8">
      <w:pPr>
        <w:spacing w:line="300" w:lineRule="auto"/>
        <w:jc w:val="left"/>
        <w:rPr>
          <w:highlight w:val="green"/>
        </w:rPr>
      </w:pPr>
      <w:r w:rsidRPr="007B62D7">
        <w:rPr>
          <w:highlight w:val="green"/>
        </w:rPr>
        <w:t>{</w:t>
      </w:r>
    </w:p>
    <w:p w:rsidR="005003D8" w:rsidRPr="007B62D7" w:rsidRDefault="005003D8" w:rsidP="005003D8">
      <w:pPr>
        <w:spacing w:line="300" w:lineRule="auto"/>
        <w:ind w:firstLine="420"/>
        <w:jc w:val="left"/>
        <w:rPr>
          <w:highlight w:val="green"/>
        </w:rPr>
      </w:pPr>
      <w:r w:rsidRPr="007B62D7">
        <w:rPr>
          <w:highlight w:val="green"/>
        </w:rPr>
        <w:t xml:space="preserve">"jsonrpc": "2.0", </w:t>
      </w:r>
    </w:p>
    <w:p w:rsidR="005003D8" w:rsidRPr="007B62D7" w:rsidRDefault="005003D8" w:rsidP="005003D8">
      <w:pPr>
        <w:spacing w:line="300" w:lineRule="auto"/>
        <w:ind w:firstLine="420"/>
        <w:jc w:val="left"/>
        <w:rPr>
          <w:highlight w:val="green"/>
        </w:rPr>
      </w:pPr>
      <w:r w:rsidRPr="007B62D7">
        <w:rPr>
          <w:highlight w:val="green"/>
        </w:rPr>
        <w:t>"error ": {</w:t>
      </w:r>
    </w:p>
    <w:p w:rsidR="005003D8" w:rsidRPr="007B62D7" w:rsidRDefault="005003D8" w:rsidP="005003D8">
      <w:pPr>
        <w:spacing w:line="300" w:lineRule="auto"/>
        <w:ind w:firstLine="1365"/>
        <w:jc w:val="left"/>
        <w:rPr>
          <w:highlight w:val="green"/>
        </w:rPr>
      </w:pPr>
      <w:r w:rsidRPr="007B62D7">
        <w:rPr>
          <w:highlight w:val="green"/>
        </w:rPr>
        <w:t>"code":"13</w:t>
      </w:r>
      <w:r w:rsidRPr="007B62D7">
        <w:rPr>
          <w:rFonts w:hint="eastAsia"/>
          <w:highlight w:val="green"/>
        </w:rPr>
        <w:t>23</w:t>
      </w:r>
      <w:r w:rsidRPr="007B62D7">
        <w:rPr>
          <w:highlight w:val="green"/>
        </w:rPr>
        <w:t>01",</w:t>
      </w:r>
    </w:p>
    <w:p w:rsidR="005003D8" w:rsidRPr="007B62D7" w:rsidRDefault="005003D8" w:rsidP="005003D8">
      <w:pPr>
        <w:spacing w:line="300" w:lineRule="auto"/>
        <w:ind w:firstLine="1365"/>
        <w:jc w:val="left"/>
        <w:rPr>
          <w:highlight w:val="green"/>
        </w:rPr>
      </w:pPr>
      <w:r w:rsidRPr="007B62D7">
        <w:rPr>
          <w:highlight w:val="green"/>
        </w:rPr>
        <w:t>"message ":"</w:t>
      </w:r>
      <w:r w:rsidRPr="007B62D7">
        <w:rPr>
          <w:rFonts w:hint="eastAsia"/>
          <w:highlight w:val="green"/>
        </w:rPr>
        <w:t>S</w:t>
      </w:r>
      <w:r w:rsidRPr="007B62D7">
        <w:rPr>
          <w:highlight w:val="green"/>
        </w:rPr>
        <w:t>et</w:t>
      </w:r>
      <w:r w:rsidRPr="007B62D7">
        <w:rPr>
          <w:rFonts w:hint="eastAsia"/>
          <w:highlight w:val="green"/>
        </w:rPr>
        <w:t xml:space="preserve"> open new page flag </w:t>
      </w:r>
      <w:r w:rsidRPr="007B62D7">
        <w:rPr>
          <w:highlight w:val="green"/>
        </w:rPr>
        <w:t>fail. "</w:t>
      </w:r>
    </w:p>
    <w:p w:rsidR="005003D8" w:rsidRPr="007B62D7" w:rsidRDefault="005003D8" w:rsidP="005003D8">
      <w:pPr>
        <w:spacing w:line="300" w:lineRule="auto"/>
        <w:ind w:firstLine="1260"/>
        <w:jc w:val="left"/>
        <w:rPr>
          <w:highlight w:val="green"/>
        </w:rPr>
      </w:pPr>
      <w:r w:rsidRPr="007B62D7">
        <w:rPr>
          <w:highlight w:val="green"/>
        </w:rPr>
        <w:t>},</w:t>
      </w:r>
    </w:p>
    <w:p w:rsidR="005003D8" w:rsidRPr="007B62D7" w:rsidRDefault="005003D8" w:rsidP="005003D8">
      <w:pPr>
        <w:spacing w:line="300" w:lineRule="auto"/>
        <w:ind w:firstLine="420"/>
        <w:jc w:val="left"/>
        <w:rPr>
          <w:highlight w:val="green"/>
        </w:rPr>
      </w:pPr>
      <w:r w:rsidRPr="007B62D7">
        <w:rPr>
          <w:highlight w:val="green"/>
        </w:rPr>
        <w:t>"id":"13.</w:t>
      </w:r>
      <w:r w:rsidR="00BE7FF9">
        <w:rPr>
          <w:rFonts w:hint="eastAsia"/>
          <w:highlight w:val="green"/>
        </w:rPr>
        <w:t>23</w:t>
      </w:r>
      <w:r w:rsidRPr="007B62D7">
        <w:rPr>
          <w:highlight w:val="green"/>
        </w:rPr>
        <w:t xml:space="preserve">" </w:t>
      </w:r>
    </w:p>
    <w:p w:rsidR="005003D8" w:rsidRPr="007B62D7" w:rsidRDefault="005003D8" w:rsidP="005003D8">
      <w:pPr>
        <w:spacing w:line="300" w:lineRule="auto"/>
        <w:jc w:val="left"/>
        <w:rPr>
          <w:highlight w:val="green"/>
        </w:rPr>
      </w:pPr>
      <w:r w:rsidRPr="007B62D7">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5003D8" w:rsidRPr="007B62D7" w:rsidTr="007031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TextBody"/>
              <w:widowControl w:val="0"/>
              <w:rPr>
                <w:rFonts w:ascii="Times New Roman" w:hAnsi="Times New Roman"/>
                <w:highlight w:val="green"/>
                <w:lang w:val="en-US" w:eastAsia="zh-CN"/>
              </w:rPr>
            </w:pPr>
            <w:r w:rsidRPr="007B62D7">
              <w:rPr>
                <w:rFonts w:ascii="Times New Roman" w:hAnsi="Times New Roman"/>
                <w:highlight w:val="gree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TextBody"/>
              <w:widowControl w:val="0"/>
              <w:rPr>
                <w:rFonts w:ascii="Times New Roman" w:hAnsi="Times New Roman"/>
                <w:highlight w:val="green"/>
                <w:lang w:val="en-US" w:eastAsia="zh-CN"/>
              </w:rPr>
            </w:pPr>
            <w:r w:rsidRPr="007B62D7">
              <w:rPr>
                <w:rFonts w:ascii="Times New Roman" w:hAnsi="Times New Roman"/>
                <w:highlight w:val="gree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pStyle w:val="TextBody"/>
              <w:widowControl w:val="0"/>
              <w:rPr>
                <w:rFonts w:ascii="Times New Roman" w:hAnsi="Times New Roman"/>
                <w:highlight w:val="green"/>
                <w:lang w:val="en-US" w:eastAsia="zh-CN"/>
              </w:rPr>
            </w:pPr>
            <w:r w:rsidRPr="007B62D7">
              <w:rPr>
                <w:rFonts w:ascii="Times New Roman" w:hAnsi="Times New Roman"/>
                <w:highlight w:val="green"/>
                <w:lang w:val="en-US" w:eastAsia="zh-CN"/>
              </w:rPr>
              <w:t>Error Description</w:t>
            </w:r>
          </w:p>
        </w:tc>
      </w:tr>
      <w:tr w:rsidR="005003D8" w:rsidTr="00703107">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rPr>
                <w:szCs w:val="20"/>
                <w:highlight w:val="green"/>
              </w:rPr>
            </w:pPr>
            <w:r w:rsidRPr="007B62D7">
              <w:rPr>
                <w:szCs w:val="20"/>
                <w:highlight w:val="green"/>
              </w:rPr>
              <w:t>13</w:t>
            </w:r>
            <w:r w:rsidRPr="007B62D7">
              <w:rPr>
                <w:rFonts w:hint="eastAsia"/>
                <w:szCs w:val="20"/>
                <w:highlight w:val="green"/>
              </w:rPr>
              <w:t>23</w:t>
            </w:r>
            <w:r w:rsidRPr="007B62D7">
              <w:rPr>
                <w:szCs w:val="20"/>
                <w:highlight w:val="green"/>
              </w:rPr>
              <w:t>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Pr="007B62D7" w:rsidRDefault="005003D8" w:rsidP="00703107">
            <w:pPr>
              <w:rPr>
                <w:szCs w:val="20"/>
                <w:highlight w:val="green"/>
              </w:rPr>
            </w:pPr>
            <w:r w:rsidRPr="007B62D7">
              <w:rPr>
                <w:rFonts w:hint="eastAsia"/>
                <w:highlight w:val="green"/>
              </w:rPr>
              <w:t>S</w:t>
            </w:r>
            <w:r w:rsidRPr="007B62D7">
              <w:rPr>
                <w:highlight w:val="green"/>
              </w:rPr>
              <w:t>et</w:t>
            </w:r>
            <w:r w:rsidRPr="007B62D7">
              <w:rPr>
                <w:rFonts w:hint="eastAsia"/>
                <w:highlight w:val="green"/>
              </w:rPr>
              <w:t xml:space="preserve"> open new page flag </w:t>
            </w:r>
            <w:r w:rsidRPr="007B62D7">
              <w:rPr>
                <w:highlight w:val="green"/>
              </w:rPr>
              <w:t>fail.</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003D8" w:rsidRDefault="005003D8" w:rsidP="00703107">
            <w:pPr>
              <w:rPr>
                <w:szCs w:val="20"/>
              </w:rPr>
            </w:pPr>
            <w:r w:rsidRPr="007B62D7">
              <w:rPr>
                <w:rFonts w:hint="eastAsia"/>
                <w:highlight w:val="green"/>
              </w:rPr>
              <w:t>S</w:t>
            </w:r>
            <w:r w:rsidRPr="007B62D7">
              <w:rPr>
                <w:highlight w:val="green"/>
              </w:rPr>
              <w:t>et</w:t>
            </w:r>
            <w:r w:rsidRPr="007B62D7">
              <w:rPr>
                <w:rFonts w:hint="eastAsia"/>
                <w:highlight w:val="green"/>
              </w:rPr>
              <w:t xml:space="preserve"> open new page flag </w:t>
            </w:r>
            <w:r w:rsidRPr="007B62D7">
              <w:rPr>
                <w:highlight w:val="green"/>
              </w:rPr>
              <w:t>fail.</w:t>
            </w:r>
          </w:p>
        </w:tc>
      </w:tr>
    </w:tbl>
    <w:p w:rsidR="00BA6865" w:rsidRPr="00BA6865" w:rsidRDefault="00BA6865" w:rsidP="008D3AD3">
      <w:pPr>
        <w:pStyle w:val="3"/>
        <w:numPr>
          <w:ilvl w:val="2"/>
          <w:numId w:val="57"/>
        </w:numPr>
        <w:ind w:left="964" w:right="210"/>
        <w:rPr>
          <w:color w:val="auto"/>
          <w:lang w:eastAsia="zh-CN"/>
        </w:rPr>
      </w:pPr>
      <w:bookmarkStart w:id="988" w:name="_Toc470684742"/>
      <w:bookmarkEnd w:id="986"/>
      <w:bookmarkEnd w:id="987"/>
      <w:r w:rsidRPr="00F7290E">
        <w:rPr>
          <w:rFonts w:asciiTheme="minorEastAsia" w:eastAsiaTheme="minorEastAsia" w:hAnsiTheme="minorEastAsia" w:hint="eastAsia"/>
          <w:color w:val="auto"/>
          <w:lang w:eastAsia="zh-CN"/>
        </w:rPr>
        <w:t>SendPingURL</w:t>
      </w:r>
      <w:r w:rsidR="007B62D7" w:rsidRPr="00D970C4">
        <w:rPr>
          <w:rFonts w:eastAsiaTheme="minorEastAsia" w:hint="eastAsia"/>
          <w:color w:val="FF0000"/>
          <w:lang w:eastAsia="zh-CN"/>
        </w:rPr>
        <w:t>——————</w:t>
      </w:r>
      <w:r w:rsidR="006B5C70">
        <w:rPr>
          <w:rFonts w:eastAsiaTheme="minorEastAsia" w:hint="eastAsia"/>
          <w:color w:val="FF0000"/>
          <w:lang w:eastAsia="zh-CN"/>
        </w:rPr>
        <w:t>Firmware</w:t>
      </w:r>
      <w:r w:rsidR="006B5C70">
        <w:rPr>
          <w:rFonts w:eastAsiaTheme="minorEastAsia" w:hint="eastAsia"/>
          <w:color w:val="FF0000"/>
          <w:lang w:eastAsia="zh-CN"/>
        </w:rPr>
        <w:t>端未实现接口</w:t>
      </w:r>
      <w:bookmarkEnd w:id="988"/>
    </w:p>
    <w:p w:rsidR="00BA6865" w:rsidRPr="00F7290E" w:rsidRDefault="00BA6865" w:rsidP="008D3AD3">
      <w:pPr>
        <w:pStyle w:val="4"/>
        <w:numPr>
          <w:ilvl w:val="3"/>
          <w:numId w:val="57"/>
        </w:numPr>
        <w:rPr>
          <w:color w:val="auto"/>
        </w:rPr>
      </w:pPr>
      <w:r w:rsidRPr="00F7290E">
        <w:rPr>
          <w:color w:val="auto"/>
        </w:rPr>
        <w:t xml:space="preserve">Response </w:t>
      </w:r>
    </w:p>
    <w:p w:rsidR="00BA6865" w:rsidRPr="00F7290E" w:rsidRDefault="00BA6865" w:rsidP="00BA6865">
      <w:pPr>
        <w:rPr>
          <w:color w:val="auto"/>
        </w:rPr>
      </w:pPr>
      <w:r w:rsidRPr="00F7290E">
        <w:rPr>
          <w:color w:val="auto"/>
        </w:rPr>
        <w:t>{</w:t>
      </w:r>
    </w:p>
    <w:p w:rsidR="00BA6865" w:rsidRDefault="00BA6865" w:rsidP="00BA6865">
      <w:pPr>
        <w:ind w:left="420" w:firstLine="105"/>
        <w:rPr>
          <w:color w:val="auto"/>
        </w:rPr>
      </w:pPr>
      <w:r w:rsidRPr="00F7290E">
        <w:rPr>
          <w:color w:val="auto"/>
        </w:rPr>
        <w:t xml:space="preserve">"jsonrpc": "2.0", </w:t>
      </w:r>
    </w:p>
    <w:p w:rsidR="00FE60E0" w:rsidRPr="00FE60E0" w:rsidRDefault="00FE60E0" w:rsidP="00FE60E0">
      <w:pPr>
        <w:ind w:left="420" w:firstLineChars="50" w:firstLine="105"/>
        <w:rPr>
          <w:color w:val="auto"/>
        </w:rPr>
      </w:pPr>
      <w:r w:rsidRPr="00FE60E0">
        <w:rPr>
          <w:color w:val="auto"/>
        </w:rPr>
        <w:t>"method": " SendPingURL",</w:t>
      </w:r>
    </w:p>
    <w:p w:rsidR="00BA6865" w:rsidRPr="00F7290E" w:rsidRDefault="00BA6865" w:rsidP="00BA6865">
      <w:pPr>
        <w:ind w:left="420" w:firstLine="105"/>
        <w:rPr>
          <w:color w:val="auto"/>
        </w:rPr>
      </w:pPr>
      <w:r w:rsidRPr="00F7290E">
        <w:rPr>
          <w:color w:val="auto"/>
        </w:rPr>
        <w:t>"result": {}</w:t>
      </w:r>
    </w:p>
    <w:p w:rsidR="00BA6865" w:rsidRPr="00F7290E" w:rsidRDefault="00BA6865" w:rsidP="00BA6865">
      <w:pPr>
        <w:ind w:left="420" w:firstLine="105"/>
        <w:rPr>
          <w:color w:val="auto"/>
        </w:rPr>
      </w:pPr>
      <w:r w:rsidRPr="00F7290E">
        <w:rPr>
          <w:color w:val="auto"/>
        </w:rPr>
        <w:t>"id": "</w:t>
      </w:r>
      <w:r w:rsidRPr="00F7290E">
        <w:rPr>
          <w:rFonts w:hint="eastAsia"/>
          <w:color w:val="auto"/>
        </w:rPr>
        <w:t>13</w:t>
      </w:r>
      <w:r w:rsidRPr="00F7290E">
        <w:rPr>
          <w:color w:val="auto"/>
          <w:lang w:eastAsia="en-US"/>
        </w:rPr>
        <w:t>.</w:t>
      </w:r>
      <w:r w:rsidRPr="00F7290E">
        <w:rPr>
          <w:rFonts w:hint="eastAsia"/>
          <w:color w:val="auto"/>
        </w:rPr>
        <w:t>24</w:t>
      </w:r>
      <w:r w:rsidRPr="00F7290E">
        <w:rPr>
          <w:color w:val="auto"/>
        </w:rPr>
        <w:t>"</w:t>
      </w:r>
    </w:p>
    <w:p w:rsidR="00BA6865" w:rsidRPr="00F7290E" w:rsidRDefault="00BA6865" w:rsidP="00BA6865">
      <w:pPr>
        <w:rPr>
          <w:color w:val="auto"/>
        </w:rPr>
      </w:pPr>
      <w:r w:rsidRPr="00F7290E">
        <w:rPr>
          <w:color w:val="auto"/>
        </w:rPr>
        <w:t>}</w:t>
      </w:r>
    </w:p>
    <w:p w:rsidR="00BA6865" w:rsidRPr="00F7290E" w:rsidRDefault="00BA6865" w:rsidP="00BA6865">
      <w:pPr>
        <w:rPr>
          <w:color w:val="auto"/>
        </w:rPr>
      </w:pPr>
    </w:p>
    <w:p w:rsidR="00BA6865" w:rsidRPr="00F7290E" w:rsidRDefault="00BA6865" w:rsidP="008D3AD3">
      <w:pPr>
        <w:pStyle w:val="4"/>
        <w:numPr>
          <w:ilvl w:val="3"/>
          <w:numId w:val="57"/>
        </w:numPr>
        <w:rPr>
          <w:color w:val="auto"/>
        </w:rPr>
      </w:pPr>
      <w:r w:rsidRPr="00F7290E">
        <w:rPr>
          <w:color w:val="auto"/>
        </w:rPr>
        <w:t>Response with error</w:t>
      </w:r>
    </w:p>
    <w:p w:rsidR="00BA6865" w:rsidRPr="00F7290E" w:rsidRDefault="00BA6865" w:rsidP="00BA6865">
      <w:pPr>
        <w:rPr>
          <w:color w:val="auto"/>
        </w:rPr>
      </w:pPr>
      <w:r w:rsidRPr="00F7290E">
        <w:rPr>
          <w:color w:val="auto"/>
        </w:rPr>
        <w:t>{</w:t>
      </w:r>
    </w:p>
    <w:p w:rsidR="00BA6865" w:rsidRPr="00F7290E" w:rsidRDefault="00BA6865" w:rsidP="00BA6865">
      <w:pPr>
        <w:rPr>
          <w:color w:val="auto"/>
        </w:rPr>
      </w:pPr>
      <w:r w:rsidRPr="00F7290E">
        <w:rPr>
          <w:color w:val="auto"/>
        </w:rPr>
        <w:t xml:space="preserve">   "jsonrpc": "2.0",</w:t>
      </w:r>
    </w:p>
    <w:p w:rsidR="00BA6865" w:rsidRPr="00F7290E" w:rsidRDefault="00BA6865" w:rsidP="00BA6865">
      <w:pPr>
        <w:rPr>
          <w:color w:val="auto"/>
        </w:rPr>
      </w:pPr>
      <w:r w:rsidRPr="00F7290E">
        <w:rPr>
          <w:color w:val="auto"/>
        </w:rPr>
        <w:t xml:space="preserve">   "error": {</w:t>
      </w:r>
    </w:p>
    <w:p w:rsidR="00BA6865" w:rsidRPr="00F7290E" w:rsidRDefault="00BA6865" w:rsidP="00BA6865">
      <w:pPr>
        <w:rPr>
          <w:color w:val="auto"/>
        </w:rPr>
      </w:pPr>
      <w:r w:rsidRPr="00F7290E">
        <w:rPr>
          <w:color w:val="auto"/>
        </w:rPr>
        <w:t xml:space="preserve">           "code": "</w:t>
      </w:r>
      <w:r w:rsidRPr="00F7290E">
        <w:rPr>
          <w:rFonts w:hint="eastAsia"/>
          <w:color w:val="auto"/>
        </w:rPr>
        <w:t>1324</w:t>
      </w:r>
      <w:r w:rsidRPr="00F7290E">
        <w:rPr>
          <w:color w:val="auto"/>
        </w:rPr>
        <w:t>01",</w:t>
      </w:r>
    </w:p>
    <w:p w:rsidR="00BA6865" w:rsidRPr="00F7290E" w:rsidRDefault="00BA6865" w:rsidP="00BA6865">
      <w:pPr>
        <w:rPr>
          <w:color w:val="auto"/>
        </w:rPr>
      </w:pPr>
      <w:r w:rsidRPr="00F7290E">
        <w:rPr>
          <w:color w:val="auto"/>
        </w:rPr>
        <w:t xml:space="preserve">           "message": "Send </w:t>
      </w:r>
      <w:r w:rsidRPr="00F7290E">
        <w:rPr>
          <w:rFonts w:hint="eastAsia"/>
          <w:color w:val="auto"/>
        </w:rPr>
        <w:t>Ping</w:t>
      </w:r>
      <w:r w:rsidRPr="00F7290E">
        <w:rPr>
          <w:color w:val="auto"/>
        </w:rPr>
        <w:t xml:space="preserve"> failed."</w:t>
      </w:r>
    </w:p>
    <w:p w:rsidR="00BA6865" w:rsidRPr="00F7290E" w:rsidRDefault="00BA6865" w:rsidP="00BA6865">
      <w:pPr>
        <w:rPr>
          <w:color w:val="auto"/>
        </w:rPr>
      </w:pPr>
      <w:r w:rsidRPr="00F7290E">
        <w:rPr>
          <w:color w:val="auto"/>
        </w:rPr>
        <w:t xml:space="preserve">         },</w:t>
      </w:r>
    </w:p>
    <w:p w:rsidR="00BA6865" w:rsidRDefault="00BA6865" w:rsidP="00BA6865">
      <w:pPr>
        <w:rPr>
          <w:color w:val="auto"/>
        </w:rPr>
      </w:pPr>
      <w:r w:rsidRPr="00F7290E">
        <w:rPr>
          <w:color w:val="auto"/>
        </w:rPr>
        <w:t xml:space="preserve">   "id":"</w:t>
      </w:r>
      <w:r w:rsidRPr="00F7290E">
        <w:rPr>
          <w:rFonts w:hint="eastAsia"/>
          <w:color w:val="auto"/>
        </w:rPr>
        <w:t>13</w:t>
      </w:r>
      <w:r w:rsidRPr="00F7290E">
        <w:rPr>
          <w:color w:val="auto"/>
          <w:lang w:eastAsia="en-US"/>
        </w:rPr>
        <w:t>.</w:t>
      </w:r>
      <w:r w:rsidRPr="00F7290E">
        <w:rPr>
          <w:rFonts w:hint="eastAsia"/>
          <w:color w:val="auto"/>
        </w:rPr>
        <w:t>24</w:t>
      </w:r>
      <w:r>
        <w:rPr>
          <w:color w:val="auto"/>
        </w:rPr>
        <w:t>"</w:t>
      </w:r>
      <w:r w:rsidRPr="00F7290E">
        <w:rPr>
          <w:color w:val="auto"/>
        </w:rPr>
        <w:t>}</w:t>
      </w:r>
    </w:p>
    <w:p w:rsidR="00BA6865" w:rsidRDefault="00BA6865" w:rsidP="00BA6865">
      <w:pPr>
        <w:rPr>
          <w:color w:val="auto"/>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4"/>
        <w:gridCol w:w="2313"/>
        <w:gridCol w:w="4234"/>
      </w:tblGrid>
      <w:tr w:rsidR="00BA6865" w:rsidRPr="00F7290E" w:rsidTr="005333CB">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pStyle w:val="TextBody"/>
              <w:rPr>
                <w:color w:val="auto"/>
                <w:lang w:val="en-US" w:eastAsia="zh-CN"/>
              </w:rPr>
            </w:pPr>
            <w:r w:rsidRPr="00F7290E">
              <w:rPr>
                <w:color w:val="auto"/>
                <w:lang w:val="en-US" w:eastAsia="zh-CN"/>
              </w:rPr>
              <w:t>Error Code</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pStyle w:val="TextBody"/>
              <w:rPr>
                <w:color w:val="auto"/>
                <w:lang w:val="en-US" w:eastAsia="zh-CN"/>
              </w:rPr>
            </w:pPr>
            <w:r w:rsidRPr="00F7290E">
              <w:rPr>
                <w:color w:val="auto"/>
                <w:lang w:val="en-US" w:eastAsia="zh-CN"/>
              </w:rPr>
              <w:t>Error Message</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pStyle w:val="TextBody"/>
              <w:rPr>
                <w:color w:val="auto"/>
                <w:lang w:val="en-US" w:eastAsia="zh-CN"/>
              </w:rPr>
            </w:pPr>
            <w:r w:rsidRPr="00F7290E">
              <w:rPr>
                <w:color w:val="auto"/>
                <w:lang w:val="en-US" w:eastAsia="zh-CN"/>
              </w:rPr>
              <w:t>Error Description</w:t>
            </w:r>
          </w:p>
        </w:tc>
      </w:tr>
      <w:tr w:rsidR="00BA6865" w:rsidRPr="00F7290E" w:rsidTr="005333CB">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rPr>
                <w:color w:val="auto"/>
              </w:rPr>
            </w:pPr>
            <w:r w:rsidRPr="00F7290E">
              <w:rPr>
                <w:rFonts w:hint="eastAsia"/>
                <w:color w:val="auto"/>
              </w:rPr>
              <w:t>1324</w:t>
            </w:r>
            <w:r w:rsidRPr="00F7290E">
              <w:rPr>
                <w:color w:val="auto"/>
              </w:rPr>
              <w:t>01</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rPr>
                <w:color w:val="auto"/>
              </w:rPr>
            </w:pPr>
            <w:r w:rsidRPr="00F7290E">
              <w:rPr>
                <w:color w:val="auto"/>
              </w:rPr>
              <w:t xml:space="preserve">Send </w:t>
            </w:r>
            <w:r w:rsidRPr="00F7290E">
              <w:rPr>
                <w:rFonts w:hint="eastAsia"/>
                <w:color w:val="auto"/>
              </w:rPr>
              <w:t>Ping</w:t>
            </w:r>
            <w:r w:rsidRPr="00F7290E">
              <w:rPr>
                <w:color w:val="auto"/>
              </w:rPr>
              <w:t xml:space="preserve"> failed.</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rPr>
                <w:color w:val="auto"/>
              </w:rPr>
            </w:pPr>
            <w:r w:rsidRPr="00F7290E">
              <w:rPr>
                <w:color w:val="auto"/>
              </w:rPr>
              <w:t xml:space="preserve">Send </w:t>
            </w:r>
            <w:r w:rsidRPr="00F7290E">
              <w:rPr>
                <w:rFonts w:hint="eastAsia"/>
                <w:color w:val="auto"/>
              </w:rPr>
              <w:t>Ping</w:t>
            </w:r>
            <w:r w:rsidRPr="00F7290E">
              <w:rPr>
                <w:color w:val="auto"/>
              </w:rPr>
              <w:t xml:space="preserve"> failed.</w:t>
            </w:r>
          </w:p>
        </w:tc>
      </w:tr>
      <w:tr w:rsidR="00BA6865" w:rsidRPr="00F7290E" w:rsidTr="005333CB">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rPr>
                <w:color w:val="auto"/>
              </w:rPr>
            </w:pPr>
            <w:r w:rsidRPr="00F7290E">
              <w:rPr>
                <w:rFonts w:hint="eastAsia"/>
                <w:color w:val="auto"/>
              </w:rPr>
              <w:t>1324</w:t>
            </w:r>
            <w:r w:rsidRPr="00F7290E">
              <w:rPr>
                <w:color w:val="auto"/>
              </w:rPr>
              <w:t>0</w:t>
            </w:r>
            <w:r w:rsidRPr="00F7290E">
              <w:rPr>
                <w:rFonts w:hint="eastAsia"/>
                <w:color w:val="auto"/>
              </w:rPr>
              <w:t>2</w:t>
            </w:r>
          </w:p>
        </w:tc>
        <w:tc>
          <w:tcPr>
            <w:tcW w:w="23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rPr>
                <w:color w:val="auto"/>
              </w:rPr>
            </w:pPr>
            <w:r w:rsidRPr="00F7290E">
              <w:rPr>
                <w:color w:val="auto"/>
              </w:rPr>
              <w:t>Ping operation fails.</w:t>
            </w:r>
          </w:p>
        </w:tc>
        <w:tc>
          <w:tcPr>
            <w:tcW w:w="42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BA6865" w:rsidRPr="00F7290E" w:rsidRDefault="00BA6865" w:rsidP="005333CB">
            <w:pPr>
              <w:rPr>
                <w:color w:val="auto"/>
              </w:rPr>
            </w:pPr>
            <w:r w:rsidRPr="00F7290E">
              <w:rPr>
                <w:color w:val="auto"/>
              </w:rPr>
              <w:t>Ping operation fails.</w:t>
            </w:r>
          </w:p>
        </w:tc>
      </w:tr>
    </w:tbl>
    <w:p w:rsidR="00BA6865" w:rsidRPr="00BA6865" w:rsidRDefault="00BA6865" w:rsidP="00BA6865">
      <w:pPr>
        <w:rPr>
          <w:color w:val="auto"/>
        </w:rPr>
      </w:pPr>
    </w:p>
    <w:p w:rsidR="00BA6865" w:rsidRPr="007B62D7" w:rsidRDefault="00BA6865" w:rsidP="008D3AD3">
      <w:pPr>
        <w:pStyle w:val="3"/>
        <w:numPr>
          <w:ilvl w:val="2"/>
          <w:numId w:val="57"/>
        </w:numPr>
        <w:ind w:left="964" w:right="210"/>
        <w:rPr>
          <w:rFonts w:cs="Arial"/>
          <w:color w:val="auto"/>
          <w:sz w:val="32"/>
          <w:lang w:eastAsia="zh-CN"/>
        </w:rPr>
      </w:pPr>
      <w:bookmarkStart w:id="989" w:name="_Toc470684743"/>
      <w:r w:rsidRPr="007B62D7">
        <w:rPr>
          <w:rFonts w:eastAsiaTheme="minorEastAsia" w:cs="Arial"/>
          <w:color w:val="auto"/>
          <w:sz w:val="32"/>
          <w:lang w:eastAsia="zh-CN"/>
        </w:rPr>
        <w:t>SetMyNumber</w:t>
      </w:r>
      <w:r w:rsidR="00E46DD6" w:rsidRPr="00D970C4">
        <w:rPr>
          <w:rFonts w:eastAsiaTheme="minorEastAsia" w:hint="eastAsia"/>
          <w:color w:val="FF0000"/>
          <w:lang w:eastAsia="zh-CN"/>
        </w:rPr>
        <w:t>——————</w:t>
      </w:r>
      <w:r w:rsidR="006B5C70">
        <w:rPr>
          <w:rFonts w:eastAsiaTheme="minorEastAsia" w:hint="eastAsia"/>
          <w:color w:val="FF0000"/>
          <w:lang w:eastAsia="zh-CN"/>
        </w:rPr>
        <w:t>Firmware</w:t>
      </w:r>
      <w:r w:rsidR="006B5C70">
        <w:rPr>
          <w:rFonts w:eastAsiaTheme="minorEastAsia" w:hint="eastAsia"/>
          <w:color w:val="FF0000"/>
          <w:lang w:eastAsia="zh-CN"/>
        </w:rPr>
        <w:t>端未实现接口</w:t>
      </w:r>
      <w:bookmarkEnd w:id="989"/>
    </w:p>
    <w:p w:rsidR="00BB22BF" w:rsidRPr="007B62D7" w:rsidRDefault="00BB22BF" w:rsidP="008D3AD3">
      <w:pPr>
        <w:pStyle w:val="4"/>
        <w:numPr>
          <w:ilvl w:val="3"/>
          <w:numId w:val="57"/>
        </w:numPr>
        <w:rPr>
          <w:color w:val="auto"/>
        </w:rPr>
      </w:pPr>
      <w:r w:rsidRPr="007B62D7">
        <w:rPr>
          <w:color w:val="auto"/>
        </w:rPr>
        <w:t>Request</w:t>
      </w:r>
    </w:p>
    <w:p w:rsidR="00BB22BF" w:rsidRPr="007B62D7" w:rsidRDefault="00BB22BF" w:rsidP="00BB22BF">
      <w:pPr>
        <w:rPr>
          <w:color w:val="auto"/>
        </w:rPr>
      </w:pPr>
      <w:r w:rsidRPr="007B62D7">
        <w:rPr>
          <w:color w:val="auto"/>
        </w:rPr>
        <w:t>{</w:t>
      </w:r>
    </w:p>
    <w:p w:rsidR="00BB22BF" w:rsidRPr="007B62D7" w:rsidRDefault="00BB22BF" w:rsidP="00BB22BF">
      <w:pPr>
        <w:ind w:left="420"/>
        <w:rPr>
          <w:color w:val="auto"/>
        </w:rPr>
      </w:pPr>
      <w:r w:rsidRPr="007B62D7">
        <w:rPr>
          <w:color w:val="auto"/>
        </w:rPr>
        <w:t xml:space="preserve">"jsonrpc": "2.0", </w:t>
      </w:r>
    </w:p>
    <w:p w:rsidR="00BB22BF" w:rsidRPr="007B62D7" w:rsidRDefault="00BB22BF" w:rsidP="00BB22BF">
      <w:pPr>
        <w:ind w:left="420"/>
        <w:rPr>
          <w:color w:val="auto"/>
        </w:rPr>
      </w:pPr>
      <w:r w:rsidRPr="007B62D7">
        <w:rPr>
          <w:color w:val="auto"/>
        </w:rPr>
        <w:t>"method": "</w:t>
      </w:r>
      <w:bookmarkStart w:id="990" w:name="OLE_LINK97"/>
      <w:bookmarkStart w:id="991" w:name="OLE_LINK98"/>
      <w:r w:rsidRPr="007B62D7">
        <w:rPr>
          <w:rFonts w:hint="eastAsia"/>
          <w:color w:val="auto"/>
        </w:rPr>
        <w:t>Set</w:t>
      </w:r>
      <w:r w:rsidRPr="007B62D7">
        <w:rPr>
          <w:rFonts w:eastAsiaTheme="minorEastAsia" w:hint="eastAsia"/>
          <w:color w:val="auto"/>
        </w:rPr>
        <w:t>MyNumber</w:t>
      </w:r>
      <w:bookmarkEnd w:id="990"/>
      <w:bookmarkEnd w:id="991"/>
      <w:r w:rsidRPr="007B62D7">
        <w:rPr>
          <w:color w:val="auto"/>
        </w:rPr>
        <w:t>",</w:t>
      </w:r>
    </w:p>
    <w:p w:rsidR="00BB22BF" w:rsidRPr="007B62D7" w:rsidRDefault="00BB22BF" w:rsidP="00BB22BF">
      <w:pPr>
        <w:ind w:firstLineChars="200" w:firstLine="420"/>
        <w:rPr>
          <w:color w:val="auto"/>
        </w:rPr>
      </w:pPr>
      <w:r w:rsidRPr="007B62D7">
        <w:rPr>
          <w:color w:val="auto"/>
        </w:rPr>
        <w:lastRenderedPageBreak/>
        <w:t>"params":{</w:t>
      </w:r>
    </w:p>
    <w:p w:rsidR="00BB22BF" w:rsidRPr="007B62D7" w:rsidRDefault="00BB22BF" w:rsidP="00BB22BF">
      <w:pPr>
        <w:rPr>
          <w:color w:val="auto"/>
        </w:rPr>
      </w:pPr>
      <w:r w:rsidRPr="007B62D7">
        <w:rPr>
          <w:color w:val="auto"/>
        </w:rPr>
        <w:tab/>
      </w:r>
      <w:r w:rsidRPr="007B62D7">
        <w:rPr>
          <w:color w:val="auto"/>
        </w:rPr>
        <w:tab/>
        <w:t>"</w:t>
      </w:r>
      <w:r w:rsidR="00831EB3" w:rsidRPr="007B62D7">
        <w:rPr>
          <w:color w:val="auto"/>
        </w:rPr>
        <w:t>MSISDN</w:t>
      </w:r>
      <w:r w:rsidRPr="007B62D7">
        <w:rPr>
          <w:color w:val="auto"/>
        </w:rPr>
        <w:t>":,</w:t>
      </w:r>
    </w:p>
    <w:p w:rsidR="00BB22BF" w:rsidRPr="007B62D7" w:rsidRDefault="00BB22BF" w:rsidP="00BB22BF">
      <w:pPr>
        <w:rPr>
          <w:color w:val="auto"/>
        </w:rPr>
      </w:pPr>
      <w:r w:rsidRPr="007B62D7">
        <w:rPr>
          <w:rFonts w:hint="eastAsia"/>
          <w:color w:val="auto"/>
        </w:rPr>
        <w:t xml:space="preserve">                </w:t>
      </w:r>
      <w:r w:rsidRPr="007B62D7">
        <w:rPr>
          <w:color w:val="auto"/>
        </w:rPr>
        <w:t>"</w:t>
      </w:r>
      <w:r w:rsidR="00A64CC3" w:rsidRPr="007B62D7">
        <w:rPr>
          <w:rFonts w:hint="eastAsia"/>
          <w:color w:val="auto"/>
        </w:rPr>
        <w:t>Msisdn</w:t>
      </w:r>
      <w:r w:rsidRPr="007B62D7">
        <w:rPr>
          <w:color w:val="auto"/>
        </w:rPr>
        <w:t>Mark"</w:t>
      </w:r>
      <w:r w:rsidRPr="007B62D7">
        <w:rPr>
          <w:rFonts w:hint="eastAsia"/>
          <w:color w:val="auto"/>
        </w:rPr>
        <w:t>:1</w:t>
      </w:r>
    </w:p>
    <w:p w:rsidR="00BB22BF" w:rsidRPr="007B62D7" w:rsidRDefault="00BB22BF" w:rsidP="00BB22BF">
      <w:pPr>
        <w:ind w:firstLineChars="250" w:firstLine="525"/>
        <w:rPr>
          <w:color w:val="auto"/>
        </w:rPr>
      </w:pPr>
      <w:r w:rsidRPr="007B62D7">
        <w:rPr>
          <w:rFonts w:hint="eastAsia"/>
          <w:color w:val="auto"/>
        </w:rPr>
        <w:t>} ,</w:t>
      </w:r>
    </w:p>
    <w:p w:rsidR="00BB22BF" w:rsidRPr="007B62D7" w:rsidRDefault="00BB22BF" w:rsidP="00BB22BF">
      <w:pPr>
        <w:ind w:left="420"/>
        <w:rPr>
          <w:color w:val="auto"/>
        </w:rPr>
      </w:pPr>
      <w:r w:rsidRPr="007B62D7">
        <w:rPr>
          <w:color w:val="auto"/>
        </w:rPr>
        <w:t>"id": "1</w:t>
      </w:r>
      <w:r w:rsidRPr="007B62D7">
        <w:rPr>
          <w:rFonts w:hint="eastAsia"/>
          <w:color w:val="auto"/>
        </w:rPr>
        <w:t>3</w:t>
      </w:r>
      <w:r w:rsidRPr="007B62D7">
        <w:rPr>
          <w:color w:val="auto"/>
        </w:rPr>
        <w:t>.</w:t>
      </w:r>
      <w:r w:rsidRPr="007B62D7">
        <w:rPr>
          <w:rFonts w:hint="eastAsia"/>
          <w:color w:val="auto"/>
        </w:rPr>
        <w:t>25</w:t>
      </w:r>
      <w:r w:rsidRPr="007B62D7">
        <w:rPr>
          <w:color w:val="auto"/>
        </w:rPr>
        <w:t>"</w:t>
      </w:r>
    </w:p>
    <w:p w:rsidR="00BB22BF" w:rsidRPr="007B62D7" w:rsidRDefault="00BB22BF" w:rsidP="00BB22BF">
      <w:pPr>
        <w:rPr>
          <w:color w:val="auto"/>
        </w:rPr>
      </w:pPr>
      <w:r w:rsidRPr="007B62D7">
        <w:rPr>
          <w:color w:val="auto"/>
        </w:rPr>
        <w:t>}</w:t>
      </w:r>
    </w:p>
    <w:p w:rsidR="00BB22BF" w:rsidRPr="007B62D7" w:rsidRDefault="00BB22BF" w:rsidP="008D3AD3">
      <w:pPr>
        <w:pStyle w:val="4"/>
        <w:numPr>
          <w:ilvl w:val="3"/>
          <w:numId w:val="57"/>
        </w:numPr>
        <w:rPr>
          <w:color w:val="auto"/>
        </w:rPr>
      </w:pPr>
      <w:r w:rsidRPr="007B62D7">
        <w:rPr>
          <w:color w:val="auto"/>
        </w:rPr>
        <w:t>Response</w:t>
      </w:r>
    </w:p>
    <w:p w:rsidR="00BB22BF" w:rsidRPr="007B62D7" w:rsidRDefault="00BB22BF" w:rsidP="00BB22BF">
      <w:pPr>
        <w:rPr>
          <w:color w:val="auto"/>
        </w:rPr>
      </w:pPr>
      <w:r w:rsidRPr="007B62D7">
        <w:rPr>
          <w:color w:val="auto"/>
        </w:rPr>
        <w:t>{</w:t>
      </w:r>
    </w:p>
    <w:p w:rsidR="00BB22BF" w:rsidRPr="007B62D7" w:rsidRDefault="00BB22BF" w:rsidP="00BB22BF">
      <w:pPr>
        <w:ind w:left="420"/>
        <w:rPr>
          <w:color w:val="auto"/>
        </w:rPr>
      </w:pPr>
      <w:r w:rsidRPr="007B62D7">
        <w:rPr>
          <w:color w:val="auto"/>
        </w:rPr>
        <w:t xml:space="preserve">"jsonrpc": "2.0", </w:t>
      </w:r>
    </w:p>
    <w:p w:rsidR="00BB22BF" w:rsidRPr="007B62D7" w:rsidRDefault="00BB22BF" w:rsidP="00BB22BF">
      <w:pPr>
        <w:ind w:left="420"/>
        <w:rPr>
          <w:color w:val="auto"/>
        </w:rPr>
      </w:pPr>
      <w:r w:rsidRPr="007B62D7">
        <w:rPr>
          <w:color w:val="auto"/>
        </w:rPr>
        <w:t>"result":{},</w:t>
      </w:r>
    </w:p>
    <w:p w:rsidR="00BB22BF" w:rsidRPr="007B62D7" w:rsidRDefault="00BB22BF" w:rsidP="00BB22BF">
      <w:pPr>
        <w:ind w:left="420"/>
        <w:rPr>
          <w:color w:val="auto"/>
        </w:rPr>
      </w:pPr>
      <w:r w:rsidRPr="007B62D7">
        <w:rPr>
          <w:color w:val="auto"/>
        </w:rPr>
        <w:t>"id": "1</w:t>
      </w:r>
      <w:r w:rsidRPr="007B62D7">
        <w:rPr>
          <w:rFonts w:hint="eastAsia"/>
          <w:color w:val="auto"/>
        </w:rPr>
        <w:t>3</w:t>
      </w:r>
      <w:r w:rsidRPr="007B62D7">
        <w:rPr>
          <w:color w:val="auto"/>
        </w:rPr>
        <w:t>.</w:t>
      </w:r>
      <w:r w:rsidRPr="007B62D7">
        <w:rPr>
          <w:rFonts w:hint="eastAsia"/>
          <w:color w:val="auto"/>
        </w:rPr>
        <w:t>25</w:t>
      </w:r>
      <w:r w:rsidRPr="007B62D7">
        <w:rPr>
          <w:color w:val="auto"/>
        </w:rPr>
        <w:t>"</w:t>
      </w:r>
    </w:p>
    <w:p w:rsidR="00BB22BF" w:rsidRPr="007B62D7" w:rsidRDefault="00BB22BF" w:rsidP="00BB22BF">
      <w:pPr>
        <w:rPr>
          <w:color w:val="auto"/>
        </w:rPr>
      </w:pPr>
      <w:r w:rsidRPr="007B62D7">
        <w:rPr>
          <w:color w:val="auto"/>
        </w:rPr>
        <w:t>}</w:t>
      </w:r>
    </w:p>
    <w:p w:rsidR="00BB22BF" w:rsidRPr="007B62D7" w:rsidRDefault="00BB22BF" w:rsidP="00BB22BF">
      <w:pPr>
        <w:pStyle w:val="4"/>
        <w:numPr>
          <w:ilvl w:val="3"/>
          <w:numId w:val="5"/>
        </w:numPr>
        <w:spacing w:line="372" w:lineRule="auto"/>
        <w:jc w:val="left"/>
        <w:rPr>
          <w:color w:val="auto"/>
        </w:rPr>
      </w:pPr>
      <w:r w:rsidRPr="007B62D7">
        <w:rPr>
          <w:color w:val="auto"/>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7B62D7" w:rsidRPr="007B62D7" w:rsidTr="005333CB">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pStyle w:val="af9"/>
              <w:spacing w:before="240"/>
              <w:jc w:val="both"/>
              <w:rPr>
                <w:b/>
                <w:color w:val="auto"/>
                <w:sz w:val="22"/>
                <w:lang w:val="en-GB"/>
              </w:rPr>
            </w:pPr>
            <w:r w:rsidRPr="007B62D7">
              <w:rPr>
                <w:b/>
                <w:color w:val="auto"/>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pStyle w:val="af9"/>
              <w:spacing w:before="240"/>
              <w:jc w:val="both"/>
              <w:rPr>
                <w:b/>
                <w:color w:val="auto"/>
                <w:sz w:val="22"/>
                <w:lang w:val="en-GB"/>
              </w:rPr>
            </w:pPr>
            <w:r w:rsidRPr="007B62D7">
              <w:rPr>
                <w:b/>
                <w:color w:val="auto"/>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pStyle w:val="af9"/>
              <w:spacing w:before="240"/>
              <w:jc w:val="both"/>
              <w:rPr>
                <w:b/>
                <w:color w:val="auto"/>
                <w:sz w:val="22"/>
                <w:lang w:val="en-GB"/>
              </w:rPr>
            </w:pPr>
            <w:r w:rsidRPr="007B62D7">
              <w:rPr>
                <w:b/>
                <w:color w:val="auto"/>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pStyle w:val="af9"/>
              <w:spacing w:before="240"/>
              <w:rPr>
                <w:b/>
                <w:color w:val="auto"/>
                <w:sz w:val="22"/>
                <w:lang w:val="en-GB"/>
              </w:rPr>
            </w:pPr>
            <w:r w:rsidRPr="007B62D7">
              <w:rPr>
                <w:b/>
                <w:color w:val="auto"/>
                <w:sz w:val="22"/>
                <w:lang w:val="en-GB"/>
              </w:rPr>
              <w:t>Description</w:t>
            </w:r>
          </w:p>
        </w:tc>
      </w:tr>
      <w:tr w:rsidR="007B62D7" w:rsidRPr="007B62D7" w:rsidTr="005333CB">
        <w:trPr>
          <w:trHeight w:val="562"/>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rPr>
            </w:pPr>
            <w:r w:rsidRPr="007B62D7">
              <w:rPr>
                <w:rFonts w:hint="eastAsia"/>
                <w:color w:val="auto"/>
              </w:rPr>
              <w:t>msisdn</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rPr>
            </w:pPr>
            <w:r w:rsidRPr="007B62D7">
              <w:rPr>
                <w:rFonts w:hint="eastAsia"/>
                <w:color w:val="auto"/>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rPr>
            </w:pPr>
            <w:r w:rsidRPr="007B62D7">
              <w:rPr>
                <w:rFonts w:hint="eastAsia"/>
                <w:color w:val="auto"/>
              </w:rPr>
              <w:t>My number</w:t>
            </w:r>
          </w:p>
        </w:tc>
      </w:tr>
      <w:tr w:rsidR="007B62D7" w:rsidRPr="007B62D7" w:rsidTr="005333CB">
        <w:trPr>
          <w:trHeight w:val="556"/>
        </w:trPr>
        <w:tc>
          <w:tcPr>
            <w:tcW w:w="223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E7430D" w:rsidP="005333CB">
            <w:pPr>
              <w:rPr>
                <w:color w:val="auto"/>
              </w:rPr>
            </w:pPr>
            <w:r w:rsidRPr="007B62D7">
              <w:rPr>
                <w:color w:val="auto"/>
                <w:lang w:val="zh-CN"/>
              </w:rPr>
              <w:t>MsisdnMark</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rPr>
            </w:pPr>
            <w:r w:rsidRPr="007B62D7">
              <w:rPr>
                <w:color w:val="auto"/>
              </w:rP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rPr>
            </w:pPr>
          </w:p>
        </w:tc>
        <w:tc>
          <w:tcPr>
            <w:tcW w:w="312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BB22BF">
            <w:pPr>
              <w:rPr>
                <w:color w:val="auto"/>
              </w:rPr>
            </w:pPr>
            <w:r w:rsidRPr="007B62D7">
              <w:rPr>
                <w:color w:val="auto"/>
              </w:rPr>
              <w:t>0: Need to get</w:t>
            </w:r>
            <w:r w:rsidRPr="007B62D7">
              <w:rPr>
                <w:rFonts w:hint="eastAsia"/>
                <w:color w:val="auto"/>
              </w:rPr>
              <w:t xml:space="preserve"> my number</w:t>
            </w:r>
          </w:p>
          <w:p w:rsidR="00BB22BF" w:rsidRPr="007B62D7" w:rsidRDefault="00BB22BF" w:rsidP="00BB22BF">
            <w:pPr>
              <w:rPr>
                <w:color w:val="auto"/>
              </w:rPr>
            </w:pPr>
            <w:r w:rsidRPr="007B62D7">
              <w:rPr>
                <w:color w:val="auto"/>
              </w:rPr>
              <w:t>1: No need to get</w:t>
            </w:r>
            <w:r w:rsidRPr="007B62D7">
              <w:rPr>
                <w:rFonts w:hint="eastAsia"/>
                <w:color w:val="auto"/>
              </w:rPr>
              <w:t xml:space="preserve"> my number</w:t>
            </w:r>
          </w:p>
        </w:tc>
      </w:tr>
    </w:tbl>
    <w:p w:rsidR="00BB22BF" w:rsidRPr="007B62D7" w:rsidRDefault="00BB22BF" w:rsidP="008D3AD3">
      <w:pPr>
        <w:pStyle w:val="4"/>
        <w:numPr>
          <w:ilvl w:val="3"/>
          <w:numId w:val="57"/>
        </w:numPr>
        <w:rPr>
          <w:color w:val="auto"/>
        </w:rPr>
      </w:pPr>
      <w:r w:rsidRPr="007B62D7">
        <w:rPr>
          <w:color w:val="auto"/>
        </w:rPr>
        <w:t>Response with error</w:t>
      </w:r>
    </w:p>
    <w:p w:rsidR="00BB22BF" w:rsidRPr="007B62D7" w:rsidRDefault="00BB22BF" w:rsidP="00BB22BF">
      <w:pPr>
        <w:rPr>
          <w:color w:val="auto"/>
        </w:rPr>
      </w:pPr>
      <w:r w:rsidRPr="007B62D7">
        <w:rPr>
          <w:color w:val="auto"/>
        </w:rPr>
        <w:t>{</w:t>
      </w:r>
    </w:p>
    <w:p w:rsidR="00BB22BF" w:rsidRPr="007B62D7" w:rsidRDefault="00BB22BF" w:rsidP="00BB22BF">
      <w:pPr>
        <w:ind w:firstLine="420"/>
        <w:rPr>
          <w:color w:val="auto"/>
        </w:rPr>
      </w:pPr>
      <w:r w:rsidRPr="007B62D7">
        <w:rPr>
          <w:color w:val="auto"/>
        </w:rPr>
        <w:t>"jsonrpc": "2.0",</w:t>
      </w:r>
    </w:p>
    <w:p w:rsidR="00BB22BF" w:rsidRPr="007B62D7" w:rsidRDefault="00BB22BF" w:rsidP="00BB22BF">
      <w:pPr>
        <w:ind w:firstLine="420"/>
        <w:rPr>
          <w:color w:val="auto"/>
        </w:rPr>
      </w:pPr>
      <w:r w:rsidRPr="007B62D7">
        <w:rPr>
          <w:color w:val="auto"/>
        </w:rPr>
        <w:t>"error": {</w:t>
      </w:r>
    </w:p>
    <w:p w:rsidR="00BB22BF" w:rsidRPr="007B62D7" w:rsidRDefault="00BB22BF" w:rsidP="00BB22BF">
      <w:pPr>
        <w:ind w:left="840" w:firstLine="420"/>
        <w:rPr>
          <w:color w:val="auto"/>
        </w:rPr>
      </w:pPr>
      <w:r w:rsidRPr="007B62D7">
        <w:rPr>
          <w:color w:val="auto"/>
        </w:rPr>
        <w:t>"code": "1</w:t>
      </w:r>
      <w:r w:rsidRPr="007B62D7">
        <w:rPr>
          <w:rFonts w:hint="eastAsia"/>
          <w:color w:val="auto"/>
        </w:rPr>
        <w:t>325</w:t>
      </w:r>
      <w:r w:rsidRPr="007B62D7">
        <w:rPr>
          <w:color w:val="auto"/>
        </w:rPr>
        <w:t>01",</w:t>
      </w:r>
    </w:p>
    <w:p w:rsidR="00BB22BF" w:rsidRPr="007B62D7" w:rsidRDefault="00BB22BF" w:rsidP="00BB22BF">
      <w:pPr>
        <w:ind w:left="840" w:firstLine="420"/>
        <w:rPr>
          <w:color w:val="auto"/>
        </w:rPr>
      </w:pPr>
      <w:r w:rsidRPr="007B62D7">
        <w:rPr>
          <w:color w:val="auto"/>
        </w:rPr>
        <w:t>"message": "</w:t>
      </w:r>
      <w:r w:rsidRPr="007B62D7">
        <w:rPr>
          <w:rFonts w:hint="eastAsia"/>
          <w:color w:val="auto"/>
        </w:rPr>
        <w:t>Set my number</w:t>
      </w:r>
      <w:r w:rsidRPr="007B62D7">
        <w:rPr>
          <w:color w:val="auto"/>
        </w:rPr>
        <w:t xml:space="preserve"> failed. "</w:t>
      </w:r>
    </w:p>
    <w:p w:rsidR="00BB22BF" w:rsidRPr="007B62D7" w:rsidRDefault="00BB22BF" w:rsidP="00BB22BF">
      <w:pPr>
        <w:ind w:left="840" w:firstLine="420"/>
        <w:rPr>
          <w:color w:val="auto"/>
        </w:rPr>
      </w:pPr>
      <w:r w:rsidRPr="007B62D7">
        <w:rPr>
          <w:color w:val="auto"/>
        </w:rPr>
        <w:t xml:space="preserve">}, </w:t>
      </w:r>
    </w:p>
    <w:p w:rsidR="00BB22BF" w:rsidRPr="007B62D7" w:rsidRDefault="00BB22BF" w:rsidP="00BB22BF">
      <w:pPr>
        <w:ind w:firstLine="420"/>
        <w:rPr>
          <w:color w:val="auto"/>
        </w:rPr>
      </w:pPr>
      <w:r w:rsidRPr="007B62D7">
        <w:rPr>
          <w:color w:val="auto"/>
        </w:rPr>
        <w:t>"id": "1</w:t>
      </w:r>
      <w:r w:rsidRPr="007B62D7">
        <w:rPr>
          <w:rFonts w:hint="eastAsia"/>
          <w:color w:val="auto"/>
        </w:rPr>
        <w:t>3</w:t>
      </w:r>
      <w:r w:rsidRPr="007B62D7">
        <w:rPr>
          <w:color w:val="auto"/>
        </w:rPr>
        <w:t>.</w:t>
      </w:r>
      <w:r w:rsidRPr="007B62D7">
        <w:rPr>
          <w:rFonts w:hint="eastAsia"/>
          <w:color w:val="auto"/>
        </w:rPr>
        <w:t>25</w:t>
      </w:r>
      <w:r w:rsidRPr="007B62D7">
        <w:rPr>
          <w:color w:val="auto"/>
        </w:rPr>
        <w:t>"</w:t>
      </w:r>
    </w:p>
    <w:p w:rsidR="00BB22BF" w:rsidRPr="007B62D7" w:rsidRDefault="00BB22BF" w:rsidP="00BB22BF">
      <w:pPr>
        <w:rPr>
          <w:color w:val="auto"/>
        </w:rPr>
      </w:pPr>
      <w:r w:rsidRPr="007B62D7">
        <w:rPr>
          <w:color w:val="auto"/>
        </w:rPr>
        <w:t>}</w:t>
      </w:r>
    </w:p>
    <w:p w:rsidR="00BB22BF" w:rsidRPr="007B62D7" w:rsidRDefault="00BB22BF" w:rsidP="00BB22BF">
      <w:pPr>
        <w:rPr>
          <w:color w:val="auto"/>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7B62D7" w:rsidRPr="007B62D7" w:rsidTr="005333C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pStyle w:val="TextBody"/>
              <w:widowControl w:val="0"/>
              <w:rPr>
                <w:rFonts w:ascii="Times New Roman" w:hAnsi="Times New Roman"/>
                <w:color w:val="auto"/>
                <w:lang w:val="en-US" w:eastAsia="zh-CN"/>
              </w:rPr>
            </w:pPr>
            <w:r w:rsidRPr="007B62D7">
              <w:rPr>
                <w:rFonts w:ascii="Times New Roman" w:hAnsi="Times New Roman"/>
                <w:color w:val="auto"/>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pStyle w:val="TextBody"/>
              <w:widowControl w:val="0"/>
              <w:rPr>
                <w:rFonts w:ascii="Times New Roman" w:hAnsi="Times New Roman"/>
                <w:color w:val="auto"/>
                <w:lang w:val="en-US" w:eastAsia="zh-CN"/>
              </w:rPr>
            </w:pPr>
            <w:r w:rsidRPr="007B62D7">
              <w:rPr>
                <w:rFonts w:ascii="Times New Roman" w:hAnsi="Times New Roman"/>
                <w:color w:val="auto"/>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pStyle w:val="TextBody"/>
              <w:widowControl w:val="0"/>
              <w:rPr>
                <w:rFonts w:ascii="Times New Roman" w:hAnsi="Times New Roman"/>
                <w:color w:val="auto"/>
                <w:lang w:val="en-US" w:eastAsia="zh-CN"/>
              </w:rPr>
            </w:pPr>
            <w:r w:rsidRPr="007B62D7">
              <w:rPr>
                <w:rFonts w:ascii="Times New Roman" w:hAnsi="Times New Roman"/>
                <w:color w:val="auto"/>
                <w:lang w:val="en-US" w:eastAsia="zh-CN"/>
              </w:rPr>
              <w:t>Error Description</w:t>
            </w:r>
          </w:p>
        </w:tc>
      </w:tr>
      <w:tr w:rsidR="007B62D7" w:rsidRPr="007B62D7" w:rsidTr="005333C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szCs w:val="20"/>
              </w:rPr>
            </w:pPr>
            <w:r w:rsidRPr="007B62D7">
              <w:rPr>
                <w:color w:val="auto"/>
              </w:rPr>
              <w:t>1</w:t>
            </w:r>
            <w:r w:rsidRPr="007B62D7">
              <w:rPr>
                <w:rFonts w:hint="eastAsia"/>
                <w:color w:val="auto"/>
              </w:rPr>
              <w:t>325</w:t>
            </w:r>
            <w:r w:rsidRPr="007B62D7">
              <w:rPr>
                <w:color w:val="auto"/>
              </w:rPr>
              <w:t>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szCs w:val="20"/>
              </w:rPr>
            </w:pPr>
            <w:r w:rsidRPr="007B62D7">
              <w:rPr>
                <w:rFonts w:hint="eastAsia"/>
                <w:color w:val="auto"/>
              </w:rPr>
              <w:t>Set my number</w:t>
            </w:r>
            <w:r w:rsidRPr="007B62D7">
              <w:rPr>
                <w:color w:val="auto"/>
              </w:rPr>
              <w:t xml:space="preserv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B22BF" w:rsidRPr="007B62D7" w:rsidRDefault="00BB22BF" w:rsidP="005333CB">
            <w:pPr>
              <w:rPr>
                <w:color w:val="auto"/>
                <w:szCs w:val="20"/>
              </w:rPr>
            </w:pPr>
            <w:r w:rsidRPr="007B62D7">
              <w:rPr>
                <w:rFonts w:hint="eastAsia"/>
                <w:color w:val="auto"/>
              </w:rPr>
              <w:t>Set my number</w:t>
            </w:r>
            <w:r w:rsidRPr="007B62D7">
              <w:rPr>
                <w:color w:val="auto"/>
              </w:rPr>
              <w:t xml:space="preserve"> failed.</w:t>
            </w:r>
          </w:p>
        </w:tc>
      </w:tr>
    </w:tbl>
    <w:p w:rsidR="00E23645" w:rsidRDefault="00276531" w:rsidP="008D3AD3">
      <w:pPr>
        <w:pStyle w:val="2"/>
        <w:numPr>
          <w:ilvl w:val="1"/>
          <w:numId w:val="57"/>
        </w:numPr>
        <w:spacing w:line="408" w:lineRule="auto"/>
      </w:pPr>
      <w:bookmarkStart w:id="992" w:name="_Toc422502881"/>
      <w:bookmarkStart w:id="993" w:name="__RefHeading__57120_1585609034"/>
      <w:bookmarkStart w:id="994" w:name="_Toc470684744"/>
      <w:bookmarkEnd w:id="992"/>
      <w:bookmarkEnd w:id="993"/>
      <w:r>
        <w:t>Sharing</w:t>
      </w:r>
      <w:bookmarkEnd w:id="994"/>
    </w:p>
    <w:p w:rsidR="00E23645" w:rsidRDefault="00276531" w:rsidP="008D3AD3">
      <w:pPr>
        <w:pStyle w:val="3"/>
        <w:numPr>
          <w:ilvl w:val="2"/>
          <w:numId w:val="65"/>
        </w:numPr>
        <w:ind w:right="210"/>
      </w:pPr>
      <w:bookmarkStart w:id="995" w:name="_Toc422502882"/>
      <w:bookmarkStart w:id="996" w:name="__RefHeading__57122_1585609034"/>
      <w:bookmarkStart w:id="997" w:name="_Toc470684745"/>
      <w:bookmarkEnd w:id="995"/>
      <w:bookmarkEnd w:id="996"/>
      <w:r>
        <w:t>GetDLNASettings</w:t>
      </w:r>
      <w:r w:rsidR="00E46DD6" w:rsidRPr="00D970C4">
        <w:rPr>
          <w:rFonts w:eastAsiaTheme="minorEastAsia" w:hint="eastAsia"/>
          <w:color w:val="FF0000"/>
          <w:lang w:eastAsia="zh-CN"/>
        </w:rPr>
        <w:t>——————</w:t>
      </w:r>
      <w:r w:rsidR="006B5C70">
        <w:rPr>
          <w:rFonts w:eastAsiaTheme="minorEastAsia" w:hint="eastAsia"/>
          <w:color w:val="FF0000"/>
          <w:lang w:eastAsia="zh-CN"/>
        </w:rPr>
        <w:t>Firmware</w:t>
      </w:r>
      <w:r w:rsidR="006B5C70">
        <w:rPr>
          <w:rFonts w:eastAsiaTheme="minorEastAsia" w:hint="eastAsia"/>
          <w:color w:val="FF0000"/>
          <w:lang w:eastAsia="zh-CN"/>
        </w:rPr>
        <w:t>端未实现接口</w:t>
      </w:r>
      <w:bookmarkEnd w:id="997"/>
    </w:p>
    <w:p w:rsidR="00E23645" w:rsidRDefault="00330F24" w:rsidP="00330F24">
      <w:pPr>
        <w:pStyle w:val="4"/>
      </w:pPr>
      <w:bookmarkStart w:id="998" w:name="__RefHeading__57124_1585609034"/>
      <w:bookmarkEnd w:id="998"/>
      <w:r>
        <w:rPr>
          <w:rFonts w:eastAsiaTheme="minorEastAsia" w:hint="eastAsia"/>
        </w:rPr>
        <w:t xml:space="preserve">5.14.1.1 </w:t>
      </w:r>
      <w:r w:rsidR="00276531">
        <w:t>POST Request</w:t>
      </w:r>
    </w:p>
    <w:p w:rsidR="00E23645" w:rsidRDefault="00276531">
      <w:pPr>
        <w:ind w:firstLine="210"/>
        <w:rPr>
          <w:lang w:eastAsia="en-US"/>
        </w:rPr>
      </w:pPr>
      <w:r>
        <w:rPr>
          <w:lang w:eastAsia="en-US"/>
        </w:rPr>
        <w:t>{</w:t>
      </w:r>
    </w:p>
    <w:p w:rsidR="00E23645" w:rsidRDefault="00276531">
      <w:pPr>
        <w:ind w:left="420" w:firstLine="315"/>
        <w:rPr>
          <w:lang w:eastAsia="en-US"/>
        </w:rPr>
      </w:pPr>
      <w:r>
        <w:rPr>
          <w:lang w:eastAsia="en-US"/>
        </w:rPr>
        <w:t xml:space="preserve">"jsonrpc": "2.0", </w:t>
      </w:r>
    </w:p>
    <w:p w:rsidR="00E23645" w:rsidRDefault="00276531">
      <w:pPr>
        <w:ind w:left="420" w:firstLine="315"/>
        <w:rPr>
          <w:lang w:eastAsia="en-US"/>
        </w:rPr>
      </w:pPr>
      <w:r>
        <w:rPr>
          <w:lang w:eastAsia="en-US"/>
        </w:rPr>
        <w:t>"method": "</w:t>
      </w:r>
      <w:bookmarkStart w:id="999" w:name="OLE_LINK72"/>
      <w:r>
        <w:t>GetDLNASettings</w:t>
      </w:r>
      <w:bookmarkEnd w:id="999"/>
      <w:r>
        <w:rPr>
          <w:lang w:eastAsia="en-US"/>
        </w:rPr>
        <w:t>",</w:t>
      </w:r>
    </w:p>
    <w:p w:rsidR="00E23645" w:rsidRDefault="00276531">
      <w:pPr>
        <w:ind w:left="420" w:firstLine="315"/>
        <w:rPr>
          <w:lang w:eastAsia="en-US"/>
        </w:rPr>
      </w:pPr>
      <w:r>
        <w:rPr>
          <w:lang w:eastAsia="en-US"/>
        </w:rPr>
        <w:t>"params":{},</w:t>
      </w:r>
    </w:p>
    <w:p w:rsidR="00E23645" w:rsidRDefault="00276531">
      <w:pPr>
        <w:ind w:left="420" w:firstLine="315"/>
        <w:rPr>
          <w:lang w:eastAsia="en-US"/>
        </w:rPr>
      </w:pPr>
      <w:r>
        <w:rPr>
          <w:lang w:eastAsia="en-US"/>
        </w:rPr>
        <w:lastRenderedPageBreak/>
        <w:t>"id": "</w:t>
      </w:r>
      <w:r>
        <w:t>14.1</w:t>
      </w:r>
      <w:r>
        <w:rPr>
          <w:lang w:eastAsia="en-US"/>
        </w:rPr>
        <w:t>"</w:t>
      </w:r>
    </w:p>
    <w:p w:rsidR="00E23645" w:rsidRDefault="00276531">
      <w:pPr>
        <w:rPr>
          <w:lang w:eastAsia="en-US"/>
        </w:rPr>
      </w:pPr>
      <w:r>
        <w:rPr>
          <w:lang w:eastAsia="en-US"/>
        </w:rPr>
        <w:t>}</w:t>
      </w:r>
    </w:p>
    <w:p w:rsidR="00E23645" w:rsidRDefault="00276531" w:rsidP="008D3AD3">
      <w:pPr>
        <w:pStyle w:val="4"/>
        <w:numPr>
          <w:ilvl w:val="3"/>
          <w:numId w:val="66"/>
        </w:numPr>
      </w:pPr>
      <w:bookmarkStart w:id="1000" w:name="__RefHeading__57126_1585609034"/>
      <w:bookmarkEnd w:id="1000"/>
      <w:r>
        <w:t xml:space="preserve">Response </w:t>
      </w:r>
    </w:p>
    <w:p w:rsidR="00E23645" w:rsidRDefault="00276531">
      <w:r>
        <w:t>{</w:t>
      </w:r>
    </w:p>
    <w:p w:rsidR="00E23645" w:rsidRDefault="00276531">
      <w:pPr>
        <w:ind w:left="420" w:firstLine="105"/>
      </w:pPr>
      <w:r>
        <w:t xml:space="preserve">"jsonrpc": "2.0", </w:t>
      </w:r>
    </w:p>
    <w:p w:rsidR="00E23645" w:rsidRDefault="00276531">
      <w:pPr>
        <w:ind w:left="420" w:firstLine="105"/>
      </w:pPr>
      <w:r>
        <w:t>"result": {</w:t>
      </w:r>
    </w:p>
    <w:p w:rsidR="00E23645" w:rsidRDefault="00276531">
      <w:pPr>
        <w:ind w:left="1260" w:firstLine="420"/>
      </w:pPr>
      <w:r>
        <w:t>"DlnaStatus": 0,</w:t>
      </w:r>
    </w:p>
    <w:p w:rsidR="00E23645" w:rsidRDefault="00276531">
      <w:pPr>
        <w:ind w:left="735" w:firstLine="945"/>
      </w:pPr>
      <w:r>
        <w:t>"DlnaName":"Y858"</w:t>
      </w:r>
    </w:p>
    <w:p w:rsidR="00E23645" w:rsidRDefault="00276531">
      <w:pPr>
        <w:ind w:left="420" w:firstLine="945"/>
      </w:pPr>
      <w:r>
        <w:t>},</w:t>
      </w:r>
    </w:p>
    <w:p w:rsidR="00E23645" w:rsidRDefault="00276531">
      <w:pPr>
        <w:ind w:left="420" w:firstLine="105"/>
      </w:pPr>
      <w:r>
        <w:t>"id": "14.1"</w:t>
      </w:r>
      <w:r>
        <w:t>，</w:t>
      </w:r>
    </w:p>
    <w:p w:rsidR="00E23645" w:rsidRDefault="00276531">
      <w:r>
        <w:t>}</w:t>
      </w:r>
    </w:p>
    <w:p w:rsidR="00E23645" w:rsidRDefault="00276531">
      <w:pPr>
        <w:pStyle w:val="4"/>
        <w:numPr>
          <w:ilvl w:val="3"/>
          <w:numId w:val="6"/>
        </w:numPr>
        <w:spacing w:line="372" w:lineRule="auto"/>
        <w:jc w:val="left"/>
      </w:pPr>
      <w:bookmarkStart w:id="1001" w:name="__RefHeading__57128_1585609034"/>
      <w:bookmarkEnd w:id="1001"/>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DlnaStatus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0: disable;</w:t>
            </w:r>
          </w:p>
          <w:p w:rsidR="00E23645" w:rsidRDefault="00276531">
            <w:r>
              <w:t>1: enable</w:t>
            </w:r>
          </w:p>
        </w:tc>
      </w:tr>
      <w:tr w:rsidR="00E23645">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DlnaName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device name</w:t>
            </w:r>
          </w:p>
        </w:tc>
      </w:tr>
    </w:tbl>
    <w:p w:rsidR="00E23645" w:rsidRDefault="00330F24" w:rsidP="00330F24">
      <w:pPr>
        <w:pStyle w:val="4"/>
      </w:pPr>
      <w:bookmarkStart w:id="1002" w:name="__RefHeading__57130_1585609034"/>
      <w:bookmarkEnd w:id="1002"/>
      <w:r>
        <w:rPr>
          <w:rFonts w:eastAsiaTheme="minorEastAsia" w:hint="eastAsia"/>
        </w:rPr>
        <w:t>5.14.1.3</w:t>
      </w:r>
      <w:r w:rsidR="00276531">
        <w:t>Response with error</w:t>
      </w:r>
    </w:p>
    <w:p w:rsidR="00E23645" w:rsidRDefault="00276531">
      <w:r>
        <w:t>{</w:t>
      </w:r>
    </w:p>
    <w:p w:rsidR="00E23645" w:rsidRDefault="00276531">
      <w:r>
        <w:t xml:space="preserve">   "jsonrpc": "2.0",</w:t>
      </w:r>
    </w:p>
    <w:p w:rsidR="00E23645" w:rsidRDefault="00276531">
      <w:r>
        <w:t xml:space="preserve">   "error": {</w:t>
      </w:r>
    </w:p>
    <w:p w:rsidR="00E23645" w:rsidRDefault="00276531">
      <w:r>
        <w:t xml:space="preserve">           "code": "140101",</w:t>
      </w:r>
    </w:p>
    <w:p w:rsidR="00E23645" w:rsidRDefault="00276531">
      <w:r>
        <w:t xml:space="preserve">           "message": "Get DLNA Settings failed."</w:t>
      </w:r>
    </w:p>
    <w:p w:rsidR="00E23645" w:rsidRDefault="00276531">
      <w:r>
        <w:t xml:space="preserve">         },</w:t>
      </w:r>
    </w:p>
    <w:p w:rsidR="00E23645" w:rsidRDefault="00276531">
      <w:r>
        <w:t xml:space="preserve">   "id":"14.1"</w:t>
      </w:r>
    </w:p>
    <w:p w:rsidR="00E23645" w:rsidRDefault="00276531">
      <w:r>
        <w:t>}</w:t>
      </w:r>
    </w:p>
    <w:p w:rsidR="00E23645" w:rsidRDefault="00E23645"/>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1"/>
        <w:gridCol w:w="2834"/>
        <w:gridCol w:w="3716"/>
      </w:tblGrid>
      <w:tr w:rsidR="00E23645">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Code</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Message</w:t>
            </w:r>
          </w:p>
        </w:tc>
        <w:tc>
          <w:tcPr>
            <w:tcW w:w="371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Description</w:t>
            </w:r>
          </w:p>
        </w:tc>
      </w:tr>
      <w:tr w:rsidR="00E23645">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140101</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DLNA Settings failed.</w:t>
            </w:r>
          </w:p>
        </w:tc>
        <w:tc>
          <w:tcPr>
            <w:tcW w:w="371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DLNA Settings failed.</w:t>
            </w:r>
          </w:p>
        </w:tc>
      </w:tr>
    </w:tbl>
    <w:p w:rsidR="00E23645" w:rsidRDefault="00E23645"/>
    <w:p w:rsidR="00E23645" w:rsidRDefault="00276531" w:rsidP="008D3AD3">
      <w:pPr>
        <w:pStyle w:val="3"/>
        <w:numPr>
          <w:ilvl w:val="2"/>
          <w:numId w:val="66"/>
        </w:numPr>
        <w:ind w:right="210"/>
      </w:pPr>
      <w:bookmarkStart w:id="1003" w:name="_Toc422502883"/>
      <w:bookmarkStart w:id="1004" w:name="__RefHeading__57132_1585609034"/>
      <w:bookmarkStart w:id="1005" w:name="_Toc470684746"/>
      <w:bookmarkEnd w:id="1003"/>
      <w:bookmarkEnd w:id="1004"/>
      <w:r>
        <w:t>SetDLNASettings</w:t>
      </w:r>
      <w:r w:rsidR="00E46DD6" w:rsidRPr="00D970C4">
        <w:rPr>
          <w:rFonts w:eastAsiaTheme="minorEastAsia" w:hint="eastAsia"/>
          <w:color w:val="FF0000"/>
          <w:lang w:eastAsia="zh-CN"/>
        </w:rPr>
        <w:t>——————</w:t>
      </w:r>
      <w:r w:rsidR="006B5C70">
        <w:rPr>
          <w:rFonts w:eastAsiaTheme="minorEastAsia" w:hint="eastAsia"/>
          <w:color w:val="FF0000"/>
          <w:lang w:eastAsia="zh-CN"/>
        </w:rPr>
        <w:t>Firmware</w:t>
      </w:r>
      <w:r w:rsidR="006B5C70">
        <w:rPr>
          <w:rFonts w:eastAsiaTheme="minorEastAsia" w:hint="eastAsia"/>
          <w:color w:val="FF0000"/>
          <w:lang w:eastAsia="zh-CN"/>
        </w:rPr>
        <w:t>端未实现接口</w:t>
      </w:r>
      <w:bookmarkEnd w:id="1005"/>
    </w:p>
    <w:p w:rsidR="00E23645" w:rsidRDefault="00276531" w:rsidP="008D3AD3">
      <w:pPr>
        <w:pStyle w:val="4"/>
        <w:numPr>
          <w:ilvl w:val="3"/>
          <w:numId w:val="67"/>
        </w:numPr>
      </w:pPr>
      <w:bookmarkStart w:id="1006" w:name="__RefHeading__57134_1585609034"/>
      <w:bookmarkEnd w:id="1006"/>
      <w:r>
        <w:t>POST Request</w:t>
      </w:r>
    </w:p>
    <w:p w:rsidR="00E23645" w:rsidRDefault="00276531">
      <w:r>
        <w:t>{</w:t>
      </w:r>
    </w:p>
    <w:p w:rsidR="00E23645" w:rsidRDefault="00276531">
      <w:pPr>
        <w:ind w:left="420"/>
      </w:pPr>
      <w:r>
        <w:t xml:space="preserve">"jsonrpc": "2.0", </w:t>
      </w:r>
    </w:p>
    <w:p w:rsidR="00E23645" w:rsidRDefault="00276531">
      <w:pPr>
        <w:ind w:left="420"/>
      </w:pPr>
      <w:r>
        <w:t>"method": "SetDLNASettings",</w:t>
      </w:r>
    </w:p>
    <w:p w:rsidR="00E23645" w:rsidRDefault="00276531">
      <w:pPr>
        <w:ind w:left="420"/>
      </w:pPr>
      <w:r>
        <w:t>"params":{</w:t>
      </w:r>
    </w:p>
    <w:p w:rsidR="00E23645" w:rsidRDefault="00276531">
      <w:pPr>
        <w:ind w:left="1260" w:firstLine="420"/>
      </w:pPr>
      <w:r>
        <w:t>"DlnaStatus": 0,</w:t>
      </w:r>
    </w:p>
    <w:p w:rsidR="00E23645" w:rsidRDefault="00276531">
      <w:pPr>
        <w:ind w:left="735" w:firstLine="945"/>
      </w:pPr>
      <w:r>
        <w:t>"DlnaName":"</w:t>
      </w:r>
      <w:r w:rsidR="007B62D7">
        <w:rPr>
          <w:rFonts w:hint="eastAsia"/>
        </w:rPr>
        <w:t>P10KB</w:t>
      </w:r>
      <w:r>
        <w:t>"</w:t>
      </w:r>
    </w:p>
    <w:p w:rsidR="00E23645" w:rsidRDefault="00276531">
      <w:pPr>
        <w:ind w:left="420" w:firstLine="945"/>
      </w:pPr>
      <w:r>
        <w:t>},</w:t>
      </w:r>
    </w:p>
    <w:p w:rsidR="00E23645" w:rsidRDefault="00276531">
      <w:pPr>
        <w:ind w:left="420"/>
      </w:pPr>
      <w:r>
        <w:t>"id": "14.2"</w:t>
      </w:r>
    </w:p>
    <w:p w:rsidR="00E23645" w:rsidRDefault="00276531">
      <w:r>
        <w:t>}</w:t>
      </w:r>
    </w:p>
    <w:p w:rsidR="00E23645" w:rsidRDefault="00276531" w:rsidP="008D3AD3">
      <w:pPr>
        <w:pStyle w:val="4"/>
        <w:numPr>
          <w:ilvl w:val="3"/>
          <w:numId w:val="67"/>
        </w:numPr>
      </w:pPr>
      <w:bookmarkStart w:id="1007" w:name="__RefHeading__57136_1585609034"/>
      <w:bookmarkEnd w:id="1007"/>
      <w:r>
        <w:lastRenderedPageBreak/>
        <w:t xml:space="preserve">Response </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420"/>
      </w:pPr>
      <w:r>
        <w:t>"id": "14.2"</w:t>
      </w:r>
    </w:p>
    <w:p w:rsidR="00E23645" w:rsidRDefault="00276531">
      <w:r>
        <w:t>}</w:t>
      </w:r>
    </w:p>
    <w:p w:rsidR="00E23645" w:rsidRDefault="00276531" w:rsidP="008D3AD3">
      <w:pPr>
        <w:pStyle w:val="4"/>
        <w:numPr>
          <w:ilvl w:val="3"/>
          <w:numId w:val="67"/>
        </w:numPr>
      </w:pPr>
      <w:bookmarkStart w:id="1008" w:name="__RefHeading__57138_1585609034"/>
      <w:bookmarkEnd w:id="1008"/>
      <w:r>
        <w:t>Response with error</w:t>
      </w:r>
    </w:p>
    <w:p w:rsidR="00E23645" w:rsidRDefault="00276531">
      <w:r>
        <w:t>{</w:t>
      </w:r>
    </w:p>
    <w:p w:rsidR="00E23645" w:rsidRDefault="00276531">
      <w:r>
        <w:t xml:space="preserve">   "jsonrpc": "2.0",</w:t>
      </w:r>
    </w:p>
    <w:p w:rsidR="00E23645" w:rsidRDefault="00276531">
      <w:r>
        <w:t xml:space="preserve">   "error": {</w:t>
      </w:r>
    </w:p>
    <w:p w:rsidR="00E23645" w:rsidRDefault="00276531">
      <w:r>
        <w:t xml:space="preserve">           "code": "140201",</w:t>
      </w:r>
    </w:p>
    <w:p w:rsidR="00E23645" w:rsidRDefault="00276531">
      <w:r>
        <w:t xml:space="preserve">           "message": "Set DLNA Settings failed."</w:t>
      </w:r>
    </w:p>
    <w:p w:rsidR="00E23645" w:rsidRDefault="00276531">
      <w:r>
        <w:t xml:space="preserve">         },</w:t>
      </w:r>
    </w:p>
    <w:p w:rsidR="00E23645" w:rsidRDefault="00276531">
      <w:r>
        <w:t xml:space="preserve">   "id":"14.2"</w:t>
      </w:r>
    </w:p>
    <w:p w:rsidR="00E23645" w:rsidRDefault="00276531">
      <w:r>
        <w:t>}</w:t>
      </w:r>
    </w:p>
    <w:p w:rsidR="00E23645" w:rsidRDefault="00E23645"/>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541"/>
        <w:gridCol w:w="3150"/>
      </w:tblGrid>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Code</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Message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140201</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Set DLNA Settings failed.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Set DLNA Settings failed.</w:t>
            </w:r>
          </w:p>
        </w:tc>
      </w:tr>
    </w:tbl>
    <w:p w:rsidR="00E23645" w:rsidRDefault="00E23645"/>
    <w:p w:rsidR="00E23645" w:rsidRPr="00194AEE" w:rsidRDefault="00276531" w:rsidP="008D3AD3">
      <w:pPr>
        <w:pStyle w:val="3"/>
        <w:numPr>
          <w:ilvl w:val="2"/>
          <w:numId w:val="67"/>
        </w:numPr>
        <w:ind w:left="964" w:right="210"/>
        <w:rPr>
          <w:highlight w:val="green"/>
        </w:rPr>
      </w:pPr>
      <w:bookmarkStart w:id="1009" w:name="_Toc422502884"/>
      <w:bookmarkStart w:id="1010" w:name="__RefHeading__57140_1585609034"/>
      <w:bookmarkStart w:id="1011" w:name="_Toc470684747"/>
      <w:bookmarkEnd w:id="1009"/>
      <w:bookmarkEnd w:id="1010"/>
      <w:r w:rsidRPr="00194AEE">
        <w:rPr>
          <w:highlight w:val="green"/>
        </w:rPr>
        <w:t>GetSambaSettings</w:t>
      </w:r>
      <w:bookmarkEnd w:id="1011"/>
    </w:p>
    <w:p w:rsidR="00E23645" w:rsidRPr="00194AEE" w:rsidRDefault="00276531" w:rsidP="008D3AD3">
      <w:pPr>
        <w:pStyle w:val="4"/>
        <w:numPr>
          <w:ilvl w:val="3"/>
          <w:numId w:val="67"/>
        </w:numPr>
        <w:rPr>
          <w:highlight w:val="green"/>
        </w:rPr>
      </w:pPr>
      <w:bookmarkStart w:id="1012" w:name="__RefHeading__57142_1585609034"/>
      <w:bookmarkEnd w:id="1012"/>
      <w:r w:rsidRPr="00194AEE">
        <w:rPr>
          <w:highlight w:val="green"/>
        </w:rPr>
        <w:t>POST Request</w:t>
      </w:r>
    </w:p>
    <w:p w:rsidR="00E23645" w:rsidRPr="00194AEE" w:rsidRDefault="00276531">
      <w:pPr>
        <w:rPr>
          <w:highlight w:val="green"/>
          <w:lang w:eastAsia="en-US"/>
        </w:rPr>
      </w:pPr>
      <w:r w:rsidRPr="00194AEE">
        <w:rPr>
          <w:highlight w:val="green"/>
          <w:lang w:eastAsia="en-US"/>
        </w:rPr>
        <w:t>{</w:t>
      </w:r>
    </w:p>
    <w:p w:rsidR="00E23645" w:rsidRPr="00194AEE" w:rsidRDefault="00276531">
      <w:pPr>
        <w:ind w:left="420"/>
        <w:rPr>
          <w:highlight w:val="green"/>
          <w:lang w:eastAsia="en-US"/>
        </w:rPr>
      </w:pPr>
      <w:r w:rsidRPr="00194AEE">
        <w:rPr>
          <w:highlight w:val="green"/>
          <w:lang w:eastAsia="en-US"/>
        </w:rPr>
        <w:t xml:space="preserve">"jsonrpc": "2.0", </w:t>
      </w:r>
    </w:p>
    <w:p w:rsidR="00E23645" w:rsidRPr="00194AEE" w:rsidRDefault="00276531">
      <w:pPr>
        <w:ind w:left="420"/>
        <w:rPr>
          <w:highlight w:val="green"/>
          <w:lang w:eastAsia="en-US"/>
        </w:rPr>
      </w:pPr>
      <w:r w:rsidRPr="00194AEE">
        <w:rPr>
          <w:highlight w:val="green"/>
          <w:lang w:eastAsia="en-US"/>
        </w:rPr>
        <w:t>"method": "GetSambaStatus",</w:t>
      </w:r>
    </w:p>
    <w:p w:rsidR="00E23645" w:rsidRPr="00194AEE" w:rsidRDefault="00276531">
      <w:pPr>
        <w:ind w:left="420"/>
        <w:rPr>
          <w:highlight w:val="green"/>
          <w:lang w:eastAsia="en-US"/>
        </w:rPr>
      </w:pPr>
      <w:r w:rsidRPr="00194AEE">
        <w:rPr>
          <w:highlight w:val="green"/>
          <w:lang w:eastAsia="en-US"/>
        </w:rPr>
        <w:t>"params":{},</w:t>
      </w:r>
    </w:p>
    <w:p w:rsidR="00E23645" w:rsidRPr="00194AEE" w:rsidRDefault="00276531">
      <w:pPr>
        <w:ind w:left="420"/>
        <w:rPr>
          <w:highlight w:val="green"/>
          <w:lang w:eastAsia="en-US"/>
        </w:rPr>
      </w:pPr>
      <w:r w:rsidRPr="00194AEE">
        <w:rPr>
          <w:highlight w:val="green"/>
          <w:lang w:eastAsia="en-US"/>
        </w:rPr>
        <w:t>"id": "14.3"</w:t>
      </w:r>
    </w:p>
    <w:p w:rsidR="00E23645" w:rsidRPr="00194AEE" w:rsidRDefault="00276531">
      <w:pPr>
        <w:rPr>
          <w:highlight w:val="green"/>
          <w:lang w:eastAsia="en-US"/>
        </w:rPr>
      </w:pPr>
      <w:r w:rsidRPr="00194AEE">
        <w:rPr>
          <w:highlight w:val="green"/>
          <w:lang w:eastAsia="en-US"/>
        </w:rPr>
        <w:t>}</w:t>
      </w:r>
    </w:p>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13" w:name="__RefHeading__57144_1585609034"/>
      <w:bookmarkEnd w:id="1013"/>
      <w:r w:rsidRPr="00194AEE">
        <w:rPr>
          <w:highlight w:val="green"/>
        </w:rPr>
        <w:t xml:space="preserve">Response </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ab/>
        <w:t xml:space="preserve">"jsonrpc": "2.0", </w:t>
      </w:r>
    </w:p>
    <w:p w:rsidR="00E23645" w:rsidRPr="00194AEE" w:rsidRDefault="00276531">
      <w:pPr>
        <w:rPr>
          <w:highlight w:val="green"/>
        </w:rPr>
      </w:pPr>
      <w:r w:rsidRPr="00194AEE">
        <w:rPr>
          <w:highlight w:val="green"/>
        </w:rPr>
        <w:tab/>
        <w:t xml:space="preserve">"result": { </w:t>
      </w:r>
    </w:p>
    <w:p w:rsidR="00E23645" w:rsidRPr="00194AEE" w:rsidRDefault="00276531">
      <w:pPr>
        <w:rPr>
          <w:highlight w:val="green"/>
        </w:rPr>
      </w:pPr>
      <w:r w:rsidRPr="00194AEE">
        <w:rPr>
          <w:highlight w:val="green"/>
        </w:rPr>
        <w:tab/>
      </w:r>
      <w:r w:rsidRPr="00194AEE">
        <w:rPr>
          <w:highlight w:val="green"/>
        </w:rPr>
        <w:tab/>
      </w:r>
      <w:r w:rsidRPr="00194AEE">
        <w:rPr>
          <w:highlight w:val="green"/>
        </w:rPr>
        <w:tab/>
        <w:t xml:space="preserve">"SambaStatus": 0 </w:t>
      </w:r>
    </w:p>
    <w:p w:rsidR="00E23645" w:rsidRPr="00194AEE" w:rsidRDefault="00276531">
      <w:pPr>
        <w:rPr>
          <w:highlight w:val="green"/>
        </w:rPr>
      </w:pPr>
      <w:r w:rsidRPr="00194AEE">
        <w:rPr>
          <w:highlight w:val="green"/>
        </w:rPr>
        <w:tab/>
      </w:r>
      <w:r w:rsidRPr="00194AEE">
        <w:rPr>
          <w:highlight w:val="green"/>
        </w:rPr>
        <w:tab/>
        <w:t xml:space="preserve">    },</w:t>
      </w:r>
    </w:p>
    <w:p w:rsidR="00E23645" w:rsidRPr="00194AEE" w:rsidRDefault="00276531">
      <w:pPr>
        <w:rPr>
          <w:highlight w:val="green"/>
        </w:rPr>
      </w:pPr>
      <w:r w:rsidRPr="00194AEE">
        <w:rPr>
          <w:highlight w:val="green"/>
        </w:rPr>
        <w:t xml:space="preserve"> </w:t>
      </w:r>
      <w:r w:rsidRPr="00194AEE">
        <w:rPr>
          <w:highlight w:val="green"/>
        </w:rPr>
        <w:tab/>
        <w:t xml:space="preserve">"id": "14.3" </w:t>
      </w:r>
    </w:p>
    <w:p w:rsidR="00E23645" w:rsidRPr="00194AEE" w:rsidRDefault="00276531">
      <w:pPr>
        <w:rPr>
          <w:highlight w:val="green"/>
        </w:rPr>
      </w:pPr>
      <w:r w:rsidRPr="00194AEE">
        <w:rPr>
          <w:highlight w:val="green"/>
        </w:rPr>
        <w:t xml:space="preserve"> }</w:t>
      </w:r>
    </w:p>
    <w:p w:rsidR="00E23645" w:rsidRPr="00194AEE"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rsidRPr="00194AEE">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rPr>
                <w:b/>
                <w:sz w:val="22"/>
                <w:highlight w:val="green"/>
                <w:lang w:val="en-GB"/>
              </w:rPr>
            </w:pPr>
            <w:r w:rsidRPr="00194AEE">
              <w:rPr>
                <w:b/>
                <w:sz w:val="22"/>
                <w:highlight w:val="green"/>
                <w:lang w:val="en-GB"/>
              </w:rPr>
              <w:t>Description</w:t>
            </w:r>
          </w:p>
        </w:tc>
      </w:tr>
      <w:tr w:rsidR="00E23645" w:rsidRPr="00194AEE">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SambaStatus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0: disable</w:t>
            </w:r>
          </w:p>
          <w:p w:rsidR="00E23645" w:rsidRPr="00194AEE" w:rsidRDefault="00276531">
            <w:pPr>
              <w:rPr>
                <w:highlight w:val="green"/>
              </w:rPr>
            </w:pPr>
            <w:r w:rsidRPr="00194AEE">
              <w:rPr>
                <w:highlight w:val="green"/>
              </w:rPr>
              <w:t>1: enable</w:t>
            </w:r>
          </w:p>
        </w:tc>
      </w:tr>
    </w:tbl>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14" w:name="__RefHeading__57146_1585609034"/>
      <w:bookmarkEnd w:id="1014"/>
      <w:r w:rsidRPr="00194AEE">
        <w:rPr>
          <w:highlight w:val="green"/>
        </w:rPr>
        <w:lastRenderedPageBreak/>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"140301",</w:t>
      </w:r>
    </w:p>
    <w:p w:rsidR="00E23645" w:rsidRPr="00194AEE" w:rsidRDefault="00276531">
      <w:pPr>
        <w:rPr>
          <w:highlight w:val="green"/>
        </w:rPr>
      </w:pPr>
      <w:r w:rsidRPr="00194AEE">
        <w:rPr>
          <w:highlight w:val="green"/>
        </w:rPr>
        <w:t xml:space="preserve">           "message": " Get Samba Settings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"id":"14.3"</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541"/>
        <w:gridCol w:w="3150"/>
      </w:tblGrid>
      <w:tr w:rsidR="00E23645" w:rsidRPr="00194AEE">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140301</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Get Samba Settings failed.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Get Samba Settings failed.</w:t>
            </w:r>
          </w:p>
        </w:tc>
      </w:tr>
    </w:tbl>
    <w:p w:rsidR="00E23645" w:rsidRDefault="00E23645"/>
    <w:p w:rsidR="00E23645" w:rsidRDefault="00E23645"/>
    <w:p w:rsidR="00E23645" w:rsidRPr="00194AEE" w:rsidRDefault="00276531" w:rsidP="008D3AD3">
      <w:pPr>
        <w:pStyle w:val="3"/>
        <w:numPr>
          <w:ilvl w:val="2"/>
          <w:numId w:val="67"/>
        </w:numPr>
        <w:ind w:left="964" w:right="210"/>
        <w:rPr>
          <w:highlight w:val="green"/>
        </w:rPr>
      </w:pPr>
      <w:bookmarkStart w:id="1015" w:name="_Toc422502885"/>
      <w:bookmarkStart w:id="1016" w:name="__RefHeading__57148_1585609034"/>
      <w:bookmarkStart w:id="1017" w:name="_Toc470684748"/>
      <w:bookmarkEnd w:id="1015"/>
      <w:bookmarkEnd w:id="1016"/>
      <w:r w:rsidRPr="00194AEE">
        <w:rPr>
          <w:highlight w:val="green"/>
        </w:rPr>
        <w:t>SetSambaSettings</w:t>
      </w:r>
      <w:bookmarkEnd w:id="1017"/>
    </w:p>
    <w:p w:rsidR="00E23645" w:rsidRPr="00194AEE" w:rsidRDefault="00276531" w:rsidP="008D3AD3">
      <w:pPr>
        <w:pStyle w:val="4"/>
        <w:numPr>
          <w:ilvl w:val="3"/>
          <w:numId w:val="67"/>
        </w:numPr>
        <w:rPr>
          <w:highlight w:val="green"/>
        </w:rPr>
      </w:pPr>
      <w:bookmarkStart w:id="1018" w:name="__RefHeading__57150_1585609034"/>
      <w:bookmarkEnd w:id="1018"/>
      <w:r w:rsidRPr="00194AEE">
        <w:rPr>
          <w:highlight w:val="green"/>
        </w:rPr>
        <w:t>POST Request</w:t>
      </w:r>
    </w:p>
    <w:p w:rsidR="00E23645" w:rsidRPr="00194AEE" w:rsidRDefault="00276531">
      <w:pPr>
        <w:ind w:firstLine="210"/>
        <w:rPr>
          <w:highlight w:val="green"/>
          <w:lang w:eastAsia="en-US"/>
        </w:rPr>
      </w:pPr>
      <w:r w:rsidRPr="00194AEE">
        <w:rPr>
          <w:highlight w:val="green"/>
          <w:lang w:eastAsia="en-US"/>
        </w:rPr>
        <w:t>{</w:t>
      </w:r>
    </w:p>
    <w:p w:rsidR="00E23645" w:rsidRPr="00194AEE" w:rsidRDefault="00276531">
      <w:pPr>
        <w:ind w:left="420" w:firstLine="315"/>
        <w:rPr>
          <w:highlight w:val="green"/>
          <w:lang w:eastAsia="en-US"/>
        </w:rPr>
      </w:pPr>
      <w:r w:rsidRPr="00194AEE">
        <w:rPr>
          <w:highlight w:val="green"/>
          <w:lang w:eastAsia="en-US"/>
        </w:rPr>
        <w:t xml:space="preserve">"jsonrpc": "2.0", </w:t>
      </w:r>
    </w:p>
    <w:p w:rsidR="00E23645" w:rsidRPr="00194AEE" w:rsidRDefault="00276531">
      <w:pPr>
        <w:ind w:left="420" w:firstLine="315"/>
        <w:rPr>
          <w:highlight w:val="green"/>
          <w:lang w:eastAsia="en-US"/>
        </w:rPr>
      </w:pPr>
      <w:r w:rsidRPr="00194AEE">
        <w:rPr>
          <w:highlight w:val="green"/>
          <w:lang w:eastAsia="en-US"/>
        </w:rPr>
        <w:t>"method": "</w:t>
      </w:r>
      <w:r w:rsidRPr="00194AEE">
        <w:rPr>
          <w:highlight w:val="green"/>
        </w:rPr>
        <w:t>S</w:t>
      </w:r>
      <w:r w:rsidRPr="00194AEE">
        <w:rPr>
          <w:highlight w:val="green"/>
          <w:lang w:eastAsia="en-US"/>
        </w:rPr>
        <w:t>etSambaStatus",</w:t>
      </w:r>
    </w:p>
    <w:p w:rsidR="00E23645" w:rsidRPr="00194AEE" w:rsidRDefault="00276531">
      <w:pPr>
        <w:ind w:left="420" w:firstLine="315"/>
        <w:rPr>
          <w:highlight w:val="green"/>
        </w:rPr>
      </w:pPr>
      <w:r w:rsidRPr="00194AEE">
        <w:rPr>
          <w:highlight w:val="green"/>
        </w:rPr>
        <w:t>"params":{</w:t>
      </w:r>
    </w:p>
    <w:p w:rsidR="00E23645" w:rsidRPr="00194AEE" w:rsidRDefault="00276531">
      <w:pPr>
        <w:ind w:left="735" w:firstLine="945"/>
        <w:rPr>
          <w:highlight w:val="green"/>
        </w:rPr>
      </w:pPr>
      <w:r w:rsidRPr="00194AEE">
        <w:rPr>
          <w:highlight w:val="green"/>
        </w:rPr>
        <w:t>"SambaStatus":1,</w:t>
      </w:r>
    </w:p>
    <w:p w:rsidR="00E23645" w:rsidRPr="00194AEE" w:rsidRDefault="00276531">
      <w:pPr>
        <w:ind w:left="630" w:firstLine="945"/>
        <w:rPr>
          <w:highlight w:val="green"/>
        </w:rPr>
      </w:pPr>
      <w:r w:rsidRPr="00194AEE">
        <w:rPr>
          <w:highlight w:val="green"/>
        </w:rPr>
        <w:t>},</w:t>
      </w:r>
    </w:p>
    <w:p w:rsidR="00E23645" w:rsidRPr="00194AEE" w:rsidRDefault="00276531">
      <w:pPr>
        <w:ind w:left="420" w:firstLine="315"/>
        <w:rPr>
          <w:highlight w:val="green"/>
          <w:lang w:eastAsia="en-US"/>
        </w:rPr>
      </w:pPr>
      <w:r w:rsidRPr="00194AEE">
        <w:rPr>
          <w:highlight w:val="green"/>
          <w:lang w:eastAsia="en-US"/>
        </w:rPr>
        <w:t>"id": "</w:t>
      </w:r>
      <w:r w:rsidRPr="00194AEE">
        <w:rPr>
          <w:highlight w:val="green"/>
        </w:rPr>
        <w:t>14</w:t>
      </w:r>
      <w:r w:rsidRPr="00194AEE">
        <w:rPr>
          <w:highlight w:val="green"/>
          <w:lang w:eastAsia="en-US"/>
        </w:rPr>
        <w:t>.</w:t>
      </w:r>
      <w:r w:rsidRPr="00194AEE">
        <w:rPr>
          <w:highlight w:val="green"/>
        </w:rPr>
        <w:t>4</w:t>
      </w:r>
      <w:r w:rsidRPr="00194AEE">
        <w:rPr>
          <w:highlight w:val="green"/>
          <w:lang w:eastAsia="en-US"/>
        </w:rPr>
        <w:t>"</w:t>
      </w:r>
    </w:p>
    <w:p w:rsidR="00E23645" w:rsidRPr="00194AEE" w:rsidRDefault="00276531">
      <w:pPr>
        <w:ind w:firstLine="210"/>
        <w:rPr>
          <w:highlight w:val="green"/>
          <w:lang w:eastAsia="en-US"/>
        </w:rPr>
      </w:pPr>
      <w:r w:rsidRPr="00194AEE">
        <w:rPr>
          <w:highlight w:val="green"/>
          <w:lang w:eastAsia="en-US"/>
        </w:rPr>
        <w:t>}</w:t>
      </w:r>
    </w:p>
    <w:p w:rsidR="00E23645" w:rsidRPr="00194AEE" w:rsidRDefault="00276531" w:rsidP="008D3AD3">
      <w:pPr>
        <w:pStyle w:val="4"/>
        <w:numPr>
          <w:ilvl w:val="3"/>
          <w:numId w:val="67"/>
        </w:numPr>
        <w:rPr>
          <w:highlight w:val="green"/>
        </w:rPr>
      </w:pPr>
      <w:bookmarkStart w:id="1019" w:name="__RefHeading__57152_1585609034"/>
      <w:bookmarkEnd w:id="1019"/>
      <w:r w:rsidRPr="00194AEE">
        <w:rPr>
          <w:highlight w:val="green"/>
        </w:rPr>
        <w:t xml:space="preserve">Response </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"result":{},</w:t>
      </w:r>
    </w:p>
    <w:p w:rsidR="00E23645" w:rsidRPr="00194AEE" w:rsidRDefault="00276531">
      <w:pPr>
        <w:ind w:left="420"/>
        <w:rPr>
          <w:highlight w:val="green"/>
        </w:rPr>
      </w:pPr>
      <w:r w:rsidRPr="00194AEE">
        <w:rPr>
          <w:highlight w:val="green"/>
        </w:rPr>
        <w:t>"id": "14.4"</w:t>
      </w:r>
    </w:p>
    <w:p w:rsidR="00E23645" w:rsidRPr="00194AEE" w:rsidRDefault="00276531">
      <w:pPr>
        <w:rPr>
          <w:highlight w:val="green"/>
        </w:rPr>
      </w:pPr>
      <w:r w:rsidRPr="00194AEE">
        <w:rPr>
          <w:highlight w:val="green"/>
        </w:rPr>
        <w:t>}</w:t>
      </w:r>
    </w:p>
    <w:p w:rsidR="00E23645" w:rsidRPr="00194AEE" w:rsidRDefault="00276531" w:rsidP="008D3AD3">
      <w:pPr>
        <w:pStyle w:val="4"/>
        <w:numPr>
          <w:ilvl w:val="3"/>
          <w:numId w:val="67"/>
        </w:numPr>
        <w:rPr>
          <w:highlight w:val="green"/>
        </w:rPr>
      </w:pPr>
      <w:bookmarkStart w:id="1020" w:name="__RefHeading__57154_1585609034"/>
      <w:bookmarkEnd w:id="1020"/>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"140401",</w:t>
      </w:r>
    </w:p>
    <w:p w:rsidR="00E23645" w:rsidRPr="00194AEE" w:rsidRDefault="00276531">
      <w:pPr>
        <w:rPr>
          <w:highlight w:val="green"/>
        </w:rPr>
      </w:pPr>
      <w:r w:rsidRPr="00194AEE">
        <w:rPr>
          <w:highlight w:val="green"/>
        </w:rPr>
        <w:t xml:space="preserve">           "message": " Set Samba Settings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"id":"14.4"</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264"/>
        <w:gridCol w:w="2833"/>
        <w:gridCol w:w="3435"/>
      </w:tblGrid>
      <w:tr w:rsidR="00E23645" w:rsidRPr="00194AEE">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28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140401</w:t>
            </w:r>
          </w:p>
        </w:tc>
        <w:tc>
          <w:tcPr>
            <w:tcW w:w="28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Set Samba Settings failed.</w:t>
            </w:r>
          </w:p>
        </w:tc>
        <w:tc>
          <w:tcPr>
            <w:tcW w:w="3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Set Samba Settings failed.</w:t>
            </w:r>
          </w:p>
        </w:tc>
      </w:tr>
    </w:tbl>
    <w:p w:rsidR="00E23645" w:rsidRDefault="00E23645"/>
    <w:p w:rsidR="00E23645" w:rsidRPr="00194AEE" w:rsidRDefault="00276531" w:rsidP="008D3AD3">
      <w:pPr>
        <w:pStyle w:val="3"/>
        <w:numPr>
          <w:ilvl w:val="2"/>
          <w:numId w:val="67"/>
        </w:numPr>
        <w:ind w:left="964" w:right="210"/>
        <w:rPr>
          <w:highlight w:val="green"/>
        </w:rPr>
      </w:pPr>
      <w:bookmarkStart w:id="1021" w:name="_Toc422502886"/>
      <w:bookmarkStart w:id="1022" w:name="__RefHeading__57156_1585609034"/>
      <w:bookmarkStart w:id="1023" w:name="_Toc470684749"/>
      <w:bookmarkEnd w:id="1021"/>
      <w:bookmarkEnd w:id="1022"/>
      <w:r w:rsidRPr="00194AEE">
        <w:rPr>
          <w:highlight w:val="green"/>
        </w:rPr>
        <w:t>GetFtpSettings</w:t>
      </w:r>
      <w:bookmarkEnd w:id="1023"/>
    </w:p>
    <w:p w:rsidR="00E23645" w:rsidRPr="00194AEE" w:rsidRDefault="00276531" w:rsidP="008D3AD3">
      <w:pPr>
        <w:pStyle w:val="4"/>
        <w:numPr>
          <w:ilvl w:val="3"/>
          <w:numId w:val="67"/>
        </w:numPr>
        <w:rPr>
          <w:highlight w:val="green"/>
        </w:rPr>
      </w:pPr>
      <w:bookmarkStart w:id="1024" w:name="__RefHeading__57158_1585609034"/>
      <w:bookmarkEnd w:id="1024"/>
      <w:r w:rsidRPr="00194AEE">
        <w:rPr>
          <w:highlight w:val="green"/>
        </w:rPr>
        <w:t>POST Request</w:t>
      </w:r>
    </w:p>
    <w:p w:rsidR="00E23645" w:rsidRPr="00194AEE" w:rsidRDefault="00276531">
      <w:pPr>
        <w:rPr>
          <w:highlight w:val="green"/>
          <w:lang w:eastAsia="en-US"/>
        </w:rPr>
      </w:pPr>
      <w:r w:rsidRPr="00194AEE">
        <w:rPr>
          <w:highlight w:val="green"/>
          <w:lang w:eastAsia="en-US"/>
        </w:rPr>
        <w:t>{</w:t>
      </w:r>
    </w:p>
    <w:p w:rsidR="00E23645" w:rsidRPr="00194AEE" w:rsidRDefault="00276531">
      <w:pPr>
        <w:ind w:left="420"/>
        <w:rPr>
          <w:highlight w:val="green"/>
          <w:lang w:eastAsia="en-US"/>
        </w:rPr>
      </w:pPr>
      <w:r w:rsidRPr="00194AEE">
        <w:rPr>
          <w:highlight w:val="green"/>
          <w:lang w:eastAsia="en-US"/>
        </w:rPr>
        <w:t xml:space="preserve">"jsonrpc": "2.0", </w:t>
      </w:r>
    </w:p>
    <w:p w:rsidR="00E23645" w:rsidRPr="00194AEE" w:rsidRDefault="00276531">
      <w:pPr>
        <w:ind w:left="420"/>
        <w:rPr>
          <w:highlight w:val="green"/>
          <w:lang w:eastAsia="en-US"/>
        </w:rPr>
      </w:pPr>
      <w:r w:rsidRPr="00194AEE">
        <w:rPr>
          <w:highlight w:val="green"/>
          <w:lang w:eastAsia="en-US"/>
        </w:rPr>
        <w:t>"method": "Get</w:t>
      </w:r>
      <w:r w:rsidRPr="00194AEE">
        <w:rPr>
          <w:highlight w:val="green"/>
        </w:rPr>
        <w:t>Ftp</w:t>
      </w:r>
      <w:r w:rsidRPr="00194AEE">
        <w:rPr>
          <w:highlight w:val="green"/>
          <w:lang w:eastAsia="en-US"/>
        </w:rPr>
        <w:t>Status",</w:t>
      </w:r>
    </w:p>
    <w:p w:rsidR="00E23645" w:rsidRPr="00194AEE" w:rsidRDefault="00276531">
      <w:pPr>
        <w:ind w:left="420"/>
        <w:rPr>
          <w:highlight w:val="green"/>
          <w:lang w:eastAsia="en-US"/>
        </w:rPr>
      </w:pPr>
      <w:r w:rsidRPr="00194AEE">
        <w:rPr>
          <w:highlight w:val="green"/>
          <w:lang w:eastAsia="en-US"/>
        </w:rPr>
        <w:t>"params":{},</w:t>
      </w:r>
    </w:p>
    <w:p w:rsidR="00E23645" w:rsidRPr="00194AEE" w:rsidRDefault="00276531">
      <w:pPr>
        <w:ind w:left="420"/>
        <w:rPr>
          <w:highlight w:val="green"/>
          <w:lang w:eastAsia="en-US"/>
        </w:rPr>
      </w:pPr>
      <w:r w:rsidRPr="00194AEE">
        <w:rPr>
          <w:highlight w:val="green"/>
          <w:lang w:eastAsia="en-US"/>
        </w:rPr>
        <w:t>"id": "14.</w:t>
      </w:r>
      <w:r w:rsidR="00BE7FF9">
        <w:rPr>
          <w:rFonts w:hint="eastAsia"/>
          <w:highlight w:val="green"/>
        </w:rPr>
        <w:t>5</w:t>
      </w:r>
      <w:r w:rsidRPr="00194AEE">
        <w:rPr>
          <w:highlight w:val="green"/>
          <w:lang w:eastAsia="en-US"/>
        </w:rPr>
        <w:t>"</w:t>
      </w:r>
    </w:p>
    <w:p w:rsidR="00E23645" w:rsidRPr="00194AEE" w:rsidRDefault="00276531">
      <w:pPr>
        <w:rPr>
          <w:highlight w:val="green"/>
          <w:lang w:eastAsia="en-US"/>
        </w:rPr>
      </w:pPr>
      <w:r w:rsidRPr="00194AEE">
        <w:rPr>
          <w:highlight w:val="green"/>
          <w:lang w:eastAsia="en-US"/>
        </w:rPr>
        <w:t>}</w:t>
      </w:r>
    </w:p>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25" w:name="__RefHeading__57160_1585609034"/>
      <w:bookmarkEnd w:id="1025"/>
      <w:r w:rsidRPr="00194AEE">
        <w:rPr>
          <w:highlight w:val="green"/>
        </w:rPr>
        <w:t xml:space="preserve">Response </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ab/>
        <w:t xml:space="preserve">"jsonrpc": "2.0", </w:t>
      </w:r>
    </w:p>
    <w:p w:rsidR="00E23645" w:rsidRPr="00194AEE" w:rsidRDefault="00276531">
      <w:pPr>
        <w:rPr>
          <w:highlight w:val="green"/>
        </w:rPr>
      </w:pPr>
      <w:r w:rsidRPr="00194AEE">
        <w:rPr>
          <w:highlight w:val="green"/>
        </w:rPr>
        <w:tab/>
        <w:t xml:space="preserve">"result": { </w:t>
      </w:r>
    </w:p>
    <w:p w:rsidR="00E23645" w:rsidRPr="00194AEE" w:rsidRDefault="00276531">
      <w:pPr>
        <w:rPr>
          <w:highlight w:val="green"/>
        </w:rPr>
      </w:pPr>
      <w:r w:rsidRPr="00194AEE">
        <w:rPr>
          <w:highlight w:val="green"/>
        </w:rPr>
        <w:tab/>
      </w:r>
      <w:r w:rsidRPr="00194AEE">
        <w:rPr>
          <w:highlight w:val="green"/>
        </w:rPr>
        <w:tab/>
      </w:r>
      <w:r w:rsidRPr="00194AEE">
        <w:rPr>
          <w:highlight w:val="green"/>
        </w:rPr>
        <w:tab/>
        <w:t xml:space="preserve">"FtpStatus": 0 </w:t>
      </w:r>
    </w:p>
    <w:p w:rsidR="00E23645" w:rsidRPr="00194AEE" w:rsidRDefault="00276531">
      <w:pPr>
        <w:rPr>
          <w:highlight w:val="green"/>
        </w:rPr>
      </w:pPr>
      <w:r w:rsidRPr="00194AEE">
        <w:rPr>
          <w:highlight w:val="green"/>
        </w:rPr>
        <w:tab/>
      </w:r>
      <w:r w:rsidRPr="00194AEE">
        <w:rPr>
          <w:highlight w:val="green"/>
        </w:rPr>
        <w:tab/>
        <w:t xml:space="preserve">    },</w:t>
      </w:r>
    </w:p>
    <w:p w:rsidR="00E23645" w:rsidRPr="00194AEE" w:rsidRDefault="00276531">
      <w:pPr>
        <w:rPr>
          <w:highlight w:val="green"/>
        </w:rPr>
      </w:pPr>
      <w:r w:rsidRPr="00194AEE">
        <w:rPr>
          <w:highlight w:val="green"/>
        </w:rPr>
        <w:t xml:space="preserve"> </w:t>
      </w:r>
      <w:r w:rsidRPr="00194AEE">
        <w:rPr>
          <w:highlight w:val="green"/>
        </w:rPr>
        <w:tab/>
        <w:t xml:space="preserve">"id": "14.5" </w:t>
      </w:r>
    </w:p>
    <w:p w:rsidR="00E23645" w:rsidRPr="00194AEE" w:rsidRDefault="00276531">
      <w:pPr>
        <w:rPr>
          <w:highlight w:val="green"/>
        </w:rPr>
      </w:pPr>
      <w:r w:rsidRPr="00194AEE">
        <w:rPr>
          <w:highlight w:val="green"/>
        </w:rPr>
        <w:t xml:space="preserve"> }</w:t>
      </w:r>
    </w:p>
    <w:p w:rsidR="00E23645" w:rsidRPr="00194AEE" w:rsidRDefault="00276531">
      <w:pPr>
        <w:pStyle w:val="4"/>
        <w:numPr>
          <w:ilvl w:val="3"/>
          <w:numId w:val="6"/>
        </w:numPr>
        <w:spacing w:line="372" w:lineRule="auto"/>
        <w:jc w:val="left"/>
        <w:rPr>
          <w:highlight w:val="green"/>
        </w:rPr>
      </w:pPr>
      <w:bookmarkStart w:id="1026" w:name="__RefHeading__57162_1585609034"/>
      <w:bookmarkEnd w:id="1026"/>
      <w:r w:rsidRPr="00194AE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rsidRPr="00194AEE">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rPr>
                <w:b/>
                <w:sz w:val="22"/>
                <w:highlight w:val="green"/>
                <w:lang w:val="en-GB"/>
              </w:rPr>
            </w:pPr>
            <w:r w:rsidRPr="00194AEE">
              <w:rPr>
                <w:b/>
                <w:sz w:val="22"/>
                <w:highlight w:val="green"/>
                <w:lang w:val="en-GB"/>
              </w:rPr>
              <w:t>Description</w:t>
            </w:r>
          </w:p>
        </w:tc>
      </w:tr>
      <w:tr w:rsidR="00E23645" w:rsidRPr="00194AEE">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FtpStatus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0: disable</w:t>
            </w:r>
          </w:p>
          <w:p w:rsidR="00E23645" w:rsidRPr="00194AEE" w:rsidRDefault="00276531">
            <w:pPr>
              <w:rPr>
                <w:highlight w:val="green"/>
              </w:rPr>
            </w:pPr>
            <w:r w:rsidRPr="00194AEE">
              <w:rPr>
                <w:highlight w:val="green"/>
              </w:rPr>
              <w:t>1: enable</w:t>
            </w:r>
          </w:p>
        </w:tc>
      </w:tr>
    </w:tbl>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27" w:name="__RefHeading__57164_1585609034"/>
      <w:bookmarkEnd w:id="1027"/>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"140501",</w:t>
      </w:r>
    </w:p>
    <w:p w:rsidR="00E23645" w:rsidRPr="00194AEE" w:rsidRDefault="00276531">
      <w:pPr>
        <w:rPr>
          <w:highlight w:val="green"/>
        </w:rPr>
      </w:pPr>
      <w:r w:rsidRPr="00194AEE">
        <w:rPr>
          <w:highlight w:val="green"/>
        </w:rPr>
        <w:t xml:space="preserve">           "message": "Set Ftp Settings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"id":"14.5"</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541"/>
        <w:gridCol w:w="3150"/>
      </w:tblGrid>
      <w:tr w:rsidR="00E23645" w:rsidRPr="00194AEE">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140501</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Get Ftp Settings failed.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Get Ftp Settings failed.</w:t>
            </w:r>
          </w:p>
        </w:tc>
      </w:tr>
    </w:tbl>
    <w:p w:rsidR="00E23645" w:rsidRDefault="00E23645"/>
    <w:p w:rsidR="00E23645" w:rsidRDefault="00E23645"/>
    <w:p w:rsidR="00E23645" w:rsidRPr="00194AEE" w:rsidRDefault="00276531" w:rsidP="008D3AD3">
      <w:pPr>
        <w:pStyle w:val="3"/>
        <w:numPr>
          <w:ilvl w:val="2"/>
          <w:numId w:val="67"/>
        </w:numPr>
        <w:ind w:left="964" w:right="210"/>
        <w:rPr>
          <w:highlight w:val="green"/>
        </w:rPr>
      </w:pPr>
      <w:bookmarkStart w:id="1028" w:name="_Toc422502887"/>
      <w:bookmarkStart w:id="1029" w:name="__RefHeading__57166_1585609034"/>
      <w:bookmarkStart w:id="1030" w:name="_Toc470684750"/>
      <w:bookmarkEnd w:id="1028"/>
      <w:bookmarkEnd w:id="1029"/>
      <w:r w:rsidRPr="00194AEE">
        <w:rPr>
          <w:highlight w:val="green"/>
        </w:rPr>
        <w:lastRenderedPageBreak/>
        <w:t>SetFtpSettings</w:t>
      </w:r>
      <w:bookmarkEnd w:id="1030"/>
    </w:p>
    <w:p w:rsidR="00E23645" w:rsidRPr="00194AEE" w:rsidRDefault="00276531" w:rsidP="008D3AD3">
      <w:pPr>
        <w:pStyle w:val="4"/>
        <w:numPr>
          <w:ilvl w:val="3"/>
          <w:numId w:val="67"/>
        </w:numPr>
        <w:rPr>
          <w:highlight w:val="green"/>
        </w:rPr>
      </w:pPr>
      <w:bookmarkStart w:id="1031" w:name="__RefHeading__57168_1585609034"/>
      <w:bookmarkEnd w:id="1031"/>
      <w:r w:rsidRPr="00194AEE">
        <w:rPr>
          <w:highlight w:val="green"/>
        </w:rPr>
        <w:t>POST Request</w:t>
      </w:r>
    </w:p>
    <w:p w:rsidR="00E23645" w:rsidRPr="00194AEE" w:rsidRDefault="00276531">
      <w:pPr>
        <w:ind w:firstLine="210"/>
        <w:rPr>
          <w:highlight w:val="green"/>
          <w:lang w:eastAsia="en-US"/>
        </w:rPr>
      </w:pPr>
      <w:r w:rsidRPr="00194AEE">
        <w:rPr>
          <w:highlight w:val="green"/>
          <w:lang w:eastAsia="en-US"/>
        </w:rPr>
        <w:t>{</w:t>
      </w:r>
    </w:p>
    <w:p w:rsidR="00E23645" w:rsidRPr="00194AEE" w:rsidRDefault="00276531">
      <w:pPr>
        <w:ind w:left="420" w:firstLine="315"/>
        <w:rPr>
          <w:highlight w:val="green"/>
          <w:lang w:eastAsia="en-US"/>
        </w:rPr>
      </w:pPr>
      <w:r w:rsidRPr="00194AEE">
        <w:rPr>
          <w:highlight w:val="green"/>
          <w:lang w:eastAsia="en-US"/>
        </w:rPr>
        <w:t xml:space="preserve">"jsonrpc": "2.0", </w:t>
      </w:r>
    </w:p>
    <w:p w:rsidR="00E23645" w:rsidRPr="00194AEE" w:rsidRDefault="00276531">
      <w:pPr>
        <w:ind w:left="420" w:firstLine="315"/>
        <w:rPr>
          <w:highlight w:val="green"/>
          <w:lang w:eastAsia="en-US"/>
        </w:rPr>
      </w:pPr>
      <w:r w:rsidRPr="00194AEE">
        <w:rPr>
          <w:highlight w:val="green"/>
          <w:lang w:eastAsia="en-US"/>
        </w:rPr>
        <w:t>"method": "</w:t>
      </w:r>
      <w:r w:rsidRPr="00194AEE">
        <w:rPr>
          <w:highlight w:val="green"/>
        </w:rPr>
        <w:t>S</w:t>
      </w:r>
      <w:r w:rsidRPr="00194AEE">
        <w:rPr>
          <w:highlight w:val="green"/>
          <w:lang w:eastAsia="en-US"/>
        </w:rPr>
        <w:t>et</w:t>
      </w:r>
      <w:r w:rsidRPr="00194AEE">
        <w:rPr>
          <w:highlight w:val="green"/>
        </w:rPr>
        <w:t>Ftp</w:t>
      </w:r>
      <w:r w:rsidRPr="00194AEE">
        <w:rPr>
          <w:highlight w:val="green"/>
          <w:lang w:eastAsia="en-US"/>
        </w:rPr>
        <w:t>Status",</w:t>
      </w:r>
    </w:p>
    <w:p w:rsidR="00E23645" w:rsidRPr="00194AEE" w:rsidRDefault="00276531">
      <w:pPr>
        <w:ind w:left="420" w:firstLine="315"/>
        <w:rPr>
          <w:highlight w:val="green"/>
        </w:rPr>
      </w:pPr>
      <w:r w:rsidRPr="00194AEE">
        <w:rPr>
          <w:highlight w:val="green"/>
        </w:rPr>
        <w:t>"params":{</w:t>
      </w:r>
    </w:p>
    <w:p w:rsidR="00E23645" w:rsidRPr="00194AEE" w:rsidRDefault="00276531">
      <w:pPr>
        <w:ind w:left="735" w:firstLine="945"/>
        <w:rPr>
          <w:highlight w:val="green"/>
        </w:rPr>
      </w:pPr>
      <w:r w:rsidRPr="00194AEE">
        <w:rPr>
          <w:highlight w:val="green"/>
        </w:rPr>
        <w:t>"FtpStatus":1,</w:t>
      </w:r>
    </w:p>
    <w:p w:rsidR="00E23645" w:rsidRPr="00194AEE" w:rsidRDefault="00276531">
      <w:pPr>
        <w:ind w:left="630" w:firstLine="945"/>
        <w:rPr>
          <w:highlight w:val="green"/>
        </w:rPr>
      </w:pPr>
      <w:r w:rsidRPr="00194AEE">
        <w:rPr>
          <w:highlight w:val="green"/>
        </w:rPr>
        <w:t>},</w:t>
      </w:r>
    </w:p>
    <w:p w:rsidR="00E23645" w:rsidRPr="00194AEE" w:rsidRDefault="00276531">
      <w:pPr>
        <w:ind w:left="420" w:firstLine="315"/>
        <w:rPr>
          <w:highlight w:val="green"/>
          <w:lang w:eastAsia="en-US"/>
        </w:rPr>
      </w:pPr>
      <w:r w:rsidRPr="00194AEE">
        <w:rPr>
          <w:highlight w:val="green"/>
          <w:lang w:eastAsia="en-US"/>
        </w:rPr>
        <w:t>"id": "</w:t>
      </w:r>
      <w:r w:rsidRPr="00194AEE">
        <w:rPr>
          <w:highlight w:val="green"/>
        </w:rPr>
        <w:t>14</w:t>
      </w:r>
      <w:r w:rsidRPr="00194AEE">
        <w:rPr>
          <w:highlight w:val="green"/>
          <w:lang w:eastAsia="en-US"/>
        </w:rPr>
        <w:t>.</w:t>
      </w:r>
      <w:r w:rsidRPr="00194AEE">
        <w:rPr>
          <w:highlight w:val="green"/>
        </w:rPr>
        <w:t>6</w:t>
      </w:r>
      <w:r w:rsidRPr="00194AEE">
        <w:rPr>
          <w:highlight w:val="green"/>
          <w:lang w:eastAsia="en-US"/>
        </w:rPr>
        <w:t>"</w:t>
      </w:r>
    </w:p>
    <w:p w:rsidR="00E23645" w:rsidRPr="00194AEE" w:rsidRDefault="00276531">
      <w:pPr>
        <w:ind w:firstLine="210"/>
        <w:rPr>
          <w:highlight w:val="green"/>
          <w:lang w:eastAsia="en-US"/>
        </w:rPr>
      </w:pPr>
      <w:r w:rsidRPr="00194AEE">
        <w:rPr>
          <w:highlight w:val="green"/>
          <w:lang w:eastAsia="en-US"/>
        </w:rPr>
        <w:t>}</w:t>
      </w:r>
    </w:p>
    <w:p w:rsidR="00E23645" w:rsidRPr="00194AEE" w:rsidRDefault="00276531" w:rsidP="008D3AD3">
      <w:pPr>
        <w:pStyle w:val="4"/>
        <w:numPr>
          <w:ilvl w:val="3"/>
          <w:numId w:val="67"/>
        </w:numPr>
        <w:rPr>
          <w:highlight w:val="green"/>
        </w:rPr>
      </w:pPr>
      <w:bookmarkStart w:id="1032" w:name="__RefHeading__57170_1585609034"/>
      <w:bookmarkEnd w:id="1032"/>
      <w:r w:rsidRPr="00194AEE">
        <w:rPr>
          <w:highlight w:val="green"/>
        </w:rPr>
        <w:t xml:space="preserve">Response </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"result":{},</w:t>
      </w:r>
    </w:p>
    <w:p w:rsidR="00E23645" w:rsidRPr="00194AEE" w:rsidRDefault="00276531">
      <w:pPr>
        <w:ind w:left="420"/>
        <w:rPr>
          <w:highlight w:val="green"/>
        </w:rPr>
      </w:pPr>
      <w:r w:rsidRPr="00194AEE">
        <w:rPr>
          <w:highlight w:val="green"/>
        </w:rPr>
        <w:t>"id": "14.6"</w:t>
      </w:r>
    </w:p>
    <w:p w:rsidR="00E23645" w:rsidRPr="00194AEE" w:rsidRDefault="00276531">
      <w:pPr>
        <w:rPr>
          <w:highlight w:val="green"/>
        </w:rPr>
      </w:pPr>
      <w:r w:rsidRPr="00194AEE">
        <w:rPr>
          <w:highlight w:val="green"/>
        </w:rPr>
        <w:t>}</w:t>
      </w:r>
    </w:p>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33" w:name="__RefHeading__57172_1585609034"/>
      <w:bookmarkEnd w:id="1033"/>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"140601",</w:t>
      </w:r>
    </w:p>
    <w:p w:rsidR="00E23645" w:rsidRPr="00194AEE" w:rsidRDefault="00276531">
      <w:pPr>
        <w:rPr>
          <w:highlight w:val="green"/>
        </w:rPr>
      </w:pPr>
      <w:r w:rsidRPr="00194AEE">
        <w:rPr>
          <w:highlight w:val="green"/>
        </w:rPr>
        <w:t xml:space="preserve">           "message": " Set Ftp Settings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"id":"14.6"</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264"/>
        <w:gridCol w:w="2833"/>
        <w:gridCol w:w="3435"/>
      </w:tblGrid>
      <w:tr w:rsidR="00E23645" w:rsidRPr="00194AEE">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28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140601</w:t>
            </w:r>
          </w:p>
        </w:tc>
        <w:tc>
          <w:tcPr>
            <w:tcW w:w="28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Set Ftp Settings failed.</w:t>
            </w:r>
          </w:p>
        </w:tc>
        <w:tc>
          <w:tcPr>
            <w:tcW w:w="3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Set Ftp Settings failed.</w:t>
            </w:r>
          </w:p>
        </w:tc>
      </w:tr>
    </w:tbl>
    <w:p w:rsidR="00E23645" w:rsidRDefault="00E23645"/>
    <w:p w:rsidR="00E23645" w:rsidRPr="00194AEE" w:rsidRDefault="00276531" w:rsidP="008D3AD3">
      <w:pPr>
        <w:pStyle w:val="3"/>
        <w:numPr>
          <w:ilvl w:val="2"/>
          <w:numId w:val="67"/>
        </w:numPr>
        <w:ind w:left="964" w:right="210"/>
        <w:rPr>
          <w:highlight w:val="green"/>
        </w:rPr>
      </w:pPr>
      <w:bookmarkStart w:id="1034" w:name="_Toc422502888"/>
      <w:bookmarkStart w:id="1035" w:name="__RefHeading__57174_1585609034"/>
      <w:bookmarkStart w:id="1036" w:name="_Toc470684751"/>
      <w:bookmarkEnd w:id="1034"/>
      <w:bookmarkEnd w:id="1035"/>
      <w:r w:rsidRPr="00194AEE">
        <w:rPr>
          <w:highlight w:val="green"/>
        </w:rPr>
        <w:t>GetSDCardSpace</w:t>
      </w:r>
      <w:bookmarkEnd w:id="1036"/>
    </w:p>
    <w:p w:rsidR="00E23645" w:rsidRPr="00194AEE" w:rsidRDefault="00276531" w:rsidP="008D3AD3">
      <w:pPr>
        <w:pStyle w:val="4"/>
        <w:numPr>
          <w:ilvl w:val="3"/>
          <w:numId w:val="67"/>
        </w:numPr>
        <w:rPr>
          <w:highlight w:val="green"/>
        </w:rPr>
      </w:pPr>
      <w:bookmarkStart w:id="1037" w:name="__RefHeading__57176_1585609034"/>
      <w:bookmarkEnd w:id="1037"/>
      <w:r w:rsidRPr="00194AEE">
        <w:rPr>
          <w:highlight w:val="green"/>
        </w:rPr>
        <w:t>POST Request</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"method": "GetSDCardSpace",</w:t>
      </w:r>
    </w:p>
    <w:p w:rsidR="00E23645" w:rsidRPr="00194AEE" w:rsidRDefault="00276531">
      <w:pPr>
        <w:ind w:left="420"/>
        <w:rPr>
          <w:highlight w:val="green"/>
        </w:rPr>
      </w:pPr>
      <w:r w:rsidRPr="00194AEE">
        <w:rPr>
          <w:highlight w:val="green"/>
        </w:rPr>
        <w:t>"params":{},</w:t>
      </w:r>
    </w:p>
    <w:p w:rsidR="00E23645" w:rsidRPr="00194AEE" w:rsidRDefault="00276531">
      <w:pPr>
        <w:ind w:left="420"/>
        <w:rPr>
          <w:highlight w:val="green"/>
        </w:rPr>
      </w:pPr>
      <w:r w:rsidRPr="00194AEE">
        <w:rPr>
          <w:highlight w:val="green"/>
        </w:rPr>
        <w:t>"id": "14.7"</w:t>
      </w:r>
    </w:p>
    <w:p w:rsidR="00E23645" w:rsidRPr="00194AEE" w:rsidRDefault="00276531">
      <w:pPr>
        <w:rPr>
          <w:highlight w:val="green"/>
        </w:rPr>
      </w:pPr>
      <w:r w:rsidRPr="00194AEE">
        <w:rPr>
          <w:highlight w:val="green"/>
        </w:rPr>
        <w:t>}</w:t>
      </w:r>
    </w:p>
    <w:p w:rsidR="00E23645" w:rsidRPr="00194AEE" w:rsidRDefault="00276531" w:rsidP="008D3AD3">
      <w:pPr>
        <w:pStyle w:val="4"/>
        <w:numPr>
          <w:ilvl w:val="3"/>
          <w:numId w:val="67"/>
        </w:numPr>
        <w:rPr>
          <w:highlight w:val="green"/>
        </w:rPr>
      </w:pPr>
      <w:bookmarkStart w:id="1038" w:name="__RefHeading__57178_1585609034"/>
      <w:bookmarkEnd w:id="1038"/>
      <w:r w:rsidRPr="00194AEE">
        <w:rPr>
          <w:highlight w:val="green"/>
        </w:rPr>
        <w:lastRenderedPageBreak/>
        <w:t xml:space="preserve">Response </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"result":{</w:t>
      </w:r>
    </w:p>
    <w:p w:rsidR="00E23645" w:rsidRPr="00194AEE" w:rsidRDefault="00276531">
      <w:pPr>
        <w:ind w:left="1260" w:firstLine="420"/>
        <w:rPr>
          <w:highlight w:val="green"/>
        </w:rPr>
      </w:pPr>
      <w:r w:rsidRPr="00194AEE">
        <w:rPr>
          <w:highlight w:val="green"/>
        </w:rPr>
        <w:t>"TotalSpace": 645656,</w:t>
      </w:r>
    </w:p>
    <w:p w:rsidR="00E23645" w:rsidRPr="00194AEE" w:rsidRDefault="00276531">
      <w:pPr>
        <w:ind w:left="1260" w:firstLine="420"/>
        <w:rPr>
          <w:highlight w:val="green"/>
        </w:rPr>
      </w:pPr>
      <w:r w:rsidRPr="00194AEE">
        <w:rPr>
          <w:highlight w:val="green"/>
        </w:rPr>
        <w:t>"UsedSpace": 6456</w:t>
      </w:r>
    </w:p>
    <w:p w:rsidR="00E23645" w:rsidRPr="00194AEE" w:rsidRDefault="00276531">
      <w:pPr>
        <w:ind w:left="840" w:firstLine="210"/>
        <w:rPr>
          <w:highlight w:val="green"/>
        </w:rPr>
      </w:pPr>
      <w:r w:rsidRPr="00194AEE">
        <w:rPr>
          <w:highlight w:val="green"/>
        </w:rPr>
        <w:t>},</w:t>
      </w:r>
    </w:p>
    <w:p w:rsidR="00E23645" w:rsidRPr="00194AEE" w:rsidRDefault="00276531">
      <w:pPr>
        <w:ind w:left="420"/>
        <w:rPr>
          <w:highlight w:val="green"/>
        </w:rPr>
      </w:pPr>
      <w:r w:rsidRPr="00194AEE">
        <w:rPr>
          <w:highlight w:val="green"/>
        </w:rPr>
        <w:t>"id": "14.7"</w:t>
      </w:r>
    </w:p>
    <w:p w:rsidR="00E23645" w:rsidRPr="00194AEE" w:rsidRDefault="00276531">
      <w:pPr>
        <w:rPr>
          <w:highlight w:val="green"/>
        </w:rPr>
      </w:pPr>
      <w:r w:rsidRPr="00194AEE">
        <w:rPr>
          <w:highlight w:val="green"/>
        </w:rPr>
        <w:t>}</w:t>
      </w:r>
    </w:p>
    <w:p w:rsidR="00E23645" w:rsidRPr="00194AEE" w:rsidRDefault="00276531">
      <w:pPr>
        <w:pStyle w:val="4"/>
        <w:numPr>
          <w:ilvl w:val="3"/>
          <w:numId w:val="6"/>
        </w:numPr>
        <w:spacing w:line="372" w:lineRule="auto"/>
        <w:jc w:val="left"/>
        <w:rPr>
          <w:highlight w:val="green"/>
        </w:rPr>
      </w:pPr>
      <w:bookmarkStart w:id="1039" w:name="__RefHeading__57180_1585609034"/>
      <w:bookmarkEnd w:id="1039"/>
      <w:r w:rsidRPr="00194AE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rsidRPr="00194AEE">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rPr>
                <w:b/>
                <w:sz w:val="22"/>
                <w:highlight w:val="green"/>
                <w:lang w:val="en-GB"/>
              </w:rPr>
            </w:pPr>
            <w:r w:rsidRPr="00194AEE">
              <w:rPr>
                <w:b/>
                <w:sz w:val="22"/>
                <w:highlight w:val="green"/>
                <w:lang w:val="en-GB"/>
              </w:rPr>
              <w:t>Description</w:t>
            </w:r>
          </w:p>
        </w:tc>
      </w:tr>
      <w:tr w:rsidR="00E23645" w:rsidRPr="00194AEE">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TotalSpace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The unit is (GB)</w:t>
            </w:r>
          </w:p>
        </w:tc>
      </w:tr>
      <w:tr w:rsidR="00E23645" w:rsidRPr="00194AEE">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UsedSpace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String</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The unit is (GB)</w:t>
            </w:r>
          </w:p>
        </w:tc>
      </w:tr>
    </w:tbl>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40" w:name="__RefHeading__57182_1585609034"/>
      <w:bookmarkEnd w:id="1040"/>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"140701",</w:t>
      </w:r>
    </w:p>
    <w:p w:rsidR="00E23645" w:rsidRPr="00194AEE" w:rsidRDefault="00276531">
      <w:pPr>
        <w:rPr>
          <w:highlight w:val="green"/>
        </w:rPr>
      </w:pPr>
      <w:r w:rsidRPr="00194AEE">
        <w:rPr>
          <w:highlight w:val="green"/>
        </w:rPr>
        <w:t xml:space="preserve">           "message": "</w:t>
      </w:r>
      <w:bookmarkStart w:id="1041" w:name="OLE_LINK23"/>
      <w:r w:rsidRPr="00194AEE">
        <w:rPr>
          <w:highlight w:val="green"/>
        </w:rPr>
        <w:t>Get SD Card Space failed.</w:t>
      </w:r>
      <w:bookmarkEnd w:id="1041"/>
      <w:r w:rsidRPr="00194AEE">
        <w:rPr>
          <w:highlight w:val="green"/>
        </w:rPr>
        <w:t>"</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"id":"14.7"</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405"/>
        <w:gridCol w:w="2551"/>
        <w:gridCol w:w="3573"/>
      </w:tblGrid>
      <w:tr w:rsidR="00E23645" w:rsidRPr="00194AEE">
        <w:tc>
          <w:tcPr>
            <w:tcW w:w="240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255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240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140701</w:t>
            </w:r>
          </w:p>
        </w:tc>
        <w:tc>
          <w:tcPr>
            <w:tcW w:w="255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Get SD Card Space failed.</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Get SD Card Space failed.</w:t>
            </w:r>
          </w:p>
        </w:tc>
      </w:tr>
    </w:tbl>
    <w:p w:rsidR="00E23645" w:rsidRDefault="00E23645"/>
    <w:p w:rsidR="00E23645" w:rsidRPr="00194AEE" w:rsidRDefault="00276531" w:rsidP="008D3AD3">
      <w:pPr>
        <w:pStyle w:val="3"/>
        <w:numPr>
          <w:ilvl w:val="2"/>
          <w:numId w:val="67"/>
        </w:numPr>
        <w:ind w:left="964" w:right="210"/>
        <w:rPr>
          <w:highlight w:val="green"/>
        </w:rPr>
      </w:pPr>
      <w:bookmarkStart w:id="1042" w:name="_Toc422502889"/>
      <w:bookmarkStart w:id="1043" w:name="__RefHeading__57184_1585609034"/>
      <w:bookmarkStart w:id="1044" w:name="_Toc470684752"/>
      <w:bookmarkEnd w:id="1042"/>
      <w:bookmarkEnd w:id="1043"/>
      <w:r w:rsidRPr="00194AEE">
        <w:rPr>
          <w:highlight w:val="green"/>
        </w:rPr>
        <w:t>GetSDFileList</w:t>
      </w:r>
      <w:bookmarkEnd w:id="1044"/>
    </w:p>
    <w:p w:rsidR="00E23645" w:rsidRPr="00194AEE" w:rsidRDefault="00276531" w:rsidP="008D3AD3">
      <w:pPr>
        <w:pStyle w:val="4"/>
        <w:numPr>
          <w:ilvl w:val="3"/>
          <w:numId w:val="67"/>
        </w:numPr>
        <w:rPr>
          <w:highlight w:val="green"/>
        </w:rPr>
      </w:pPr>
      <w:bookmarkStart w:id="1045" w:name="__RefHeading__57186_1585609034"/>
      <w:bookmarkEnd w:id="1045"/>
      <w:r w:rsidRPr="00194AEE">
        <w:rPr>
          <w:highlight w:val="green"/>
        </w:rPr>
        <w:t>POST Request</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"method": "GetSDFileList</w:t>
      </w:r>
      <w:bookmarkStart w:id="1046" w:name="OLE_LINK33"/>
      <w:bookmarkStart w:id="1047" w:name="OLE_LINK17"/>
      <w:r w:rsidRPr="00194AEE">
        <w:rPr>
          <w:highlight w:val="green"/>
        </w:rPr>
        <w:t>"</w:t>
      </w:r>
      <w:bookmarkEnd w:id="1046"/>
      <w:bookmarkEnd w:id="1047"/>
      <w:r w:rsidRPr="00194AEE">
        <w:rPr>
          <w:highlight w:val="green"/>
        </w:rPr>
        <w:t>,</w:t>
      </w:r>
    </w:p>
    <w:p w:rsidR="00E23645" w:rsidRPr="00194AEE" w:rsidRDefault="00276531">
      <w:pPr>
        <w:ind w:left="420"/>
        <w:rPr>
          <w:highlight w:val="green"/>
        </w:rPr>
      </w:pPr>
      <w:r w:rsidRPr="00194AEE">
        <w:rPr>
          <w:highlight w:val="green"/>
        </w:rPr>
        <w:t>"params":{</w:t>
      </w:r>
    </w:p>
    <w:p w:rsidR="00E23645" w:rsidRPr="00194AEE" w:rsidRDefault="00276531">
      <w:pPr>
        <w:ind w:left="420" w:firstLine="1155"/>
        <w:rPr>
          <w:highlight w:val="green"/>
        </w:rPr>
      </w:pPr>
      <w:r w:rsidRPr="00194AEE">
        <w:rPr>
          <w:highlight w:val="green"/>
        </w:rPr>
        <w:t>"</w:t>
      </w:r>
      <w:r w:rsidRPr="00194AEE">
        <w:rPr>
          <w:color w:val="4F81BD"/>
          <w:highlight w:val="green"/>
        </w:rPr>
        <w:t>Path</w:t>
      </w:r>
      <w:r w:rsidRPr="00194AEE">
        <w:rPr>
          <w:highlight w:val="green"/>
        </w:rPr>
        <w:t>": "/",</w:t>
      </w:r>
    </w:p>
    <w:p w:rsidR="00E23645" w:rsidRPr="00194AEE" w:rsidRDefault="00276531">
      <w:pPr>
        <w:ind w:left="420" w:firstLine="1155"/>
        <w:rPr>
          <w:highlight w:val="green"/>
        </w:rPr>
      </w:pPr>
      <w:r w:rsidRPr="00194AEE">
        <w:rPr>
          <w:highlight w:val="green"/>
        </w:rPr>
        <w:t>"Page":1</w:t>
      </w:r>
    </w:p>
    <w:p w:rsidR="00E23645" w:rsidRPr="00194AEE" w:rsidRDefault="00276531">
      <w:pPr>
        <w:ind w:left="420" w:firstLine="945"/>
        <w:rPr>
          <w:highlight w:val="green"/>
        </w:rPr>
      </w:pPr>
      <w:r w:rsidRPr="00194AEE">
        <w:rPr>
          <w:highlight w:val="green"/>
        </w:rPr>
        <w:t>},</w:t>
      </w:r>
    </w:p>
    <w:p w:rsidR="00E23645" w:rsidRPr="00194AEE" w:rsidRDefault="00276531">
      <w:pPr>
        <w:ind w:left="420"/>
        <w:rPr>
          <w:highlight w:val="green"/>
        </w:rPr>
      </w:pPr>
      <w:r w:rsidRPr="00194AEE">
        <w:rPr>
          <w:highlight w:val="green"/>
        </w:rPr>
        <w:t>"id": "14.8"</w:t>
      </w:r>
    </w:p>
    <w:p w:rsidR="00E23645" w:rsidRPr="00194AEE" w:rsidRDefault="00276531">
      <w:pPr>
        <w:rPr>
          <w:highlight w:val="green"/>
        </w:rPr>
      </w:pPr>
      <w:r w:rsidRPr="00194AEE">
        <w:rPr>
          <w:highlight w:val="green"/>
        </w:rPr>
        <w:t>}</w:t>
      </w:r>
    </w:p>
    <w:p w:rsidR="00E23645" w:rsidRPr="00194AEE" w:rsidRDefault="00276531" w:rsidP="008D3AD3">
      <w:pPr>
        <w:pStyle w:val="4"/>
        <w:numPr>
          <w:ilvl w:val="3"/>
          <w:numId w:val="67"/>
        </w:numPr>
        <w:rPr>
          <w:highlight w:val="green"/>
        </w:rPr>
      </w:pPr>
      <w:bookmarkStart w:id="1048" w:name="__RefHeading__57188_1585609034"/>
      <w:bookmarkEnd w:id="1048"/>
      <w:r w:rsidRPr="00194AEE">
        <w:rPr>
          <w:highlight w:val="green"/>
        </w:rPr>
        <w:lastRenderedPageBreak/>
        <w:t xml:space="preserve">Response </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"result":{</w:t>
      </w:r>
    </w:p>
    <w:p w:rsidR="00E23645" w:rsidRDefault="00276531">
      <w:pPr>
        <w:ind w:left="210" w:firstLine="420"/>
        <w:jc w:val="left"/>
      </w:pPr>
      <w:r w:rsidRPr="00194AEE">
        <w:rPr>
          <w:highlight w:val="green"/>
        </w:rPr>
        <w:tab/>
      </w:r>
      <w:r w:rsidRPr="00194AEE">
        <w:rPr>
          <w:highlight w:val="green"/>
        </w:rPr>
        <w:tab/>
      </w:r>
      <w:r w:rsidRPr="00194AEE">
        <w:rPr>
          <w:highlight w:val="green"/>
        </w:rPr>
        <w:tab/>
        <w:t>"FileList":[</w:t>
      </w:r>
    </w:p>
    <w:p w:rsidR="00E23645" w:rsidRPr="00194AEE" w:rsidRDefault="00276531">
      <w:pPr>
        <w:ind w:left="210" w:firstLine="420"/>
        <w:jc w:val="left"/>
        <w:rPr>
          <w:highlight w:val="red"/>
        </w:rPr>
      </w:pPr>
      <w:r>
        <w:tab/>
      </w:r>
      <w:r>
        <w:tab/>
      </w:r>
      <w:r>
        <w:tab/>
      </w:r>
      <w:r>
        <w:tab/>
      </w:r>
      <w:r>
        <w:tab/>
      </w:r>
      <w:r>
        <w:tab/>
      </w:r>
      <w:r w:rsidRPr="00194AEE">
        <w:rPr>
          <w:highlight w:val="red"/>
        </w:rPr>
        <w:t>{</w:t>
      </w:r>
    </w:p>
    <w:p w:rsidR="00E23645" w:rsidRPr="00194AEE" w:rsidRDefault="00276531">
      <w:pPr>
        <w:ind w:left="210" w:firstLine="420"/>
        <w:jc w:val="left"/>
        <w:rPr>
          <w:highlight w:val="red"/>
        </w:rPr>
      </w:pP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t>"FileName":"",</w:t>
      </w:r>
    </w:p>
    <w:p w:rsidR="00E23645" w:rsidRPr="00194AEE" w:rsidRDefault="00276531">
      <w:pPr>
        <w:ind w:left="210" w:firstLine="420"/>
        <w:jc w:val="left"/>
        <w:rPr>
          <w:highlight w:val="red"/>
        </w:rPr>
      </w:pP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t>"FileType":1,</w:t>
      </w:r>
    </w:p>
    <w:p w:rsidR="00E23645" w:rsidRPr="00194AEE" w:rsidRDefault="00276531">
      <w:pPr>
        <w:ind w:firstLine="3360"/>
        <w:jc w:val="left"/>
        <w:rPr>
          <w:highlight w:val="red"/>
        </w:rPr>
      </w:pPr>
      <w:r w:rsidRPr="00194AEE">
        <w:rPr>
          <w:highlight w:val="red"/>
        </w:rPr>
        <w:t>"CreateTime":"2014-01-12",</w:t>
      </w:r>
    </w:p>
    <w:p w:rsidR="00E23645" w:rsidRPr="00194AEE" w:rsidRDefault="00276531">
      <w:pPr>
        <w:ind w:left="210" w:firstLine="420"/>
        <w:jc w:val="left"/>
        <w:rPr>
          <w:highlight w:val="red"/>
        </w:rPr>
      </w:pP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r>
      <w:r w:rsidRPr="00194AEE">
        <w:rPr>
          <w:highlight w:val="red"/>
        </w:rPr>
        <w:tab/>
        <w:t>"Size":55545,</w:t>
      </w:r>
    </w:p>
    <w:p w:rsidR="00E23645" w:rsidRDefault="00276531">
      <w:pPr>
        <w:ind w:left="2940"/>
        <w:jc w:val="left"/>
      </w:pPr>
      <w:r w:rsidRPr="00194AEE">
        <w:rPr>
          <w:highlight w:val="red"/>
        </w:rPr>
        <w:t>},</w:t>
      </w:r>
    </w:p>
    <w:p w:rsidR="00E23645" w:rsidRPr="00194AEE" w:rsidRDefault="00276531">
      <w:pPr>
        <w:ind w:left="2520" w:firstLine="420"/>
        <w:jc w:val="left"/>
        <w:rPr>
          <w:highlight w:val="green"/>
        </w:rPr>
      </w:pPr>
      <w:r w:rsidRPr="00194AEE">
        <w:rPr>
          <w:highlight w:val="green"/>
        </w:rPr>
        <w:t>……</w:t>
      </w:r>
    </w:p>
    <w:p w:rsidR="00E23645" w:rsidRPr="00194AEE" w:rsidRDefault="00276531">
      <w:pPr>
        <w:ind w:left="2520" w:firstLine="210"/>
        <w:jc w:val="left"/>
        <w:rPr>
          <w:highlight w:val="green"/>
        </w:rPr>
      </w:pPr>
      <w:r w:rsidRPr="00194AEE">
        <w:rPr>
          <w:highlight w:val="green"/>
        </w:rPr>
        <w:t>]</w:t>
      </w:r>
      <w:r w:rsidRPr="00194AEE">
        <w:rPr>
          <w:highlight w:val="green"/>
        </w:rPr>
        <w:tab/>
      </w:r>
    </w:p>
    <w:p w:rsidR="00E23645" w:rsidRPr="00194AEE" w:rsidRDefault="00276531">
      <w:pPr>
        <w:ind w:left="1470" w:firstLine="420"/>
        <w:jc w:val="left"/>
        <w:rPr>
          <w:highlight w:val="green"/>
        </w:rPr>
      </w:pPr>
      <w:r w:rsidRPr="00194AEE">
        <w:rPr>
          <w:highlight w:val="green"/>
        </w:rPr>
        <w:t>"Page":1,</w:t>
      </w:r>
    </w:p>
    <w:p w:rsidR="00E23645" w:rsidRPr="00194AEE" w:rsidRDefault="00276531">
      <w:pPr>
        <w:ind w:left="1470" w:firstLine="420"/>
        <w:jc w:val="left"/>
        <w:rPr>
          <w:highlight w:val="green"/>
        </w:rPr>
      </w:pPr>
      <w:r w:rsidRPr="00194AEE">
        <w:rPr>
          <w:highlight w:val="green"/>
        </w:rPr>
        <w:t>"TotalPage":1,</w:t>
      </w:r>
    </w:p>
    <w:p w:rsidR="00E23645" w:rsidRPr="00194AEE" w:rsidRDefault="00276531">
      <w:pPr>
        <w:ind w:left="1470" w:firstLine="420"/>
        <w:jc w:val="left"/>
        <w:rPr>
          <w:highlight w:val="green"/>
        </w:rPr>
      </w:pPr>
      <w:r w:rsidRPr="00194AEE">
        <w:rPr>
          <w:highlight w:val="green"/>
        </w:rPr>
        <w:t>"Path":"/"</w:t>
      </w:r>
    </w:p>
    <w:p w:rsidR="00E23645" w:rsidRPr="00194AEE" w:rsidRDefault="00276531">
      <w:pPr>
        <w:ind w:left="420"/>
        <w:rPr>
          <w:highlight w:val="green"/>
        </w:rPr>
      </w:pPr>
      <w:r w:rsidRPr="00194AEE">
        <w:rPr>
          <w:highlight w:val="green"/>
        </w:rPr>
        <w:t>},</w:t>
      </w:r>
    </w:p>
    <w:p w:rsidR="00E23645" w:rsidRPr="00194AEE" w:rsidRDefault="00276531">
      <w:pPr>
        <w:ind w:left="420"/>
        <w:rPr>
          <w:highlight w:val="green"/>
        </w:rPr>
      </w:pPr>
      <w:r w:rsidRPr="00194AEE">
        <w:rPr>
          <w:highlight w:val="green"/>
        </w:rPr>
        <w:t>"id": "14.8"</w:t>
      </w:r>
    </w:p>
    <w:p w:rsidR="00E23645" w:rsidRDefault="00276531">
      <w:r w:rsidRPr="00194AEE">
        <w:rPr>
          <w:highlight w:val="green"/>
        </w:rPr>
        <w:t>}</w:t>
      </w:r>
    </w:p>
    <w:p w:rsidR="00E23645" w:rsidRDefault="00E23645"/>
    <w:p w:rsidR="00E23645" w:rsidRPr="00194AEE" w:rsidRDefault="00276531">
      <w:pPr>
        <w:pStyle w:val="4"/>
        <w:numPr>
          <w:ilvl w:val="3"/>
          <w:numId w:val="6"/>
        </w:numPr>
        <w:spacing w:line="372" w:lineRule="auto"/>
        <w:jc w:val="left"/>
        <w:rPr>
          <w:highlight w:val="green"/>
        </w:rPr>
      </w:pPr>
      <w:bookmarkStart w:id="1049" w:name="__RefHeading__57190_1585609034"/>
      <w:bookmarkEnd w:id="1049"/>
      <w:r w:rsidRPr="00194AEE">
        <w:rPr>
          <w:highlight w:val="green"/>
        </w:rPr>
        <w:t>Definition for each filed</w:t>
      </w:r>
    </w:p>
    <w:tbl>
      <w:tblPr>
        <w:tblW w:w="0" w:type="auto"/>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0"/>
        <w:gridCol w:w="1412"/>
        <w:gridCol w:w="1558"/>
        <w:gridCol w:w="3547"/>
      </w:tblGrid>
      <w:tr w:rsidR="00E23645" w:rsidRPr="00194AEE">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Field</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Type</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rPr>
                <w:b/>
                <w:sz w:val="22"/>
                <w:highlight w:val="green"/>
                <w:lang w:val="en-GB"/>
              </w:rPr>
            </w:pPr>
            <w:r w:rsidRPr="00194AEE">
              <w:rPr>
                <w:b/>
                <w:sz w:val="22"/>
                <w:highlight w:val="green"/>
                <w:lang w:val="en-GB"/>
              </w:rPr>
              <w:t>Description</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Path</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string</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The path of the SD files.</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FileName</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 xml:space="preserve">String </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 xml:space="preserve"> The name of the files that under the current path.</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FileType</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0: file;</w:t>
            </w:r>
          </w:p>
          <w:p w:rsidR="00E23645" w:rsidRPr="00194AEE" w:rsidRDefault="00276531">
            <w:pPr>
              <w:rPr>
                <w:highlight w:val="green"/>
              </w:rPr>
            </w:pPr>
            <w:r w:rsidRPr="00194AEE">
              <w:rPr>
                <w:highlight w:val="green"/>
              </w:rPr>
              <w:t>1:folder</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CreateTime</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string</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The time to create the file or folder</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Size</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The size of the file, the folder’size is 0.</w:t>
            </w:r>
          </w:p>
          <w:p w:rsidR="00E23645" w:rsidRPr="00194AEE" w:rsidRDefault="00276531">
            <w:pPr>
              <w:rPr>
                <w:color w:val="4F81BD"/>
                <w:highlight w:val="green"/>
              </w:rPr>
            </w:pPr>
            <w:r w:rsidRPr="00194AEE">
              <w:rPr>
                <w:color w:val="4F81BD"/>
                <w:highlight w:val="green"/>
              </w:rPr>
              <w:t>The unit is KB.</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Page</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Every page have 20 files, web UI get the files one page by one page;</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TotalPage</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The total page that under the path.</w:t>
            </w:r>
          </w:p>
        </w:tc>
      </w:tr>
    </w:tbl>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50" w:name="__RefHeading__57192_1585609034"/>
      <w:bookmarkEnd w:id="1050"/>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"140801",</w:t>
      </w:r>
    </w:p>
    <w:p w:rsidR="00E23645" w:rsidRPr="00194AEE" w:rsidRDefault="00276531">
      <w:pPr>
        <w:rPr>
          <w:highlight w:val="green"/>
        </w:rPr>
      </w:pPr>
      <w:r w:rsidRPr="00194AEE">
        <w:rPr>
          <w:highlight w:val="green"/>
        </w:rPr>
        <w:t xml:space="preserve">           "message": "Set SD Card settings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"id":"14.8"</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405"/>
        <w:gridCol w:w="2551"/>
        <w:gridCol w:w="3573"/>
      </w:tblGrid>
      <w:tr w:rsidR="00E23645" w:rsidRPr="00194AEE">
        <w:tc>
          <w:tcPr>
            <w:tcW w:w="240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255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240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lastRenderedPageBreak/>
              <w:t>140801</w:t>
            </w:r>
          </w:p>
        </w:tc>
        <w:tc>
          <w:tcPr>
            <w:tcW w:w="255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Set SD Card settings failed.</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Set SD Card settings failed.</w:t>
            </w:r>
          </w:p>
        </w:tc>
      </w:tr>
    </w:tbl>
    <w:p w:rsidR="00E23645" w:rsidRDefault="00E23645"/>
    <w:p w:rsidR="00E23645" w:rsidRPr="00194AEE" w:rsidRDefault="00276531" w:rsidP="008D3AD3">
      <w:pPr>
        <w:pStyle w:val="3"/>
        <w:numPr>
          <w:ilvl w:val="2"/>
          <w:numId w:val="67"/>
        </w:numPr>
        <w:ind w:left="964" w:right="210"/>
        <w:rPr>
          <w:highlight w:val="green"/>
        </w:rPr>
      </w:pPr>
      <w:bookmarkStart w:id="1051" w:name="_Toc422502890"/>
      <w:bookmarkStart w:id="1052" w:name="__RefHeading__57194_1585609034"/>
      <w:bookmarkStart w:id="1053" w:name="_Toc470684753"/>
      <w:bookmarkEnd w:id="1051"/>
      <w:bookmarkEnd w:id="1052"/>
      <w:r w:rsidRPr="00194AEE">
        <w:rPr>
          <w:highlight w:val="green"/>
        </w:rPr>
        <w:t>GetSDcardStatus</w:t>
      </w:r>
      <w:bookmarkEnd w:id="1053"/>
    </w:p>
    <w:p w:rsidR="00E23645" w:rsidRPr="00194AEE" w:rsidRDefault="00276531" w:rsidP="008D3AD3">
      <w:pPr>
        <w:pStyle w:val="4"/>
        <w:numPr>
          <w:ilvl w:val="3"/>
          <w:numId w:val="67"/>
        </w:numPr>
        <w:rPr>
          <w:highlight w:val="green"/>
        </w:rPr>
      </w:pPr>
      <w:bookmarkStart w:id="1054" w:name="__RefHeading__57196_1585609034"/>
      <w:bookmarkEnd w:id="1054"/>
      <w:r w:rsidRPr="00194AEE">
        <w:rPr>
          <w:highlight w:val="green"/>
        </w:rPr>
        <w:t>POST Request</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"method": "GetSDcardStatus",</w:t>
      </w:r>
    </w:p>
    <w:p w:rsidR="00E23645" w:rsidRPr="00194AEE" w:rsidRDefault="00276531">
      <w:pPr>
        <w:ind w:left="420"/>
        <w:rPr>
          <w:highlight w:val="green"/>
        </w:rPr>
      </w:pPr>
      <w:r w:rsidRPr="00194AEE">
        <w:rPr>
          <w:highlight w:val="green"/>
        </w:rPr>
        <w:t>"params":{},</w:t>
      </w:r>
    </w:p>
    <w:p w:rsidR="00E23645" w:rsidRPr="00194AEE" w:rsidRDefault="00276531">
      <w:pPr>
        <w:ind w:left="420"/>
        <w:rPr>
          <w:highlight w:val="green"/>
        </w:rPr>
      </w:pPr>
      <w:r w:rsidRPr="00194AEE">
        <w:rPr>
          <w:highlight w:val="green"/>
        </w:rPr>
        <w:t>"id": "14.9"</w:t>
      </w:r>
    </w:p>
    <w:p w:rsidR="00E23645" w:rsidRPr="00194AEE" w:rsidRDefault="00276531">
      <w:pPr>
        <w:rPr>
          <w:highlight w:val="green"/>
        </w:rPr>
      </w:pPr>
      <w:r w:rsidRPr="00194AEE">
        <w:rPr>
          <w:highlight w:val="green"/>
        </w:rPr>
        <w:t>}</w:t>
      </w:r>
    </w:p>
    <w:p w:rsidR="00E23645" w:rsidRPr="00194AEE" w:rsidRDefault="00276531" w:rsidP="008D3AD3">
      <w:pPr>
        <w:pStyle w:val="4"/>
        <w:numPr>
          <w:ilvl w:val="3"/>
          <w:numId w:val="67"/>
        </w:numPr>
        <w:rPr>
          <w:highlight w:val="green"/>
        </w:rPr>
      </w:pPr>
      <w:bookmarkStart w:id="1055" w:name="__RefHeading__57198_1585609034"/>
      <w:bookmarkEnd w:id="1055"/>
      <w:r w:rsidRPr="00194AEE">
        <w:rPr>
          <w:highlight w:val="green"/>
        </w:rPr>
        <w:t xml:space="preserve">Response </w:t>
      </w:r>
    </w:p>
    <w:p w:rsidR="00E23645" w:rsidRPr="00194AEE" w:rsidRDefault="00276531">
      <w:pPr>
        <w:rPr>
          <w:highlight w:val="green"/>
        </w:rPr>
      </w:pPr>
      <w:r w:rsidRPr="00194AEE">
        <w:rPr>
          <w:highlight w:val="green"/>
        </w:rPr>
        <w:t>{</w:t>
      </w:r>
    </w:p>
    <w:p w:rsidR="00E23645" w:rsidRPr="00194AEE" w:rsidRDefault="00276531">
      <w:pPr>
        <w:ind w:left="420" w:firstLine="105"/>
        <w:rPr>
          <w:highlight w:val="green"/>
        </w:rPr>
      </w:pPr>
      <w:r w:rsidRPr="00194AEE">
        <w:rPr>
          <w:highlight w:val="green"/>
        </w:rPr>
        <w:t xml:space="preserve">"jsonrpc": "2.0", </w:t>
      </w:r>
    </w:p>
    <w:p w:rsidR="00E23645" w:rsidRPr="00194AEE" w:rsidRDefault="00276531">
      <w:pPr>
        <w:ind w:left="420" w:firstLine="105"/>
        <w:rPr>
          <w:highlight w:val="green"/>
        </w:rPr>
      </w:pPr>
      <w:r w:rsidRPr="00194AEE">
        <w:rPr>
          <w:highlight w:val="green"/>
        </w:rPr>
        <w:t>"result": {</w:t>
      </w:r>
    </w:p>
    <w:p w:rsidR="00E23645" w:rsidRPr="00194AEE" w:rsidRDefault="00276531">
      <w:pPr>
        <w:ind w:left="1260" w:firstLine="105"/>
        <w:rPr>
          <w:highlight w:val="green"/>
        </w:rPr>
      </w:pPr>
      <w:r w:rsidRPr="00194AEE">
        <w:rPr>
          <w:highlight w:val="green"/>
        </w:rPr>
        <w:t>"SDcardStatus": 1</w:t>
      </w:r>
    </w:p>
    <w:p w:rsidR="00E23645" w:rsidRPr="00194AEE" w:rsidRDefault="00276531">
      <w:pPr>
        <w:ind w:left="945" w:firstLine="315"/>
        <w:rPr>
          <w:highlight w:val="green"/>
        </w:rPr>
      </w:pPr>
      <w:r w:rsidRPr="00194AEE">
        <w:rPr>
          <w:highlight w:val="green"/>
        </w:rPr>
        <w:t>},</w:t>
      </w:r>
    </w:p>
    <w:p w:rsidR="00E23645" w:rsidRPr="00194AEE" w:rsidRDefault="00276531">
      <w:pPr>
        <w:ind w:left="420" w:firstLine="105"/>
        <w:rPr>
          <w:highlight w:val="green"/>
        </w:rPr>
      </w:pPr>
      <w:r w:rsidRPr="00194AEE">
        <w:rPr>
          <w:highlight w:val="green"/>
        </w:rPr>
        <w:t>"id": "14.9"</w:t>
      </w:r>
      <w:r w:rsidRPr="00194AEE">
        <w:rPr>
          <w:highlight w:val="green"/>
        </w:rPr>
        <w:t>，</w:t>
      </w:r>
    </w:p>
    <w:p w:rsidR="00E23645" w:rsidRPr="00194AEE" w:rsidRDefault="00276531">
      <w:pPr>
        <w:rPr>
          <w:highlight w:val="green"/>
        </w:rPr>
      </w:pPr>
      <w:r w:rsidRPr="00194AEE">
        <w:rPr>
          <w:highlight w:val="green"/>
        </w:rPr>
        <w:t>}</w:t>
      </w:r>
    </w:p>
    <w:p w:rsidR="00E23645" w:rsidRPr="00194AEE" w:rsidRDefault="00E23645">
      <w:pPr>
        <w:rPr>
          <w:highlight w:val="green"/>
        </w:rPr>
      </w:pPr>
    </w:p>
    <w:p w:rsidR="00E23645" w:rsidRPr="00194AEE" w:rsidRDefault="00276531">
      <w:pPr>
        <w:pStyle w:val="4"/>
        <w:numPr>
          <w:ilvl w:val="3"/>
          <w:numId w:val="6"/>
        </w:numPr>
        <w:spacing w:line="372" w:lineRule="auto"/>
        <w:jc w:val="left"/>
        <w:rPr>
          <w:highlight w:val="green"/>
        </w:rPr>
      </w:pPr>
      <w:bookmarkStart w:id="1056" w:name="__RefHeading__57200_1585609034"/>
      <w:bookmarkEnd w:id="1056"/>
      <w:r w:rsidRPr="00194AEE">
        <w:rPr>
          <w:highlight w:val="green"/>
        </w:rPr>
        <w:t>Definition for each filed</w:t>
      </w:r>
    </w:p>
    <w:tbl>
      <w:tblPr>
        <w:tblW w:w="0" w:type="auto"/>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0"/>
        <w:gridCol w:w="1412"/>
        <w:gridCol w:w="1558"/>
        <w:gridCol w:w="3547"/>
      </w:tblGrid>
      <w:tr w:rsidR="00E23645" w:rsidRPr="00194AEE">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Field</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Type</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rPr>
                <w:b/>
                <w:sz w:val="22"/>
                <w:highlight w:val="green"/>
                <w:lang w:val="en-GB"/>
              </w:rPr>
            </w:pPr>
            <w:r w:rsidRPr="00194AEE">
              <w:rPr>
                <w:b/>
                <w:sz w:val="22"/>
                <w:highlight w:val="green"/>
                <w:lang w:val="en-GB"/>
              </w:rPr>
              <w:t>Description</w:t>
            </w:r>
          </w:p>
        </w:tc>
      </w:tr>
      <w:tr w:rsidR="00E23645" w:rsidRPr="00194AEE">
        <w:trPr>
          <w:trHeight w:val="341"/>
        </w:trPr>
        <w:tc>
          <w:tcPr>
            <w:tcW w:w="198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SDcardStatus</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0: no Sdcard device</w:t>
            </w:r>
          </w:p>
          <w:p w:rsidR="00E23645" w:rsidRPr="00194AEE" w:rsidRDefault="00276531">
            <w:pPr>
              <w:rPr>
                <w:highlight w:val="green"/>
              </w:rPr>
            </w:pPr>
            <w:r w:rsidRPr="00194AEE">
              <w:rPr>
                <w:highlight w:val="green"/>
              </w:rPr>
              <w:t>1: Sdcard device</w:t>
            </w:r>
          </w:p>
        </w:tc>
      </w:tr>
    </w:tbl>
    <w:p w:rsidR="00E23645" w:rsidRPr="00194AEE" w:rsidRDefault="00E23645">
      <w:pPr>
        <w:rPr>
          <w:highlight w:val="green"/>
        </w:rPr>
      </w:pPr>
    </w:p>
    <w:p w:rsidR="00E23645" w:rsidRPr="00194AEE" w:rsidRDefault="00276531" w:rsidP="008D3AD3">
      <w:pPr>
        <w:pStyle w:val="4"/>
        <w:numPr>
          <w:ilvl w:val="3"/>
          <w:numId w:val="67"/>
        </w:numPr>
        <w:rPr>
          <w:highlight w:val="green"/>
        </w:rPr>
      </w:pPr>
      <w:bookmarkStart w:id="1057" w:name="__RefHeading__57202_1585609034"/>
      <w:bookmarkEnd w:id="1057"/>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"140901",</w:t>
      </w:r>
    </w:p>
    <w:p w:rsidR="00E23645" w:rsidRPr="00194AEE" w:rsidRDefault="00276531">
      <w:pPr>
        <w:rPr>
          <w:highlight w:val="green"/>
        </w:rPr>
      </w:pPr>
      <w:r w:rsidRPr="00194AEE">
        <w:rPr>
          <w:highlight w:val="green"/>
        </w:rPr>
        <w:t xml:space="preserve">           "message": "Get SD Card status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"id":"14.9"</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405"/>
        <w:gridCol w:w="2551"/>
        <w:gridCol w:w="3573"/>
      </w:tblGrid>
      <w:tr w:rsidR="00E23645" w:rsidRPr="00194AEE">
        <w:tc>
          <w:tcPr>
            <w:tcW w:w="240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255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240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140901</w:t>
            </w:r>
          </w:p>
        </w:tc>
        <w:tc>
          <w:tcPr>
            <w:tcW w:w="255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Get SD Card status failed.</w:t>
            </w:r>
          </w:p>
        </w:tc>
        <w:tc>
          <w:tcPr>
            <w:tcW w:w="357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Get SD Card status failed.</w:t>
            </w:r>
          </w:p>
        </w:tc>
      </w:tr>
    </w:tbl>
    <w:p w:rsidR="00E23645" w:rsidRDefault="00E23645"/>
    <w:p w:rsidR="00E23645" w:rsidRPr="00194AEE" w:rsidRDefault="00A83EDF" w:rsidP="00A83EDF">
      <w:pPr>
        <w:pStyle w:val="3"/>
        <w:ind w:right="210"/>
        <w:rPr>
          <w:highlight w:val="green"/>
        </w:rPr>
      </w:pPr>
      <w:bookmarkStart w:id="1058" w:name="__RefHeading__57204_1585609034"/>
      <w:bookmarkStart w:id="1059" w:name="_Toc422502891"/>
      <w:bookmarkStart w:id="1060" w:name="_Toc470684754"/>
      <w:bookmarkEnd w:id="1058"/>
      <w:r>
        <w:rPr>
          <w:rFonts w:eastAsiaTheme="minorEastAsia" w:hint="eastAsia"/>
          <w:highlight w:val="green"/>
          <w:lang w:eastAsia="zh-CN"/>
        </w:rPr>
        <w:lastRenderedPageBreak/>
        <w:t xml:space="preserve">5.14.10 </w:t>
      </w:r>
      <w:r w:rsidR="00276531" w:rsidRPr="00194AEE">
        <w:rPr>
          <w:highlight w:val="green"/>
        </w:rPr>
        <w:t>Get</w:t>
      </w:r>
      <w:r w:rsidR="00276531" w:rsidRPr="00194AEE">
        <w:rPr>
          <w:highlight w:val="green"/>
          <w:lang w:eastAsia="zh-CN"/>
        </w:rPr>
        <w:t>Usbcard</w:t>
      </w:r>
      <w:bookmarkEnd w:id="1059"/>
      <w:r w:rsidR="00276531" w:rsidRPr="00194AEE">
        <w:rPr>
          <w:highlight w:val="green"/>
        </w:rPr>
        <w:t>Settings</w:t>
      </w:r>
      <w:bookmarkEnd w:id="1060"/>
    </w:p>
    <w:p w:rsidR="00E23645" w:rsidRPr="00194AEE" w:rsidRDefault="00A83EDF" w:rsidP="00A83EDF">
      <w:pPr>
        <w:pStyle w:val="4"/>
        <w:rPr>
          <w:highlight w:val="green"/>
        </w:rPr>
      </w:pPr>
      <w:bookmarkStart w:id="1061" w:name="__RefHeading__57206_1585609034"/>
      <w:bookmarkEnd w:id="1061"/>
      <w:r>
        <w:rPr>
          <w:rFonts w:eastAsiaTheme="minorEastAsia" w:hint="eastAsia"/>
          <w:highlight w:val="green"/>
        </w:rPr>
        <w:t xml:space="preserve">5.14.10.1 </w:t>
      </w:r>
      <w:r w:rsidR="00276531" w:rsidRPr="00194AEE">
        <w:rPr>
          <w:highlight w:val="green"/>
        </w:rPr>
        <w:t>POST Request</w:t>
      </w:r>
    </w:p>
    <w:p w:rsidR="00E23645" w:rsidRPr="00194AEE" w:rsidRDefault="00276531">
      <w:pPr>
        <w:rPr>
          <w:highlight w:val="green"/>
          <w:lang w:eastAsia="en-US"/>
        </w:rPr>
      </w:pPr>
      <w:r w:rsidRPr="00194AEE">
        <w:rPr>
          <w:highlight w:val="green"/>
          <w:lang w:eastAsia="en-US"/>
        </w:rPr>
        <w:t>{</w:t>
      </w:r>
    </w:p>
    <w:p w:rsidR="00E23645" w:rsidRPr="00194AEE" w:rsidRDefault="00276531">
      <w:pPr>
        <w:ind w:left="420"/>
        <w:rPr>
          <w:highlight w:val="green"/>
          <w:lang w:eastAsia="en-US"/>
        </w:rPr>
      </w:pPr>
      <w:r w:rsidRPr="00194AEE">
        <w:rPr>
          <w:highlight w:val="green"/>
          <w:lang w:eastAsia="en-US"/>
        </w:rPr>
        <w:t xml:space="preserve">"jsonrpc": "2.0", </w:t>
      </w:r>
    </w:p>
    <w:p w:rsidR="00E23645" w:rsidRPr="00194AEE" w:rsidRDefault="00276531">
      <w:pPr>
        <w:ind w:left="420"/>
        <w:rPr>
          <w:highlight w:val="green"/>
          <w:lang w:eastAsia="en-US"/>
        </w:rPr>
      </w:pPr>
      <w:r w:rsidRPr="00194AEE">
        <w:rPr>
          <w:highlight w:val="green"/>
          <w:lang w:eastAsia="en-US"/>
        </w:rPr>
        <w:t>"method": "GetUsbcardStatus",</w:t>
      </w:r>
    </w:p>
    <w:p w:rsidR="00E23645" w:rsidRPr="00194AEE" w:rsidRDefault="00276531">
      <w:pPr>
        <w:ind w:left="420"/>
        <w:rPr>
          <w:highlight w:val="green"/>
          <w:lang w:eastAsia="en-US"/>
        </w:rPr>
      </w:pPr>
      <w:r w:rsidRPr="00194AEE">
        <w:rPr>
          <w:highlight w:val="green"/>
          <w:lang w:eastAsia="en-US"/>
        </w:rPr>
        <w:t>"params":{},</w:t>
      </w:r>
    </w:p>
    <w:p w:rsidR="00E23645" w:rsidRPr="00194AEE" w:rsidRDefault="00276531">
      <w:pPr>
        <w:ind w:left="420"/>
        <w:rPr>
          <w:highlight w:val="green"/>
          <w:lang w:eastAsia="en-US"/>
        </w:rPr>
      </w:pPr>
      <w:r w:rsidRPr="00194AEE">
        <w:rPr>
          <w:highlight w:val="green"/>
          <w:lang w:eastAsia="en-US"/>
        </w:rPr>
        <w:t>"id": "14.</w:t>
      </w:r>
      <w:r w:rsidRPr="00194AEE">
        <w:rPr>
          <w:highlight w:val="green"/>
        </w:rPr>
        <w:t>10</w:t>
      </w:r>
      <w:r w:rsidRPr="00194AEE">
        <w:rPr>
          <w:highlight w:val="green"/>
          <w:lang w:eastAsia="en-US"/>
        </w:rPr>
        <w:t>"</w:t>
      </w:r>
    </w:p>
    <w:p w:rsidR="00E23645" w:rsidRPr="00194AEE" w:rsidRDefault="00276531">
      <w:pPr>
        <w:rPr>
          <w:highlight w:val="green"/>
          <w:lang w:eastAsia="en-US"/>
        </w:rPr>
      </w:pPr>
      <w:r w:rsidRPr="00194AEE">
        <w:rPr>
          <w:highlight w:val="green"/>
          <w:lang w:eastAsia="en-US"/>
        </w:rPr>
        <w:t>}</w:t>
      </w:r>
    </w:p>
    <w:p w:rsidR="00E23645" w:rsidRPr="00194AEE" w:rsidRDefault="00E23645">
      <w:pPr>
        <w:rPr>
          <w:highlight w:val="green"/>
        </w:rPr>
      </w:pPr>
    </w:p>
    <w:p w:rsidR="00E23645" w:rsidRPr="00194AEE" w:rsidRDefault="00A83EDF" w:rsidP="008D3AD3">
      <w:pPr>
        <w:pStyle w:val="4"/>
        <w:numPr>
          <w:ilvl w:val="3"/>
          <w:numId w:val="52"/>
        </w:numPr>
        <w:rPr>
          <w:highlight w:val="green"/>
        </w:rPr>
      </w:pPr>
      <w:bookmarkStart w:id="1062" w:name="__RefHeading__57208_1585609034"/>
      <w:bookmarkEnd w:id="1062"/>
      <w:r>
        <w:rPr>
          <w:rFonts w:eastAsiaTheme="minorEastAsia" w:hint="eastAsia"/>
          <w:highlight w:val="green"/>
        </w:rPr>
        <w:t xml:space="preserve"> </w:t>
      </w:r>
      <w:r w:rsidR="00276531" w:rsidRPr="00194AEE">
        <w:rPr>
          <w:highlight w:val="green"/>
        </w:rPr>
        <w:t xml:space="preserve">Response </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ab/>
        <w:t xml:space="preserve">"jsonrpc": "2.0", </w:t>
      </w:r>
    </w:p>
    <w:p w:rsidR="00E23645" w:rsidRPr="00194AEE" w:rsidRDefault="00276531">
      <w:pPr>
        <w:rPr>
          <w:highlight w:val="green"/>
        </w:rPr>
      </w:pPr>
      <w:r w:rsidRPr="00194AEE">
        <w:rPr>
          <w:highlight w:val="green"/>
        </w:rPr>
        <w:tab/>
        <w:t xml:space="preserve">"result": { </w:t>
      </w:r>
    </w:p>
    <w:p w:rsidR="00E23645" w:rsidRPr="00194AEE" w:rsidRDefault="00276531">
      <w:pPr>
        <w:rPr>
          <w:highlight w:val="green"/>
        </w:rPr>
      </w:pPr>
      <w:r w:rsidRPr="00194AEE">
        <w:rPr>
          <w:highlight w:val="green"/>
        </w:rPr>
        <w:tab/>
      </w:r>
      <w:r w:rsidRPr="00194AEE">
        <w:rPr>
          <w:highlight w:val="green"/>
        </w:rPr>
        <w:tab/>
      </w:r>
      <w:r w:rsidRPr="00194AEE">
        <w:rPr>
          <w:highlight w:val="green"/>
        </w:rPr>
        <w:tab/>
        <w:t xml:space="preserve">"UsbcardStatus": 1 </w:t>
      </w:r>
    </w:p>
    <w:p w:rsidR="00E23645" w:rsidRPr="00194AEE" w:rsidRDefault="00276531">
      <w:pPr>
        <w:rPr>
          <w:highlight w:val="green"/>
        </w:rPr>
      </w:pPr>
      <w:r w:rsidRPr="00194AEE">
        <w:rPr>
          <w:highlight w:val="green"/>
        </w:rPr>
        <w:tab/>
      </w:r>
      <w:r w:rsidRPr="00194AEE">
        <w:rPr>
          <w:highlight w:val="green"/>
        </w:rPr>
        <w:tab/>
        <w:t xml:space="preserve">    },</w:t>
      </w:r>
    </w:p>
    <w:p w:rsidR="00E23645" w:rsidRPr="00194AEE" w:rsidRDefault="00276531">
      <w:pPr>
        <w:rPr>
          <w:highlight w:val="green"/>
        </w:rPr>
      </w:pPr>
      <w:r w:rsidRPr="00194AEE">
        <w:rPr>
          <w:highlight w:val="green"/>
        </w:rPr>
        <w:t xml:space="preserve"> </w:t>
      </w:r>
      <w:r w:rsidRPr="00194AEE">
        <w:rPr>
          <w:highlight w:val="green"/>
        </w:rPr>
        <w:tab/>
        <w:t xml:space="preserve">"id": "14.10" </w:t>
      </w:r>
    </w:p>
    <w:p w:rsidR="00E23645" w:rsidRPr="00194AEE" w:rsidRDefault="00276531">
      <w:pPr>
        <w:rPr>
          <w:highlight w:val="green"/>
        </w:rPr>
      </w:pPr>
      <w:r w:rsidRPr="00194AEE">
        <w:rPr>
          <w:highlight w:val="green"/>
        </w:rPr>
        <w:t xml:space="preserve"> }</w:t>
      </w:r>
    </w:p>
    <w:p w:rsidR="00E23645" w:rsidRPr="00194AEE" w:rsidRDefault="00276531">
      <w:pPr>
        <w:pStyle w:val="4"/>
        <w:numPr>
          <w:ilvl w:val="3"/>
          <w:numId w:val="6"/>
        </w:numPr>
        <w:spacing w:line="372" w:lineRule="auto"/>
        <w:jc w:val="left"/>
        <w:rPr>
          <w:highlight w:val="green"/>
        </w:rPr>
      </w:pPr>
      <w:bookmarkStart w:id="1063" w:name="__RefHeading__57210_1585609034"/>
      <w:bookmarkEnd w:id="1063"/>
      <w:r w:rsidRPr="00194AE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rsidRPr="00194AEE">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jc w:val="both"/>
              <w:rPr>
                <w:b/>
                <w:sz w:val="22"/>
                <w:highlight w:val="green"/>
                <w:lang w:val="en-GB"/>
              </w:rPr>
            </w:pPr>
            <w:r w:rsidRPr="00194AEE">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pStyle w:val="af9"/>
              <w:spacing w:before="240"/>
              <w:rPr>
                <w:b/>
                <w:sz w:val="22"/>
                <w:highlight w:val="green"/>
                <w:lang w:val="en-GB"/>
              </w:rPr>
            </w:pPr>
            <w:r w:rsidRPr="00194AEE">
              <w:rPr>
                <w:b/>
                <w:sz w:val="22"/>
                <w:highlight w:val="green"/>
                <w:lang w:val="en-GB"/>
              </w:rPr>
              <w:t>Description</w:t>
            </w:r>
          </w:p>
        </w:tc>
      </w:tr>
      <w:tr w:rsidR="00E23645" w:rsidRPr="00194AEE">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UsbcardStatus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194AEE" w:rsidRDefault="00276531">
            <w:pPr>
              <w:rPr>
                <w:highlight w:val="green"/>
              </w:rPr>
            </w:pPr>
            <w:r w:rsidRPr="00194AEE">
              <w:rPr>
                <w:highlight w:val="green"/>
              </w:rPr>
              <w:t>0: disable</w:t>
            </w:r>
          </w:p>
          <w:p w:rsidR="00E23645" w:rsidRPr="00194AEE" w:rsidRDefault="00276531">
            <w:pPr>
              <w:rPr>
                <w:highlight w:val="green"/>
              </w:rPr>
            </w:pPr>
            <w:r w:rsidRPr="00194AEE">
              <w:rPr>
                <w:highlight w:val="green"/>
              </w:rPr>
              <w:t>1: enable</w:t>
            </w:r>
          </w:p>
        </w:tc>
      </w:tr>
    </w:tbl>
    <w:p w:rsidR="00E23645" w:rsidRPr="00194AEE" w:rsidRDefault="00E23645">
      <w:pPr>
        <w:rPr>
          <w:highlight w:val="green"/>
        </w:rPr>
      </w:pPr>
    </w:p>
    <w:p w:rsidR="00E23645" w:rsidRPr="00194AEE" w:rsidRDefault="00276531" w:rsidP="008D3AD3">
      <w:pPr>
        <w:pStyle w:val="4"/>
        <w:numPr>
          <w:ilvl w:val="3"/>
          <w:numId w:val="52"/>
        </w:numPr>
        <w:rPr>
          <w:highlight w:val="green"/>
        </w:rPr>
      </w:pPr>
      <w:bookmarkStart w:id="1064" w:name="__RefHeading__57212_1585609034"/>
      <w:bookmarkEnd w:id="1064"/>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"141001",</w:t>
      </w:r>
    </w:p>
    <w:p w:rsidR="00E23645" w:rsidRPr="00194AEE" w:rsidRDefault="00276531">
      <w:pPr>
        <w:rPr>
          <w:highlight w:val="green"/>
        </w:rPr>
      </w:pPr>
      <w:r w:rsidRPr="00194AEE">
        <w:rPr>
          <w:highlight w:val="green"/>
        </w:rPr>
        <w:t xml:space="preserve">           "message": "Get Usbcard Settings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"id":"14.10"</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541"/>
        <w:gridCol w:w="3150"/>
      </w:tblGrid>
      <w:tr w:rsidR="00E23645" w:rsidRPr="00194AEE">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141001</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Get Usbcard Settings failed.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Get Usbcard Settings failed.</w:t>
            </w:r>
          </w:p>
        </w:tc>
      </w:tr>
    </w:tbl>
    <w:p w:rsidR="00E23645" w:rsidRDefault="00E23645"/>
    <w:p w:rsidR="00E23645" w:rsidRDefault="00E23645"/>
    <w:p w:rsidR="00E23645" w:rsidRPr="00194AEE" w:rsidRDefault="00276531" w:rsidP="008D3AD3">
      <w:pPr>
        <w:pStyle w:val="3"/>
        <w:numPr>
          <w:ilvl w:val="2"/>
          <w:numId w:val="52"/>
        </w:numPr>
        <w:ind w:left="964" w:right="210"/>
        <w:rPr>
          <w:highlight w:val="green"/>
        </w:rPr>
      </w:pPr>
      <w:bookmarkStart w:id="1065" w:name="__RefHeading__57214_1585609034"/>
      <w:bookmarkStart w:id="1066" w:name="_Toc422502892"/>
      <w:bookmarkStart w:id="1067" w:name="_Toc470684755"/>
      <w:bookmarkEnd w:id="1065"/>
      <w:r w:rsidRPr="00194AEE">
        <w:rPr>
          <w:highlight w:val="green"/>
        </w:rPr>
        <w:lastRenderedPageBreak/>
        <w:t>Set</w:t>
      </w:r>
      <w:r w:rsidRPr="00194AEE">
        <w:rPr>
          <w:highlight w:val="green"/>
          <w:lang w:eastAsia="zh-CN"/>
        </w:rPr>
        <w:t>Usbcard</w:t>
      </w:r>
      <w:bookmarkEnd w:id="1066"/>
      <w:r w:rsidRPr="00194AEE">
        <w:rPr>
          <w:highlight w:val="green"/>
        </w:rPr>
        <w:t>Settings</w:t>
      </w:r>
      <w:bookmarkEnd w:id="1067"/>
    </w:p>
    <w:p w:rsidR="00E23645" w:rsidRPr="00194AEE" w:rsidRDefault="00276531" w:rsidP="008D3AD3">
      <w:pPr>
        <w:pStyle w:val="4"/>
        <w:numPr>
          <w:ilvl w:val="3"/>
          <w:numId w:val="53"/>
        </w:numPr>
        <w:rPr>
          <w:highlight w:val="green"/>
        </w:rPr>
      </w:pPr>
      <w:bookmarkStart w:id="1068" w:name="__RefHeading__57216_1585609034"/>
      <w:bookmarkEnd w:id="1068"/>
      <w:r w:rsidRPr="00194AEE">
        <w:rPr>
          <w:highlight w:val="green"/>
        </w:rPr>
        <w:t>POST Request</w:t>
      </w:r>
    </w:p>
    <w:p w:rsidR="00E23645" w:rsidRPr="00194AEE" w:rsidRDefault="00276531">
      <w:pPr>
        <w:ind w:firstLine="210"/>
        <w:rPr>
          <w:highlight w:val="green"/>
          <w:lang w:eastAsia="en-US"/>
        </w:rPr>
      </w:pPr>
      <w:r w:rsidRPr="00194AEE">
        <w:rPr>
          <w:highlight w:val="green"/>
          <w:lang w:eastAsia="en-US"/>
        </w:rPr>
        <w:t>{</w:t>
      </w:r>
    </w:p>
    <w:p w:rsidR="00E23645" w:rsidRPr="00194AEE" w:rsidRDefault="00276531">
      <w:pPr>
        <w:ind w:left="420" w:firstLine="315"/>
        <w:rPr>
          <w:highlight w:val="green"/>
          <w:lang w:eastAsia="en-US"/>
        </w:rPr>
      </w:pPr>
      <w:r w:rsidRPr="00194AEE">
        <w:rPr>
          <w:highlight w:val="green"/>
          <w:lang w:eastAsia="en-US"/>
        </w:rPr>
        <w:t xml:space="preserve">"jsonrpc": "2.0", </w:t>
      </w:r>
    </w:p>
    <w:p w:rsidR="00E23645" w:rsidRPr="00194AEE" w:rsidRDefault="00276531">
      <w:pPr>
        <w:ind w:left="420" w:firstLine="315"/>
        <w:rPr>
          <w:highlight w:val="green"/>
          <w:lang w:eastAsia="en-US"/>
        </w:rPr>
      </w:pPr>
      <w:r w:rsidRPr="00194AEE">
        <w:rPr>
          <w:highlight w:val="green"/>
          <w:lang w:eastAsia="en-US"/>
        </w:rPr>
        <w:t>"method": "</w:t>
      </w:r>
      <w:r w:rsidRPr="00194AEE">
        <w:rPr>
          <w:highlight w:val="green"/>
        </w:rPr>
        <w:t>SetUsbcardStatus</w:t>
      </w:r>
      <w:r w:rsidRPr="00194AEE">
        <w:rPr>
          <w:highlight w:val="green"/>
          <w:lang w:eastAsia="en-US"/>
        </w:rPr>
        <w:t>",</w:t>
      </w:r>
    </w:p>
    <w:p w:rsidR="00E23645" w:rsidRPr="00194AEE" w:rsidRDefault="00276531">
      <w:pPr>
        <w:ind w:left="420" w:firstLine="315"/>
        <w:rPr>
          <w:highlight w:val="green"/>
        </w:rPr>
      </w:pPr>
      <w:r w:rsidRPr="00194AEE">
        <w:rPr>
          <w:highlight w:val="green"/>
        </w:rPr>
        <w:t>"params":{</w:t>
      </w:r>
    </w:p>
    <w:p w:rsidR="00E23645" w:rsidRPr="00194AEE" w:rsidRDefault="00276531">
      <w:pPr>
        <w:ind w:left="735" w:firstLine="945"/>
        <w:rPr>
          <w:highlight w:val="green"/>
        </w:rPr>
      </w:pPr>
      <w:r w:rsidRPr="00194AEE">
        <w:rPr>
          <w:highlight w:val="green"/>
        </w:rPr>
        <w:t>"UsbcardStatus":1,</w:t>
      </w:r>
    </w:p>
    <w:p w:rsidR="00E23645" w:rsidRPr="00194AEE" w:rsidRDefault="00276531">
      <w:pPr>
        <w:ind w:left="630" w:firstLine="945"/>
        <w:rPr>
          <w:highlight w:val="green"/>
        </w:rPr>
      </w:pPr>
      <w:r w:rsidRPr="00194AEE">
        <w:rPr>
          <w:highlight w:val="green"/>
        </w:rPr>
        <w:t>},</w:t>
      </w:r>
    </w:p>
    <w:p w:rsidR="00E23645" w:rsidRPr="00194AEE" w:rsidRDefault="00276531">
      <w:pPr>
        <w:ind w:left="420" w:firstLine="315"/>
        <w:rPr>
          <w:highlight w:val="green"/>
          <w:lang w:eastAsia="en-US"/>
        </w:rPr>
      </w:pPr>
      <w:r w:rsidRPr="00194AEE">
        <w:rPr>
          <w:highlight w:val="green"/>
          <w:lang w:eastAsia="en-US"/>
        </w:rPr>
        <w:t>"id": "</w:t>
      </w:r>
      <w:r w:rsidRPr="00194AEE">
        <w:rPr>
          <w:highlight w:val="green"/>
        </w:rPr>
        <w:t>14</w:t>
      </w:r>
      <w:r w:rsidRPr="00194AEE">
        <w:rPr>
          <w:highlight w:val="green"/>
          <w:lang w:eastAsia="en-US"/>
        </w:rPr>
        <w:t>.</w:t>
      </w:r>
      <w:r w:rsidRPr="00194AEE">
        <w:rPr>
          <w:highlight w:val="green"/>
        </w:rPr>
        <w:t>11</w:t>
      </w:r>
      <w:r w:rsidRPr="00194AEE">
        <w:rPr>
          <w:highlight w:val="green"/>
          <w:lang w:eastAsia="en-US"/>
        </w:rPr>
        <w:t>"</w:t>
      </w:r>
    </w:p>
    <w:p w:rsidR="00E23645" w:rsidRPr="00194AEE" w:rsidRDefault="00276531">
      <w:pPr>
        <w:ind w:firstLine="210"/>
        <w:rPr>
          <w:highlight w:val="green"/>
          <w:lang w:eastAsia="en-US"/>
        </w:rPr>
      </w:pPr>
      <w:r w:rsidRPr="00194AEE">
        <w:rPr>
          <w:highlight w:val="green"/>
          <w:lang w:eastAsia="en-US"/>
        </w:rPr>
        <w:t>}</w:t>
      </w:r>
    </w:p>
    <w:p w:rsidR="00E23645" w:rsidRPr="00194AEE" w:rsidRDefault="00276531" w:rsidP="008D3AD3">
      <w:pPr>
        <w:pStyle w:val="4"/>
        <w:numPr>
          <w:ilvl w:val="3"/>
          <w:numId w:val="53"/>
        </w:numPr>
        <w:rPr>
          <w:highlight w:val="green"/>
        </w:rPr>
      </w:pPr>
      <w:bookmarkStart w:id="1069" w:name="__RefHeading__57218_1585609034"/>
      <w:bookmarkEnd w:id="1069"/>
      <w:r w:rsidRPr="00194AEE">
        <w:rPr>
          <w:highlight w:val="green"/>
        </w:rPr>
        <w:t xml:space="preserve">Response </w:t>
      </w:r>
    </w:p>
    <w:p w:rsidR="00E23645" w:rsidRPr="00194AEE" w:rsidRDefault="00276531">
      <w:pPr>
        <w:rPr>
          <w:highlight w:val="green"/>
        </w:rPr>
      </w:pPr>
      <w:r w:rsidRPr="00194AEE">
        <w:rPr>
          <w:highlight w:val="green"/>
        </w:rPr>
        <w:t>{</w:t>
      </w:r>
    </w:p>
    <w:p w:rsidR="00E23645" w:rsidRPr="00194AEE" w:rsidRDefault="00276531">
      <w:pPr>
        <w:ind w:left="420"/>
        <w:rPr>
          <w:highlight w:val="green"/>
        </w:rPr>
      </w:pPr>
      <w:r w:rsidRPr="00194AEE">
        <w:rPr>
          <w:highlight w:val="green"/>
        </w:rPr>
        <w:t xml:space="preserve">"jsonrpc": "2.0", </w:t>
      </w:r>
    </w:p>
    <w:p w:rsidR="00E23645" w:rsidRPr="00194AEE" w:rsidRDefault="00276531">
      <w:pPr>
        <w:ind w:left="420"/>
        <w:rPr>
          <w:highlight w:val="green"/>
        </w:rPr>
      </w:pPr>
      <w:r w:rsidRPr="00194AEE">
        <w:rPr>
          <w:highlight w:val="green"/>
        </w:rPr>
        <w:t>"result":{},</w:t>
      </w:r>
    </w:p>
    <w:p w:rsidR="00E23645" w:rsidRPr="00194AEE" w:rsidRDefault="00276531">
      <w:pPr>
        <w:ind w:left="420"/>
        <w:rPr>
          <w:highlight w:val="green"/>
        </w:rPr>
      </w:pPr>
      <w:r w:rsidRPr="00194AEE">
        <w:rPr>
          <w:highlight w:val="green"/>
        </w:rPr>
        <w:t>"id": "14.11"</w:t>
      </w:r>
    </w:p>
    <w:p w:rsidR="00E23645" w:rsidRPr="00194AEE" w:rsidRDefault="00276531">
      <w:pPr>
        <w:rPr>
          <w:highlight w:val="green"/>
        </w:rPr>
      </w:pPr>
      <w:r w:rsidRPr="00194AEE">
        <w:rPr>
          <w:highlight w:val="green"/>
        </w:rPr>
        <w:t>}</w:t>
      </w:r>
    </w:p>
    <w:p w:rsidR="00E23645" w:rsidRPr="00194AEE" w:rsidRDefault="00E23645">
      <w:pPr>
        <w:rPr>
          <w:highlight w:val="green"/>
        </w:rPr>
      </w:pPr>
    </w:p>
    <w:p w:rsidR="00E23645" w:rsidRPr="00194AEE" w:rsidRDefault="00276531" w:rsidP="008D3AD3">
      <w:pPr>
        <w:pStyle w:val="4"/>
        <w:numPr>
          <w:ilvl w:val="3"/>
          <w:numId w:val="53"/>
        </w:numPr>
        <w:rPr>
          <w:highlight w:val="green"/>
        </w:rPr>
      </w:pPr>
      <w:bookmarkStart w:id="1070" w:name="__RefHeading__57220_1585609034"/>
      <w:bookmarkEnd w:id="1070"/>
      <w:r w:rsidRPr="00194AEE">
        <w:rPr>
          <w:highlight w:val="green"/>
        </w:rPr>
        <w:t>Response with error</w:t>
      </w:r>
    </w:p>
    <w:p w:rsidR="00E23645" w:rsidRPr="00194AEE" w:rsidRDefault="00276531">
      <w:pPr>
        <w:rPr>
          <w:highlight w:val="green"/>
        </w:rPr>
      </w:pPr>
      <w:r w:rsidRPr="00194AEE">
        <w:rPr>
          <w:highlight w:val="green"/>
        </w:rPr>
        <w:t>{</w:t>
      </w:r>
    </w:p>
    <w:p w:rsidR="00E23645" w:rsidRPr="00194AEE" w:rsidRDefault="00276531">
      <w:pPr>
        <w:rPr>
          <w:highlight w:val="green"/>
        </w:rPr>
      </w:pPr>
      <w:r w:rsidRPr="00194AEE">
        <w:rPr>
          <w:highlight w:val="green"/>
        </w:rPr>
        <w:t xml:space="preserve">   "jsonrpc": "2.0",</w:t>
      </w:r>
    </w:p>
    <w:p w:rsidR="00E23645" w:rsidRPr="00194AEE" w:rsidRDefault="00276531">
      <w:pPr>
        <w:rPr>
          <w:highlight w:val="green"/>
        </w:rPr>
      </w:pPr>
      <w:r w:rsidRPr="00194AEE">
        <w:rPr>
          <w:highlight w:val="green"/>
        </w:rPr>
        <w:t xml:space="preserve">   "error": {</w:t>
      </w:r>
    </w:p>
    <w:p w:rsidR="00E23645" w:rsidRPr="00194AEE" w:rsidRDefault="00276531">
      <w:pPr>
        <w:rPr>
          <w:highlight w:val="green"/>
        </w:rPr>
      </w:pPr>
      <w:r w:rsidRPr="00194AEE">
        <w:rPr>
          <w:highlight w:val="green"/>
        </w:rPr>
        <w:t xml:space="preserve">           "code": "141101",</w:t>
      </w:r>
    </w:p>
    <w:p w:rsidR="00E23645" w:rsidRPr="00194AEE" w:rsidRDefault="00276531">
      <w:pPr>
        <w:rPr>
          <w:highlight w:val="green"/>
        </w:rPr>
      </w:pPr>
      <w:r w:rsidRPr="00194AEE">
        <w:rPr>
          <w:highlight w:val="green"/>
        </w:rPr>
        <w:t xml:space="preserve">           "message": " Set Ftp Settings failed."</w:t>
      </w:r>
    </w:p>
    <w:p w:rsidR="00E23645" w:rsidRPr="00194AEE" w:rsidRDefault="00276531">
      <w:pPr>
        <w:rPr>
          <w:highlight w:val="green"/>
        </w:rPr>
      </w:pPr>
      <w:r w:rsidRPr="00194AEE">
        <w:rPr>
          <w:highlight w:val="green"/>
        </w:rPr>
        <w:t xml:space="preserve">         },</w:t>
      </w:r>
    </w:p>
    <w:p w:rsidR="00E23645" w:rsidRPr="00194AEE" w:rsidRDefault="00276531">
      <w:pPr>
        <w:rPr>
          <w:highlight w:val="green"/>
        </w:rPr>
      </w:pPr>
      <w:r w:rsidRPr="00194AEE">
        <w:rPr>
          <w:highlight w:val="green"/>
        </w:rPr>
        <w:t xml:space="preserve">   "id":"14.11"</w:t>
      </w:r>
    </w:p>
    <w:p w:rsidR="00E23645" w:rsidRPr="00194AEE" w:rsidRDefault="00276531">
      <w:pPr>
        <w:rPr>
          <w:highlight w:val="green"/>
        </w:rPr>
      </w:pPr>
      <w:r w:rsidRPr="00194AEE">
        <w:rPr>
          <w:highlight w:val="green"/>
        </w:rPr>
        <w:t>}</w:t>
      </w:r>
    </w:p>
    <w:p w:rsidR="00E23645" w:rsidRPr="00194AE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264"/>
        <w:gridCol w:w="2833"/>
        <w:gridCol w:w="3435"/>
      </w:tblGrid>
      <w:tr w:rsidR="00E23645" w:rsidRPr="00194AEE">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Code</w:t>
            </w:r>
          </w:p>
        </w:tc>
        <w:tc>
          <w:tcPr>
            <w:tcW w:w="28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Message</w:t>
            </w:r>
          </w:p>
        </w:tc>
        <w:tc>
          <w:tcPr>
            <w:tcW w:w="3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pStyle w:val="TextBody"/>
              <w:rPr>
                <w:highlight w:val="green"/>
                <w:lang w:val="en-US" w:eastAsia="zh-CN"/>
              </w:rPr>
            </w:pPr>
            <w:r w:rsidRPr="00194AEE">
              <w:rPr>
                <w:highlight w:val="green"/>
                <w:lang w:val="en-US" w:eastAsia="zh-CN"/>
              </w:rPr>
              <w:t>Error Description</w:t>
            </w:r>
          </w:p>
        </w:tc>
      </w:tr>
      <w:tr w:rsidR="00E23645">
        <w:tc>
          <w:tcPr>
            <w:tcW w:w="226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141101</w:t>
            </w:r>
          </w:p>
        </w:tc>
        <w:tc>
          <w:tcPr>
            <w:tcW w:w="28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194AEE" w:rsidRDefault="00276531">
            <w:pPr>
              <w:rPr>
                <w:highlight w:val="green"/>
              </w:rPr>
            </w:pPr>
            <w:r w:rsidRPr="00194AEE">
              <w:rPr>
                <w:highlight w:val="green"/>
              </w:rPr>
              <w:t>Set Usbcard Settings failed.</w:t>
            </w:r>
          </w:p>
        </w:tc>
        <w:tc>
          <w:tcPr>
            <w:tcW w:w="343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194AEE">
              <w:rPr>
                <w:highlight w:val="green"/>
              </w:rPr>
              <w:t>Set Usbcard Settings failed.</w:t>
            </w:r>
          </w:p>
        </w:tc>
      </w:tr>
    </w:tbl>
    <w:p w:rsidR="00E23645" w:rsidRDefault="00E23645"/>
    <w:p w:rsidR="00E23645" w:rsidRDefault="00E23645"/>
    <w:p w:rsidR="00E23645" w:rsidRDefault="00E23645"/>
    <w:p w:rsidR="00E23645" w:rsidRDefault="00E23645"/>
    <w:p w:rsidR="00E23645" w:rsidRDefault="00276531" w:rsidP="008D3AD3">
      <w:pPr>
        <w:pStyle w:val="2"/>
        <w:numPr>
          <w:ilvl w:val="1"/>
          <w:numId w:val="53"/>
        </w:numPr>
      </w:pPr>
      <w:bookmarkStart w:id="1071" w:name="_Toc422502893"/>
      <w:bookmarkStart w:id="1072" w:name="_Toc401747908"/>
      <w:bookmarkStart w:id="1073" w:name="_Toc392062475"/>
      <w:bookmarkStart w:id="1074" w:name="__RefHeading__57222_1585609034"/>
      <w:bookmarkStart w:id="1075" w:name="_Toc470684756"/>
      <w:bookmarkEnd w:id="1071"/>
      <w:bookmarkEnd w:id="1072"/>
      <w:bookmarkEnd w:id="1073"/>
      <w:bookmarkEnd w:id="1074"/>
      <w:r>
        <w:t>Profile</w:t>
      </w:r>
      <w:bookmarkEnd w:id="1075"/>
    </w:p>
    <w:p w:rsidR="00E23645" w:rsidRPr="00A83EDF" w:rsidRDefault="00276531" w:rsidP="008D3AD3">
      <w:pPr>
        <w:pStyle w:val="3"/>
        <w:numPr>
          <w:ilvl w:val="2"/>
          <w:numId w:val="54"/>
        </w:numPr>
        <w:rPr>
          <w:highlight w:val="green"/>
        </w:rPr>
      </w:pPr>
      <w:bookmarkStart w:id="1076" w:name="_Toc422502894"/>
      <w:bookmarkStart w:id="1077" w:name="_Toc401747909"/>
      <w:bookmarkStart w:id="1078" w:name="_Toc392062476"/>
      <w:bookmarkStart w:id="1079" w:name="__RefHeading__57224_1585609034"/>
      <w:bookmarkStart w:id="1080" w:name="_Toc470684757"/>
      <w:bookmarkEnd w:id="1076"/>
      <w:bookmarkEnd w:id="1077"/>
      <w:bookmarkEnd w:id="1078"/>
      <w:bookmarkEnd w:id="1079"/>
      <w:r w:rsidRPr="00A83EDF">
        <w:rPr>
          <w:highlight w:val="green"/>
        </w:rPr>
        <w:t>GetProfileList</w:t>
      </w:r>
      <w:bookmarkEnd w:id="1080"/>
    </w:p>
    <w:p w:rsidR="00E23645" w:rsidRPr="00A83EDF" w:rsidRDefault="00A83EDF" w:rsidP="00A83EDF">
      <w:pPr>
        <w:pStyle w:val="4"/>
        <w:rPr>
          <w:highlight w:val="green"/>
        </w:rPr>
      </w:pPr>
      <w:bookmarkStart w:id="1081" w:name="__RefHeading__57226_1585609034"/>
      <w:bookmarkEnd w:id="1081"/>
      <w:r w:rsidRPr="00A83EDF">
        <w:rPr>
          <w:rFonts w:eastAsiaTheme="minorEastAsia" w:hint="eastAsia"/>
          <w:highlight w:val="green"/>
        </w:rPr>
        <w:t xml:space="preserve">5.15.1.1 </w:t>
      </w:r>
      <w:r w:rsidR="00276531" w:rsidRPr="00A83EDF">
        <w:rPr>
          <w:highlight w:val="green"/>
        </w:rPr>
        <w:t>POST Request</w:t>
      </w:r>
    </w:p>
    <w:p w:rsidR="00E23645" w:rsidRPr="00A83EDF" w:rsidRDefault="00276531">
      <w:pPr>
        <w:rPr>
          <w:highlight w:val="green"/>
        </w:rPr>
      </w:pPr>
      <w:r w:rsidRPr="00A83EDF">
        <w:rPr>
          <w:highlight w:val="green"/>
        </w:rPr>
        <w:t>{</w:t>
      </w:r>
    </w:p>
    <w:p w:rsidR="00E23645" w:rsidRPr="00A83EDF" w:rsidRDefault="00276531">
      <w:pPr>
        <w:ind w:left="420"/>
        <w:rPr>
          <w:highlight w:val="green"/>
        </w:rPr>
      </w:pPr>
      <w:r w:rsidRPr="00A83EDF">
        <w:rPr>
          <w:highlight w:val="green"/>
        </w:rPr>
        <w:t xml:space="preserve">"jsonrpc": "2.0", </w:t>
      </w:r>
    </w:p>
    <w:p w:rsidR="00E23645" w:rsidRPr="00A83EDF" w:rsidRDefault="00276531">
      <w:pPr>
        <w:ind w:left="420"/>
        <w:rPr>
          <w:highlight w:val="green"/>
        </w:rPr>
      </w:pPr>
      <w:r w:rsidRPr="00A83EDF">
        <w:rPr>
          <w:highlight w:val="green"/>
        </w:rPr>
        <w:t>"method": "GetProfileList",</w:t>
      </w:r>
    </w:p>
    <w:p w:rsidR="00E23645" w:rsidRPr="00A83EDF" w:rsidRDefault="00276531">
      <w:pPr>
        <w:ind w:left="420"/>
        <w:rPr>
          <w:highlight w:val="green"/>
        </w:rPr>
      </w:pPr>
      <w:r w:rsidRPr="00A83EDF">
        <w:rPr>
          <w:highlight w:val="green"/>
        </w:rPr>
        <w:lastRenderedPageBreak/>
        <w:t>"params":{},</w:t>
      </w:r>
    </w:p>
    <w:p w:rsidR="00E23645" w:rsidRPr="00A83EDF" w:rsidRDefault="00276531">
      <w:pPr>
        <w:ind w:left="420"/>
        <w:rPr>
          <w:highlight w:val="green"/>
        </w:rPr>
      </w:pPr>
      <w:r w:rsidRPr="00A83EDF">
        <w:rPr>
          <w:highlight w:val="green"/>
        </w:rPr>
        <w:t>"id": "15.1"</w:t>
      </w:r>
    </w:p>
    <w:p w:rsidR="00E23645" w:rsidRPr="00A83EDF" w:rsidRDefault="00276531">
      <w:pPr>
        <w:rPr>
          <w:highlight w:val="green"/>
        </w:rPr>
      </w:pPr>
      <w:r w:rsidRPr="00A83EDF">
        <w:rPr>
          <w:highlight w:val="green"/>
        </w:rPr>
        <w:t>}</w:t>
      </w:r>
    </w:p>
    <w:p w:rsidR="00E23645" w:rsidRPr="00A83EDF" w:rsidRDefault="00276531" w:rsidP="008D3AD3">
      <w:pPr>
        <w:pStyle w:val="4"/>
        <w:numPr>
          <w:ilvl w:val="3"/>
          <w:numId w:val="55"/>
        </w:numPr>
        <w:rPr>
          <w:highlight w:val="green"/>
        </w:rPr>
      </w:pPr>
      <w:bookmarkStart w:id="1082" w:name="__RefHeading__57228_1585609034"/>
      <w:bookmarkEnd w:id="1082"/>
      <w:r w:rsidRPr="00A83EDF">
        <w:rPr>
          <w:highlight w:val="green"/>
        </w:rPr>
        <w:t>Response</w:t>
      </w:r>
    </w:p>
    <w:p w:rsidR="00E23645" w:rsidRPr="00A83EDF" w:rsidRDefault="00276531">
      <w:pPr>
        <w:rPr>
          <w:highlight w:val="green"/>
        </w:rPr>
      </w:pPr>
      <w:r w:rsidRPr="00A83EDF">
        <w:rPr>
          <w:highlight w:val="green"/>
        </w:rPr>
        <w:t>{</w:t>
      </w:r>
    </w:p>
    <w:p w:rsidR="00E23645" w:rsidRPr="00A83EDF" w:rsidRDefault="00276531">
      <w:pPr>
        <w:ind w:left="420"/>
        <w:rPr>
          <w:highlight w:val="green"/>
        </w:rPr>
      </w:pPr>
      <w:r w:rsidRPr="00A83EDF">
        <w:rPr>
          <w:highlight w:val="green"/>
        </w:rPr>
        <w:t xml:space="preserve">"jsonrpc": "2.0", </w:t>
      </w:r>
    </w:p>
    <w:p w:rsidR="00E23645" w:rsidRPr="00A83EDF" w:rsidRDefault="00276531">
      <w:pPr>
        <w:ind w:left="420"/>
        <w:rPr>
          <w:highlight w:val="green"/>
        </w:rPr>
      </w:pPr>
      <w:r w:rsidRPr="00A83EDF">
        <w:rPr>
          <w:highlight w:val="green"/>
        </w:rPr>
        <w:t>"result":</w:t>
      </w:r>
    </w:p>
    <w:p w:rsidR="00A83EDF" w:rsidRPr="00A83EDF" w:rsidRDefault="00276531" w:rsidP="00A83EDF">
      <w:pPr>
        <w:ind w:left="420"/>
        <w:rPr>
          <w:highlight w:val="green"/>
        </w:rPr>
      </w:pPr>
      <w:r w:rsidRPr="00A83EDF">
        <w:rPr>
          <w:highlight w:val="green"/>
        </w:rPr>
        <w:t>{</w:t>
      </w:r>
    </w:p>
    <w:p w:rsidR="00E23645" w:rsidRPr="00A83EDF" w:rsidRDefault="00276531">
      <w:pPr>
        <w:ind w:left="840"/>
        <w:rPr>
          <w:highlight w:val="green"/>
        </w:rPr>
      </w:pPr>
      <w:r w:rsidRPr="00A83EDF">
        <w:rPr>
          <w:highlight w:val="green"/>
        </w:rPr>
        <w:t xml:space="preserve">"ProfileList " </w:t>
      </w:r>
      <w:r w:rsidRPr="00A83EDF">
        <w:rPr>
          <w:highlight w:val="green"/>
        </w:rPr>
        <w:t>：</w:t>
      </w:r>
      <w:r w:rsidRPr="00A83EDF">
        <w:rPr>
          <w:highlight w:val="green"/>
        </w:rPr>
        <w:t>[</w:t>
      </w:r>
    </w:p>
    <w:p w:rsidR="00E23645" w:rsidRPr="00A83EDF" w:rsidRDefault="00276531">
      <w:pPr>
        <w:ind w:left="840" w:firstLine="1680"/>
        <w:rPr>
          <w:highlight w:val="green"/>
        </w:rPr>
      </w:pPr>
      <w:r w:rsidRPr="00A83EDF">
        <w:rPr>
          <w:highlight w:val="green"/>
        </w:rPr>
        <w:t>{</w:t>
      </w:r>
    </w:p>
    <w:p w:rsidR="00E23645" w:rsidRPr="00A83EDF" w:rsidRDefault="00276531">
      <w:pPr>
        <w:ind w:left="840" w:firstLine="1890"/>
        <w:rPr>
          <w:highlight w:val="green"/>
        </w:rPr>
      </w:pPr>
      <w:r w:rsidRPr="00A83EDF">
        <w:rPr>
          <w:highlight w:val="green"/>
        </w:rPr>
        <w:t>"ProfileID":1,</w:t>
      </w:r>
    </w:p>
    <w:p w:rsidR="00E23645" w:rsidRPr="00A83EDF" w:rsidRDefault="00276531">
      <w:pPr>
        <w:ind w:left="840" w:firstLine="1890"/>
        <w:rPr>
          <w:highlight w:val="green"/>
        </w:rPr>
      </w:pPr>
      <w:r w:rsidRPr="00A83EDF">
        <w:rPr>
          <w:highlight w:val="green"/>
        </w:rPr>
        <w:t>"ProfileName</w:t>
      </w:r>
      <w:bookmarkStart w:id="1083" w:name="OLE_LINK18"/>
      <w:r w:rsidRPr="00A83EDF">
        <w:rPr>
          <w:highlight w:val="green"/>
        </w:rPr>
        <w:t>"</w:t>
      </w:r>
      <w:bookmarkEnd w:id="1083"/>
      <w:r w:rsidRPr="00A83EDF">
        <w:rPr>
          <w:highlight w:val="green"/>
        </w:rPr>
        <w:t>:"China Unicom",</w:t>
      </w:r>
    </w:p>
    <w:p w:rsidR="00E23645" w:rsidRPr="00A83EDF" w:rsidRDefault="00276531">
      <w:pPr>
        <w:ind w:left="840" w:firstLine="1890"/>
        <w:rPr>
          <w:highlight w:val="green"/>
        </w:rPr>
      </w:pPr>
      <w:r w:rsidRPr="00A83EDF">
        <w:rPr>
          <w:highlight w:val="green"/>
        </w:rPr>
        <w:t>"APN":"3gnet",</w:t>
      </w:r>
    </w:p>
    <w:p w:rsidR="00A83EDF" w:rsidRPr="00A83EDF" w:rsidRDefault="00A83EDF">
      <w:pPr>
        <w:ind w:left="840" w:firstLine="1890"/>
        <w:rPr>
          <w:highlight w:val="green"/>
        </w:rPr>
      </w:pPr>
      <w:r w:rsidRPr="00A83EDF">
        <w:rPr>
          <w:highlight w:val="green"/>
        </w:rPr>
        <w:t>"Password":"1234",</w:t>
      </w:r>
    </w:p>
    <w:p w:rsidR="00E23645" w:rsidRPr="00A83EDF" w:rsidRDefault="00276531">
      <w:pPr>
        <w:ind w:firstLine="2730"/>
        <w:rPr>
          <w:highlight w:val="green"/>
        </w:rPr>
      </w:pPr>
      <w:r w:rsidRPr="00A83EDF">
        <w:rPr>
          <w:highlight w:val="green"/>
        </w:rPr>
        <w:t>"AuthType":0,</w:t>
      </w:r>
    </w:p>
    <w:p w:rsidR="00E23645" w:rsidRPr="00A83EDF" w:rsidRDefault="00276531">
      <w:pPr>
        <w:ind w:left="840" w:firstLine="1890"/>
        <w:rPr>
          <w:highlight w:val="green"/>
        </w:rPr>
      </w:pPr>
      <w:r w:rsidRPr="00A83EDF">
        <w:rPr>
          <w:highlight w:val="green"/>
        </w:rPr>
        <w:t>"DailNumber":"*99#",</w:t>
      </w:r>
    </w:p>
    <w:p w:rsidR="00E23645" w:rsidRPr="00A83EDF" w:rsidRDefault="00276531" w:rsidP="00A83EDF">
      <w:pPr>
        <w:ind w:left="840" w:firstLine="1890"/>
        <w:rPr>
          <w:highlight w:val="green"/>
        </w:rPr>
      </w:pPr>
      <w:r w:rsidRPr="00A83EDF">
        <w:rPr>
          <w:highlight w:val="green"/>
        </w:rPr>
        <w:t>"UserName":"china",</w:t>
      </w:r>
    </w:p>
    <w:p w:rsidR="00E23645" w:rsidRPr="00A83EDF" w:rsidRDefault="00276531">
      <w:pPr>
        <w:ind w:left="840" w:firstLine="1995"/>
        <w:rPr>
          <w:highlight w:val="green"/>
        </w:rPr>
      </w:pPr>
      <w:r w:rsidRPr="00A83EDF">
        <w:rPr>
          <w:highlight w:val="green"/>
        </w:rPr>
        <w:t>"Default":1,</w:t>
      </w:r>
    </w:p>
    <w:p w:rsidR="00E23645" w:rsidRPr="00A83EDF" w:rsidRDefault="00276531">
      <w:pPr>
        <w:ind w:left="840" w:firstLine="1995"/>
        <w:rPr>
          <w:highlight w:val="green"/>
        </w:rPr>
      </w:pPr>
      <w:r w:rsidRPr="00A83EDF">
        <w:rPr>
          <w:highlight w:val="green"/>
        </w:rPr>
        <w:t>"IsPredefine</w:t>
      </w:r>
      <w:bookmarkStart w:id="1084" w:name="OLE_LINK25"/>
      <w:bookmarkStart w:id="1085" w:name="OLE_LINK19"/>
      <w:r w:rsidRPr="00A83EDF">
        <w:rPr>
          <w:highlight w:val="green"/>
        </w:rPr>
        <w:t>"</w:t>
      </w:r>
      <w:bookmarkEnd w:id="1084"/>
      <w:bookmarkEnd w:id="1085"/>
      <w:r w:rsidRPr="00A83EDF">
        <w:rPr>
          <w:highlight w:val="green"/>
        </w:rPr>
        <w:t>:1,</w:t>
      </w:r>
    </w:p>
    <w:p w:rsidR="00E23645" w:rsidRPr="00A83EDF" w:rsidRDefault="00276531">
      <w:pPr>
        <w:ind w:left="840" w:firstLine="1995"/>
        <w:rPr>
          <w:rFonts w:ascii="Calibri" w:eastAsiaTheme="minorEastAsia" w:hAnsi="Calibri" w:cs="Calibri"/>
          <w:color w:val="auto"/>
          <w:highlight w:val="green"/>
        </w:rPr>
      </w:pPr>
      <w:bookmarkStart w:id="1086" w:name="OLE_LINK27"/>
      <w:bookmarkEnd w:id="1086"/>
      <w:r w:rsidRPr="00A83EDF">
        <w:rPr>
          <w:rFonts w:ascii="Calibri" w:eastAsia="Calibri" w:hAnsi="Calibri" w:cs="Calibri"/>
          <w:color w:val="auto"/>
          <w:highlight w:val="green"/>
        </w:rPr>
        <w:t>"IPAdrress":""</w:t>
      </w:r>
      <w:r w:rsidR="00C52674" w:rsidRPr="00A83EDF">
        <w:rPr>
          <w:rFonts w:ascii="Calibri" w:eastAsiaTheme="minorEastAsia" w:hAnsi="Calibri" w:cs="Calibri" w:hint="eastAsia"/>
          <w:color w:val="auto"/>
          <w:highlight w:val="green"/>
        </w:rPr>
        <w:t>,</w:t>
      </w:r>
    </w:p>
    <w:p w:rsidR="00C52674" w:rsidRPr="00A83EDF" w:rsidRDefault="00C52674">
      <w:pPr>
        <w:ind w:left="840" w:firstLine="1995"/>
        <w:rPr>
          <w:highlight w:val="green"/>
        </w:rPr>
      </w:pPr>
      <w:bookmarkStart w:id="1087" w:name="OLE_LINK89"/>
      <w:bookmarkStart w:id="1088" w:name="OLE_LINK90"/>
      <w:r w:rsidRPr="00A83EDF">
        <w:rPr>
          <w:highlight w:val="green"/>
        </w:rPr>
        <w:t>"</w:t>
      </w:r>
      <w:r w:rsidRPr="00A83EDF">
        <w:rPr>
          <w:rFonts w:hint="eastAsia"/>
          <w:highlight w:val="green"/>
        </w:rPr>
        <w:t>PdpType</w:t>
      </w:r>
      <w:r w:rsidRPr="00A83EDF">
        <w:rPr>
          <w:highlight w:val="green"/>
        </w:rPr>
        <w:t>":1</w:t>
      </w:r>
      <w:bookmarkEnd w:id="1087"/>
      <w:bookmarkEnd w:id="1088"/>
    </w:p>
    <w:p w:rsidR="00E23645" w:rsidRPr="00A83EDF" w:rsidRDefault="00276531">
      <w:pPr>
        <w:ind w:firstLine="2520"/>
        <w:rPr>
          <w:highlight w:val="green"/>
        </w:rPr>
      </w:pPr>
      <w:bookmarkStart w:id="1089" w:name="OLE_LINK271"/>
      <w:bookmarkEnd w:id="1089"/>
      <w:r w:rsidRPr="00A83EDF">
        <w:rPr>
          <w:highlight w:val="green"/>
        </w:rPr>
        <w:t>},….</w:t>
      </w:r>
    </w:p>
    <w:p w:rsidR="00E23645" w:rsidRDefault="00276531">
      <w:pPr>
        <w:ind w:firstLine="1995"/>
      </w:pPr>
      <w:r w:rsidRPr="00A83EDF">
        <w:rPr>
          <w:highlight w:val="green"/>
        </w:rPr>
        <w:t>]</w:t>
      </w:r>
      <w:r w:rsidR="00A83EDF" w:rsidRPr="00A83EDF">
        <w:rPr>
          <w:rFonts w:hint="eastAsia"/>
          <w:highlight w:val="green"/>
        </w:rPr>
        <w:t>，</w:t>
      </w:r>
    </w:p>
    <w:p w:rsidR="00A83EDF" w:rsidRPr="00A83EDF" w:rsidRDefault="00A83EDF" w:rsidP="00A83EDF">
      <w:pPr>
        <w:ind w:firstLineChars="400" w:firstLine="840"/>
      </w:pPr>
      <w:r w:rsidRPr="00A83EDF">
        <w:rPr>
          <w:highlight w:val="red"/>
        </w:rPr>
        <w:t>"data_len": 1</w:t>
      </w:r>
    </w:p>
    <w:p w:rsidR="00E23645" w:rsidRPr="00A83EDF" w:rsidRDefault="00276531">
      <w:pPr>
        <w:ind w:left="420"/>
        <w:rPr>
          <w:highlight w:val="green"/>
        </w:rPr>
      </w:pPr>
      <w:r w:rsidRPr="00A83EDF">
        <w:rPr>
          <w:highlight w:val="green"/>
        </w:rPr>
        <w:t>},</w:t>
      </w:r>
    </w:p>
    <w:p w:rsidR="00E23645" w:rsidRPr="00A83EDF" w:rsidRDefault="00276531">
      <w:pPr>
        <w:ind w:left="420"/>
        <w:rPr>
          <w:highlight w:val="green"/>
        </w:rPr>
      </w:pPr>
      <w:r w:rsidRPr="00A83EDF">
        <w:rPr>
          <w:highlight w:val="green"/>
        </w:rPr>
        <w:t>"id": "15.1"</w:t>
      </w:r>
    </w:p>
    <w:p w:rsidR="00E23645" w:rsidRPr="00A83EDF" w:rsidRDefault="00276531">
      <w:pPr>
        <w:rPr>
          <w:highlight w:val="green"/>
        </w:rPr>
      </w:pPr>
      <w:r w:rsidRPr="00A83EDF">
        <w:rPr>
          <w:highlight w:val="green"/>
        </w:rPr>
        <w:t>}</w:t>
      </w:r>
    </w:p>
    <w:p w:rsidR="00E23645" w:rsidRPr="00A83EDF" w:rsidRDefault="00276531" w:rsidP="00A83EDF">
      <w:pPr>
        <w:pStyle w:val="4"/>
        <w:rPr>
          <w:highlight w:val="green"/>
        </w:rPr>
      </w:pPr>
      <w:bookmarkStart w:id="1090" w:name="__RefHeading__57230_1585609034"/>
      <w:bookmarkEnd w:id="1090"/>
      <w:r w:rsidRPr="00A83EDF">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rsidRPr="00A83EDF">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pStyle w:val="af9"/>
              <w:spacing w:before="240"/>
              <w:jc w:val="both"/>
              <w:rPr>
                <w:b/>
                <w:sz w:val="22"/>
                <w:highlight w:val="green"/>
                <w:lang w:val="en-GB"/>
              </w:rPr>
            </w:pPr>
            <w:r w:rsidRPr="00A83EDF">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pStyle w:val="af9"/>
              <w:spacing w:before="240"/>
              <w:jc w:val="both"/>
              <w:rPr>
                <w:b/>
                <w:sz w:val="22"/>
                <w:highlight w:val="green"/>
                <w:lang w:val="en-GB"/>
              </w:rPr>
            </w:pPr>
            <w:r w:rsidRPr="00A83EDF">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pStyle w:val="af9"/>
              <w:spacing w:before="240"/>
              <w:jc w:val="both"/>
              <w:rPr>
                <w:b/>
                <w:sz w:val="22"/>
                <w:highlight w:val="green"/>
                <w:lang w:val="en-GB"/>
              </w:rPr>
            </w:pPr>
            <w:r w:rsidRPr="00A83EDF">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pStyle w:val="af9"/>
              <w:spacing w:before="240"/>
              <w:rPr>
                <w:b/>
                <w:sz w:val="22"/>
                <w:highlight w:val="green"/>
                <w:lang w:val="en-GB"/>
              </w:rPr>
            </w:pPr>
            <w:r w:rsidRPr="00A83EDF">
              <w:rPr>
                <w:b/>
                <w:sz w:val="22"/>
                <w:highlight w:val="green"/>
                <w:lang w:val="en-GB"/>
              </w:rPr>
              <w:t>Description</w:t>
            </w:r>
          </w:p>
        </w:tc>
      </w:tr>
      <w:tr w:rsidR="00A83EDF" w:rsidRPr="00A83EDF" w:rsidTr="00BB3203">
        <w:trPr>
          <w:trHeight w:val="599"/>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ProfileID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Profile index</w:t>
            </w:r>
          </w:p>
        </w:tc>
      </w:tr>
      <w:tr w:rsidR="00E23645" w:rsidRPr="00A83EDF">
        <w:trPr>
          <w:trHeight w:val="653"/>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ProfileName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Profile name</w:t>
            </w:r>
          </w:p>
        </w:tc>
      </w:tr>
      <w:tr w:rsidR="00E23645" w:rsidRPr="00A83EDF">
        <w:trPr>
          <w:trHeight w:val="634"/>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APN</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APN name</w:t>
            </w:r>
          </w:p>
        </w:tc>
      </w:tr>
      <w:tr w:rsidR="00A83EDF" w:rsidRPr="00A83EDF" w:rsidTr="00BB3203">
        <w:trPr>
          <w:trHeight w:val="42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Password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password</w:t>
            </w:r>
          </w:p>
        </w:tc>
      </w:tr>
      <w:tr w:rsidR="00A83EDF" w:rsidRPr="00A83EDF" w:rsidTr="00BB3203">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AuthType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Auth type:</w:t>
            </w:r>
          </w:p>
          <w:p w:rsidR="00A83EDF" w:rsidRPr="00A83EDF" w:rsidRDefault="00A83EDF" w:rsidP="00BB3203">
            <w:pPr>
              <w:rPr>
                <w:highlight w:val="green"/>
              </w:rPr>
            </w:pPr>
            <w:r w:rsidRPr="00A83EDF">
              <w:rPr>
                <w:highlight w:val="green"/>
              </w:rPr>
              <w:t>0: None</w:t>
            </w:r>
          </w:p>
          <w:p w:rsidR="00A83EDF" w:rsidRPr="00A83EDF" w:rsidRDefault="00A83EDF" w:rsidP="00BB3203">
            <w:pPr>
              <w:rPr>
                <w:highlight w:val="green"/>
              </w:rPr>
            </w:pPr>
            <w:r w:rsidRPr="00A83EDF">
              <w:rPr>
                <w:highlight w:val="green"/>
              </w:rPr>
              <w:t>1: PAP</w:t>
            </w:r>
          </w:p>
          <w:p w:rsidR="00A83EDF" w:rsidRPr="00A83EDF" w:rsidRDefault="00A83EDF" w:rsidP="00BB3203">
            <w:pPr>
              <w:rPr>
                <w:highlight w:val="green"/>
              </w:rPr>
            </w:pPr>
            <w:r w:rsidRPr="00A83EDF">
              <w:rPr>
                <w:highlight w:val="green"/>
              </w:rPr>
              <w:t>2: CHAP</w:t>
            </w:r>
          </w:p>
          <w:p w:rsidR="00A83EDF" w:rsidRPr="00A83EDF" w:rsidRDefault="00A83EDF" w:rsidP="00BB3203">
            <w:pPr>
              <w:rPr>
                <w:highlight w:val="green"/>
              </w:rPr>
            </w:pPr>
            <w:r w:rsidRPr="00A83EDF">
              <w:rPr>
                <w:highlight w:val="green"/>
              </w:rPr>
              <w:t>3: PAP&amp; CHAP</w:t>
            </w:r>
          </w:p>
        </w:tc>
      </w:tr>
      <w:tr w:rsidR="00A83EDF" w:rsidRPr="00A83EDF" w:rsidTr="00BB3203">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DailNumber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A83EDF" w:rsidRDefault="00A83EDF" w:rsidP="00BB3203">
            <w:pPr>
              <w:rPr>
                <w:highlight w:val="green"/>
              </w:rPr>
            </w:pPr>
            <w:r w:rsidRPr="00A83EDF">
              <w:rPr>
                <w:highlight w:val="green"/>
              </w:rPr>
              <w:t>Dail number</w:t>
            </w:r>
          </w:p>
        </w:tc>
      </w:tr>
      <w:tr w:rsidR="00E23645" w:rsidRPr="00A83EDF">
        <w:trPr>
          <w:trHeight w:val="40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UserName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User name</w:t>
            </w:r>
          </w:p>
        </w:tc>
      </w:tr>
      <w:tr w:rsidR="00E23645" w:rsidRPr="00A83EDF">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lastRenderedPageBreak/>
              <w:t>Default</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Current Default profile:</w:t>
            </w:r>
          </w:p>
          <w:p w:rsidR="00E23645" w:rsidRPr="00A83EDF" w:rsidRDefault="00276531">
            <w:pPr>
              <w:rPr>
                <w:highlight w:val="green"/>
              </w:rPr>
            </w:pPr>
            <w:r w:rsidRPr="00A83EDF">
              <w:rPr>
                <w:highlight w:val="green"/>
              </w:rPr>
              <w:t>0:not Default</w:t>
            </w:r>
          </w:p>
          <w:p w:rsidR="00E23645" w:rsidRPr="00A83EDF" w:rsidRDefault="00276531">
            <w:pPr>
              <w:rPr>
                <w:highlight w:val="green"/>
              </w:rPr>
            </w:pPr>
            <w:r w:rsidRPr="00A83EDF">
              <w:rPr>
                <w:highlight w:val="green"/>
              </w:rPr>
              <w:t>1:Default</w:t>
            </w:r>
          </w:p>
        </w:tc>
      </w:tr>
      <w:tr w:rsidR="00E23645" w:rsidRPr="00A83EDF">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IsPredefine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highlight w:val="green"/>
              </w:rPr>
            </w:pPr>
            <w:r w:rsidRPr="00A83EDF">
              <w:rPr>
                <w:highlight w:val="green"/>
              </w:rPr>
              <w:t>Is predefine or user create profile:</w:t>
            </w:r>
          </w:p>
          <w:p w:rsidR="00E23645" w:rsidRPr="00A83EDF" w:rsidRDefault="00276531">
            <w:pPr>
              <w:rPr>
                <w:highlight w:val="green"/>
              </w:rPr>
            </w:pPr>
            <w:r w:rsidRPr="00A83EDF">
              <w:rPr>
                <w:highlight w:val="green"/>
              </w:rPr>
              <w:t xml:space="preserve">0: Predefine profile </w:t>
            </w:r>
          </w:p>
          <w:p w:rsidR="00E23645" w:rsidRPr="00A83EDF" w:rsidRDefault="00276531">
            <w:pPr>
              <w:rPr>
                <w:highlight w:val="green"/>
              </w:rPr>
            </w:pPr>
            <w:r w:rsidRPr="00A83EDF">
              <w:rPr>
                <w:highlight w:val="green"/>
              </w:rPr>
              <w:t>1: User Createprofile</w:t>
            </w:r>
          </w:p>
        </w:tc>
      </w:tr>
      <w:tr w:rsidR="00A83EDF" w:rsidRPr="00A83EDF">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rFonts w:ascii="Calibri" w:eastAsia="Calibri" w:hAnsi="Calibri" w:cs="Calibri"/>
                <w:color w:val="auto"/>
                <w:highlight w:val="green"/>
              </w:rPr>
            </w:pPr>
            <w:bookmarkStart w:id="1091" w:name="OLE_LINK29"/>
            <w:bookmarkStart w:id="1092" w:name="OLE_LINK28"/>
            <w:bookmarkEnd w:id="1091"/>
            <w:bookmarkEnd w:id="1092"/>
            <w:r w:rsidRPr="00A83EDF">
              <w:rPr>
                <w:rFonts w:ascii="Calibri" w:eastAsia="Calibri" w:hAnsi="Calibri" w:cs="Calibri"/>
                <w:color w:val="auto"/>
                <w:highlight w:val="green"/>
              </w:rPr>
              <w:t>IPAddress</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rFonts w:ascii="Calibri" w:eastAsia="Calibri" w:hAnsi="Calibri" w:cs="Calibri"/>
                <w:color w:val="auto"/>
                <w:highlight w:val="green"/>
              </w:rPr>
            </w:pPr>
            <w:r w:rsidRPr="00A83EDF">
              <w:rPr>
                <w:rFonts w:ascii="Calibri" w:eastAsia="Calibri" w:hAnsi="Calibri" w:cs="Calibri"/>
                <w:color w:val="auto"/>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rFonts w:ascii="Calibri" w:eastAsia="Calibri" w:hAnsi="Calibri" w:cs="Calibri"/>
                <w:color w:val="auto"/>
                <w:highlight w:val="green"/>
              </w:rPr>
            </w:pPr>
            <w:r w:rsidRPr="00A83EDF">
              <w:rPr>
                <w:rFonts w:ascii="Calibri" w:eastAsia="Calibri" w:hAnsi="Calibri" w:cs="Calibri"/>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rFonts w:ascii="Calibri" w:eastAsia="Calibri" w:hAnsi="Calibri" w:cs="Calibri"/>
                <w:color w:val="auto"/>
                <w:highlight w:val="green"/>
              </w:rPr>
            </w:pPr>
            <w:r w:rsidRPr="00A83EDF">
              <w:rPr>
                <w:rFonts w:ascii="Calibri" w:eastAsia="Calibri" w:hAnsi="Calibri" w:cs="Calibri"/>
                <w:color w:val="auto"/>
                <w:highlight w:val="green"/>
              </w:rPr>
              <w:t>If empty the dynamic IP, else static IP.</w:t>
            </w:r>
          </w:p>
        </w:tc>
      </w:tr>
      <w:tr w:rsidR="00C64C28" w:rsidRPr="00C227D9" w:rsidTr="00C64C28">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64C28" w:rsidRPr="00A83EDF" w:rsidRDefault="00C64C28" w:rsidP="00F80D81">
            <w:pPr>
              <w:rPr>
                <w:rFonts w:ascii="Calibri" w:eastAsia="Calibri" w:hAnsi="Calibri" w:cs="Calibri"/>
                <w:color w:val="auto"/>
                <w:highlight w:val="green"/>
              </w:rPr>
            </w:pPr>
            <w:bookmarkStart w:id="1093" w:name="OLE_LINK291"/>
            <w:bookmarkStart w:id="1094" w:name="OLE_LINK281"/>
            <w:bookmarkStart w:id="1095" w:name="__RefHeading__57232_1585609034"/>
            <w:bookmarkEnd w:id="1093"/>
            <w:bookmarkEnd w:id="1094"/>
            <w:bookmarkEnd w:id="1095"/>
            <w:r w:rsidRPr="00A83EDF">
              <w:rPr>
                <w:rFonts w:ascii="Calibri" w:eastAsia="Calibri" w:hAnsi="Calibri" w:cs="Calibri" w:hint="eastAsia"/>
                <w:color w:val="auto"/>
                <w:highlight w:val="green"/>
              </w:rPr>
              <w:t>PdpType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64C28" w:rsidRPr="00A83EDF" w:rsidRDefault="00C64C28" w:rsidP="00F80D81">
            <w:pPr>
              <w:rPr>
                <w:rFonts w:ascii="Calibri" w:eastAsia="Calibri" w:hAnsi="Calibri" w:cs="Calibri"/>
                <w:color w:val="auto"/>
                <w:highlight w:val="green"/>
              </w:rPr>
            </w:pPr>
            <w:r w:rsidRPr="00A83EDF">
              <w:rPr>
                <w:rFonts w:ascii="Calibri" w:eastAsia="Calibri" w:hAnsi="Calibri" w:cs="Calibri" w:hint="eastAsia"/>
                <w:color w:val="auto"/>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64C28" w:rsidRPr="00A83EDF" w:rsidRDefault="00C64C28" w:rsidP="00F80D81">
            <w:pPr>
              <w:rPr>
                <w:rFonts w:ascii="Calibri" w:eastAsia="Calibri" w:hAnsi="Calibri" w:cs="Calibri"/>
                <w:color w:val="auto"/>
                <w:highlight w:val="green"/>
              </w:rPr>
            </w:pPr>
            <w:r w:rsidRPr="00A83EDF">
              <w:rPr>
                <w:rFonts w:ascii="Calibri" w:eastAsia="Calibri" w:hAnsi="Calibri" w:cs="Calibri" w:hint="eastAsia"/>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64C28" w:rsidRPr="00A83EDF" w:rsidRDefault="00C64C28" w:rsidP="00F80D81">
            <w:pPr>
              <w:rPr>
                <w:rFonts w:ascii="Calibri" w:eastAsia="Calibri" w:hAnsi="Calibri" w:cs="Calibri"/>
                <w:color w:val="auto"/>
                <w:highlight w:val="green"/>
              </w:rPr>
            </w:pPr>
            <w:r w:rsidRPr="00A83EDF">
              <w:rPr>
                <w:rFonts w:ascii="Calibri" w:eastAsia="Calibri" w:hAnsi="Calibri" w:cs="Calibri" w:hint="eastAsia"/>
                <w:color w:val="auto"/>
                <w:highlight w:val="green"/>
              </w:rPr>
              <w:t>0:IPV4</w:t>
            </w:r>
          </w:p>
          <w:p w:rsidR="00C64C28" w:rsidRPr="00A83EDF" w:rsidRDefault="00C64C28" w:rsidP="00F80D81">
            <w:pPr>
              <w:rPr>
                <w:rFonts w:ascii="Calibri" w:eastAsia="Calibri" w:hAnsi="Calibri" w:cs="Calibri"/>
                <w:color w:val="auto"/>
                <w:highlight w:val="green"/>
              </w:rPr>
            </w:pPr>
            <w:r w:rsidRPr="00A83EDF">
              <w:rPr>
                <w:rFonts w:ascii="Calibri" w:eastAsia="Calibri" w:hAnsi="Calibri" w:cs="Calibri" w:hint="eastAsia"/>
                <w:color w:val="auto"/>
                <w:highlight w:val="green"/>
              </w:rPr>
              <w:t>1:IPV6</w:t>
            </w:r>
          </w:p>
          <w:p w:rsidR="00C64C28" w:rsidRPr="00A83EDF" w:rsidRDefault="00C64C28" w:rsidP="00F80D81">
            <w:pPr>
              <w:pBdr>
                <w:bottom w:val="single" w:sz="6" w:space="1" w:color="auto"/>
              </w:pBdr>
              <w:rPr>
                <w:rFonts w:ascii="Calibri" w:eastAsiaTheme="minorEastAsia" w:hAnsi="Calibri" w:cs="Calibri"/>
                <w:color w:val="auto"/>
                <w:highlight w:val="green"/>
              </w:rPr>
            </w:pPr>
            <w:r w:rsidRPr="00A83EDF">
              <w:rPr>
                <w:rFonts w:ascii="Calibri" w:eastAsia="Calibri" w:hAnsi="Calibri" w:cs="Calibri" w:hint="eastAsia"/>
                <w:color w:val="auto"/>
                <w:highlight w:val="green"/>
              </w:rPr>
              <w:t>2:IPV4V6</w:t>
            </w:r>
          </w:p>
          <w:p w:rsidR="006A5BAB" w:rsidRPr="00A83EDF" w:rsidRDefault="006A5BAB" w:rsidP="00372A05">
            <w:pPr>
              <w:rPr>
                <w:rFonts w:ascii="Calibri" w:eastAsiaTheme="minorEastAsia" w:hAnsi="Calibri" w:cs="Calibri"/>
                <w:color w:val="auto"/>
                <w:highlight w:val="green"/>
              </w:rPr>
            </w:pPr>
            <w:r w:rsidRPr="00A83EDF">
              <w:rPr>
                <w:rFonts w:ascii="Calibri" w:eastAsiaTheme="minorEastAsia" w:hAnsi="Calibri" w:cs="Calibri" w:hint="eastAsia"/>
                <w:color w:val="auto"/>
                <w:highlight w:val="green"/>
              </w:rPr>
              <w:t>(Only for sprint is different)</w:t>
            </w:r>
          </w:p>
          <w:p w:rsidR="00372A05" w:rsidRPr="00A83EDF" w:rsidRDefault="00372A05" w:rsidP="00372A05">
            <w:pPr>
              <w:rPr>
                <w:rFonts w:ascii="Calibri" w:eastAsia="Calibri" w:hAnsi="Calibri" w:cs="Calibri"/>
                <w:color w:val="auto"/>
                <w:highlight w:val="green"/>
              </w:rPr>
            </w:pPr>
            <w:r w:rsidRPr="00A83EDF">
              <w:rPr>
                <w:rFonts w:ascii="Calibri" w:eastAsiaTheme="minorEastAsia" w:hAnsi="Calibri" w:cs="Calibri" w:hint="eastAsia"/>
                <w:color w:val="auto"/>
                <w:highlight w:val="green"/>
              </w:rPr>
              <w:t>1</w:t>
            </w:r>
            <w:r w:rsidRPr="00A83EDF">
              <w:rPr>
                <w:rFonts w:ascii="Calibri" w:eastAsia="Calibri" w:hAnsi="Calibri" w:cs="Calibri" w:hint="eastAsia"/>
                <w:color w:val="auto"/>
                <w:highlight w:val="green"/>
              </w:rPr>
              <w:t>:IPV4</w:t>
            </w:r>
          </w:p>
          <w:p w:rsidR="00372A05" w:rsidRPr="00A83EDF" w:rsidRDefault="00372A05" w:rsidP="00372A05">
            <w:pPr>
              <w:rPr>
                <w:rFonts w:ascii="Calibri" w:eastAsia="Calibri" w:hAnsi="Calibri" w:cs="Calibri"/>
                <w:color w:val="auto"/>
                <w:highlight w:val="green"/>
              </w:rPr>
            </w:pPr>
            <w:r w:rsidRPr="00A83EDF">
              <w:rPr>
                <w:rFonts w:ascii="Calibri" w:eastAsiaTheme="minorEastAsia" w:hAnsi="Calibri" w:cs="Calibri" w:hint="eastAsia"/>
                <w:color w:val="auto"/>
                <w:highlight w:val="green"/>
              </w:rPr>
              <w:t>2</w:t>
            </w:r>
            <w:r w:rsidRPr="00A83EDF">
              <w:rPr>
                <w:rFonts w:ascii="Calibri" w:eastAsia="Calibri" w:hAnsi="Calibri" w:cs="Calibri" w:hint="eastAsia"/>
                <w:color w:val="auto"/>
                <w:highlight w:val="green"/>
              </w:rPr>
              <w:t>:IPV6</w:t>
            </w:r>
          </w:p>
          <w:p w:rsidR="00372A05" w:rsidRPr="00372A05" w:rsidRDefault="00372A05" w:rsidP="00372A05">
            <w:pPr>
              <w:rPr>
                <w:rFonts w:ascii="Calibri" w:eastAsiaTheme="minorEastAsia" w:hAnsi="Calibri" w:cs="Calibri"/>
                <w:color w:val="auto"/>
              </w:rPr>
            </w:pPr>
            <w:r w:rsidRPr="00A83EDF">
              <w:rPr>
                <w:rFonts w:ascii="Calibri" w:eastAsiaTheme="minorEastAsia" w:hAnsi="Calibri" w:cs="Calibri" w:hint="eastAsia"/>
                <w:color w:val="auto"/>
                <w:highlight w:val="green"/>
              </w:rPr>
              <w:t>3</w:t>
            </w:r>
            <w:r w:rsidRPr="00A83EDF">
              <w:rPr>
                <w:rFonts w:ascii="Calibri" w:eastAsia="Calibri" w:hAnsi="Calibri" w:cs="Calibri" w:hint="eastAsia"/>
                <w:color w:val="auto"/>
                <w:highlight w:val="green"/>
              </w:rPr>
              <w:t>:IPV4V6</w:t>
            </w:r>
          </w:p>
        </w:tc>
      </w:tr>
      <w:tr w:rsidR="00A83EDF" w:rsidRPr="00C227D9" w:rsidTr="00C64C28">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C64C28" w:rsidRDefault="00A83EDF" w:rsidP="00F80D81">
            <w:pPr>
              <w:rPr>
                <w:rFonts w:ascii="Calibri" w:eastAsia="Calibri" w:hAnsi="Calibri" w:cs="Calibri"/>
                <w:color w:val="auto"/>
              </w:rPr>
            </w:pPr>
            <w:r w:rsidRPr="00A83EDF">
              <w:rPr>
                <w:highlight w:val="red"/>
              </w:rPr>
              <w:t>data_len</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C64C28" w:rsidRDefault="00A83EDF" w:rsidP="00F80D81">
            <w:pPr>
              <w:rPr>
                <w:rFonts w:ascii="Calibri" w:eastAsia="Calibri" w:hAnsi="Calibri" w:cs="Calibri"/>
                <w:color w:val="auto"/>
              </w:rPr>
            </w:pP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C64C28" w:rsidRDefault="00A83EDF" w:rsidP="00F80D81">
            <w:pPr>
              <w:rPr>
                <w:rFonts w:ascii="Calibri" w:eastAsia="Calibri" w:hAnsi="Calibri" w:cs="Calibri"/>
                <w:color w:val="auto"/>
              </w:rPr>
            </w:pP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83EDF" w:rsidRPr="00C64C28" w:rsidRDefault="00A83EDF" w:rsidP="00F80D81">
            <w:pPr>
              <w:rPr>
                <w:rFonts w:ascii="Calibri" w:eastAsia="Calibri" w:hAnsi="Calibri" w:cs="Calibri"/>
                <w:color w:val="auto"/>
              </w:rPr>
            </w:pPr>
          </w:p>
        </w:tc>
      </w:tr>
    </w:tbl>
    <w:p w:rsidR="00E23645" w:rsidRPr="00A83EDF" w:rsidRDefault="00276531" w:rsidP="008D3AD3">
      <w:pPr>
        <w:pStyle w:val="4"/>
        <w:numPr>
          <w:ilvl w:val="3"/>
          <w:numId w:val="55"/>
        </w:numPr>
        <w:rPr>
          <w:highlight w:val="green"/>
        </w:rPr>
      </w:pPr>
      <w:r w:rsidRPr="00A83EDF">
        <w:rPr>
          <w:highlight w:val="green"/>
        </w:rPr>
        <w:t>Response with error</w:t>
      </w:r>
    </w:p>
    <w:p w:rsidR="00E23645" w:rsidRPr="00A83EDF" w:rsidRDefault="00276531">
      <w:pPr>
        <w:rPr>
          <w:highlight w:val="green"/>
        </w:rPr>
      </w:pPr>
      <w:r w:rsidRPr="00A83EDF">
        <w:rPr>
          <w:highlight w:val="green"/>
        </w:rPr>
        <w:t>{</w:t>
      </w:r>
    </w:p>
    <w:p w:rsidR="00E23645" w:rsidRPr="00A83EDF" w:rsidRDefault="00276531">
      <w:pPr>
        <w:ind w:firstLine="420"/>
        <w:rPr>
          <w:highlight w:val="green"/>
        </w:rPr>
      </w:pPr>
      <w:r w:rsidRPr="00A83EDF">
        <w:rPr>
          <w:highlight w:val="green"/>
        </w:rPr>
        <w:t>"jsonrpc": "2.0",</w:t>
      </w:r>
    </w:p>
    <w:p w:rsidR="00E23645" w:rsidRPr="00A83EDF" w:rsidRDefault="00276531">
      <w:pPr>
        <w:ind w:firstLine="420"/>
        <w:rPr>
          <w:highlight w:val="green"/>
        </w:rPr>
      </w:pPr>
      <w:r w:rsidRPr="00A83EDF">
        <w:rPr>
          <w:highlight w:val="green"/>
        </w:rPr>
        <w:t>"error": {</w:t>
      </w:r>
    </w:p>
    <w:p w:rsidR="00E23645" w:rsidRPr="00A83EDF" w:rsidRDefault="00276531">
      <w:pPr>
        <w:ind w:left="840" w:firstLine="420"/>
        <w:rPr>
          <w:highlight w:val="green"/>
        </w:rPr>
      </w:pPr>
      <w:r w:rsidRPr="00A83EDF">
        <w:rPr>
          <w:highlight w:val="green"/>
        </w:rPr>
        <w:t>"code":"150101",</w:t>
      </w:r>
    </w:p>
    <w:p w:rsidR="00E23645" w:rsidRPr="00A83EDF" w:rsidRDefault="00276531">
      <w:pPr>
        <w:ind w:left="840" w:firstLine="420"/>
        <w:rPr>
          <w:highlight w:val="green"/>
        </w:rPr>
      </w:pPr>
      <w:r w:rsidRPr="00A83EDF">
        <w:rPr>
          <w:highlight w:val="green"/>
        </w:rPr>
        <w:t>"message": "Get profile listfailed. "</w:t>
      </w:r>
    </w:p>
    <w:p w:rsidR="00E23645" w:rsidRPr="00A83EDF" w:rsidRDefault="00276531">
      <w:pPr>
        <w:ind w:left="840" w:firstLine="420"/>
        <w:rPr>
          <w:highlight w:val="green"/>
        </w:rPr>
      </w:pPr>
      <w:r w:rsidRPr="00A83EDF">
        <w:rPr>
          <w:highlight w:val="green"/>
        </w:rPr>
        <w:t xml:space="preserve">}, </w:t>
      </w:r>
    </w:p>
    <w:p w:rsidR="00E23645" w:rsidRPr="00A83EDF" w:rsidRDefault="00276531">
      <w:pPr>
        <w:ind w:firstLine="420"/>
        <w:rPr>
          <w:highlight w:val="green"/>
        </w:rPr>
      </w:pPr>
      <w:r w:rsidRPr="00A83EDF">
        <w:rPr>
          <w:highlight w:val="green"/>
        </w:rPr>
        <w:t>"id": "15.1"</w:t>
      </w:r>
    </w:p>
    <w:p w:rsidR="00E23645" w:rsidRPr="00A83EDF" w:rsidRDefault="00276531">
      <w:pPr>
        <w:rPr>
          <w:highlight w:val="green"/>
        </w:rPr>
      </w:pPr>
      <w:r w:rsidRPr="00A83EDF">
        <w:rPr>
          <w:highlight w:val="green"/>
        </w:rPr>
        <w:t>}</w:t>
      </w:r>
    </w:p>
    <w:p w:rsidR="00E23645" w:rsidRPr="00A83EDF"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A83EDF">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pStyle w:val="TextBody"/>
              <w:widowControl w:val="0"/>
              <w:rPr>
                <w:rFonts w:ascii="Times New Roman" w:hAnsi="Times New Roman"/>
                <w:highlight w:val="green"/>
                <w:lang w:val="en-US" w:eastAsia="zh-CN"/>
              </w:rPr>
            </w:pPr>
            <w:r w:rsidRPr="00A83EDF">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pStyle w:val="TextBody"/>
              <w:widowControl w:val="0"/>
              <w:rPr>
                <w:rFonts w:ascii="Times New Roman" w:hAnsi="Times New Roman"/>
                <w:highlight w:val="green"/>
                <w:lang w:val="en-US" w:eastAsia="zh-CN"/>
              </w:rPr>
            </w:pPr>
            <w:r w:rsidRPr="00A83EDF">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pStyle w:val="TextBody"/>
              <w:widowControl w:val="0"/>
              <w:rPr>
                <w:rFonts w:ascii="Times New Roman" w:hAnsi="Times New Roman"/>
                <w:highlight w:val="green"/>
                <w:lang w:val="en-US" w:eastAsia="zh-CN"/>
              </w:rPr>
            </w:pPr>
            <w:r w:rsidRPr="00A83EDF">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szCs w:val="20"/>
                <w:highlight w:val="green"/>
              </w:rPr>
            </w:pPr>
            <w:r w:rsidRPr="00A83EDF">
              <w:rPr>
                <w:szCs w:val="20"/>
                <w:highlight w:val="green"/>
              </w:rPr>
              <w:t>150101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A83EDF" w:rsidRDefault="00276531">
            <w:pPr>
              <w:rPr>
                <w:szCs w:val="20"/>
                <w:highlight w:val="green"/>
              </w:rPr>
            </w:pPr>
            <w:r w:rsidRPr="00A83EDF">
              <w:rPr>
                <w:szCs w:val="20"/>
                <w:highlight w:val="green"/>
              </w:rPr>
              <w:t>Get profile listfailed.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A83EDF">
              <w:rPr>
                <w:szCs w:val="20"/>
                <w:highlight w:val="green"/>
              </w:rPr>
              <w:t>Get profile listfailed.</w:t>
            </w:r>
          </w:p>
        </w:tc>
      </w:tr>
    </w:tbl>
    <w:p w:rsidR="00E23645" w:rsidRDefault="00E23645">
      <w:pPr>
        <w:rPr>
          <w:rFonts w:eastAsia="Arial"/>
        </w:rPr>
      </w:pPr>
    </w:p>
    <w:p w:rsidR="00E23645" w:rsidRPr="00793DA2" w:rsidRDefault="00276531" w:rsidP="008D3AD3">
      <w:pPr>
        <w:pStyle w:val="3"/>
        <w:numPr>
          <w:ilvl w:val="2"/>
          <w:numId w:val="55"/>
        </w:numPr>
        <w:ind w:left="720"/>
        <w:rPr>
          <w:highlight w:val="green"/>
        </w:rPr>
      </w:pPr>
      <w:bookmarkStart w:id="1096" w:name="_Toc422502895"/>
      <w:bookmarkStart w:id="1097" w:name="_Toc401747910"/>
      <w:bookmarkStart w:id="1098" w:name="__RefHeading__57234_1585609034"/>
      <w:bookmarkStart w:id="1099" w:name="_Toc470684758"/>
      <w:bookmarkEnd w:id="1096"/>
      <w:bookmarkEnd w:id="1097"/>
      <w:bookmarkEnd w:id="1098"/>
      <w:r w:rsidRPr="00793DA2">
        <w:rPr>
          <w:highlight w:val="green"/>
        </w:rPr>
        <w:t>AddNewProfile</w:t>
      </w:r>
      <w:bookmarkEnd w:id="1099"/>
    </w:p>
    <w:p w:rsidR="00E23645" w:rsidRPr="00793DA2" w:rsidRDefault="00276531" w:rsidP="008D3AD3">
      <w:pPr>
        <w:pStyle w:val="4"/>
        <w:numPr>
          <w:ilvl w:val="3"/>
          <w:numId w:val="64"/>
        </w:numPr>
        <w:rPr>
          <w:highlight w:val="green"/>
        </w:rPr>
      </w:pPr>
      <w:bookmarkStart w:id="1100" w:name="__RefHeading__57236_1585609034"/>
      <w:bookmarkEnd w:id="1100"/>
      <w:r w:rsidRPr="00793DA2">
        <w:rPr>
          <w:highlight w:val="green"/>
        </w:rPr>
        <w:t>Request</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t>"method": "AddNewProfile",</w:t>
      </w:r>
    </w:p>
    <w:p w:rsidR="00E23645" w:rsidRPr="00793DA2" w:rsidRDefault="00276531">
      <w:pPr>
        <w:ind w:left="420"/>
        <w:rPr>
          <w:highlight w:val="green"/>
        </w:rPr>
      </w:pPr>
      <w:r w:rsidRPr="00793DA2">
        <w:rPr>
          <w:highlight w:val="green"/>
        </w:rPr>
        <w:t>"params":</w:t>
      </w:r>
    </w:p>
    <w:p w:rsidR="00E23645" w:rsidRPr="00793DA2" w:rsidRDefault="00276531">
      <w:pPr>
        <w:ind w:left="420" w:firstLine="840"/>
        <w:rPr>
          <w:highlight w:val="green"/>
        </w:rPr>
      </w:pPr>
      <w:r w:rsidRPr="00793DA2">
        <w:rPr>
          <w:highlight w:val="green"/>
        </w:rPr>
        <w:t>{</w:t>
      </w:r>
    </w:p>
    <w:p w:rsidR="00E23645" w:rsidRPr="00793DA2" w:rsidRDefault="00276531">
      <w:pPr>
        <w:spacing w:line="300" w:lineRule="auto"/>
        <w:ind w:left="840" w:firstLine="780"/>
        <w:jc w:val="left"/>
        <w:rPr>
          <w:highlight w:val="green"/>
        </w:rPr>
      </w:pPr>
      <w:r w:rsidRPr="00793DA2">
        <w:rPr>
          <w:highlight w:val="green"/>
        </w:rPr>
        <w:t>"ProfileName</w:t>
      </w:r>
      <w:bookmarkStart w:id="1101" w:name="OLE_LINK26"/>
      <w:r w:rsidRPr="00793DA2">
        <w:rPr>
          <w:highlight w:val="green"/>
        </w:rPr>
        <w:t>"</w:t>
      </w:r>
      <w:bookmarkEnd w:id="1101"/>
      <w:r w:rsidRPr="00793DA2">
        <w:rPr>
          <w:highlight w:val="green"/>
        </w:rPr>
        <w:t>:"China Unicom",</w:t>
      </w:r>
    </w:p>
    <w:p w:rsidR="00E23645" w:rsidRPr="00793DA2" w:rsidRDefault="00276531">
      <w:pPr>
        <w:spacing w:line="300" w:lineRule="auto"/>
        <w:ind w:left="1260" w:firstLine="360"/>
        <w:jc w:val="left"/>
        <w:rPr>
          <w:highlight w:val="green"/>
        </w:rPr>
      </w:pPr>
      <w:r w:rsidRPr="00793DA2">
        <w:rPr>
          <w:highlight w:val="green"/>
        </w:rPr>
        <w:t>"APN":"3gnet",</w:t>
      </w:r>
    </w:p>
    <w:p w:rsidR="00E23645" w:rsidRPr="00793DA2" w:rsidRDefault="00276531">
      <w:pPr>
        <w:spacing w:line="300" w:lineRule="auto"/>
        <w:ind w:left="1260" w:firstLine="360"/>
        <w:jc w:val="left"/>
        <w:rPr>
          <w:highlight w:val="green"/>
        </w:rPr>
      </w:pPr>
      <w:r w:rsidRPr="00793DA2">
        <w:rPr>
          <w:highlight w:val="green"/>
        </w:rPr>
        <w:t>"UserName":"china",</w:t>
      </w:r>
    </w:p>
    <w:p w:rsidR="00E23645" w:rsidRPr="00793DA2" w:rsidRDefault="00276531">
      <w:pPr>
        <w:spacing w:line="300" w:lineRule="auto"/>
        <w:ind w:left="240"/>
        <w:jc w:val="left"/>
        <w:rPr>
          <w:highlight w:val="green"/>
        </w:rPr>
      </w:pPr>
      <w:r w:rsidRPr="00793DA2">
        <w:rPr>
          <w:highlight w:val="green"/>
        </w:rPr>
        <w:tab/>
      </w:r>
      <w:r w:rsidRPr="00793DA2">
        <w:rPr>
          <w:highlight w:val="green"/>
        </w:rPr>
        <w:tab/>
      </w:r>
      <w:r w:rsidRPr="00793DA2">
        <w:rPr>
          <w:highlight w:val="green"/>
        </w:rPr>
        <w:tab/>
      </w:r>
      <w:r w:rsidRPr="00793DA2">
        <w:rPr>
          <w:highlight w:val="green"/>
        </w:rPr>
        <w:tab/>
        <w:t>"Password":"1234",</w:t>
      </w:r>
      <w:r w:rsidRPr="00793DA2">
        <w:rPr>
          <w:highlight w:val="green"/>
        </w:rPr>
        <w:tab/>
      </w:r>
    </w:p>
    <w:p w:rsidR="00E23645" w:rsidRPr="00793DA2" w:rsidRDefault="00276531">
      <w:pPr>
        <w:spacing w:line="300" w:lineRule="auto"/>
        <w:ind w:left="1260" w:firstLine="420"/>
        <w:jc w:val="left"/>
        <w:rPr>
          <w:highlight w:val="green"/>
        </w:rPr>
      </w:pPr>
      <w:r w:rsidRPr="00793DA2">
        <w:rPr>
          <w:highlight w:val="green"/>
        </w:rPr>
        <w:t>"AuthType":0,</w:t>
      </w:r>
    </w:p>
    <w:p w:rsidR="00E23645" w:rsidRPr="00793DA2" w:rsidRDefault="00276531">
      <w:pPr>
        <w:spacing w:line="300" w:lineRule="auto"/>
        <w:ind w:left="1260" w:firstLine="464"/>
        <w:jc w:val="left"/>
        <w:rPr>
          <w:color w:val="auto"/>
          <w:highlight w:val="green"/>
        </w:rPr>
      </w:pPr>
      <w:r w:rsidRPr="00793DA2">
        <w:rPr>
          <w:color w:val="auto"/>
          <w:highlight w:val="green"/>
        </w:rPr>
        <w:t>"DailNumber":"*99#",</w:t>
      </w:r>
    </w:p>
    <w:p w:rsidR="000E376C" w:rsidRPr="00793DA2" w:rsidRDefault="00276531" w:rsidP="000E376C">
      <w:pPr>
        <w:ind w:firstLine="1680"/>
        <w:rPr>
          <w:rFonts w:ascii="Calibri" w:eastAsiaTheme="minorEastAsia" w:hAnsi="Calibri" w:cs="Calibri"/>
          <w:color w:val="auto"/>
          <w:highlight w:val="green"/>
        </w:rPr>
      </w:pPr>
      <w:r w:rsidRPr="00793DA2">
        <w:rPr>
          <w:rFonts w:ascii="Calibri" w:eastAsia="Calibri" w:hAnsi="Calibri" w:cs="Calibri"/>
          <w:color w:val="auto"/>
          <w:highlight w:val="green"/>
        </w:rPr>
        <w:t>"IPAdrress":""</w:t>
      </w:r>
      <w:r w:rsidR="000E376C" w:rsidRPr="00793DA2">
        <w:rPr>
          <w:rFonts w:ascii="Calibri" w:eastAsiaTheme="minorEastAsia" w:hAnsi="Calibri" w:cs="Calibri" w:hint="eastAsia"/>
          <w:color w:val="auto"/>
          <w:highlight w:val="green"/>
        </w:rPr>
        <w:t>,</w:t>
      </w:r>
    </w:p>
    <w:p w:rsidR="000E376C" w:rsidRPr="00793DA2" w:rsidRDefault="000E376C" w:rsidP="000E376C">
      <w:pPr>
        <w:ind w:firstLine="1680"/>
        <w:rPr>
          <w:rFonts w:ascii="Calibri" w:eastAsiaTheme="minorEastAsia" w:hAnsi="Calibri" w:cs="Calibri"/>
          <w:color w:val="948A54"/>
          <w:highlight w:val="green"/>
        </w:rPr>
      </w:pPr>
      <w:r w:rsidRPr="00793DA2">
        <w:rPr>
          <w:highlight w:val="green"/>
        </w:rPr>
        <w:t>"</w:t>
      </w:r>
      <w:r w:rsidRPr="00793DA2">
        <w:rPr>
          <w:rFonts w:hint="eastAsia"/>
          <w:highlight w:val="green"/>
        </w:rPr>
        <w:t>PdpType</w:t>
      </w:r>
      <w:r w:rsidRPr="00793DA2">
        <w:rPr>
          <w:highlight w:val="green"/>
        </w:rPr>
        <w:t>":1</w:t>
      </w:r>
    </w:p>
    <w:p w:rsidR="00E23645" w:rsidRPr="00793DA2" w:rsidRDefault="00276531">
      <w:pPr>
        <w:ind w:left="420" w:firstLine="945"/>
        <w:rPr>
          <w:highlight w:val="green"/>
        </w:rPr>
      </w:pPr>
      <w:r w:rsidRPr="00793DA2">
        <w:rPr>
          <w:highlight w:val="green"/>
        </w:rPr>
        <w:t>},</w:t>
      </w:r>
    </w:p>
    <w:p w:rsidR="00E23645" w:rsidRPr="00793DA2" w:rsidRDefault="00276531">
      <w:pPr>
        <w:ind w:left="420"/>
        <w:rPr>
          <w:highlight w:val="green"/>
        </w:rPr>
      </w:pPr>
      <w:r w:rsidRPr="00793DA2">
        <w:rPr>
          <w:highlight w:val="green"/>
        </w:rPr>
        <w:lastRenderedPageBreak/>
        <w:t>"id": "15.2"</w:t>
      </w:r>
    </w:p>
    <w:p w:rsidR="00E23645" w:rsidRPr="00793DA2" w:rsidRDefault="00276531">
      <w:pPr>
        <w:rPr>
          <w:highlight w:val="green"/>
        </w:rPr>
      </w:pPr>
      <w:r w:rsidRPr="00793DA2">
        <w:rPr>
          <w:highlight w:val="green"/>
        </w:rPr>
        <w:t>}</w:t>
      </w:r>
    </w:p>
    <w:p w:rsidR="00E23645" w:rsidRPr="00793DA2" w:rsidRDefault="00276531" w:rsidP="008D3AD3">
      <w:pPr>
        <w:pStyle w:val="4"/>
        <w:numPr>
          <w:ilvl w:val="3"/>
          <w:numId w:val="64"/>
        </w:numPr>
        <w:rPr>
          <w:highlight w:val="green"/>
        </w:rPr>
      </w:pPr>
      <w:bookmarkStart w:id="1102" w:name="__RefHeading__57238_1585609034"/>
      <w:bookmarkEnd w:id="1102"/>
      <w:r w:rsidRPr="00793DA2">
        <w:rPr>
          <w:highlight w:val="green"/>
        </w:rPr>
        <w:t>Response</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t>"result":{},</w:t>
      </w:r>
    </w:p>
    <w:p w:rsidR="00E23645" w:rsidRPr="00793DA2" w:rsidRDefault="00276531">
      <w:pPr>
        <w:ind w:left="420"/>
        <w:rPr>
          <w:highlight w:val="green"/>
        </w:rPr>
      </w:pPr>
      <w:r w:rsidRPr="00793DA2">
        <w:rPr>
          <w:highlight w:val="green"/>
        </w:rPr>
        <w:t>"id": "15.2"</w:t>
      </w:r>
    </w:p>
    <w:p w:rsidR="00E23645" w:rsidRPr="00793DA2" w:rsidRDefault="00276531">
      <w:pPr>
        <w:rPr>
          <w:highlight w:val="green"/>
        </w:rPr>
      </w:pPr>
      <w:r w:rsidRPr="00793DA2">
        <w:rPr>
          <w:highlight w:val="green"/>
        </w:rPr>
        <w:t>}</w:t>
      </w:r>
    </w:p>
    <w:p w:rsidR="00E23645" w:rsidRPr="00793DA2" w:rsidRDefault="00276531" w:rsidP="00496C4B">
      <w:pPr>
        <w:pStyle w:val="4"/>
        <w:rPr>
          <w:highlight w:val="green"/>
        </w:rPr>
      </w:pPr>
      <w:bookmarkStart w:id="1103" w:name="__RefHeading__57240_1585609034"/>
      <w:bookmarkEnd w:id="1103"/>
      <w:r w:rsidRPr="00793DA2">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rsidRPr="00793DA2">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rPr>
                <w:b/>
                <w:sz w:val="22"/>
                <w:highlight w:val="green"/>
                <w:lang w:val="en-GB"/>
              </w:rPr>
            </w:pPr>
            <w:r w:rsidRPr="00793DA2">
              <w:rPr>
                <w:b/>
                <w:sz w:val="22"/>
                <w:highlight w:val="green"/>
                <w:lang w:val="en-GB"/>
              </w:rPr>
              <w:t>Description</w:t>
            </w:r>
          </w:p>
        </w:tc>
      </w:tr>
      <w:tr w:rsidR="00E23645" w:rsidRPr="00793DA2">
        <w:trPr>
          <w:trHeight w:val="653"/>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 name</w:t>
            </w:r>
          </w:p>
        </w:tc>
      </w:tr>
      <w:tr w:rsidR="00E23645" w:rsidRPr="00793DA2">
        <w:trPr>
          <w:trHeight w:val="634"/>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APN</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APN name</w:t>
            </w:r>
          </w:p>
        </w:tc>
      </w:tr>
      <w:tr w:rsidR="00E23645" w:rsidRPr="00793DA2">
        <w:trPr>
          <w:trHeight w:val="40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UserName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User name</w:t>
            </w:r>
          </w:p>
        </w:tc>
      </w:tr>
      <w:tr w:rsidR="00E23645" w:rsidRPr="00793DA2">
        <w:trPr>
          <w:trHeight w:val="42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Password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password</w:t>
            </w:r>
          </w:p>
        </w:tc>
      </w:tr>
      <w:tr w:rsidR="00E23645" w:rsidRPr="00793DA2">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AuthType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Auth type:</w:t>
            </w:r>
          </w:p>
          <w:p w:rsidR="00E23645" w:rsidRPr="00793DA2" w:rsidRDefault="00276531">
            <w:pPr>
              <w:rPr>
                <w:highlight w:val="green"/>
              </w:rPr>
            </w:pPr>
            <w:r w:rsidRPr="00793DA2">
              <w:rPr>
                <w:highlight w:val="green"/>
              </w:rPr>
              <w:t>0: None</w:t>
            </w:r>
          </w:p>
          <w:p w:rsidR="00E23645" w:rsidRPr="00793DA2" w:rsidRDefault="00276531">
            <w:pPr>
              <w:rPr>
                <w:highlight w:val="green"/>
              </w:rPr>
            </w:pPr>
            <w:r w:rsidRPr="00793DA2">
              <w:rPr>
                <w:highlight w:val="green"/>
              </w:rPr>
              <w:t>1: PAP</w:t>
            </w:r>
          </w:p>
          <w:p w:rsidR="00E23645" w:rsidRPr="00793DA2" w:rsidRDefault="00276531">
            <w:pPr>
              <w:rPr>
                <w:highlight w:val="green"/>
              </w:rPr>
            </w:pPr>
            <w:r w:rsidRPr="00793DA2">
              <w:rPr>
                <w:highlight w:val="green"/>
              </w:rPr>
              <w:t>2: CHAP</w:t>
            </w:r>
          </w:p>
          <w:p w:rsidR="00E23645" w:rsidRPr="00793DA2" w:rsidRDefault="00276531">
            <w:pPr>
              <w:rPr>
                <w:highlight w:val="green"/>
              </w:rPr>
            </w:pPr>
            <w:r w:rsidRPr="00793DA2">
              <w:rPr>
                <w:highlight w:val="green"/>
              </w:rPr>
              <w:t>3: PAP&amp; CHAP</w:t>
            </w:r>
          </w:p>
        </w:tc>
      </w:tr>
      <w:tr w:rsidR="00E23645" w:rsidRPr="00793DA2">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DailNumber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Dail number</w:t>
            </w:r>
          </w:p>
        </w:tc>
      </w:tr>
      <w:tr w:rsidR="00E23645" w:rsidRPr="00793DA2">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IPAddress</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If empty the dynamic IP, else static IP.</w:t>
            </w:r>
          </w:p>
        </w:tc>
      </w:tr>
      <w:tr w:rsidR="00DE3C6F" w:rsidRPr="00793DA2" w:rsidTr="00C64C28">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E3C6F" w:rsidRPr="00793DA2" w:rsidRDefault="00DE3C6F" w:rsidP="00F80D81">
            <w:pPr>
              <w:rPr>
                <w:rFonts w:ascii="Calibri" w:eastAsia="Calibri" w:hAnsi="Calibri" w:cs="Calibri"/>
                <w:color w:val="auto"/>
                <w:highlight w:val="green"/>
              </w:rPr>
            </w:pPr>
            <w:bookmarkStart w:id="1104" w:name="__RefHeading__57242_1585609034"/>
            <w:bookmarkEnd w:id="1104"/>
            <w:r w:rsidRPr="00793DA2">
              <w:rPr>
                <w:rFonts w:ascii="Calibri" w:eastAsia="Calibri" w:hAnsi="Calibri" w:cs="Calibri" w:hint="eastAsia"/>
                <w:color w:val="auto"/>
                <w:highlight w:val="green"/>
              </w:rPr>
              <w:t>PdpType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E3C6F" w:rsidRPr="00793DA2" w:rsidRDefault="00DE3C6F" w:rsidP="00F80D81">
            <w:pPr>
              <w:rPr>
                <w:rFonts w:ascii="Calibri" w:eastAsia="Calibri" w:hAnsi="Calibri" w:cs="Calibri"/>
                <w:color w:val="auto"/>
                <w:highlight w:val="green"/>
              </w:rPr>
            </w:pPr>
            <w:r w:rsidRPr="00793DA2">
              <w:rPr>
                <w:rFonts w:ascii="Calibri" w:eastAsia="Calibri" w:hAnsi="Calibri" w:cs="Calibri" w:hint="eastAsia"/>
                <w:color w:val="auto"/>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E3C6F" w:rsidRPr="00793DA2" w:rsidRDefault="00DE3C6F" w:rsidP="00F80D81">
            <w:pPr>
              <w:rPr>
                <w:rFonts w:ascii="Calibri" w:eastAsia="Calibri" w:hAnsi="Calibri" w:cs="Calibri"/>
                <w:color w:val="auto"/>
                <w:highlight w:val="green"/>
              </w:rPr>
            </w:pPr>
            <w:r w:rsidRPr="00793DA2">
              <w:rPr>
                <w:rFonts w:ascii="Calibri" w:eastAsia="Calibri" w:hAnsi="Calibri" w:cs="Calibri" w:hint="eastAsia"/>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DE3C6F" w:rsidRPr="00793DA2" w:rsidRDefault="00DE3C6F" w:rsidP="004B7DA5">
            <w:pPr>
              <w:rPr>
                <w:rFonts w:ascii="Calibri" w:eastAsia="Calibri" w:hAnsi="Calibri" w:cs="Calibri"/>
                <w:color w:val="auto"/>
                <w:highlight w:val="green"/>
              </w:rPr>
            </w:pPr>
            <w:r w:rsidRPr="00793DA2">
              <w:rPr>
                <w:rFonts w:ascii="Calibri" w:eastAsia="Calibri" w:hAnsi="Calibri" w:cs="Calibri" w:hint="eastAsia"/>
                <w:color w:val="auto"/>
                <w:highlight w:val="green"/>
              </w:rPr>
              <w:t>0:IPV4</w:t>
            </w:r>
          </w:p>
          <w:p w:rsidR="00DE3C6F" w:rsidRPr="00793DA2" w:rsidRDefault="00DE3C6F" w:rsidP="004B7DA5">
            <w:pPr>
              <w:rPr>
                <w:rFonts w:ascii="Calibri" w:eastAsia="Calibri" w:hAnsi="Calibri" w:cs="Calibri"/>
                <w:color w:val="auto"/>
                <w:highlight w:val="green"/>
              </w:rPr>
            </w:pPr>
            <w:r w:rsidRPr="00793DA2">
              <w:rPr>
                <w:rFonts w:ascii="Calibri" w:eastAsia="Calibri" w:hAnsi="Calibri" w:cs="Calibri" w:hint="eastAsia"/>
                <w:color w:val="auto"/>
                <w:highlight w:val="green"/>
              </w:rPr>
              <w:t>1:IPV6</w:t>
            </w:r>
          </w:p>
          <w:p w:rsidR="00DE3C6F" w:rsidRPr="00793DA2" w:rsidRDefault="00DE3C6F" w:rsidP="004B7DA5">
            <w:pPr>
              <w:pBdr>
                <w:bottom w:val="single" w:sz="6" w:space="1" w:color="auto"/>
              </w:pBdr>
              <w:rPr>
                <w:rFonts w:ascii="Calibri" w:eastAsiaTheme="minorEastAsia" w:hAnsi="Calibri" w:cs="Calibri"/>
                <w:color w:val="auto"/>
                <w:highlight w:val="green"/>
              </w:rPr>
            </w:pPr>
            <w:r w:rsidRPr="00793DA2">
              <w:rPr>
                <w:rFonts w:ascii="Calibri" w:eastAsia="Calibri" w:hAnsi="Calibri" w:cs="Calibri" w:hint="eastAsia"/>
                <w:color w:val="auto"/>
                <w:highlight w:val="green"/>
              </w:rPr>
              <w:t>2:IPV4V6</w:t>
            </w:r>
          </w:p>
          <w:p w:rsidR="00DE3C6F" w:rsidRPr="00793DA2" w:rsidRDefault="00DE3C6F" w:rsidP="004B7DA5">
            <w:pPr>
              <w:rPr>
                <w:rFonts w:ascii="Calibri" w:eastAsiaTheme="minorEastAsia" w:hAnsi="Calibri" w:cs="Calibri"/>
                <w:color w:val="auto"/>
                <w:highlight w:val="green"/>
              </w:rPr>
            </w:pPr>
            <w:r w:rsidRPr="00793DA2">
              <w:rPr>
                <w:rFonts w:ascii="Calibri" w:eastAsiaTheme="minorEastAsia" w:hAnsi="Calibri" w:cs="Calibri" w:hint="eastAsia"/>
                <w:color w:val="auto"/>
                <w:highlight w:val="green"/>
              </w:rPr>
              <w:t>(Only for sprint is different)</w:t>
            </w:r>
          </w:p>
          <w:p w:rsidR="00DE3C6F" w:rsidRPr="00793DA2" w:rsidRDefault="00DE3C6F" w:rsidP="004B7DA5">
            <w:pPr>
              <w:rPr>
                <w:rFonts w:ascii="Calibri" w:eastAsia="Calibri" w:hAnsi="Calibri" w:cs="Calibri"/>
                <w:color w:val="auto"/>
                <w:highlight w:val="green"/>
              </w:rPr>
            </w:pPr>
            <w:r w:rsidRPr="00793DA2">
              <w:rPr>
                <w:rFonts w:ascii="Calibri" w:eastAsiaTheme="minorEastAsia" w:hAnsi="Calibri" w:cs="Calibri" w:hint="eastAsia"/>
                <w:color w:val="auto"/>
                <w:highlight w:val="green"/>
              </w:rPr>
              <w:t>1</w:t>
            </w:r>
            <w:r w:rsidRPr="00793DA2">
              <w:rPr>
                <w:rFonts w:ascii="Calibri" w:eastAsia="Calibri" w:hAnsi="Calibri" w:cs="Calibri" w:hint="eastAsia"/>
                <w:color w:val="auto"/>
                <w:highlight w:val="green"/>
              </w:rPr>
              <w:t>:IPV4</w:t>
            </w:r>
          </w:p>
          <w:p w:rsidR="00DE3C6F" w:rsidRPr="00793DA2" w:rsidRDefault="00DE3C6F" w:rsidP="004B7DA5">
            <w:pPr>
              <w:rPr>
                <w:rFonts w:ascii="Calibri" w:eastAsia="Calibri" w:hAnsi="Calibri" w:cs="Calibri"/>
                <w:color w:val="auto"/>
                <w:highlight w:val="green"/>
              </w:rPr>
            </w:pPr>
            <w:r w:rsidRPr="00793DA2">
              <w:rPr>
                <w:rFonts w:ascii="Calibri" w:eastAsiaTheme="minorEastAsia" w:hAnsi="Calibri" w:cs="Calibri" w:hint="eastAsia"/>
                <w:color w:val="auto"/>
                <w:highlight w:val="green"/>
              </w:rPr>
              <w:t>2</w:t>
            </w:r>
            <w:r w:rsidRPr="00793DA2">
              <w:rPr>
                <w:rFonts w:ascii="Calibri" w:eastAsia="Calibri" w:hAnsi="Calibri" w:cs="Calibri" w:hint="eastAsia"/>
                <w:color w:val="auto"/>
                <w:highlight w:val="green"/>
              </w:rPr>
              <w:t>:IPV6</w:t>
            </w:r>
          </w:p>
          <w:p w:rsidR="00DE3C6F" w:rsidRPr="00793DA2" w:rsidRDefault="00DE3C6F" w:rsidP="004B7DA5">
            <w:pPr>
              <w:rPr>
                <w:rFonts w:ascii="Calibri" w:eastAsiaTheme="minorEastAsia" w:hAnsi="Calibri" w:cs="Calibri"/>
                <w:color w:val="auto"/>
                <w:highlight w:val="green"/>
              </w:rPr>
            </w:pPr>
            <w:r w:rsidRPr="00793DA2">
              <w:rPr>
                <w:rFonts w:ascii="Calibri" w:eastAsiaTheme="minorEastAsia" w:hAnsi="Calibri" w:cs="Calibri" w:hint="eastAsia"/>
                <w:color w:val="auto"/>
                <w:highlight w:val="green"/>
              </w:rPr>
              <w:t>3</w:t>
            </w:r>
            <w:r w:rsidRPr="00793DA2">
              <w:rPr>
                <w:rFonts w:ascii="Calibri" w:eastAsia="Calibri" w:hAnsi="Calibri" w:cs="Calibri" w:hint="eastAsia"/>
                <w:color w:val="auto"/>
                <w:highlight w:val="green"/>
              </w:rPr>
              <w:t>:IPV4V6</w:t>
            </w:r>
          </w:p>
        </w:tc>
      </w:tr>
    </w:tbl>
    <w:p w:rsidR="00E23645" w:rsidRPr="00793DA2" w:rsidRDefault="00276531" w:rsidP="008D3AD3">
      <w:pPr>
        <w:pStyle w:val="4"/>
        <w:numPr>
          <w:ilvl w:val="3"/>
          <w:numId w:val="64"/>
        </w:numPr>
        <w:rPr>
          <w:highlight w:val="green"/>
        </w:rPr>
      </w:pPr>
      <w:r w:rsidRPr="00793DA2">
        <w:rPr>
          <w:highlight w:val="green"/>
        </w:rPr>
        <w:t>Response with error</w:t>
      </w:r>
    </w:p>
    <w:p w:rsidR="00E23645" w:rsidRPr="00793DA2" w:rsidRDefault="00276531">
      <w:pPr>
        <w:rPr>
          <w:highlight w:val="green"/>
        </w:rPr>
      </w:pPr>
      <w:r w:rsidRPr="00793DA2">
        <w:rPr>
          <w:highlight w:val="green"/>
        </w:rPr>
        <w:t>{</w:t>
      </w:r>
    </w:p>
    <w:p w:rsidR="00E23645" w:rsidRPr="00793DA2" w:rsidRDefault="00276531">
      <w:pPr>
        <w:ind w:firstLine="420"/>
        <w:rPr>
          <w:highlight w:val="green"/>
        </w:rPr>
      </w:pPr>
      <w:r w:rsidRPr="00793DA2">
        <w:rPr>
          <w:highlight w:val="green"/>
        </w:rPr>
        <w:t>"jsonrpc": "2.0",</w:t>
      </w:r>
    </w:p>
    <w:p w:rsidR="00E23645" w:rsidRPr="00793DA2" w:rsidRDefault="00276531">
      <w:pPr>
        <w:ind w:firstLine="420"/>
        <w:rPr>
          <w:highlight w:val="green"/>
        </w:rPr>
      </w:pPr>
      <w:r w:rsidRPr="00793DA2">
        <w:rPr>
          <w:highlight w:val="green"/>
        </w:rPr>
        <w:t>"error": {</w:t>
      </w:r>
    </w:p>
    <w:p w:rsidR="00E23645" w:rsidRPr="00793DA2" w:rsidRDefault="00276531">
      <w:pPr>
        <w:ind w:left="840" w:firstLine="420"/>
        <w:rPr>
          <w:highlight w:val="green"/>
        </w:rPr>
      </w:pPr>
      <w:r w:rsidRPr="00793DA2">
        <w:rPr>
          <w:highlight w:val="green"/>
        </w:rPr>
        <w:t>"code": "150201",</w:t>
      </w:r>
    </w:p>
    <w:p w:rsidR="00E23645" w:rsidRPr="00793DA2" w:rsidRDefault="00276531">
      <w:pPr>
        <w:ind w:left="840" w:firstLine="420"/>
        <w:rPr>
          <w:highlight w:val="green"/>
        </w:rPr>
      </w:pPr>
      <w:r w:rsidRPr="00793DA2">
        <w:rPr>
          <w:highlight w:val="green"/>
        </w:rPr>
        <w:t>"message": "Add newprofile failed. "</w:t>
      </w:r>
    </w:p>
    <w:p w:rsidR="00E23645" w:rsidRPr="00793DA2" w:rsidRDefault="00276531">
      <w:pPr>
        <w:ind w:left="840" w:firstLine="420"/>
        <w:rPr>
          <w:highlight w:val="green"/>
        </w:rPr>
      </w:pPr>
      <w:r w:rsidRPr="00793DA2">
        <w:rPr>
          <w:highlight w:val="green"/>
        </w:rPr>
        <w:t xml:space="preserve">}, </w:t>
      </w:r>
    </w:p>
    <w:p w:rsidR="00E23645" w:rsidRPr="00793DA2" w:rsidRDefault="00276531">
      <w:pPr>
        <w:ind w:firstLine="420"/>
        <w:rPr>
          <w:highlight w:val="green"/>
        </w:rPr>
      </w:pPr>
      <w:r w:rsidRPr="00793DA2">
        <w:rPr>
          <w:highlight w:val="green"/>
        </w:rPr>
        <w:t>"id": "15.2"</w:t>
      </w:r>
    </w:p>
    <w:p w:rsidR="00E23645" w:rsidRPr="00793DA2" w:rsidRDefault="00276531">
      <w:pPr>
        <w:rPr>
          <w:highlight w:val="green"/>
        </w:rPr>
      </w:pPr>
      <w:r w:rsidRPr="00793DA2">
        <w:rPr>
          <w:highlight w:val="green"/>
        </w:rPr>
        <w:t>}</w:t>
      </w:r>
    </w:p>
    <w:p w:rsidR="00E23645" w:rsidRPr="00793DA2"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93DA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lastRenderedPageBreak/>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150201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Add newprofile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93DA2">
              <w:rPr>
                <w:szCs w:val="20"/>
                <w:highlight w:val="green"/>
              </w:rPr>
              <w:t>Add newprofile failed.</w:t>
            </w:r>
          </w:p>
        </w:tc>
      </w:tr>
    </w:tbl>
    <w:p w:rsidR="00E23645" w:rsidRDefault="00E23645">
      <w:pPr>
        <w:rPr>
          <w:rFonts w:eastAsia="Arial"/>
        </w:rPr>
      </w:pPr>
    </w:p>
    <w:p w:rsidR="00E23645" w:rsidRPr="00793DA2" w:rsidRDefault="00276531" w:rsidP="008D3AD3">
      <w:pPr>
        <w:pStyle w:val="3"/>
        <w:numPr>
          <w:ilvl w:val="2"/>
          <w:numId w:val="64"/>
        </w:numPr>
        <w:ind w:left="720"/>
        <w:rPr>
          <w:highlight w:val="green"/>
        </w:rPr>
      </w:pPr>
      <w:bookmarkStart w:id="1105" w:name="_Toc422502896"/>
      <w:bookmarkStart w:id="1106" w:name="_Toc401747911"/>
      <w:bookmarkStart w:id="1107" w:name="__RefHeading__57244_1585609034"/>
      <w:bookmarkStart w:id="1108" w:name="_Toc470684759"/>
      <w:bookmarkEnd w:id="1105"/>
      <w:bookmarkEnd w:id="1106"/>
      <w:bookmarkEnd w:id="1107"/>
      <w:r w:rsidRPr="00793DA2">
        <w:rPr>
          <w:highlight w:val="green"/>
        </w:rPr>
        <w:t>EditProfile</w:t>
      </w:r>
      <w:bookmarkEnd w:id="1108"/>
    </w:p>
    <w:p w:rsidR="00E23645" w:rsidRPr="00793DA2" w:rsidRDefault="00276531" w:rsidP="008D3AD3">
      <w:pPr>
        <w:pStyle w:val="4"/>
        <w:numPr>
          <w:ilvl w:val="3"/>
          <w:numId w:val="63"/>
        </w:numPr>
        <w:rPr>
          <w:highlight w:val="green"/>
        </w:rPr>
      </w:pPr>
      <w:bookmarkStart w:id="1109" w:name="__RefHeading__57246_1585609034"/>
      <w:bookmarkEnd w:id="1109"/>
      <w:r w:rsidRPr="00793DA2">
        <w:rPr>
          <w:highlight w:val="green"/>
        </w:rPr>
        <w:t>Request</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t>"method": "EditProfile",</w:t>
      </w:r>
    </w:p>
    <w:p w:rsidR="00E23645" w:rsidRPr="00793DA2" w:rsidRDefault="00276531">
      <w:pPr>
        <w:ind w:left="420"/>
        <w:rPr>
          <w:highlight w:val="green"/>
        </w:rPr>
      </w:pPr>
      <w:r w:rsidRPr="00793DA2">
        <w:rPr>
          <w:highlight w:val="green"/>
        </w:rPr>
        <w:t>"params":</w:t>
      </w:r>
    </w:p>
    <w:p w:rsidR="00E23645" w:rsidRPr="00793DA2" w:rsidRDefault="00276531">
      <w:pPr>
        <w:ind w:left="420"/>
        <w:rPr>
          <w:highlight w:val="green"/>
        </w:rPr>
      </w:pPr>
      <w:r w:rsidRPr="00793DA2">
        <w:rPr>
          <w:highlight w:val="green"/>
        </w:rPr>
        <w:t>{</w:t>
      </w:r>
    </w:p>
    <w:p w:rsidR="00E23645" w:rsidRPr="00793DA2" w:rsidRDefault="00276531">
      <w:pPr>
        <w:spacing w:line="300" w:lineRule="auto"/>
        <w:ind w:left="840" w:firstLine="780"/>
        <w:jc w:val="left"/>
        <w:rPr>
          <w:highlight w:val="green"/>
        </w:rPr>
      </w:pPr>
      <w:r w:rsidRPr="00793DA2">
        <w:rPr>
          <w:highlight w:val="green"/>
        </w:rPr>
        <w:t>"ProfileID":1,</w:t>
      </w:r>
    </w:p>
    <w:p w:rsidR="00E23645" w:rsidRPr="00793DA2" w:rsidRDefault="00276531">
      <w:pPr>
        <w:spacing w:line="300" w:lineRule="auto"/>
        <w:ind w:left="840" w:firstLine="780"/>
        <w:jc w:val="left"/>
        <w:rPr>
          <w:highlight w:val="green"/>
        </w:rPr>
      </w:pPr>
      <w:r w:rsidRPr="00793DA2">
        <w:rPr>
          <w:highlight w:val="green"/>
        </w:rPr>
        <w:t>"ProfileName":"China Unicom",</w:t>
      </w:r>
    </w:p>
    <w:p w:rsidR="00E23645" w:rsidRPr="00793DA2" w:rsidRDefault="00276531">
      <w:pPr>
        <w:spacing w:line="300" w:lineRule="auto"/>
        <w:ind w:left="1260" w:firstLine="360"/>
        <w:jc w:val="left"/>
        <w:rPr>
          <w:highlight w:val="green"/>
        </w:rPr>
      </w:pPr>
      <w:r w:rsidRPr="00793DA2">
        <w:rPr>
          <w:highlight w:val="green"/>
        </w:rPr>
        <w:t>"APN":"3gnet",</w:t>
      </w:r>
    </w:p>
    <w:p w:rsidR="00E23645" w:rsidRPr="00793DA2" w:rsidRDefault="00276531">
      <w:pPr>
        <w:spacing w:line="300" w:lineRule="auto"/>
        <w:ind w:left="1260" w:firstLine="360"/>
        <w:jc w:val="left"/>
        <w:rPr>
          <w:highlight w:val="green"/>
        </w:rPr>
      </w:pPr>
      <w:r w:rsidRPr="00793DA2">
        <w:rPr>
          <w:highlight w:val="green"/>
        </w:rPr>
        <w:t>"UserName":</w:t>
      </w:r>
      <w:bookmarkStart w:id="1110" w:name="OLE_LINK30"/>
      <w:r w:rsidRPr="00793DA2">
        <w:rPr>
          <w:highlight w:val="green"/>
        </w:rPr>
        <w:t>"</w:t>
      </w:r>
      <w:bookmarkEnd w:id="1110"/>
      <w:r w:rsidRPr="00793DA2">
        <w:rPr>
          <w:highlight w:val="green"/>
        </w:rPr>
        <w:t>china",</w:t>
      </w:r>
    </w:p>
    <w:p w:rsidR="00E23645" w:rsidRPr="00793DA2" w:rsidRDefault="00276531">
      <w:pPr>
        <w:spacing w:line="300" w:lineRule="auto"/>
        <w:ind w:left="240"/>
        <w:jc w:val="left"/>
        <w:rPr>
          <w:highlight w:val="green"/>
        </w:rPr>
      </w:pPr>
      <w:r w:rsidRPr="00793DA2">
        <w:rPr>
          <w:highlight w:val="green"/>
        </w:rPr>
        <w:tab/>
      </w:r>
      <w:r w:rsidRPr="00793DA2">
        <w:rPr>
          <w:highlight w:val="green"/>
        </w:rPr>
        <w:tab/>
      </w:r>
      <w:r w:rsidRPr="00793DA2">
        <w:rPr>
          <w:highlight w:val="green"/>
        </w:rPr>
        <w:tab/>
      </w:r>
      <w:r w:rsidRPr="00793DA2">
        <w:rPr>
          <w:highlight w:val="green"/>
        </w:rPr>
        <w:tab/>
        <w:t>"Password":"1234",</w:t>
      </w:r>
      <w:r w:rsidRPr="00793DA2">
        <w:rPr>
          <w:highlight w:val="green"/>
        </w:rPr>
        <w:tab/>
      </w:r>
    </w:p>
    <w:p w:rsidR="00E23645" w:rsidRPr="00793DA2" w:rsidRDefault="00276531">
      <w:pPr>
        <w:spacing w:line="300" w:lineRule="auto"/>
        <w:ind w:left="1260" w:firstLine="420"/>
        <w:jc w:val="left"/>
        <w:rPr>
          <w:highlight w:val="green"/>
        </w:rPr>
      </w:pPr>
      <w:r w:rsidRPr="00793DA2">
        <w:rPr>
          <w:highlight w:val="green"/>
        </w:rPr>
        <w:t>"AuthType":"",</w:t>
      </w:r>
    </w:p>
    <w:p w:rsidR="00E23645" w:rsidRPr="00793DA2" w:rsidRDefault="00276531">
      <w:pPr>
        <w:spacing w:line="300" w:lineRule="auto"/>
        <w:ind w:left="1260" w:firstLine="464"/>
        <w:jc w:val="left"/>
        <w:rPr>
          <w:color w:val="auto"/>
          <w:highlight w:val="green"/>
        </w:rPr>
      </w:pPr>
      <w:r w:rsidRPr="00793DA2">
        <w:rPr>
          <w:rFonts w:ascii="Calibri" w:eastAsia="Calibri" w:hAnsi="Calibri" w:cs="Calibri"/>
          <w:color w:val="auto"/>
          <w:highlight w:val="green"/>
        </w:rPr>
        <w:t>"</w:t>
      </w:r>
      <w:r w:rsidRPr="00793DA2">
        <w:rPr>
          <w:color w:val="auto"/>
          <w:highlight w:val="green"/>
        </w:rPr>
        <w:t>DailNumber</w:t>
      </w:r>
      <w:r w:rsidRPr="00793DA2">
        <w:rPr>
          <w:rFonts w:ascii="Calibri" w:eastAsia="Calibri" w:hAnsi="Calibri" w:cs="Calibri"/>
          <w:color w:val="auto"/>
          <w:highlight w:val="green"/>
        </w:rPr>
        <w:t>"</w:t>
      </w:r>
      <w:r w:rsidRPr="00793DA2">
        <w:rPr>
          <w:color w:val="auto"/>
          <w:highlight w:val="green"/>
        </w:rPr>
        <w:t>:</w:t>
      </w:r>
      <w:r w:rsidRPr="00793DA2">
        <w:rPr>
          <w:rFonts w:ascii="Calibri" w:eastAsia="Calibri" w:hAnsi="Calibri" w:cs="Calibri"/>
          <w:color w:val="auto"/>
          <w:highlight w:val="green"/>
        </w:rPr>
        <w:t>"</w:t>
      </w:r>
      <w:r w:rsidRPr="00793DA2">
        <w:rPr>
          <w:color w:val="auto"/>
          <w:highlight w:val="green"/>
        </w:rPr>
        <w:t>*99#</w:t>
      </w:r>
      <w:r w:rsidRPr="00793DA2">
        <w:rPr>
          <w:rFonts w:ascii="Calibri" w:eastAsia="Calibri" w:hAnsi="Calibri" w:cs="Calibri"/>
          <w:color w:val="auto"/>
          <w:highlight w:val="green"/>
        </w:rPr>
        <w:t>"</w:t>
      </w:r>
      <w:r w:rsidRPr="00793DA2">
        <w:rPr>
          <w:color w:val="auto"/>
          <w:highlight w:val="green"/>
        </w:rPr>
        <w:t>,</w:t>
      </w:r>
    </w:p>
    <w:p w:rsidR="00D00360" w:rsidRPr="00793DA2" w:rsidRDefault="00276531" w:rsidP="00D00360">
      <w:pPr>
        <w:ind w:firstLine="1680"/>
        <w:rPr>
          <w:rFonts w:ascii="Calibri" w:eastAsiaTheme="minorEastAsia" w:hAnsi="Calibri" w:cs="Calibri"/>
          <w:color w:val="948A54"/>
          <w:highlight w:val="green"/>
        </w:rPr>
      </w:pPr>
      <w:r w:rsidRPr="00793DA2">
        <w:rPr>
          <w:rFonts w:ascii="Calibri" w:eastAsia="Calibri" w:hAnsi="Calibri" w:cs="Calibri"/>
          <w:color w:val="auto"/>
          <w:highlight w:val="green"/>
        </w:rPr>
        <w:t>"IPAdrress":""</w:t>
      </w:r>
      <w:r w:rsidR="00D00360" w:rsidRPr="00793DA2">
        <w:rPr>
          <w:rFonts w:ascii="Calibri" w:eastAsiaTheme="minorEastAsia" w:hAnsi="Calibri" w:cs="Calibri" w:hint="eastAsia"/>
          <w:color w:val="auto"/>
          <w:highlight w:val="green"/>
        </w:rPr>
        <w:t>,</w:t>
      </w:r>
    </w:p>
    <w:p w:rsidR="00D00360" w:rsidRPr="00793DA2" w:rsidRDefault="00D00360" w:rsidP="00D00360">
      <w:pPr>
        <w:ind w:firstLine="1680"/>
        <w:rPr>
          <w:rFonts w:ascii="Calibri" w:eastAsiaTheme="minorEastAsia" w:hAnsi="Calibri" w:cs="Calibri"/>
          <w:color w:val="948A54"/>
          <w:highlight w:val="green"/>
        </w:rPr>
      </w:pPr>
      <w:r w:rsidRPr="00793DA2">
        <w:rPr>
          <w:highlight w:val="green"/>
        </w:rPr>
        <w:t>"</w:t>
      </w:r>
      <w:r w:rsidRPr="00793DA2">
        <w:rPr>
          <w:rFonts w:hint="eastAsia"/>
          <w:highlight w:val="green"/>
        </w:rPr>
        <w:t>PdpType</w:t>
      </w:r>
      <w:r w:rsidRPr="00793DA2">
        <w:rPr>
          <w:highlight w:val="green"/>
        </w:rPr>
        <w:t>":1</w:t>
      </w:r>
    </w:p>
    <w:p w:rsidR="00E23645" w:rsidRPr="00793DA2" w:rsidRDefault="00276531">
      <w:pPr>
        <w:ind w:left="420" w:firstLine="735"/>
        <w:rPr>
          <w:highlight w:val="green"/>
        </w:rPr>
      </w:pPr>
      <w:r w:rsidRPr="00793DA2">
        <w:rPr>
          <w:highlight w:val="green"/>
        </w:rPr>
        <w:t>},</w:t>
      </w:r>
    </w:p>
    <w:p w:rsidR="00E23645" w:rsidRPr="00793DA2" w:rsidRDefault="00276531">
      <w:pPr>
        <w:ind w:left="420"/>
        <w:rPr>
          <w:highlight w:val="green"/>
        </w:rPr>
      </w:pPr>
      <w:r w:rsidRPr="00793DA2">
        <w:rPr>
          <w:highlight w:val="green"/>
        </w:rPr>
        <w:t>"id": "15.3"</w:t>
      </w:r>
    </w:p>
    <w:p w:rsidR="00E23645" w:rsidRPr="00793DA2" w:rsidRDefault="00276531">
      <w:pPr>
        <w:rPr>
          <w:highlight w:val="green"/>
        </w:rPr>
      </w:pPr>
      <w:r w:rsidRPr="00793DA2">
        <w:rPr>
          <w:highlight w:val="green"/>
        </w:rPr>
        <w:t>}</w:t>
      </w:r>
    </w:p>
    <w:p w:rsidR="00E23645" w:rsidRPr="00793DA2" w:rsidRDefault="00276531" w:rsidP="008D3AD3">
      <w:pPr>
        <w:pStyle w:val="4"/>
        <w:numPr>
          <w:ilvl w:val="3"/>
          <w:numId w:val="63"/>
        </w:numPr>
        <w:rPr>
          <w:highlight w:val="green"/>
        </w:rPr>
      </w:pPr>
      <w:bookmarkStart w:id="1111" w:name="__RefHeading__57248_1585609034"/>
      <w:bookmarkEnd w:id="1111"/>
      <w:r w:rsidRPr="00793DA2">
        <w:rPr>
          <w:highlight w:val="green"/>
        </w:rPr>
        <w:t>Response</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t>"result":{},</w:t>
      </w:r>
    </w:p>
    <w:p w:rsidR="00E23645" w:rsidRPr="00793DA2" w:rsidRDefault="00276531">
      <w:pPr>
        <w:ind w:left="420"/>
        <w:rPr>
          <w:highlight w:val="green"/>
        </w:rPr>
      </w:pPr>
      <w:r w:rsidRPr="00793DA2">
        <w:rPr>
          <w:highlight w:val="green"/>
        </w:rPr>
        <w:t>"id": "15.3"</w:t>
      </w:r>
    </w:p>
    <w:p w:rsidR="00E23645" w:rsidRPr="00793DA2" w:rsidRDefault="00276531">
      <w:pPr>
        <w:rPr>
          <w:highlight w:val="green"/>
        </w:rPr>
      </w:pPr>
      <w:r w:rsidRPr="00793DA2">
        <w:rPr>
          <w:highlight w:val="green"/>
        </w:rPr>
        <w:t>}</w:t>
      </w:r>
    </w:p>
    <w:p w:rsidR="00E23645" w:rsidRPr="00793DA2" w:rsidRDefault="00276531" w:rsidP="00BE7FF9">
      <w:pPr>
        <w:pStyle w:val="4"/>
        <w:rPr>
          <w:highlight w:val="green"/>
        </w:rPr>
      </w:pPr>
      <w:bookmarkStart w:id="1112" w:name="__RefHeading__57250_1585609034"/>
      <w:bookmarkEnd w:id="1112"/>
      <w:r w:rsidRPr="00793DA2">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rsidRPr="00793DA2">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rPr>
                <w:b/>
                <w:sz w:val="22"/>
                <w:highlight w:val="green"/>
                <w:lang w:val="en-GB"/>
              </w:rPr>
            </w:pPr>
            <w:r w:rsidRPr="00793DA2">
              <w:rPr>
                <w:b/>
                <w:sz w:val="22"/>
                <w:highlight w:val="green"/>
                <w:lang w:val="en-GB"/>
              </w:rPr>
              <w:t>Description</w:t>
            </w:r>
          </w:p>
        </w:tc>
      </w:tr>
      <w:tr w:rsidR="00E23645" w:rsidRPr="00793DA2">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 id must in the profile list.</w:t>
            </w:r>
          </w:p>
        </w:tc>
      </w:tr>
      <w:tr w:rsidR="00E23645" w:rsidRPr="00793DA2">
        <w:trPr>
          <w:trHeight w:val="653"/>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 name</w:t>
            </w:r>
          </w:p>
        </w:tc>
      </w:tr>
      <w:tr w:rsidR="00E23645" w:rsidRPr="00793DA2">
        <w:trPr>
          <w:trHeight w:val="634"/>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APN</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APN name</w:t>
            </w:r>
          </w:p>
        </w:tc>
      </w:tr>
      <w:tr w:rsidR="00E23645" w:rsidRPr="00793DA2">
        <w:trPr>
          <w:trHeight w:val="40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UserName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User name</w:t>
            </w:r>
          </w:p>
        </w:tc>
      </w:tr>
      <w:tr w:rsidR="00E23645" w:rsidRPr="00793DA2">
        <w:trPr>
          <w:trHeight w:val="42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Password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password</w:t>
            </w:r>
          </w:p>
        </w:tc>
      </w:tr>
      <w:tr w:rsidR="00E23645" w:rsidRPr="00793DA2">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lastRenderedPageBreak/>
              <w:t>AuthType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Auth type:</w:t>
            </w:r>
          </w:p>
          <w:p w:rsidR="00E23645" w:rsidRPr="00793DA2" w:rsidRDefault="00276531">
            <w:pPr>
              <w:rPr>
                <w:highlight w:val="green"/>
              </w:rPr>
            </w:pPr>
            <w:r w:rsidRPr="00793DA2">
              <w:rPr>
                <w:highlight w:val="green"/>
              </w:rPr>
              <w:t>0: None</w:t>
            </w:r>
          </w:p>
          <w:p w:rsidR="00E23645" w:rsidRPr="00793DA2" w:rsidRDefault="00276531">
            <w:pPr>
              <w:rPr>
                <w:highlight w:val="green"/>
              </w:rPr>
            </w:pPr>
            <w:r w:rsidRPr="00793DA2">
              <w:rPr>
                <w:highlight w:val="green"/>
              </w:rPr>
              <w:t>1: PAP</w:t>
            </w:r>
          </w:p>
          <w:p w:rsidR="00E23645" w:rsidRPr="00793DA2" w:rsidRDefault="00276531">
            <w:pPr>
              <w:rPr>
                <w:highlight w:val="green"/>
              </w:rPr>
            </w:pPr>
            <w:r w:rsidRPr="00793DA2">
              <w:rPr>
                <w:highlight w:val="green"/>
              </w:rPr>
              <w:t>2: CHAP</w:t>
            </w:r>
          </w:p>
          <w:p w:rsidR="00E23645" w:rsidRPr="00793DA2" w:rsidRDefault="00276531">
            <w:pPr>
              <w:rPr>
                <w:highlight w:val="green"/>
              </w:rPr>
            </w:pPr>
            <w:r w:rsidRPr="00793DA2">
              <w:rPr>
                <w:highlight w:val="green"/>
              </w:rPr>
              <w:t>3: PAP&amp; CHAP</w:t>
            </w:r>
          </w:p>
        </w:tc>
      </w:tr>
      <w:tr w:rsidR="00E23645" w:rsidRPr="00793DA2">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DailNumber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Dail number</w:t>
            </w:r>
          </w:p>
        </w:tc>
      </w:tr>
      <w:tr w:rsidR="00E23645" w:rsidRPr="00793DA2">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IPAddress</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rFonts w:ascii="Calibri" w:eastAsia="Calibri" w:hAnsi="Calibri" w:cs="Calibri"/>
                <w:color w:val="auto"/>
                <w:highlight w:val="green"/>
              </w:rPr>
            </w:pPr>
            <w:r w:rsidRPr="00793DA2">
              <w:rPr>
                <w:rFonts w:ascii="Calibri" w:eastAsia="Calibri" w:hAnsi="Calibri" w:cs="Calibri"/>
                <w:color w:val="auto"/>
                <w:highlight w:val="green"/>
              </w:rPr>
              <w:t>If empty the dynamic IP, else static IP.</w:t>
            </w:r>
          </w:p>
        </w:tc>
      </w:tr>
      <w:tr w:rsidR="009E0B41" w:rsidRPr="00793DA2" w:rsidTr="004B0207">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E0B41" w:rsidRPr="00793DA2" w:rsidRDefault="009E0B41" w:rsidP="00F80D81">
            <w:pPr>
              <w:rPr>
                <w:rFonts w:ascii="Calibri" w:eastAsia="Calibri" w:hAnsi="Calibri" w:cs="Calibri"/>
                <w:color w:val="auto"/>
                <w:highlight w:val="green"/>
              </w:rPr>
            </w:pPr>
            <w:bookmarkStart w:id="1113" w:name="__RefHeading__57252_1585609034"/>
            <w:bookmarkEnd w:id="1113"/>
            <w:r w:rsidRPr="00793DA2">
              <w:rPr>
                <w:rFonts w:ascii="Calibri" w:eastAsia="Calibri" w:hAnsi="Calibri" w:cs="Calibri" w:hint="eastAsia"/>
                <w:color w:val="auto"/>
                <w:highlight w:val="green"/>
              </w:rPr>
              <w:t>PdpType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E0B41" w:rsidRPr="00793DA2" w:rsidRDefault="009E0B41" w:rsidP="00F80D81">
            <w:pPr>
              <w:rPr>
                <w:rFonts w:ascii="Calibri" w:eastAsia="Calibri" w:hAnsi="Calibri" w:cs="Calibri"/>
                <w:color w:val="auto"/>
                <w:highlight w:val="green"/>
              </w:rPr>
            </w:pPr>
            <w:r w:rsidRPr="00793DA2">
              <w:rPr>
                <w:rFonts w:ascii="Calibri" w:eastAsia="Calibri" w:hAnsi="Calibri" w:cs="Calibri" w:hint="eastAsia"/>
                <w:color w:val="auto"/>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E0B41" w:rsidRPr="00793DA2" w:rsidRDefault="009E0B41" w:rsidP="00F80D81">
            <w:pPr>
              <w:rPr>
                <w:rFonts w:ascii="Calibri" w:eastAsia="Calibri" w:hAnsi="Calibri" w:cs="Calibri"/>
                <w:color w:val="auto"/>
                <w:highlight w:val="green"/>
              </w:rPr>
            </w:pPr>
            <w:r w:rsidRPr="00793DA2">
              <w:rPr>
                <w:rFonts w:ascii="Calibri" w:eastAsia="Calibri" w:hAnsi="Calibri" w:cs="Calibri" w:hint="eastAsia"/>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9E0B41" w:rsidRPr="00793DA2" w:rsidRDefault="009E0B41" w:rsidP="004B7DA5">
            <w:pPr>
              <w:rPr>
                <w:rFonts w:ascii="Calibri" w:eastAsia="Calibri" w:hAnsi="Calibri" w:cs="Calibri"/>
                <w:color w:val="auto"/>
                <w:highlight w:val="green"/>
              </w:rPr>
            </w:pPr>
            <w:r w:rsidRPr="00793DA2">
              <w:rPr>
                <w:rFonts w:ascii="Calibri" w:eastAsia="Calibri" w:hAnsi="Calibri" w:cs="Calibri" w:hint="eastAsia"/>
                <w:color w:val="auto"/>
                <w:highlight w:val="green"/>
              </w:rPr>
              <w:t>0:IPV4</w:t>
            </w:r>
          </w:p>
          <w:p w:rsidR="009E0B41" w:rsidRPr="00793DA2" w:rsidRDefault="009E0B41" w:rsidP="004B7DA5">
            <w:pPr>
              <w:rPr>
                <w:rFonts w:ascii="Calibri" w:eastAsia="Calibri" w:hAnsi="Calibri" w:cs="Calibri"/>
                <w:color w:val="auto"/>
                <w:highlight w:val="green"/>
              </w:rPr>
            </w:pPr>
            <w:r w:rsidRPr="00793DA2">
              <w:rPr>
                <w:rFonts w:ascii="Calibri" w:eastAsia="Calibri" w:hAnsi="Calibri" w:cs="Calibri" w:hint="eastAsia"/>
                <w:color w:val="auto"/>
                <w:highlight w:val="green"/>
              </w:rPr>
              <w:t>1:IPV6</w:t>
            </w:r>
          </w:p>
          <w:p w:rsidR="009E0B41" w:rsidRPr="00793DA2" w:rsidRDefault="009E0B41" w:rsidP="004B7DA5">
            <w:pPr>
              <w:pBdr>
                <w:bottom w:val="single" w:sz="6" w:space="1" w:color="auto"/>
              </w:pBdr>
              <w:rPr>
                <w:rFonts w:ascii="Calibri" w:eastAsiaTheme="minorEastAsia" w:hAnsi="Calibri" w:cs="Calibri"/>
                <w:color w:val="auto"/>
                <w:highlight w:val="green"/>
              </w:rPr>
            </w:pPr>
            <w:r w:rsidRPr="00793DA2">
              <w:rPr>
                <w:rFonts w:ascii="Calibri" w:eastAsia="Calibri" w:hAnsi="Calibri" w:cs="Calibri" w:hint="eastAsia"/>
                <w:color w:val="auto"/>
                <w:highlight w:val="green"/>
              </w:rPr>
              <w:t>2:IPV4V6</w:t>
            </w:r>
          </w:p>
          <w:p w:rsidR="009E0B41" w:rsidRPr="00793DA2" w:rsidRDefault="009E0B41" w:rsidP="004B7DA5">
            <w:pPr>
              <w:rPr>
                <w:rFonts w:ascii="Calibri" w:eastAsiaTheme="minorEastAsia" w:hAnsi="Calibri" w:cs="Calibri"/>
                <w:color w:val="auto"/>
                <w:highlight w:val="green"/>
              </w:rPr>
            </w:pPr>
            <w:r w:rsidRPr="00793DA2">
              <w:rPr>
                <w:rFonts w:ascii="Calibri" w:eastAsiaTheme="minorEastAsia" w:hAnsi="Calibri" w:cs="Calibri" w:hint="eastAsia"/>
                <w:color w:val="auto"/>
                <w:highlight w:val="green"/>
              </w:rPr>
              <w:t>(Only for sprint is different)</w:t>
            </w:r>
          </w:p>
          <w:p w:rsidR="009E0B41" w:rsidRPr="00793DA2" w:rsidRDefault="009E0B41" w:rsidP="004B7DA5">
            <w:pPr>
              <w:rPr>
                <w:rFonts w:ascii="Calibri" w:eastAsia="Calibri" w:hAnsi="Calibri" w:cs="Calibri"/>
                <w:color w:val="auto"/>
                <w:highlight w:val="green"/>
              </w:rPr>
            </w:pPr>
            <w:r w:rsidRPr="00793DA2">
              <w:rPr>
                <w:rFonts w:ascii="Calibri" w:eastAsiaTheme="minorEastAsia" w:hAnsi="Calibri" w:cs="Calibri" w:hint="eastAsia"/>
                <w:color w:val="auto"/>
                <w:highlight w:val="green"/>
              </w:rPr>
              <w:t>1</w:t>
            </w:r>
            <w:r w:rsidRPr="00793DA2">
              <w:rPr>
                <w:rFonts w:ascii="Calibri" w:eastAsia="Calibri" w:hAnsi="Calibri" w:cs="Calibri" w:hint="eastAsia"/>
                <w:color w:val="auto"/>
                <w:highlight w:val="green"/>
              </w:rPr>
              <w:t>:IPV4</w:t>
            </w:r>
          </w:p>
          <w:p w:rsidR="009E0B41" w:rsidRPr="00793DA2" w:rsidRDefault="009E0B41" w:rsidP="004B7DA5">
            <w:pPr>
              <w:rPr>
                <w:rFonts w:ascii="Calibri" w:eastAsia="Calibri" w:hAnsi="Calibri" w:cs="Calibri"/>
                <w:color w:val="auto"/>
                <w:highlight w:val="green"/>
              </w:rPr>
            </w:pPr>
            <w:r w:rsidRPr="00793DA2">
              <w:rPr>
                <w:rFonts w:ascii="Calibri" w:eastAsiaTheme="minorEastAsia" w:hAnsi="Calibri" w:cs="Calibri" w:hint="eastAsia"/>
                <w:color w:val="auto"/>
                <w:highlight w:val="green"/>
              </w:rPr>
              <w:t>2</w:t>
            </w:r>
            <w:r w:rsidRPr="00793DA2">
              <w:rPr>
                <w:rFonts w:ascii="Calibri" w:eastAsia="Calibri" w:hAnsi="Calibri" w:cs="Calibri" w:hint="eastAsia"/>
                <w:color w:val="auto"/>
                <w:highlight w:val="green"/>
              </w:rPr>
              <w:t>:IPV6</w:t>
            </w:r>
          </w:p>
          <w:p w:rsidR="009E0B41" w:rsidRPr="00793DA2" w:rsidRDefault="009E0B41" w:rsidP="004B7DA5">
            <w:pPr>
              <w:rPr>
                <w:rFonts w:ascii="Calibri" w:eastAsiaTheme="minorEastAsia" w:hAnsi="Calibri" w:cs="Calibri"/>
                <w:color w:val="auto"/>
                <w:highlight w:val="green"/>
              </w:rPr>
            </w:pPr>
            <w:r w:rsidRPr="00793DA2">
              <w:rPr>
                <w:rFonts w:ascii="Calibri" w:eastAsiaTheme="minorEastAsia" w:hAnsi="Calibri" w:cs="Calibri" w:hint="eastAsia"/>
                <w:color w:val="auto"/>
                <w:highlight w:val="green"/>
              </w:rPr>
              <w:t>3</w:t>
            </w:r>
            <w:r w:rsidRPr="00793DA2">
              <w:rPr>
                <w:rFonts w:ascii="Calibri" w:eastAsia="Calibri" w:hAnsi="Calibri" w:cs="Calibri" w:hint="eastAsia"/>
                <w:color w:val="auto"/>
                <w:highlight w:val="green"/>
              </w:rPr>
              <w:t>:IPV4V6</w:t>
            </w:r>
          </w:p>
        </w:tc>
      </w:tr>
    </w:tbl>
    <w:p w:rsidR="00E23645" w:rsidRPr="00793DA2" w:rsidRDefault="00276531" w:rsidP="008D3AD3">
      <w:pPr>
        <w:pStyle w:val="4"/>
        <w:numPr>
          <w:ilvl w:val="3"/>
          <w:numId w:val="63"/>
        </w:numPr>
        <w:rPr>
          <w:highlight w:val="green"/>
        </w:rPr>
      </w:pPr>
      <w:r w:rsidRPr="00793DA2">
        <w:rPr>
          <w:highlight w:val="green"/>
        </w:rPr>
        <w:t>Response with error</w:t>
      </w:r>
    </w:p>
    <w:p w:rsidR="00E23645" w:rsidRPr="00793DA2" w:rsidRDefault="00276531">
      <w:pPr>
        <w:rPr>
          <w:highlight w:val="green"/>
        </w:rPr>
      </w:pPr>
      <w:r w:rsidRPr="00793DA2">
        <w:rPr>
          <w:highlight w:val="green"/>
        </w:rPr>
        <w:t>{</w:t>
      </w:r>
    </w:p>
    <w:p w:rsidR="00E23645" w:rsidRPr="00793DA2" w:rsidRDefault="00276531">
      <w:pPr>
        <w:ind w:firstLine="420"/>
        <w:rPr>
          <w:highlight w:val="green"/>
        </w:rPr>
      </w:pPr>
      <w:r w:rsidRPr="00793DA2">
        <w:rPr>
          <w:highlight w:val="green"/>
        </w:rPr>
        <w:t>"jsonrpc": "2.0",</w:t>
      </w:r>
    </w:p>
    <w:p w:rsidR="00E23645" w:rsidRPr="00793DA2" w:rsidRDefault="00276531">
      <w:pPr>
        <w:ind w:firstLine="420"/>
        <w:rPr>
          <w:highlight w:val="green"/>
        </w:rPr>
      </w:pPr>
      <w:r w:rsidRPr="00793DA2">
        <w:rPr>
          <w:highlight w:val="green"/>
        </w:rPr>
        <w:t>"error": {</w:t>
      </w:r>
    </w:p>
    <w:p w:rsidR="00E23645" w:rsidRPr="00793DA2" w:rsidRDefault="00276531">
      <w:pPr>
        <w:ind w:left="840" w:firstLine="525"/>
        <w:rPr>
          <w:highlight w:val="green"/>
        </w:rPr>
      </w:pPr>
      <w:r w:rsidRPr="00793DA2">
        <w:rPr>
          <w:highlight w:val="green"/>
        </w:rPr>
        <w:t>"code": "150301",</w:t>
      </w:r>
    </w:p>
    <w:p w:rsidR="00E23645" w:rsidRPr="00793DA2" w:rsidRDefault="00276531">
      <w:pPr>
        <w:ind w:left="840" w:firstLine="525"/>
        <w:rPr>
          <w:highlight w:val="green"/>
        </w:rPr>
      </w:pPr>
      <w:r w:rsidRPr="00793DA2">
        <w:rPr>
          <w:highlight w:val="green"/>
        </w:rPr>
        <w:t>"message": "Edit profile failed. "</w:t>
      </w:r>
    </w:p>
    <w:p w:rsidR="00E23645" w:rsidRPr="00793DA2" w:rsidRDefault="00276531">
      <w:pPr>
        <w:ind w:left="840" w:firstLine="420"/>
        <w:rPr>
          <w:highlight w:val="green"/>
        </w:rPr>
      </w:pPr>
      <w:r w:rsidRPr="00793DA2">
        <w:rPr>
          <w:highlight w:val="green"/>
        </w:rPr>
        <w:t xml:space="preserve">}, </w:t>
      </w:r>
    </w:p>
    <w:p w:rsidR="00E23645" w:rsidRPr="00793DA2" w:rsidRDefault="00276531">
      <w:pPr>
        <w:ind w:firstLine="420"/>
        <w:rPr>
          <w:highlight w:val="green"/>
        </w:rPr>
      </w:pPr>
      <w:r w:rsidRPr="00793DA2">
        <w:rPr>
          <w:highlight w:val="green"/>
        </w:rPr>
        <w:t>"id": "15.3"</w:t>
      </w:r>
    </w:p>
    <w:p w:rsidR="00E23645" w:rsidRPr="00793DA2" w:rsidRDefault="00276531">
      <w:pPr>
        <w:rPr>
          <w:highlight w:val="green"/>
        </w:rPr>
      </w:pPr>
      <w:r w:rsidRPr="00793DA2">
        <w:rPr>
          <w:highlight w:val="green"/>
        </w:rPr>
        <w:t>}</w:t>
      </w:r>
    </w:p>
    <w:p w:rsidR="00E23645" w:rsidRPr="00793DA2"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93DA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Description</w:t>
            </w:r>
          </w:p>
        </w:tc>
      </w:tr>
      <w:tr w:rsidR="00E23645" w:rsidRPr="00793DA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150301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Edit profile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Edit profile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150302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Profile is not exit.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93DA2">
              <w:rPr>
                <w:szCs w:val="20"/>
                <w:highlight w:val="green"/>
              </w:rPr>
              <w:t>Profile is not exit.</w:t>
            </w:r>
          </w:p>
        </w:tc>
      </w:tr>
    </w:tbl>
    <w:p w:rsidR="00E23645" w:rsidRDefault="00E23645">
      <w:pPr>
        <w:rPr>
          <w:rFonts w:eastAsia="Arial"/>
        </w:rPr>
      </w:pPr>
    </w:p>
    <w:p w:rsidR="00E23645" w:rsidRPr="00793DA2" w:rsidRDefault="00276531" w:rsidP="008D3AD3">
      <w:pPr>
        <w:pStyle w:val="3"/>
        <w:numPr>
          <w:ilvl w:val="2"/>
          <w:numId w:val="63"/>
        </w:numPr>
        <w:ind w:left="720"/>
        <w:rPr>
          <w:highlight w:val="green"/>
        </w:rPr>
      </w:pPr>
      <w:bookmarkStart w:id="1114" w:name="_Toc422502897"/>
      <w:bookmarkStart w:id="1115" w:name="_Toc401747912"/>
      <w:bookmarkStart w:id="1116" w:name="__RefHeading__57254_1585609034"/>
      <w:bookmarkStart w:id="1117" w:name="_Toc470684760"/>
      <w:bookmarkEnd w:id="1114"/>
      <w:bookmarkEnd w:id="1115"/>
      <w:bookmarkEnd w:id="1116"/>
      <w:r w:rsidRPr="00793DA2">
        <w:rPr>
          <w:highlight w:val="green"/>
        </w:rPr>
        <w:t>DeleteProfile</w:t>
      </w:r>
      <w:bookmarkEnd w:id="1117"/>
    </w:p>
    <w:p w:rsidR="00E23645" w:rsidRPr="00793DA2" w:rsidRDefault="00276531" w:rsidP="008D3AD3">
      <w:pPr>
        <w:pStyle w:val="4"/>
        <w:numPr>
          <w:ilvl w:val="3"/>
          <w:numId w:val="62"/>
        </w:numPr>
        <w:rPr>
          <w:highlight w:val="green"/>
        </w:rPr>
      </w:pPr>
      <w:bookmarkStart w:id="1118" w:name="__RefHeading__57256_1585609034"/>
      <w:bookmarkEnd w:id="1118"/>
      <w:r w:rsidRPr="00793DA2">
        <w:rPr>
          <w:highlight w:val="green"/>
        </w:rPr>
        <w:t>Request</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t>"method": "DeleteProfile",</w:t>
      </w:r>
    </w:p>
    <w:p w:rsidR="00E23645" w:rsidRPr="00793DA2" w:rsidRDefault="00276531">
      <w:pPr>
        <w:ind w:left="420"/>
        <w:rPr>
          <w:highlight w:val="green"/>
        </w:rPr>
      </w:pPr>
      <w:r w:rsidRPr="00793DA2">
        <w:rPr>
          <w:highlight w:val="green"/>
        </w:rPr>
        <w:t>"params":</w:t>
      </w:r>
    </w:p>
    <w:p w:rsidR="00E23645" w:rsidRPr="00793DA2" w:rsidRDefault="00276531">
      <w:pPr>
        <w:ind w:left="420"/>
        <w:rPr>
          <w:highlight w:val="green"/>
        </w:rPr>
      </w:pPr>
      <w:r w:rsidRPr="00793DA2">
        <w:rPr>
          <w:highlight w:val="green"/>
        </w:rPr>
        <w:t>{</w:t>
      </w:r>
    </w:p>
    <w:p w:rsidR="00E23645" w:rsidRPr="00793DA2" w:rsidRDefault="00793DA2">
      <w:pPr>
        <w:spacing w:line="300" w:lineRule="auto"/>
        <w:ind w:firstLine="735"/>
        <w:jc w:val="left"/>
        <w:rPr>
          <w:highlight w:val="green"/>
        </w:rPr>
      </w:pPr>
      <w:r w:rsidRPr="00793DA2">
        <w:rPr>
          <w:highlight w:val="green"/>
        </w:rPr>
        <w:t>"ProfileID":1</w:t>
      </w:r>
    </w:p>
    <w:p w:rsidR="00E23645" w:rsidRPr="00793DA2" w:rsidRDefault="00276531">
      <w:pPr>
        <w:ind w:left="420"/>
        <w:rPr>
          <w:highlight w:val="green"/>
        </w:rPr>
      </w:pPr>
      <w:r w:rsidRPr="00793DA2">
        <w:rPr>
          <w:highlight w:val="green"/>
        </w:rPr>
        <w:t>},</w:t>
      </w:r>
    </w:p>
    <w:p w:rsidR="00E23645" w:rsidRPr="00793DA2" w:rsidRDefault="00276531">
      <w:pPr>
        <w:ind w:left="420"/>
        <w:rPr>
          <w:highlight w:val="green"/>
        </w:rPr>
      </w:pPr>
      <w:r w:rsidRPr="00793DA2">
        <w:rPr>
          <w:highlight w:val="green"/>
        </w:rPr>
        <w:t>"id": "15.4"</w:t>
      </w:r>
    </w:p>
    <w:p w:rsidR="00E23645" w:rsidRPr="00793DA2" w:rsidRDefault="00276531">
      <w:pPr>
        <w:rPr>
          <w:highlight w:val="green"/>
        </w:rPr>
      </w:pPr>
      <w:r w:rsidRPr="00793DA2">
        <w:rPr>
          <w:highlight w:val="green"/>
        </w:rPr>
        <w:t>}</w:t>
      </w:r>
    </w:p>
    <w:p w:rsidR="00E23645" w:rsidRPr="00793DA2" w:rsidRDefault="00276531" w:rsidP="008D3AD3">
      <w:pPr>
        <w:pStyle w:val="4"/>
        <w:numPr>
          <w:ilvl w:val="3"/>
          <w:numId w:val="62"/>
        </w:numPr>
        <w:rPr>
          <w:highlight w:val="green"/>
        </w:rPr>
      </w:pPr>
      <w:bookmarkStart w:id="1119" w:name="__RefHeading__57258_1585609034"/>
      <w:bookmarkEnd w:id="1119"/>
      <w:r w:rsidRPr="00793DA2">
        <w:rPr>
          <w:highlight w:val="green"/>
        </w:rPr>
        <w:t>Response</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lastRenderedPageBreak/>
        <w:t>"result":{},</w:t>
      </w:r>
    </w:p>
    <w:p w:rsidR="00E23645" w:rsidRPr="00793DA2" w:rsidRDefault="00276531">
      <w:pPr>
        <w:ind w:left="420"/>
        <w:rPr>
          <w:highlight w:val="green"/>
        </w:rPr>
      </w:pPr>
      <w:r w:rsidRPr="00793DA2">
        <w:rPr>
          <w:highlight w:val="green"/>
        </w:rPr>
        <w:t>"id": "15.4"</w:t>
      </w:r>
    </w:p>
    <w:p w:rsidR="00E23645" w:rsidRPr="00793DA2" w:rsidRDefault="00276531">
      <w:pPr>
        <w:rPr>
          <w:highlight w:val="green"/>
        </w:rPr>
      </w:pPr>
      <w:r w:rsidRPr="00793DA2">
        <w:rPr>
          <w:highlight w:val="green"/>
        </w:rPr>
        <w:t>}</w:t>
      </w:r>
    </w:p>
    <w:p w:rsidR="00E23645" w:rsidRPr="00793DA2" w:rsidRDefault="00276531" w:rsidP="00BE7FF9">
      <w:pPr>
        <w:pStyle w:val="4"/>
        <w:rPr>
          <w:highlight w:val="green"/>
        </w:rPr>
      </w:pPr>
      <w:bookmarkStart w:id="1120" w:name="__RefHeading__57260_1585609034"/>
      <w:bookmarkEnd w:id="1120"/>
      <w:r w:rsidRPr="00793DA2">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rsidRPr="00793DA2">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rPr>
                <w:b/>
                <w:sz w:val="22"/>
                <w:highlight w:val="green"/>
                <w:lang w:val="en-GB"/>
              </w:rPr>
            </w:pPr>
            <w:r w:rsidRPr="00793DA2">
              <w:rPr>
                <w:b/>
                <w:sz w:val="22"/>
                <w:highlight w:val="green"/>
                <w:lang w:val="en-GB"/>
              </w:rPr>
              <w:t>Description</w:t>
            </w:r>
          </w:p>
        </w:tc>
      </w:tr>
      <w:tr w:rsidR="00E23645" w:rsidRPr="00793DA2">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 id must in the profile list.</w:t>
            </w:r>
          </w:p>
        </w:tc>
      </w:tr>
    </w:tbl>
    <w:p w:rsidR="00E23645" w:rsidRPr="00793DA2" w:rsidRDefault="00276531" w:rsidP="008D3AD3">
      <w:pPr>
        <w:pStyle w:val="4"/>
        <w:numPr>
          <w:ilvl w:val="3"/>
          <w:numId w:val="62"/>
        </w:numPr>
        <w:rPr>
          <w:highlight w:val="green"/>
        </w:rPr>
      </w:pPr>
      <w:bookmarkStart w:id="1121" w:name="__RefHeading__57262_1585609034"/>
      <w:bookmarkEnd w:id="1121"/>
      <w:r w:rsidRPr="00793DA2">
        <w:rPr>
          <w:highlight w:val="green"/>
        </w:rPr>
        <w:t>Response with error</w:t>
      </w:r>
    </w:p>
    <w:p w:rsidR="00E23645" w:rsidRPr="00793DA2" w:rsidRDefault="00276531">
      <w:pPr>
        <w:rPr>
          <w:highlight w:val="green"/>
        </w:rPr>
      </w:pPr>
      <w:r w:rsidRPr="00793DA2">
        <w:rPr>
          <w:highlight w:val="green"/>
        </w:rPr>
        <w:t>{</w:t>
      </w:r>
    </w:p>
    <w:p w:rsidR="00E23645" w:rsidRPr="00793DA2" w:rsidRDefault="00276531">
      <w:pPr>
        <w:ind w:firstLine="420"/>
        <w:rPr>
          <w:highlight w:val="green"/>
        </w:rPr>
      </w:pPr>
      <w:r w:rsidRPr="00793DA2">
        <w:rPr>
          <w:highlight w:val="green"/>
        </w:rPr>
        <w:t>"jsonrpc": "2.0",</w:t>
      </w:r>
    </w:p>
    <w:p w:rsidR="00E23645" w:rsidRPr="00793DA2" w:rsidRDefault="00276531">
      <w:pPr>
        <w:ind w:firstLine="420"/>
        <w:rPr>
          <w:highlight w:val="green"/>
        </w:rPr>
      </w:pPr>
      <w:r w:rsidRPr="00793DA2">
        <w:rPr>
          <w:highlight w:val="green"/>
        </w:rPr>
        <w:t>"error": {</w:t>
      </w:r>
    </w:p>
    <w:p w:rsidR="00E23645" w:rsidRPr="00793DA2" w:rsidRDefault="00276531">
      <w:pPr>
        <w:ind w:left="840" w:firstLine="525"/>
        <w:rPr>
          <w:highlight w:val="green"/>
        </w:rPr>
      </w:pPr>
      <w:r w:rsidRPr="00793DA2">
        <w:rPr>
          <w:highlight w:val="green"/>
        </w:rPr>
        <w:t>"code":"150401",</w:t>
      </w:r>
    </w:p>
    <w:p w:rsidR="00E23645" w:rsidRPr="00793DA2" w:rsidRDefault="00276531">
      <w:pPr>
        <w:ind w:left="840" w:firstLine="525"/>
        <w:rPr>
          <w:highlight w:val="green"/>
        </w:rPr>
      </w:pPr>
      <w:r w:rsidRPr="00793DA2">
        <w:rPr>
          <w:highlight w:val="green"/>
        </w:rPr>
        <w:t>"message": "Delete profile failed. "</w:t>
      </w:r>
    </w:p>
    <w:p w:rsidR="00E23645" w:rsidRPr="00793DA2" w:rsidRDefault="00276531">
      <w:pPr>
        <w:ind w:left="840" w:firstLine="420"/>
        <w:rPr>
          <w:highlight w:val="green"/>
        </w:rPr>
      </w:pPr>
      <w:r w:rsidRPr="00793DA2">
        <w:rPr>
          <w:highlight w:val="green"/>
        </w:rPr>
        <w:t xml:space="preserve">}, </w:t>
      </w:r>
    </w:p>
    <w:p w:rsidR="00E23645" w:rsidRPr="00793DA2" w:rsidRDefault="00276531">
      <w:pPr>
        <w:ind w:firstLine="420"/>
        <w:rPr>
          <w:highlight w:val="green"/>
        </w:rPr>
      </w:pPr>
      <w:r w:rsidRPr="00793DA2">
        <w:rPr>
          <w:highlight w:val="green"/>
        </w:rPr>
        <w:t>"id": "15.4"</w:t>
      </w:r>
    </w:p>
    <w:p w:rsidR="00E23645" w:rsidRPr="00793DA2" w:rsidRDefault="00276531">
      <w:pPr>
        <w:rPr>
          <w:highlight w:val="green"/>
        </w:rPr>
      </w:pPr>
      <w:r w:rsidRPr="00793DA2">
        <w:rPr>
          <w:highlight w:val="green"/>
        </w:rPr>
        <w:t>}</w:t>
      </w:r>
    </w:p>
    <w:p w:rsidR="00E23645" w:rsidRPr="00793DA2" w:rsidRDefault="00E23645">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rsidRPr="00793DA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Description</w:t>
            </w:r>
          </w:p>
        </w:tc>
      </w:tr>
      <w:tr w:rsidR="00E23645" w:rsidRPr="00793DA2">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150401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Delete profile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Delete profile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r w:rsidRPr="00793DA2">
              <w:rPr>
                <w:szCs w:val="20"/>
                <w:highlight w:val="green"/>
              </w:rPr>
              <w:t>150402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szCs w:val="20"/>
                <w:highlight w:val="green"/>
              </w:rPr>
            </w:pPr>
            <w:bookmarkStart w:id="1122" w:name="OLE_LINK39"/>
            <w:bookmarkEnd w:id="1122"/>
            <w:r w:rsidRPr="00793DA2">
              <w:rPr>
                <w:szCs w:val="20"/>
                <w:highlight w:val="green"/>
              </w:rPr>
              <w:t>Profile is not exist.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sidRPr="00793DA2">
              <w:rPr>
                <w:szCs w:val="20"/>
                <w:highlight w:val="green"/>
              </w:rPr>
              <w:t>Profile is not exist.</w:t>
            </w:r>
          </w:p>
        </w:tc>
      </w:tr>
    </w:tbl>
    <w:p w:rsidR="00E23645" w:rsidRDefault="00E23645"/>
    <w:p w:rsidR="002F29ED" w:rsidRPr="002F29ED" w:rsidRDefault="00276531" w:rsidP="002F29ED">
      <w:pPr>
        <w:pStyle w:val="3"/>
        <w:numPr>
          <w:ilvl w:val="2"/>
          <w:numId w:val="62"/>
        </w:numPr>
        <w:ind w:left="720"/>
        <w:rPr>
          <w:highlight w:val="green"/>
        </w:rPr>
      </w:pPr>
      <w:bookmarkStart w:id="1123" w:name="_Toc422502898"/>
      <w:bookmarkStart w:id="1124" w:name="_Toc401747913"/>
      <w:bookmarkStart w:id="1125" w:name="__RefHeading__57264_1585609034"/>
      <w:bookmarkStart w:id="1126" w:name="_Toc470684761"/>
      <w:bookmarkEnd w:id="1123"/>
      <w:bookmarkEnd w:id="1124"/>
      <w:bookmarkEnd w:id="1125"/>
      <w:r w:rsidRPr="00793DA2">
        <w:rPr>
          <w:highlight w:val="green"/>
        </w:rPr>
        <w:t>SetDefaultProfile</w:t>
      </w:r>
      <w:bookmarkEnd w:id="1126"/>
    </w:p>
    <w:p w:rsidR="00E23645" w:rsidRPr="002F29ED" w:rsidRDefault="00276531" w:rsidP="008D3AD3">
      <w:pPr>
        <w:pStyle w:val="4"/>
        <w:numPr>
          <w:ilvl w:val="3"/>
          <w:numId w:val="61"/>
        </w:numPr>
        <w:rPr>
          <w:highlight w:val="green"/>
        </w:rPr>
      </w:pPr>
      <w:bookmarkStart w:id="1127" w:name="__RefHeading__57266_1585609034"/>
      <w:bookmarkEnd w:id="1127"/>
      <w:r w:rsidRPr="00793DA2">
        <w:rPr>
          <w:highlight w:val="green"/>
        </w:rPr>
        <w:t>Request</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t>"method": "SetDefaultProfile",</w:t>
      </w:r>
    </w:p>
    <w:p w:rsidR="00E23645" w:rsidRPr="00793DA2" w:rsidRDefault="00276531">
      <w:pPr>
        <w:ind w:left="420"/>
        <w:rPr>
          <w:highlight w:val="green"/>
        </w:rPr>
      </w:pPr>
      <w:r w:rsidRPr="00793DA2">
        <w:rPr>
          <w:highlight w:val="green"/>
        </w:rPr>
        <w:t>"params":</w:t>
      </w:r>
    </w:p>
    <w:p w:rsidR="00E23645" w:rsidRPr="00793DA2" w:rsidRDefault="00276531">
      <w:pPr>
        <w:ind w:left="420"/>
        <w:rPr>
          <w:highlight w:val="green"/>
        </w:rPr>
      </w:pPr>
      <w:r w:rsidRPr="00793DA2">
        <w:rPr>
          <w:highlight w:val="green"/>
        </w:rPr>
        <w:t>{</w:t>
      </w:r>
    </w:p>
    <w:p w:rsidR="00E23645" w:rsidRPr="00793DA2" w:rsidRDefault="00276531">
      <w:pPr>
        <w:spacing w:line="300" w:lineRule="auto"/>
        <w:ind w:firstLine="840"/>
        <w:jc w:val="left"/>
        <w:rPr>
          <w:highlight w:val="green"/>
        </w:rPr>
      </w:pPr>
      <w:r w:rsidRPr="00793DA2">
        <w:rPr>
          <w:highlight w:val="green"/>
        </w:rPr>
        <w:t>"ProfileID":1</w:t>
      </w:r>
    </w:p>
    <w:p w:rsidR="00E23645" w:rsidRPr="00793DA2" w:rsidRDefault="00276531">
      <w:pPr>
        <w:ind w:left="420"/>
        <w:rPr>
          <w:highlight w:val="green"/>
        </w:rPr>
      </w:pPr>
      <w:r w:rsidRPr="00793DA2">
        <w:rPr>
          <w:highlight w:val="green"/>
        </w:rPr>
        <w:t>},</w:t>
      </w:r>
    </w:p>
    <w:p w:rsidR="00E23645" w:rsidRPr="00793DA2" w:rsidRDefault="00276531">
      <w:pPr>
        <w:ind w:left="420"/>
        <w:rPr>
          <w:highlight w:val="green"/>
        </w:rPr>
      </w:pPr>
      <w:r w:rsidRPr="00793DA2">
        <w:rPr>
          <w:highlight w:val="green"/>
        </w:rPr>
        <w:t>"id": "15.5"</w:t>
      </w:r>
    </w:p>
    <w:p w:rsidR="00E23645" w:rsidRPr="00793DA2" w:rsidRDefault="00276531">
      <w:pPr>
        <w:rPr>
          <w:highlight w:val="green"/>
        </w:rPr>
      </w:pPr>
      <w:r w:rsidRPr="00793DA2">
        <w:rPr>
          <w:highlight w:val="green"/>
        </w:rPr>
        <w:t>}</w:t>
      </w:r>
    </w:p>
    <w:p w:rsidR="00E23645" w:rsidRPr="00793DA2" w:rsidRDefault="00276531" w:rsidP="008D3AD3">
      <w:pPr>
        <w:pStyle w:val="4"/>
        <w:numPr>
          <w:ilvl w:val="3"/>
          <w:numId w:val="61"/>
        </w:numPr>
        <w:rPr>
          <w:highlight w:val="green"/>
        </w:rPr>
      </w:pPr>
      <w:bookmarkStart w:id="1128" w:name="__RefHeading__57268_1585609034"/>
      <w:bookmarkEnd w:id="1128"/>
      <w:r w:rsidRPr="00793DA2">
        <w:rPr>
          <w:highlight w:val="green"/>
        </w:rPr>
        <w:t>Response</w:t>
      </w:r>
    </w:p>
    <w:p w:rsidR="00E23645" w:rsidRPr="00793DA2" w:rsidRDefault="00276531">
      <w:pPr>
        <w:rPr>
          <w:highlight w:val="green"/>
        </w:rPr>
      </w:pPr>
      <w:r w:rsidRPr="00793DA2">
        <w:rPr>
          <w:highlight w:val="green"/>
        </w:rPr>
        <w:t>{</w:t>
      </w:r>
    </w:p>
    <w:p w:rsidR="00E23645" w:rsidRPr="00793DA2" w:rsidRDefault="00276531">
      <w:pPr>
        <w:ind w:left="420"/>
        <w:rPr>
          <w:highlight w:val="green"/>
        </w:rPr>
      </w:pPr>
      <w:r w:rsidRPr="00793DA2">
        <w:rPr>
          <w:highlight w:val="green"/>
        </w:rPr>
        <w:t xml:space="preserve">"jsonrpc": "2.0", </w:t>
      </w:r>
    </w:p>
    <w:p w:rsidR="00E23645" w:rsidRPr="00793DA2" w:rsidRDefault="00276531">
      <w:pPr>
        <w:ind w:left="420"/>
        <w:rPr>
          <w:highlight w:val="green"/>
        </w:rPr>
      </w:pPr>
      <w:r w:rsidRPr="00793DA2">
        <w:rPr>
          <w:highlight w:val="green"/>
        </w:rPr>
        <w:t>"result":{},</w:t>
      </w:r>
    </w:p>
    <w:p w:rsidR="00E23645" w:rsidRPr="00793DA2" w:rsidRDefault="00276531">
      <w:pPr>
        <w:ind w:left="420"/>
        <w:rPr>
          <w:highlight w:val="green"/>
        </w:rPr>
      </w:pPr>
      <w:r w:rsidRPr="00793DA2">
        <w:rPr>
          <w:highlight w:val="green"/>
        </w:rPr>
        <w:t>"id": "15.5"</w:t>
      </w:r>
    </w:p>
    <w:p w:rsidR="00E23645" w:rsidRPr="00793DA2" w:rsidRDefault="00276531">
      <w:pPr>
        <w:rPr>
          <w:highlight w:val="green"/>
        </w:rPr>
      </w:pPr>
      <w:r w:rsidRPr="00793DA2">
        <w:rPr>
          <w:highlight w:val="green"/>
        </w:rPr>
        <w:t>}</w:t>
      </w:r>
    </w:p>
    <w:p w:rsidR="00E23645" w:rsidRPr="00793DA2" w:rsidRDefault="00276531" w:rsidP="00BE7FF9">
      <w:pPr>
        <w:pStyle w:val="4"/>
        <w:rPr>
          <w:highlight w:val="green"/>
        </w:rPr>
      </w:pPr>
      <w:bookmarkStart w:id="1129" w:name="__RefHeading__57270_1585609034"/>
      <w:bookmarkEnd w:id="1129"/>
      <w:r w:rsidRPr="00793DA2">
        <w:rPr>
          <w:highlight w:val="green"/>
        </w:rPr>
        <w:lastRenderedPageBreak/>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rsidRPr="00793DA2">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jc w:val="both"/>
              <w:rPr>
                <w:b/>
                <w:sz w:val="22"/>
                <w:highlight w:val="green"/>
                <w:lang w:val="en-GB"/>
              </w:rPr>
            </w:pPr>
            <w:r w:rsidRPr="00793DA2">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pStyle w:val="af9"/>
              <w:spacing w:before="240"/>
              <w:rPr>
                <w:b/>
                <w:sz w:val="22"/>
                <w:highlight w:val="green"/>
                <w:lang w:val="en-GB"/>
              </w:rPr>
            </w:pPr>
            <w:r w:rsidRPr="00793DA2">
              <w:rPr>
                <w:b/>
                <w:sz w:val="22"/>
                <w:highlight w:val="green"/>
                <w:lang w:val="en-GB"/>
              </w:rPr>
              <w:t>Description</w:t>
            </w:r>
          </w:p>
        </w:tc>
      </w:tr>
      <w:tr w:rsidR="00E23645" w:rsidRPr="00793DA2">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793DA2" w:rsidRDefault="00276531">
            <w:pPr>
              <w:rPr>
                <w:highlight w:val="green"/>
              </w:rPr>
            </w:pPr>
            <w:r w:rsidRPr="00793DA2">
              <w:rPr>
                <w:highlight w:val="green"/>
              </w:rPr>
              <w:t>Profile id</w:t>
            </w:r>
          </w:p>
        </w:tc>
      </w:tr>
    </w:tbl>
    <w:p w:rsidR="00E23645" w:rsidRPr="00793DA2" w:rsidRDefault="00276531" w:rsidP="008D3AD3">
      <w:pPr>
        <w:pStyle w:val="4"/>
        <w:numPr>
          <w:ilvl w:val="3"/>
          <w:numId w:val="61"/>
        </w:numPr>
        <w:rPr>
          <w:highlight w:val="green"/>
        </w:rPr>
      </w:pPr>
      <w:bookmarkStart w:id="1130" w:name="__RefHeading__57272_1585609034"/>
      <w:bookmarkEnd w:id="1130"/>
      <w:r w:rsidRPr="00793DA2">
        <w:rPr>
          <w:highlight w:val="green"/>
        </w:rPr>
        <w:t>Response with error</w:t>
      </w:r>
    </w:p>
    <w:p w:rsidR="00E23645" w:rsidRPr="00793DA2" w:rsidRDefault="00276531">
      <w:pPr>
        <w:rPr>
          <w:highlight w:val="green"/>
        </w:rPr>
      </w:pPr>
      <w:r w:rsidRPr="00793DA2">
        <w:rPr>
          <w:highlight w:val="green"/>
        </w:rPr>
        <w:t>{</w:t>
      </w:r>
    </w:p>
    <w:p w:rsidR="00E23645" w:rsidRPr="00793DA2" w:rsidRDefault="00276531">
      <w:pPr>
        <w:ind w:firstLine="420"/>
        <w:rPr>
          <w:highlight w:val="green"/>
        </w:rPr>
      </w:pPr>
      <w:r w:rsidRPr="00793DA2">
        <w:rPr>
          <w:highlight w:val="green"/>
        </w:rPr>
        <w:t>"jsonrpc": "2.0",</w:t>
      </w:r>
    </w:p>
    <w:p w:rsidR="00E23645" w:rsidRPr="00793DA2" w:rsidRDefault="00276531">
      <w:pPr>
        <w:ind w:firstLine="420"/>
        <w:rPr>
          <w:highlight w:val="green"/>
        </w:rPr>
      </w:pPr>
      <w:r w:rsidRPr="00793DA2">
        <w:rPr>
          <w:highlight w:val="green"/>
        </w:rPr>
        <w:t>"error": {</w:t>
      </w:r>
    </w:p>
    <w:p w:rsidR="00E23645" w:rsidRPr="00793DA2" w:rsidRDefault="00276531">
      <w:pPr>
        <w:ind w:left="840" w:firstLine="420"/>
        <w:rPr>
          <w:highlight w:val="green"/>
        </w:rPr>
      </w:pPr>
      <w:r w:rsidRPr="00793DA2">
        <w:rPr>
          <w:highlight w:val="green"/>
        </w:rPr>
        <w:t>"code": "150501",</w:t>
      </w:r>
    </w:p>
    <w:p w:rsidR="00E23645" w:rsidRPr="00793DA2" w:rsidRDefault="00276531">
      <w:pPr>
        <w:ind w:left="840" w:firstLine="420"/>
        <w:rPr>
          <w:highlight w:val="green"/>
        </w:rPr>
      </w:pPr>
      <w:r w:rsidRPr="00793DA2">
        <w:rPr>
          <w:highlight w:val="green"/>
        </w:rPr>
        <w:t>"message": "Set default profile failed."</w:t>
      </w:r>
    </w:p>
    <w:p w:rsidR="00E23645" w:rsidRPr="00793DA2" w:rsidRDefault="00276531">
      <w:pPr>
        <w:ind w:left="840" w:firstLine="420"/>
        <w:rPr>
          <w:highlight w:val="green"/>
        </w:rPr>
      </w:pPr>
      <w:r w:rsidRPr="00793DA2">
        <w:rPr>
          <w:highlight w:val="green"/>
        </w:rPr>
        <w:t xml:space="preserve">}, </w:t>
      </w:r>
    </w:p>
    <w:p w:rsidR="00E23645" w:rsidRPr="00793DA2" w:rsidRDefault="00276531">
      <w:pPr>
        <w:ind w:firstLine="420"/>
        <w:rPr>
          <w:highlight w:val="green"/>
        </w:rPr>
      </w:pPr>
      <w:r w:rsidRPr="00793DA2">
        <w:rPr>
          <w:highlight w:val="green"/>
        </w:rPr>
        <w:t>"id": "15.5"</w:t>
      </w:r>
    </w:p>
    <w:p w:rsidR="00E23645" w:rsidRDefault="00276531">
      <w:pPr>
        <w:rPr>
          <w:highlight w:val="green"/>
        </w:rPr>
      </w:pPr>
      <w:r w:rsidRPr="00793DA2">
        <w:rPr>
          <w:highlight w:val="green"/>
        </w:rP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2F29ED" w:rsidRPr="00793DA2" w:rsidTr="005F236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pStyle w:val="TextBody"/>
              <w:widowControl w:val="0"/>
              <w:rPr>
                <w:rFonts w:ascii="Times New Roman" w:hAnsi="Times New Roman"/>
                <w:highlight w:val="green"/>
                <w:lang w:val="en-US" w:eastAsia="zh-CN"/>
              </w:rPr>
            </w:pPr>
            <w:r w:rsidRPr="00793DA2">
              <w:rPr>
                <w:rFonts w:ascii="Times New Roman" w:hAnsi="Times New Roman"/>
                <w:highlight w:val="green"/>
                <w:lang w:val="en-US" w:eastAsia="zh-CN"/>
              </w:rPr>
              <w:t>Error Description</w:t>
            </w:r>
          </w:p>
        </w:tc>
      </w:tr>
      <w:tr w:rsidR="002F29ED" w:rsidRPr="00793DA2" w:rsidTr="005F236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rPr>
                <w:szCs w:val="20"/>
                <w:highlight w:val="green"/>
              </w:rPr>
            </w:pPr>
            <w:r w:rsidRPr="00793DA2">
              <w:rPr>
                <w:szCs w:val="20"/>
                <w:highlight w:val="green"/>
              </w:rPr>
              <w:t>150501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rPr>
                <w:szCs w:val="20"/>
                <w:highlight w:val="green"/>
              </w:rPr>
            </w:pPr>
            <w:r w:rsidRPr="00793DA2">
              <w:rPr>
                <w:szCs w:val="20"/>
                <w:highlight w:val="green"/>
              </w:rPr>
              <w:t>Set default profile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rPr>
                <w:szCs w:val="20"/>
                <w:highlight w:val="green"/>
              </w:rPr>
            </w:pPr>
            <w:r w:rsidRPr="00793DA2">
              <w:rPr>
                <w:szCs w:val="20"/>
                <w:highlight w:val="green"/>
              </w:rPr>
              <w:t>Set default profile failed.</w:t>
            </w:r>
          </w:p>
        </w:tc>
      </w:tr>
      <w:tr w:rsidR="002F29ED" w:rsidTr="005F236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rPr>
                <w:szCs w:val="20"/>
                <w:highlight w:val="green"/>
              </w:rPr>
            </w:pPr>
            <w:r w:rsidRPr="00793DA2">
              <w:rPr>
                <w:szCs w:val="20"/>
                <w:highlight w:val="green"/>
              </w:rPr>
              <w:t>150502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793DA2" w:rsidRDefault="002F29ED" w:rsidP="005F2364">
            <w:pPr>
              <w:rPr>
                <w:szCs w:val="20"/>
                <w:highlight w:val="green"/>
              </w:rPr>
            </w:pPr>
            <w:r w:rsidRPr="00793DA2">
              <w:rPr>
                <w:szCs w:val="20"/>
                <w:highlight w:val="green"/>
              </w:rPr>
              <w:t>Profile is not exist.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Default="002F29ED" w:rsidP="005F2364">
            <w:pPr>
              <w:rPr>
                <w:szCs w:val="20"/>
              </w:rPr>
            </w:pPr>
            <w:r w:rsidRPr="00793DA2">
              <w:rPr>
                <w:szCs w:val="20"/>
                <w:highlight w:val="green"/>
              </w:rPr>
              <w:t>Profile is not exist.</w:t>
            </w:r>
          </w:p>
        </w:tc>
      </w:tr>
    </w:tbl>
    <w:p w:rsidR="002F29ED" w:rsidRPr="00793DA2" w:rsidRDefault="002F29ED">
      <w:pPr>
        <w:rPr>
          <w:highlight w:val="green"/>
        </w:rPr>
      </w:pPr>
    </w:p>
    <w:p w:rsidR="002F29ED" w:rsidRPr="00B13C0D" w:rsidRDefault="001B0FEB" w:rsidP="002F29ED">
      <w:pPr>
        <w:pStyle w:val="3"/>
        <w:numPr>
          <w:ilvl w:val="2"/>
          <w:numId w:val="62"/>
        </w:numPr>
        <w:ind w:left="720"/>
        <w:rPr>
          <w:highlight w:val="green"/>
        </w:rPr>
      </w:pPr>
      <w:bookmarkStart w:id="1131" w:name="_Toc470684762"/>
      <w:r>
        <w:rPr>
          <w:rFonts w:eastAsiaTheme="minorEastAsia" w:hint="eastAsia"/>
          <w:highlight w:val="green"/>
          <w:lang w:eastAsia="zh-CN"/>
        </w:rPr>
        <w:t>g</w:t>
      </w:r>
      <w:r w:rsidRPr="00B13C0D">
        <w:rPr>
          <w:rFonts w:ascii="微软雅黑" w:eastAsia="微软雅黑" w:hAnsi="Calibri" w:cs="微软雅黑"/>
          <w:color w:val="000000"/>
          <w:szCs w:val="21"/>
          <w:highlight w:val="green"/>
          <w:lang w:val="zh-CN"/>
        </w:rPr>
        <w:t>etCurrentProfile</w:t>
      </w:r>
      <w:bookmarkEnd w:id="1131"/>
    </w:p>
    <w:p w:rsidR="002F29ED" w:rsidRPr="00B13C0D" w:rsidRDefault="002F29ED" w:rsidP="002F29ED">
      <w:pPr>
        <w:pStyle w:val="4"/>
        <w:numPr>
          <w:ilvl w:val="3"/>
          <w:numId w:val="62"/>
        </w:numPr>
        <w:rPr>
          <w:highlight w:val="green"/>
        </w:rPr>
      </w:pPr>
      <w:r w:rsidRPr="00B13C0D">
        <w:rPr>
          <w:highlight w:val="green"/>
        </w:rPr>
        <w:t>Request</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"jsonrpc": "2.0",</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"method": "getCurrentProfile",</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"params": {},</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"id": "15.6"</w:t>
      </w:r>
    </w:p>
    <w:p w:rsidR="002F29ED" w:rsidRPr="00B13C0D" w:rsidRDefault="002F29ED" w:rsidP="002F29ED">
      <w:pPr>
        <w:rPr>
          <w:highlight w:val="green"/>
        </w:rPr>
      </w:pPr>
      <w:r w:rsidRPr="00B13C0D">
        <w:rPr>
          <w:rFonts w:ascii="微软雅黑" w:eastAsia="微软雅黑" w:hAnsi="Calibri" w:cs="微软雅黑"/>
          <w:color w:val="000000"/>
          <w:szCs w:val="21"/>
          <w:highlight w:val="green"/>
          <w:lang w:val="zh-CN"/>
        </w:rPr>
        <w:t>}</w:t>
      </w:r>
    </w:p>
    <w:p w:rsidR="002F29ED" w:rsidRPr="00B13C0D" w:rsidRDefault="002F29ED" w:rsidP="002F29ED">
      <w:pPr>
        <w:pStyle w:val="4"/>
        <w:numPr>
          <w:ilvl w:val="3"/>
          <w:numId w:val="62"/>
        </w:numPr>
        <w:rPr>
          <w:highlight w:val="green"/>
        </w:rPr>
      </w:pPr>
      <w:r w:rsidRPr="00B13C0D">
        <w:rPr>
          <w:highlight w:val="green"/>
        </w:rPr>
        <w:t>Response</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"jsonrpc": "2.0",</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"result": {</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 xml:space="preserve">        "ProfileID": 1,</w:t>
      </w:r>
    </w:p>
    <w:p w:rsidR="00B13C0D" w:rsidRPr="00B13C0D" w:rsidRDefault="00B13C0D" w:rsidP="00B13C0D">
      <w:pPr>
        <w:suppressAutoHyphens w:val="0"/>
        <w:autoSpaceDE w:val="0"/>
        <w:autoSpaceDN w:val="0"/>
        <w:adjustRightInd w:val="0"/>
        <w:ind w:left="200" w:firstLineChars="250" w:firstLine="525"/>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"ProfileName": "China Unicom",</w:t>
      </w:r>
    </w:p>
    <w:p w:rsidR="00B13C0D" w:rsidRPr="00B13C0D" w:rsidRDefault="00B13C0D" w:rsidP="00B13C0D">
      <w:pPr>
        <w:suppressAutoHyphens w:val="0"/>
        <w:autoSpaceDE w:val="0"/>
        <w:autoSpaceDN w:val="0"/>
        <w:adjustRightInd w:val="0"/>
        <w:ind w:left="200" w:firstLineChars="250" w:firstLine="525"/>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"APN": "3GNET",</w:t>
      </w:r>
    </w:p>
    <w:p w:rsidR="00B13C0D" w:rsidRPr="00B13C0D" w:rsidRDefault="00B13C0D" w:rsidP="00B13C0D">
      <w:pPr>
        <w:suppressAutoHyphens w:val="0"/>
        <w:autoSpaceDE w:val="0"/>
        <w:autoSpaceDN w:val="0"/>
        <w:adjustRightInd w:val="0"/>
        <w:ind w:left="200" w:firstLineChars="250" w:firstLine="525"/>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"Password": "",</w:t>
      </w:r>
    </w:p>
    <w:p w:rsidR="00B13C0D" w:rsidRPr="00B13C0D" w:rsidRDefault="00B13C0D" w:rsidP="00B13C0D">
      <w:pPr>
        <w:suppressAutoHyphens w:val="0"/>
        <w:autoSpaceDE w:val="0"/>
        <w:autoSpaceDN w:val="0"/>
        <w:adjustRightInd w:val="0"/>
        <w:ind w:left="200" w:firstLineChars="250" w:firstLine="525"/>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"AuthType": -1,</w:t>
      </w:r>
    </w:p>
    <w:p w:rsidR="00B13C0D" w:rsidRPr="00B13C0D" w:rsidRDefault="00B13C0D" w:rsidP="00B13C0D">
      <w:pPr>
        <w:suppressAutoHyphens w:val="0"/>
        <w:autoSpaceDE w:val="0"/>
        <w:autoSpaceDN w:val="0"/>
        <w:adjustRightInd w:val="0"/>
        <w:ind w:left="200" w:firstLineChars="250" w:firstLine="525"/>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"DailNumber": "*99#",</w:t>
      </w:r>
    </w:p>
    <w:p w:rsidR="00B13C0D" w:rsidRPr="00B13C0D" w:rsidRDefault="00B13C0D" w:rsidP="00B13C0D">
      <w:pPr>
        <w:suppressAutoHyphens w:val="0"/>
        <w:autoSpaceDE w:val="0"/>
        <w:autoSpaceDN w:val="0"/>
        <w:adjustRightInd w:val="0"/>
        <w:ind w:left="200" w:firstLineChars="250" w:firstLine="525"/>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lastRenderedPageBreak/>
        <w:t>"UserName": "",</w:t>
      </w:r>
    </w:p>
    <w:p w:rsidR="002F29ED" w:rsidRPr="00B13C0D" w:rsidRDefault="00B13C0D" w:rsidP="00B13C0D">
      <w:pPr>
        <w:suppressAutoHyphens w:val="0"/>
        <w:autoSpaceDE w:val="0"/>
        <w:autoSpaceDN w:val="0"/>
        <w:adjustRightInd w:val="0"/>
        <w:ind w:left="200"/>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 xml:space="preserve">        "IsPredefine": 0,</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rPr>
        <w:t xml:space="preserve">        </w:t>
      </w:r>
      <w:r w:rsidRPr="00B13C0D">
        <w:rPr>
          <w:rFonts w:ascii="微软雅黑" w:eastAsia="微软雅黑" w:hAnsi="Calibri" w:cs="微软雅黑"/>
          <w:color w:val="000000"/>
          <w:szCs w:val="21"/>
          <w:highlight w:val="green"/>
          <w:lang w:val="zh-CN"/>
        </w:rPr>
        <w:t>"PdpType": -1,</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"IPAdrress": ""</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"id": "15.6"</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w:t>
      </w:r>
    </w:p>
    <w:p w:rsidR="002F29ED" w:rsidRPr="00B13C0D" w:rsidRDefault="002F29ED" w:rsidP="002F29ED">
      <w:pPr>
        <w:rPr>
          <w:highlight w:val="green"/>
        </w:rPr>
      </w:pPr>
    </w:p>
    <w:p w:rsidR="002F29ED" w:rsidRPr="00B13C0D" w:rsidRDefault="002F29ED" w:rsidP="002F29ED">
      <w:pPr>
        <w:pStyle w:val="4"/>
        <w:rPr>
          <w:highlight w:val="green"/>
        </w:rPr>
      </w:pPr>
      <w:r w:rsidRPr="00B13C0D">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B13C0D" w:rsidRPr="00B13C0D" w:rsidTr="005F2364">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pStyle w:val="af9"/>
              <w:spacing w:before="240"/>
              <w:jc w:val="both"/>
              <w:rPr>
                <w:b/>
                <w:sz w:val="22"/>
                <w:highlight w:val="green"/>
                <w:lang w:val="en-GB"/>
              </w:rPr>
            </w:pPr>
            <w:r w:rsidRPr="00B13C0D">
              <w:rPr>
                <w:b/>
                <w:sz w:val="22"/>
                <w:highlight w:val="green"/>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pStyle w:val="af9"/>
              <w:spacing w:before="240"/>
              <w:jc w:val="both"/>
              <w:rPr>
                <w:b/>
                <w:sz w:val="22"/>
                <w:highlight w:val="green"/>
                <w:lang w:val="en-GB"/>
              </w:rPr>
            </w:pPr>
            <w:r w:rsidRPr="00B13C0D">
              <w:rPr>
                <w:b/>
                <w:sz w:val="22"/>
                <w:highlight w:val="green"/>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pStyle w:val="af9"/>
              <w:spacing w:before="240"/>
              <w:jc w:val="both"/>
              <w:rPr>
                <w:b/>
                <w:sz w:val="22"/>
                <w:highlight w:val="green"/>
                <w:lang w:val="en-GB"/>
              </w:rPr>
            </w:pPr>
            <w:r w:rsidRPr="00B13C0D">
              <w:rPr>
                <w:b/>
                <w:sz w:val="22"/>
                <w:highlight w:val="green"/>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pStyle w:val="af9"/>
              <w:spacing w:before="240"/>
              <w:rPr>
                <w:b/>
                <w:sz w:val="22"/>
                <w:highlight w:val="green"/>
                <w:lang w:val="en-GB"/>
              </w:rPr>
            </w:pPr>
            <w:r w:rsidRPr="00B13C0D">
              <w:rPr>
                <w:b/>
                <w:sz w:val="22"/>
                <w:highlight w:val="green"/>
                <w:lang w:val="en-GB"/>
              </w:rPr>
              <w:t>Description</w:t>
            </w:r>
          </w:p>
        </w:tc>
      </w:tr>
      <w:tr w:rsidR="00B13C0D" w:rsidRPr="00B13C0D" w:rsidTr="005F2364">
        <w:trPr>
          <w:trHeight w:val="599"/>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ProfileID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Profile index</w:t>
            </w:r>
          </w:p>
        </w:tc>
      </w:tr>
      <w:tr w:rsidR="00B13C0D" w:rsidRPr="00B13C0D" w:rsidTr="005F2364">
        <w:trPr>
          <w:trHeight w:val="653"/>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ProfileName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Profile name</w:t>
            </w:r>
          </w:p>
        </w:tc>
      </w:tr>
      <w:tr w:rsidR="00B13C0D" w:rsidRPr="00B13C0D" w:rsidTr="005F2364">
        <w:trPr>
          <w:trHeight w:val="634"/>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APN</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APN name</w:t>
            </w:r>
          </w:p>
        </w:tc>
      </w:tr>
      <w:tr w:rsidR="00B13C0D" w:rsidRPr="00B13C0D" w:rsidTr="005F2364">
        <w:trPr>
          <w:trHeight w:val="42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Password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password</w:t>
            </w:r>
          </w:p>
        </w:tc>
      </w:tr>
      <w:tr w:rsidR="00B13C0D" w:rsidRPr="00B13C0D" w:rsidTr="005F2364">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AuthType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Auth type:</w:t>
            </w:r>
          </w:p>
          <w:p w:rsidR="00B13C0D" w:rsidRPr="00B13C0D" w:rsidRDefault="00B13C0D" w:rsidP="005F2364">
            <w:pPr>
              <w:rPr>
                <w:highlight w:val="green"/>
              </w:rPr>
            </w:pPr>
            <w:r w:rsidRPr="00B13C0D">
              <w:rPr>
                <w:highlight w:val="green"/>
              </w:rPr>
              <w:t>0: None</w:t>
            </w:r>
          </w:p>
          <w:p w:rsidR="00B13C0D" w:rsidRPr="00B13C0D" w:rsidRDefault="00B13C0D" w:rsidP="005F2364">
            <w:pPr>
              <w:rPr>
                <w:highlight w:val="green"/>
              </w:rPr>
            </w:pPr>
            <w:r w:rsidRPr="00B13C0D">
              <w:rPr>
                <w:highlight w:val="green"/>
              </w:rPr>
              <w:t>1: PAP</w:t>
            </w:r>
          </w:p>
          <w:p w:rsidR="00B13C0D" w:rsidRPr="00B13C0D" w:rsidRDefault="00B13C0D" w:rsidP="005F2364">
            <w:pPr>
              <w:rPr>
                <w:highlight w:val="green"/>
              </w:rPr>
            </w:pPr>
            <w:r w:rsidRPr="00B13C0D">
              <w:rPr>
                <w:highlight w:val="green"/>
              </w:rPr>
              <w:t>2: CHAP</w:t>
            </w:r>
          </w:p>
          <w:p w:rsidR="00B13C0D" w:rsidRPr="00B13C0D" w:rsidRDefault="00B13C0D" w:rsidP="005F2364">
            <w:pPr>
              <w:rPr>
                <w:highlight w:val="green"/>
              </w:rPr>
            </w:pPr>
            <w:r w:rsidRPr="00B13C0D">
              <w:rPr>
                <w:highlight w:val="green"/>
              </w:rPr>
              <w:t>3: PAP&amp; CHAP</w:t>
            </w:r>
          </w:p>
        </w:tc>
      </w:tr>
      <w:tr w:rsidR="00B13C0D" w:rsidRPr="00B13C0D" w:rsidTr="005F2364">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DailNumber</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Dail number</w:t>
            </w:r>
          </w:p>
        </w:tc>
      </w:tr>
      <w:tr w:rsidR="00B13C0D" w:rsidRPr="00B13C0D" w:rsidTr="005F2364">
        <w:trPr>
          <w:trHeight w:val="40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UserName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User name</w:t>
            </w:r>
          </w:p>
        </w:tc>
      </w:tr>
      <w:tr w:rsidR="00B13C0D" w:rsidRPr="00B13C0D" w:rsidTr="005F2364">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IsPredefine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highlight w:val="green"/>
              </w:rPr>
            </w:pPr>
            <w:r w:rsidRPr="00B13C0D">
              <w:rPr>
                <w:highlight w:val="green"/>
              </w:rPr>
              <w:t>Is predefine or user create profile:</w:t>
            </w:r>
          </w:p>
          <w:p w:rsidR="00B13C0D" w:rsidRPr="00B13C0D" w:rsidRDefault="00B13C0D" w:rsidP="005F2364">
            <w:pPr>
              <w:rPr>
                <w:highlight w:val="green"/>
              </w:rPr>
            </w:pPr>
            <w:r w:rsidRPr="00B13C0D">
              <w:rPr>
                <w:highlight w:val="green"/>
              </w:rPr>
              <w:t xml:space="preserve">0: Predefine profile </w:t>
            </w:r>
          </w:p>
          <w:p w:rsidR="00B13C0D" w:rsidRPr="00B13C0D" w:rsidRDefault="00B13C0D" w:rsidP="005F2364">
            <w:pPr>
              <w:rPr>
                <w:highlight w:val="green"/>
              </w:rPr>
            </w:pPr>
            <w:r w:rsidRPr="00B13C0D">
              <w:rPr>
                <w:highlight w:val="green"/>
              </w:rPr>
              <w:t>1: User Createprofile</w:t>
            </w:r>
          </w:p>
        </w:tc>
      </w:tr>
      <w:tr w:rsidR="00B13C0D" w:rsidRPr="00B13C0D" w:rsidTr="005F2364">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color w:val="auto"/>
                <w:highlight w:val="green"/>
              </w:rPr>
              <w:t>IPAddress</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color w:val="auto"/>
                <w:highlight w:val="green"/>
              </w:rP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color w:val="auto"/>
                <w:highlight w:val="green"/>
              </w:rPr>
              <w:t>If empty the dynamic IP, else static IP.</w:t>
            </w:r>
          </w:p>
        </w:tc>
      </w:tr>
      <w:tr w:rsidR="00B13C0D" w:rsidRPr="00B13C0D" w:rsidTr="005F2364">
        <w:trPr>
          <w:trHeight w:val="458"/>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hint="eastAsia"/>
                <w:color w:val="auto"/>
                <w:highlight w:val="green"/>
              </w:rPr>
              <w:t>PdpType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hint="eastAsia"/>
                <w:color w:val="auto"/>
                <w:highlight w:val="green"/>
              </w:rP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hint="eastAsia"/>
                <w:color w:val="auto"/>
                <w:highlight w:val="green"/>
              </w:rP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hint="eastAsia"/>
                <w:color w:val="auto"/>
                <w:highlight w:val="green"/>
              </w:rPr>
              <w:t>0:IPV4</w:t>
            </w:r>
          </w:p>
          <w:p w:rsidR="00B13C0D" w:rsidRPr="00B13C0D" w:rsidRDefault="00B13C0D" w:rsidP="005F2364">
            <w:pPr>
              <w:rPr>
                <w:rFonts w:ascii="Calibri" w:eastAsia="Calibri" w:hAnsi="Calibri" w:cs="Calibri"/>
                <w:color w:val="auto"/>
                <w:highlight w:val="green"/>
              </w:rPr>
            </w:pPr>
            <w:r w:rsidRPr="00B13C0D">
              <w:rPr>
                <w:rFonts w:ascii="Calibri" w:eastAsia="Calibri" w:hAnsi="Calibri" w:cs="Calibri" w:hint="eastAsia"/>
                <w:color w:val="auto"/>
                <w:highlight w:val="green"/>
              </w:rPr>
              <w:t>1:IPV6</w:t>
            </w:r>
          </w:p>
          <w:p w:rsidR="00B13C0D" w:rsidRPr="00B13C0D" w:rsidRDefault="00B13C0D" w:rsidP="005F2364">
            <w:pPr>
              <w:pBdr>
                <w:bottom w:val="single" w:sz="6" w:space="1" w:color="auto"/>
              </w:pBdr>
              <w:rPr>
                <w:rFonts w:ascii="Calibri" w:eastAsiaTheme="minorEastAsia" w:hAnsi="Calibri" w:cs="Calibri"/>
                <w:color w:val="auto"/>
                <w:highlight w:val="green"/>
              </w:rPr>
            </w:pPr>
            <w:r w:rsidRPr="00B13C0D">
              <w:rPr>
                <w:rFonts w:ascii="Calibri" w:eastAsia="Calibri" w:hAnsi="Calibri" w:cs="Calibri" w:hint="eastAsia"/>
                <w:color w:val="auto"/>
                <w:highlight w:val="green"/>
              </w:rPr>
              <w:t>2:IPV4V6</w:t>
            </w:r>
          </w:p>
          <w:p w:rsidR="00B13C0D" w:rsidRPr="00B13C0D" w:rsidRDefault="00B13C0D" w:rsidP="005F2364">
            <w:pPr>
              <w:rPr>
                <w:rFonts w:ascii="Calibri" w:eastAsiaTheme="minorEastAsia" w:hAnsi="Calibri" w:cs="Calibri"/>
                <w:color w:val="auto"/>
                <w:highlight w:val="green"/>
              </w:rPr>
            </w:pPr>
            <w:r w:rsidRPr="00B13C0D">
              <w:rPr>
                <w:rFonts w:ascii="Calibri" w:eastAsiaTheme="minorEastAsia" w:hAnsi="Calibri" w:cs="Calibri" w:hint="eastAsia"/>
                <w:color w:val="auto"/>
                <w:highlight w:val="green"/>
              </w:rPr>
              <w:t>(Only for sprint is different)</w:t>
            </w:r>
          </w:p>
          <w:p w:rsidR="00B13C0D" w:rsidRPr="00B13C0D" w:rsidRDefault="00B13C0D" w:rsidP="005F2364">
            <w:pPr>
              <w:rPr>
                <w:rFonts w:ascii="Calibri" w:eastAsia="Calibri" w:hAnsi="Calibri" w:cs="Calibri"/>
                <w:color w:val="auto"/>
                <w:highlight w:val="green"/>
              </w:rPr>
            </w:pPr>
            <w:r w:rsidRPr="00B13C0D">
              <w:rPr>
                <w:rFonts w:ascii="Calibri" w:eastAsiaTheme="minorEastAsia" w:hAnsi="Calibri" w:cs="Calibri" w:hint="eastAsia"/>
                <w:color w:val="auto"/>
                <w:highlight w:val="green"/>
              </w:rPr>
              <w:t>1</w:t>
            </w:r>
            <w:r w:rsidRPr="00B13C0D">
              <w:rPr>
                <w:rFonts w:ascii="Calibri" w:eastAsia="Calibri" w:hAnsi="Calibri" w:cs="Calibri" w:hint="eastAsia"/>
                <w:color w:val="auto"/>
                <w:highlight w:val="green"/>
              </w:rPr>
              <w:t>:IPV4</w:t>
            </w:r>
          </w:p>
          <w:p w:rsidR="00B13C0D" w:rsidRPr="00B13C0D" w:rsidRDefault="00B13C0D" w:rsidP="005F2364">
            <w:pPr>
              <w:rPr>
                <w:rFonts w:ascii="Calibri" w:eastAsia="Calibri" w:hAnsi="Calibri" w:cs="Calibri"/>
                <w:color w:val="auto"/>
                <w:highlight w:val="green"/>
              </w:rPr>
            </w:pPr>
            <w:r w:rsidRPr="00B13C0D">
              <w:rPr>
                <w:rFonts w:ascii="Calibri" w:eastAsiaTheme="minorEastAsia" w:hAnsi="Calibri" w:cs="Calibri" w:hint="eastAsia"/>
                <w:color w:val="auto"/>
                <w:highlight w:val="green"/>
              </w:rPr>
              <w:t>2</w:t>
            </w:r>
            <w:r w:rsidRPr="00B13C0D">
              <w:rPr>
                <w:rFonts w:ascii="Calibri" w:eastAsia="Calibri" w:hAnsi="Calibri" w:cs="Calibri" w:hint="eastAsia"/>
                <w:color w:val="auto"/>
                <w:highlight w:val="green"/>
              </w:rPr>
              <w:t>:IPV6</w:t>
            </w:r>
          </w:p>
          <w:p w:rsidR="00B13C0D" w:rsidRPr="00B13C0D" w:rsidRDefault="00B13C0D" w:rsidP="005F2364">
            <w:pPr>
              <w:rPr>
                <w:rFonts w:ascii="Calibri" w:eastAsiaTheme="minorEastAsia" w:hAnsi="Calibri" w:cs="Calibri"/>
                <w:color w:val="auto"/>
                <w:highlight w:val="green"/>
              </w:rPr>
            </w:pPr>
            <w:r w:rsidRPr="00B13C0D">
              <w:rPr>
                <w:rFonts w:ascii="Calibri" w:eastAsiaTheme="minorEastAsia" w:hAnsi="Calibri" w:cs="Calibri" w:hint="eastAsia"/>
                <w:color w:val="auto"/>
                <w:highlight w:val="green"/>
              </w:rPr>
              <w:t>3</w:t>
            </w:r>
            <w:r w:rsidRPr="00B13C0D">
              <w:rPr>
                <w:rFonts w:ascii="Calibri" w:eastAsia="Calibri" w:hAnsi="Calibri" w:cs="Calibri" w:hint="eastAsia"/>
                <w:color w:val="auto"/>
                <w:highlight w:val="green"/>
              </w:rPr>
              <w:t>:IPV4V6</w:t>
            </w:r>
          </w:p>
        </w:tc>
      </w:tr>
    </w:tbl>
    <w:p w:rsidR="002F29ED" w:rsidRPr="00B13C0D" w:rsidRDefault="002F29ED" w:rsidP="002F29ED">
      <w:pPr>
        <w:pStyle w:val="4"/>
        <w:numPr>
          <w:ilvl w:val="3"/>
          <w:numId w:val="62"/>
        </w:numPr>
        <w:rPr>
          <w:highlight w:val="green"/>
        </w:rPr>
      </w:pPr>
      <w:r w:rsidRPr="00B13C0D">
        <w:rPr>
          <w:highlight w:val="green"/>
        </w:rPr>
        <w:t>Response with error</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"jsonrpc": "2.0",</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"error": {</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lastRenderedPageBreak/>
        <w:t xml:space="preserve">        "code": "150601",</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rPr>
      </w:pPr>
      <w:r w:rsidRPr="00B13C0D">
        <w:rPr>
          <w:rFonts w:ascii="微软雅黑" w:eastAsia="微软雅黑" w:hAnsi="Calibri" w:cs="微软雅黑"/>
          <w:color w:val="000000"/>
          <w:szCs w:val="21"/>
          <w:highlight w:val="green"/>
        </w:rPr>
        <w:t xml:space="preserve">        "message": "get connected profile error"</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rPr>
        <w:t xml:space="preserve">    </w:t>
      </w:r>
      <w:r w:rsidRPr="00B13C0D">
        <w:rPr>
          <w:rFonts w:ascii="微软雅黑" w:eastAsia="微软雅黑" w:hAnsi="Calibri" w:cs="微软雅黑"/>
          <w:color w:val="000000"/>
          <w:szCs w:val="21"/>
          <w:highlight w:val="green"/>
          <w:lang w:val="zh-CN"/>
        </w:rPr>
        <w:t>},</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 xml:space="preserve">    "id": "15.6"</w:t>
      </w:r>
    </w:p>
    <w:p w:rsidR="002F29ED" w:rsidRPr="00B13C0D" w:rsidRDefault="002F29ED" w:rsidP="002F29ED">
      <w:pPr>
        <w:suppressAutoHyphens w:val="0"/>
        <w:autoSpaceDE w:val="0"/>
        <w:autoSpaceDN w:val="0"/>
        <w:adjustRightInd w:val="0"/>
        <w:ind w:left="200"/>
        <w:jc w:val="left"/>
        <w:rPr>
          <w:rFonts w:ascii="微软雅黑" w:eastAsia="微软雅黑" w:hAnsi="Calibri" w:cs="微软雅黑"/>
          <w:color w:val="000000"/>
          <w:szCs w:val="21"/>
          <w:highlight w:val="green"/>
          <w:lang w:val="zh-CN"/>
        </w:rPr>
      </w:pPr>
      <w:r w:rsidRPr="00B13C0D">
        <w:rPr>
          <w:rFonts w:ascii="微软雅黑" w:eastAsia="微软雅黑" w:hAnsi="Calibri" w:cs="微软雅黑"/>
          <w:color w:val="000000"/>
          <w:szCs w:val="21"/>
          <w:highlight w:val="green"/>
          <w:lang w:val="zh-CN"/>
        </w:rPr>
        <w:t>}</w:t>
      </w:r>
    </w:p>
    <w:p w:rsidR="002F29ED" w:rsidRPr="00B13C0D" w:rsidRDefault="002F29ED" w:rsidP="002F29ED">
      <w:pPr>
        <w:rPr>
          <w:highlight w:val="green"/>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2F29ED" w:rsidRPr="00B13C0D" w:rsidTr="005F236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B13C0D" w:rsidRDefault="002F29ED" w:rsidP="005F2364">
            <w:pPr>
              <w:pStyle w:val="TextBody"/>
              <w:widowControl w:val="0"/>
              <w:rPr>
                <w:rFonts w:ascii="Times New Roman" w:hAnsi="Times New Roman"/>
                <w:highlight w:val="green"/>
                <w:lang w:val="en-US" w:eastAsia="zh-CN"/>
              </w:rPr>
            </w:pPr>
            <w:r w:rsidRPr="00B13C0D">
              <w:rPr>
                <w:rFonts w:ascii="Times New Roman" w:hAnsi="Times New Roman"/>
                <w:highlight w:val="gree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B13C0D" w:rsidRDefault="002F29ED" w:rsidP="005F2364">
            <w:pPr>
              <w:pStyle w:val="TextBody"/>
              <w:widowControl w:val="0"/>
              <w:rPr>
                <w:rFonts w:ascii="Times New Roman" w:hAnsi="Times New Roman"/>
                <w:highlight w:val="green"/>
                <w:lang w:val="en-US" w:eastAsia="zh-CN"/>
              </w:rPr>
            </w:pPr>
            <w:r w:rsidRPr="00B13C0D">
              <w:rPr>
                <w:rFonts w:ascii="Times New Roman" w:hAnsi="Times New Roman"/>
                <w:highlight w:val="gree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B13C0D" w:rsidRDefault="002F29ED" w:rsidP="005F2364">
            <w:pPr>
              <w:pStyle w:val="TextBody"/>
              <w:widowControl w:val="0"/>
              <w:rPr>
                <w:rFonts w:ascii="Times New Roman" w:hAnsi="Times New Roman"/>
                <w:highlight w:val="green"/>
                <w:lang w:val="en-US" w:eastAsia="zh-CN"/>
              </w:rPr>
            </w:pPr>
            <w:r w:rsidRPr="00B13C0D">
              <w:rPr>
                <w:rFonts w:ascii="Times New Roman" w:hAnsi="Times New Roman"/>
                <w:highlight w:val="green"/>
                <w:lang w:val="en-US" w:eastAsia="zh-CN"/>
              </w:rPr>
              <w:t>Error Description</w:t>
            </w:r>
          </w:p>
        </w:tc>
      </w:tr>
      <w:tr w:rsidR="002F29ED" w:rsidRPr="00B13C0D" w:rsidTr="005F2364">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B13C0D" w:rsidRDefault="002F29ED" w:rsidP="005F2364">
            <w:pPr>
              <w:rPr>
                <w:szCs w:val="20"/>
                <w:highlight w:val="green"/>
              </w:rPr>
            </w:pPr>
            <w:r w:rsidRPr="00B13C0D">
              <w:rPr>
                <w:rFonts w:ascii="微软雅黑" w:eastAsia="微软雅黑" w:hAnsi="Calibri" w:cs="微软雅黑"/>
                <w:color w:val="000000"/>
                <w:szCs w:val="21"/>
                <w:highlight w:val="green"/>
                <w:lang w:val="zh-CN"/>
              </w:rPr>
              <w:t>150601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B13C0D" w:rsidRDefault="00B13C0D" w:rsidP="005F2364">
            <w:pPr>
              <w:rPr>
                <w:szCs w:val="20"/>
                <w:highlight w:val="green"/>
              </w:rPr>
            </w:pPr>
            <w:r w:rsidRPr="00B13C0D">
              <w:rPr>
                <w:rFonts w:ascii="微软雅黑" w:eastAsia="微软雅黑" w:hAnsi="Calibri" w:cs="微软雅黑"/>
                <w:color w:val="000000"/>
                <w:szCs w:val="21"/>
                <w:highlight w:val="green"/>
              </w:rPr>
              <w:t>get connected profile error</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2F29ED" w:rsidRPr="00B13C0D" w:rsidRDefault="002F29ED" w:rsidP="005F2364">
            <w:pPr>
              <w:rPr>
                <w:szCs w:val="20"/>
                <w:highlight w:val="green"/>
              </w:rPr>
            </w:pPr>
            <w:r w:rsidRPr="00B13C0D">
              <w:rPr>
                <w:rFonts w:ascii="微软雅黑" w:eastAsia="微软雅黑" w:hAnsi="Calibri" w:cs="微软雅黑"/>
                <w:color w:val="000000"/>
                <w:szCs w:val="21"/>
                <w:highlight w:val="green"/>
              </w:rPr>
              <w:t>get connected profile error</w:t>
            </w:r>
          </w:p>
        </w:tc>
      </w:tr>
    </w:tbl>
    <w:p w:rsidR="002F29ED" w:rsidRPr="00B13C0D" w:rsidRDefault="002F29ED" w:rsidP="002F29ED">
      <w:pPr>
        <w:rPr>
          <w:highlight w:val="green"/>
        </w:rPr>
      </w:pPr>
    </w:p>
    <w:p w:rsidR="00E23645" w:rsidRPr="00793DA2" w:rsidRDefault="00E23645">
      <w:pPr>
        <w:rPr>
          <w:highlight w:val="green"/>
        </w:rPr>
      </w:pPr>
    </w:p>
    <w:p w:rsidR="00E23645" w:rsidRDefault="00276531" w:rsidP="002F29ED">
      <w:pPr>
        <w:pStyle w:val="2"/>
        <w:numPr>
          <w:ilvl w:val="1"/>
          <w:numId w:val="62"/>
        </w:numPr>
        <w:spacing w:line="408" w:lineRule="auto"/>
      </w:pPr>
      <w:bookmarkStart w:id="1132" w:name="_Toc422502899"/>
      <w:bookmarkStart w:id="1133" w:name="_Toc401747914"/>
      <w:bookmarkStart w:id="1134" w:name="__RefHeading__57274_1585609034"/>
      <w:bookmarkStart w:id="1135" w:name="_Toc470684763"/>
      <w:bookmarkEnd w:id="1132"/>
      <w:bookmarkEnd w:id="1133"/>
      <w:bookmarkEnd w:id="1134"/>
      <w:r>
        <w:t>Power Management</w:t>
      </w:r>
      <w:bookmarkEnd w:id="1135"/>
    </w:p>
    <w:p w:rsidR="00E23645" w:rsidRPr="00294BF0" w:rsidRDefault="00276531" w:rsidP="008D3AD3">
      <w:pPr>
        <w:pStyle w:val="3"/>
        <w:numPr>
          <w:ilvl w:val="2"/>
          <w:numId w:val="60"/>
        </w:numPr>
        <w:rPr>
          <w:highlight w:val="green"/>
        </w:rPr>
      </w:pPr>
      <w:bookmarkStart w:id="1136" w:name="_Toc422502900"/>
      <w:bookmarkStart w:id="1137" w:name="_Toc401747915"/>
      <w:bookmarkStart w:id="1138" w:name="__RefHeading__57276_1585609034"/>
      <w:bookmarkStart w:id="1139" w:name="_Toc470684764"/>
      <w:bookmarkEnd w:id="1136"/>
      <w:bookmarkEnd w:id="1137"/>
      <w:bookmarkEnd w:id="1138"/>
      <w:r w:rsidRPr="00294BF0">
        <w:rPr>
          <w:highlight w:val="green"/>
        </w:rPr>
        <w:t>GetBatteryState</w:t>
      </w:r>
      <w:bookmarkEnd w:id="1139"/>
    </w:p>
    <w:p w:rsidR="00E23645" w:rsidRPr="00294BF0" w:rsidRDefault="00276531" w:rsidP="008D3AD3">
      <w:pPr>
        <w:pStyle w:val="4"/>
        <w:numPr>
          <w:ilvl w:val="3"/>
          <w:numId w:val="60"/>
        </w:numPr>
        <w:rPr>
          <w:highlight w:val="green"/>
        </w:rPr>
      </w:pPr>
      <w:bookmarkStart w:id="1140" w:name="__RefHeading__57278_1585609034"/>
      <w:bookmarkEnd w:id="1140"/>
      <w:r w:rsidRPr="00294BF0">
        <w:rPr>
          <w:highlight w:val="green"/>
        </w:rPr>
        <w:t>POST Request</w:t>
      </w:r>
    </w:p>
    <w:p w:rsidR="00E23645" w:rsidRPr="00294BF0" w:rsidRDefault="00276531">
      <w:pPr>
        <w:ind w:firstLine="210"/>
        <w:rPr>
          <w:highlight w:val="green"/>
          <w:lang w:eastAsia="en-US"/>
        </w:rPr>
      </w:pPr>
      <w:r w:rsidRPr="00294BF0">
        <w:rPr>
          <w:highlight w:val="green"/>
          <w:lang w:eastAsia="en-US"/>
        </w:rPr>
        <w:t>{</w:t>
      </w:r>
    </w:p>
    <w:p w:rsidR="00E23645" w:rsidRPr="00294BF0" w:rsidRDefault="00276531">
      <w:pPr>
        <w:ind w:left="420" w:firstLine="315"/>
        <w:rPr>
          <w:highlight w:val="green"/>
          <w:lang w:eastAsia="en-US"/>
        </w:rPr>
      </w:pPr>
      <w:r w:rsidRPr="00294BF0">
        <w:rPr>
          <w:highlight w:val="green"/>
          <w:lang w:eastAsia="en-US"/>
        </w:rPr>
        <w:t xml:space="preserve">"jsonrpc": "2.0", </w:t>
      </w:r>
    </w:p>
    <w:p w:rsidR="00E23645" w:rsidRPr="00294BF0" w:rsidRDefault="00276531">
      <w:pPr>
        <w:ind w:left="420" w:firstLine="315"/>
        <w:rPr>
          <w:highlight w:val="green"/>
          <w:lang w:eastAsia="en-US"/>
        </w:rPr>
      </w:pPr>
      <w:r w:rsidRPr="00294BF0">
        <w:rPr>
          <w:highlight w:val="green"/>
          <w:lang w:eastAsia="en-US"/>
        </w:rPr>
        <w:t>"method": "</w:t>
      </w:r>
      <w:bookmarkStart w:id="1141" w:name="OLE_LINK68"/>
      <w:bookmarkStart w:id="1142" w:name="OLE_LINK69"/>
      <w:bookmarkStart w:id="1143" w:name="OLE_LINK70"/>
      <w:bookmarkStart w:id="1144" w:name="OLE_LINK71"/>
      <w:r w:rsidRPr="00294BF0">
        <w:rPr>
          <w:highlight w:val="green"/>
        </w:rPr>
        <w:t>GetBatteryState</w:t>
      </w:r>
      <w:bookmarkEnd w:id="1141"/>
      <w:bookmarkEnd w:id="1142"/>
      <w:bookmarkEnd w:id="1143"/>
      <w:bookmarkEnd w:id="1144"/>
      <w:r w:rsidRPr="00294BF0">
        <w:rPr>
          <w:highlight w:val="green"/>
          <w:lang w:eastAsia="en-US"/>
        </w:rPr>
        <w:t>",</w:t>
      </w:r>
    </w:p>
    <w:p w:rsidR="00E23645" w:rsidRPr="00294BF0" w:rsidRDefault="00276531">
      <w:pPr>
        <w:ind w:left="420" w:firstLine="315"/>
        <w:rPr>
          <w:highlight w:val="green"/>
          <w:lang w:eastAsia="en-US"/>
        </w:rPr>
      </w:pPr>
      <w:r w:rsidRPr="00294BF0">
        <w:rPr>
          <w:highlight w:val="green"/>
          <w:lang w:eastAsia="en-US"/>
        </w:rPr>
        <w:t>"params":{},</w:t>
      </w:r>
    </w:p>
    <w:p w:rsidR="00E23645" w:rsidRPr="00294BF0" w:rsidRDefault="00276531">
      <w:pPr>
        <w:ind w:left="420" w:firstLine="315"/>
        <w:rPr>
          <w:highlight w:val="green"/>
          <w:lang w:eastAsia="en-US"/>
        </w:rPr>
      </w:pPr>
      <w:r w:rsidRPr="00294BF0">
        <w:rPr>
          <w:highlight w:val="green"/>
          <w:lang w:eastAsia="en-US"/>
        </w:rPr>
        <w:t>"id": "</w:t>
      </w:r>
      <w:r w:rsidRPr="00294BF0">
        <w:rPr>
          <w:highlight w:val="green"/>
        </w:rPr>
        <w:t>16.1</w:t>
      </w:r>
      <w:r w:rsidRPr="00294BF0">
        <w:rPr>
          <w:highlight w:val="green"/>
          <w:lang w:eastAsia="en-US"/>
        </w:rPr>
        <w:t>"</w:t>
      </w:r>
    </w:p>
    <w:p w:rsidR="00E23645" w:rsidRPr="00294BF0" w:rsidRDefault="00276531">
      <w:pPr>
        <w:rPr>
          <w:highlight w:val="green"/>
          <w:lang w:eastAsia="en-US"/>
        </w:rPr>
      </w:pPr>
      <w:r w:rsidRPr="00294BF0">
        <w:rPr>
          <w:highlight w:val="green"/>
          <w:lang w:eastAsia="en-US"/>
        </w:rPr>
        <w:t>}</w:t>
      </w:r>
    </w:p>
    <w:p w:rsidR="00E23645" w:rsidRPr="00294BF0" w:rsidRDefault="00276531" w:rsidP="008D3AD3">
      <w:pPr>
        <w:pStyle w:val="4"/>
        <w:numPr>
          <w:ilvl w:val="3"/>
          <w:numId w:val="60"/>
        </w:numPr>
        <w:rPr>
          <w:highlight w:val="green"/>
        </w:rPr>
      </w:pPr>
      <w:bookmarkStart w:id="1145" w:name="__RefHeading__57280_1585609034"/>
      <w:bookmarkEnd w:id="1145"/>
      <w:r w:rsidRPr="00294BF0">
        <w:rPr>
          <w:highlight w:val="green"/>
        </w:rPr>
        <w:t xml:space="preserve">Response </w:t>
      </w:r>
    </w:p>
    <w:p w:rsidR="00E23645" w:rsidRPr="00294BF0" w:rsidRDefault="00276531">
      <w:pPr>
        <w:rPr>
          <w:highlight w:val="green"/>
        </w:rPr>
      </w:pPr>
      <w:r w:rsidRPr="00294BF0">
        <w:rPr>
          <w:highlight w:val="green"/>
        </w:rPr>
        <w:t>{</w:t>
      </w:r>
    </w:p>
    <w:p w:rsidR="00E23645" w:rsidRPr="00294BF0" w:rsidRDefault="00276531">
      <w:pPr>
        <w:ind w:left="420" w:firstLine="105"/>
        <w:rPr>
          <w:highlight w:val="green"/>
        </w:rPr>
      </w:pPr>
      <w:r w:rsidRPr="00294BF0">
        <w:rPr>
          <w:highlight w:val="green"/>
        </w:rPr>
        <w:t xml:space="preserve">"jsonrpc": "2.0", </w:t>
      </w:r>
    </w:p>
    <w:p w:rsidR="00E23645" w:rsidRPr="00294BF0" w:rsidRDefault="00276531">
      <w:pPr>
        <w:ind w:left="420" w:firstLine="105"/>
        <w:rPr>
          <w:highlight w:val="green"/>
        </w:rPr>
      </w:pPr>
      <w:r w:rsidRPr="00294BF0">
        <w:rPr>
          <w:highlight w:val="green"/>
        </w:rPr>
        <w:t>"result": {</w:t>
      </w:r>
    </w:p>
    <w:p w:rsidR="00E23645" w:rsidRDefault="00276531">
      <w:pPr>
        <w:ind w:left="1260" w:firstLine="420"/>
      </w:pPr>
      <w:r w:rsidRPr="00294BF0">
        <w:rPr>
          <w:highlight w:val="green"/>
        </w:rPr>
        <w:t>"chg_state": 0,</w:t>
      </w:r>
    </w:p>
    <w:p w:rsidR="00793DA2" w:rsidRPr="00793DA2" w:rsidRDefault="00793DA2" w:rsidP="00793DA2">
      <w:pPr>
        <w:ind w:left="1260" w:firstLine="420"/>
        <w:rPr>
          <w:highlight w:val="red"/>
        </w:rPr>
      </w:pPr>
      <w:r w:rsidRPr="00793DA2">
        <w:rPr>
          <w:highlight w:val="red"/>
        </w:rPr>
        <w:t>"bat_cap": 100,</w:t>
      </w:r>
    </w:p>
    <w:p w:rsidR="00793DA2" w:rsidRDefault="00793DA2" w:rsidP="00793DA2">
      <w:pPr>
        <w:ind w:left="1260" w:firstLine="420"/>
      </w:pPr>
      <w:r w:rsidRPr="00793DA2">
        <w:rPr>
          <w:highlight w:val="red"/>
        </w:rPr>
        <w:t>"bat_level": 4,</w:t>
      </w:r>
    </w:p>
    <w:p w:rsidR="00E23645" w:rsidRPr="00294BF0" w:rsidRDefault="00276531" w:rsidP="00793DA2">
      <w:pPr>
        <w:ind w:left="1260" w:firstLine="420"/>
        <w:rPr>
          <w:highlight w:val="green"/>
        </w:rPr>
      </w:pPr>
      <w:r w:rsidRPr="00294BF0">
        <w:rPr>
          <w:highlight w:val="green"/>
        </w:rPr>
        <w:t>"BatteryLevel": 50</w:t>
      </w:r>
    </w:p>
    <w:p w:rsidR="00E23645" w:rsidRPr="00294BF0" w:rsidRDefault="00276531">
      <w:pPr>
        <w:ind w:left="420" w:firstLine="945"/>
        <w:rPr>
          <w:highlight w:val="green"/>
        </w:rPr>
      </w:pPr>
      <w:r w:rsidRPr="00294BF0">
        <w:rPr>
          <w:highlight w:val="green"/>
        </w:rPr>
        <w:t>},</w:t>
      </w:r>
    </w:p>
    <w:p w:rsidR="00E23645" w:rsidRPr="00294BF0" w:rsidRDefault="00276531">
      <w:pPr>
        <w:ind w:left="420" w:firstLine="105"/>
        <w:rPr>
          <w:highlight w:val="green"/>
        </w:rPr>
      </w:pPr>
      <w:r w:rsidRPr="00294BF0">
        <w:rPr>
          <w:highlight w:val="green"/>
        </w:rPr>
        <w:t>"id": "16.1"</w:t>
      </w:r>
      <w:r w:rsidRPr="00294BF0">
        <w:rPr>
          <w:highlight w:val="green"/>
        </w:rPr>
        <w:t>，</w:t>
      </w:r>
    </w:p>
    <w:p w:rsidR="00E23645" w:rsidRPr="00294BF0" w:rsidRDefault="00276531">
      <w:pPr>
        <w:rPr>
          <w:highlight w:val="green"/>
        </w:rPr>
      </w:pPr>
      <w:r w:rsidRPr="00294BF0">
        <w:rPr>
          <w:highlight w:val="green"/>
        </w:rPr>
        <w:t>}</w:t>
      </w:r>
    </w:p>
    <w:p w:rsidR="00E23645" w:rsidRPr="00294BF0" w:rsidRDefault="00276531">
      <w:pPr>
        <w:pStyle w:val="4"/>
        <w:numPr>
          <w:ilvl w:val="3"/>
          <w:numId w:val="6"/>
        </w:numPr>
        <w:spacing w:line="372" w:lineRule="auto"/>
        <w:jc w:val="left"/>
        <w:rPr>
          <w:highlight w:val="green"/>
        </w:rPr>
      </w:pPr>
      <w:bookmarkStart w:id="1146" w:name="__RefHeading__57282_1585609034"/>
      <w:bookmarkEnd w:id="1146"/>
      <w:r w:rsidRPr="00294BF0">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rsidRPr="00294BF0">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pStyle w:val="af9"/>
              <w:spacing w:before="240"/>
              <w:jc w:val="both"/>
              <w:rPr>
                <w:b/>
                <w:sz w:val="22"/>
                <w:highlight w:val="green"/>
                <w:lang w:val="en-GB"/>
              </w:rPr>
            </w:pPr>
            <w:r w:rsidRPr="00294BF0">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pStyle w:val="af9"/>
              <w:spacing w:before="240"/>
              <w:jc w:val="both"/>
              <w:rPr>
                <w:b/>
                <w:sz w:val="22"/>
                <w:highlight w:val="green"/>
                <w:lang w:val="en-GB"/>
              </w:rPr>
            </w:pPr>
            <w:r w:rsidRPr="00294BF0">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pStyle w:val="af9"/>
              <w:spacing w:before="240"/>
              <w:jc w:val="both"/>
              <w:rPr>
                <w:b/>
                <w:sz w:val="22"/>
                <w:highlight w:val="green"/>
                <w:lang w:val="en-GB"/>
              </w:rPr>
            </w:pPr>
            <w:r w:rsidRPr="00294BF0">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pStyle w:val="af9"/>
              <w:spacing w:before="240"/>
              <w:rPr>
                <w:b/>
                <w:sz w:val="22"/>
                <w:highlight w:val="green"/>
                <w:lang w:val="en-GB"/>
              </w:rPr>
            </w:pPr>
            <w:r w:rsidRPr="00294BF0">
              <w:rPr>
                <w:b/>
                <w:sz w:val="22"/>
                <w:highlight w:val="green"/>
                <w:lang w:val="en-GB"/>
              </w:rPr>
              <w:t>Description</w:t>
            </w:r>
          </w:p>
        </w:tc>
      </w:tr>
      <w:tr w:rsidR="00E23645">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chg_state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0: Charging</w:t>
            </w:r>
          </w:p>
          <w:p w:rsidR="00E23645" w:rsidRPr="00294BF0" w:rsidRDefault="00276531">
            <w:pPr>
              <w:jc w:val="left"/>
              <w:rPr>
                <w:highlight w:val="green"/>
              </w:rPr>
            </w:pPr>
            <w:r w:rsidRPr="00294BF0">
              <w:rPr>
                <w:highlight w:val="green"/>
              </w:rPr>
              <w:t>1: Charge done</w:t>
            </w:r>
          </w:p>
          <w:p w:rsidR="00E23645" w:rsidRPr="00294BF0" w:rsidRDefault="00276531">
            <w:pPr>
              <w:jc w:val="left"/>
              <w:rPr>
                <w:highlight w:val="green"/>
              </w:rPr>
            </w:pPr>
            <w:r w:rsidRPr="00294BF0">
              <w:rPr>
                <w:highlight w:val="green"/>
              </w:rPr>
              <w:t>2: Charge remove</w:t>
            </w:r>
          </w:p>
          <w:p w:rsidR="00E23645" w:rsidRPr="00294BF0" w:rsidRDefault="00276531">
            <w:pPr>
              <w:jc w:val="left"/>
              <w:rPr>
                <w:highlight w:val="green"/>
              </w:rPr>
            </w:pPr>
            <w:r w:rsidRPr="00294BF0">
              <w:rPr>
                <w:highlight w:val="green"/>
              </w:rPr>
              <w:t>3: error occur</w:t>
            </w:r>
          </w:p>
          <w:p w:rsidR="00627093" w:rsidRDefault="00627093">
            <w:pPr>
              <w:jc w:val="left"/>
            </w:pPr>
            <w:r w:rsidRPr="00294BF0">
              <w:rPr>
                <w:rFonts w:hint="eastAsia"/>
                <w:highlight w:val="green"/>
              </w:rPr>
              <w:t>4: Charging out for Power Bank</w:t>
            </w:r>
          </w:p>
        </w:tc>
      </w:tr>
      <w:tr w:rsidR="00793DA2" w:rsidRPr="00793DA2">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Pr="00793DA2" w:rsidRDefault="00793DA2">
            <w:pPr>
              <w:rPr>
                <w:highlight w:val="red"/>
              </w:rPr>
            </w:pPr>
            <w:r w:rsidRPr="00793DA2">
              <w:rPr>
                <w:highlight w:val="red"/>
              </w:rPr>
              <w:t>bat_cap</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Pr="00793DA2" w:rsidRDefault="00793DA2">
            <w:pPr>
              <w:rPr>
                <w:highlight w:val="red"/>
              </w:rPr>
            </w:pPr>
            <w:r w:rsidRPr="00793DA2">
              <w:rPr>
                <w:highlight w:val="red"/>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Pr="00793DA2" w:rsidRDefault="00793DA2">
            <w:pPr>
              <w:rPr>
                <w:highlight w:val="red"/>
              </w:rPr>
            </w:pP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Pr="00793DA2" w:rsidRDefault="00793DA2">
            <w:pPr>
              <w:rPr>
                <w:highlight w:val="red"/>
              </w:rPr>
            </w:pPr>
          </w:p>
        </w:tc>
      </w:tr>
      <w:tr w:rsidR="00793DA2">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Pr="00793DA2" w:rsidRDefault="00793DA2">
            <w:pPr>
              <w:rPr>
                <w:highlight w:val="red"/>
              </w:rPr>
            </w:pPr>
            <w:r w:rsidRPr="00793DA2">
              <w:rPr>
                <w:highlight w:val="red"/>
              </w:rPr>
              <w:lastRenderedPageBreak/>
              <w:t>bat_level</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Default="00793DA2">
            <w:r w:rsidRPr="00793DA2">
              <w:rPr>
                <w:highlight w:val="red"/>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Default="00793DA2"/>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3DA2" w:rsidRDefault="00793DA2"/>
        </w:tc>
      </w:tr>
      <w:tr w:rsidR="00E23645" w:rsidRPr="00294BF0">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BatteryLevel</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294BF0" w:rsidRDefault="00276531">
            <w:pPr>
              <w:rPr>
                <w:highlight w:val="green"/>
              </w:rPr>
            </w:pPr>
            <w:r w:rsidRPr="00294BF0">
              <w:rPr>
                <w:highlight w:val="green"/>
              </w:rPr>
              <w:t>BatteryLevel  (Min: 1 Max:100)</w:t>
            </w:r>
          </w:p>
        </w:tc>
      </w:tr>
    </w:tbl>
    <w:p w:rsidR="00E23645" w:rsidRPr="00294BF0" w:rsidRDefault="00276531" w:rsidP="008D3AD3">
      <w:pPr>
        <w:pStyle w:val="4"/>
        <w:numPr>
          <w:ilvl w:val="3"/>
          <w:numId w:val="60"/>
        </w:numPr>
        <w:rPr>
          <w:highlight w:val="green"/>
        </w:rPr>
      </w:pPr>
      <w:bookmarkStart w:id="1147" w:name="__RefHeading__57284_1585609034"/>
      <w:bookmarkEnd w:id="1147"/>
      <w:r w:rsidRPr="00294BF0">
        <w:rPr>
          <w:highlight w:val="green"/>
        </w:rPr>
        <w:t>Response with error</w:t>
      </w:r>
    </w:p>
    <w:p w:rsidR="00E23645" w:rsidRPr="00294BF0" w:rsidRDefault="00276531">
      <w:pPr>
        <w:rPr>
          <w:highlight w:val="green"/>
        </w:rPr>
      </w:pPr>
      <w:r w:rsidRPr="00294BF0">
        <w:rPr>
          <w:highlight w:val="green"/>
        </w:rPr>
        <w:t>{</w:t>
      </w:r>
    </w:p>
    <w:p w:rsidR="00E23645" w:rsidRPr="00294BF0" w:rsidRDefault="00276531">
      <w:pPr>
        <w:rPr>
          <w:highlight w:val="green"/>
        </w:rPr>
      </w:pPr>
      <w:r w:rsidRPr="00294BF0">
        <w:rPr>
          <w:highlight w:val="green"/>
        </w:rPr>
        <w:t xml:space="preserve">   "jsonrpc": "2.0",</w:t>
      </w:r>
    </w:p>
    <w:p w:rsidR="00E23645" w:rsidRPr="00294BF0" w:rsidRDefault="00276531">
      <w:pPr>
        <w:rPr>
          <w:highlight w:val="green"/>
        </w:rPr>
      </w:pPr>
      <w:r w:rsidRPr="00294BF0">
        <w:rPr>
          <w:highlight w:val="green"/>
        </w:rPr>
        <w:t xml:space="preserve">   "error": {</w:t>
      </w:r>
    </w:p>
    <w:p w:rsidR="00E23645" w:rsidRPr="00294BF0" w:rsidRDefault="00276531">
      <w:pPr>
        <w:rPr>
          <w:highlight w:val="green"/>
        </w:rPr>
      </w:pPr>
      <w:r w:rsidRPr="00294BF0">
        <w:rPr>
          <w:highlight w:val="green"/>
        </w:rPr>
        <w:t xml:space="preserve">           "code": "160101",</w:t>
      </w:r>
    </w:p>
    <w:p w:rsidR="00E23645" w:rsidRPr="00294BF0" w:rsidRDefault="00276531">
      <w:pPr>
        <w:rPr>
          <w:highlight w:val="green"/>
        </w:rPr>
      </w:pPr>
      <w:r w:rsidRPr="00294BF0">
        <w:rPr>
          <w:highlight w:val="green"/>
        </w:rPr>
        <w:t xml:space="preserve">           "message": "Get battery state failed."</w:t>
      </w:r>
    </w:p>
    <w:p w:rsidR="00E23645" w:rsidRPr="00294BF0" w:rsidRDefault="00276531">
      <w:pPr>
        <w:rPr>
          <w:highlight w:val="green"/>
        </w:rPr>
      </w:pPr>
      <w:r w:rsidRPr="00294BF0">
        <w:rPr>
          <w:highlight w:val="green"/>
        </w:rPr>
        <w:t xml:space="preserve">         },</w:t>
      </w:r>
    </w:p>
    <w:p w:rsidR="00E23645" w:rsidRPr="00294BF0" w:rsidRDefault="00276531">
      <w:pPr>
        <w:rPr>
          <w:highlight w:val="green"/>
        </w:rPr>
      </w:pPr>
      <w:r w:rsidRPr="00294BF0">
        <w:rPr>
          <w:highlight w:val="green"/>
        </w:rPr>
        <w:t xml:space="preserve">   "id":"16.1"</w:t>
      </w:r>
    </w:p>
    <w:p w:rsidR="00E23645" w:rsidRPr="00294BF0" w:rsidRDefault="00276531">
      <w:pPr>
        <w:rPr>
          <w:highlight w:val="green"/>
        </w:rPr>
      </w:pPr>
      <w:r w:rsidRPr="00294BF0">
        <w:rPr>
          <w:highlight w:val="green"/>
        </w:rPr>
        <w:t>}</w:t>
      </w:r>
    </w:p>
    <w:p w:rsidR="00E23645" w:rsidRPr="00294BF0"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1"/>
        <w:gridCol w:w="2834"/>
        <w:gridCol w:w="3716"/>
      </w:tblGrid>
      <w:tr w:rsidR="00E23645" w:rsidRPr="00294BF0">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294BF0" w:rsidRDefault="00276531">
            <w:pPr>
              <w:pStyle w:val="TextBody"/>
              <w:rPr>
                <w:highlight w:val="green"/>
                <w:lang w:val="en-US" w:eastAsia="zh-CN"/>
              </w:rPr>
            </w:pPr>
            <w:r w:rsidRPr="00294BF0">
              <w:rPr>
                <w:highlight w:val="green"/>
                <w:lang w:val="en-US" w:eastAsia="zh-CN"/>
              </w:rPr>
              <w:t>Error Code</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294BF0" w:rsidRDefault="00276531">
            <w:pPr>
              <w:pStyle w:val="TextBody"/>
              <w:rPr>
                <w:highlight w:val="green"/>
                <w:lang w:val="en-US" w:eastAsia="zh-CN"/>
              </w:rPr>
            </w:pPr>
            <w:r w:rsidRPr="00294BF0">
              <w:rPr>
                <w:highlight w:val="green"/>
                <w:lang w:val="en-US" w:eastAsia="zh-CN"/>
              </w:rPr>
              <w:t>Error Message</w:t>
            </w:r>
          </w:p>
        </w:tc>
        <w:tc>
          <w:tcPr>
            <w:tcW w:w="371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294BF0" w:rsidRDefault="00276531">
            <w:pPr>
              <w:pStyle w:val="TextBody"/>
              <w:rPr>
                <w:highlight w:val="green"/>
                <w:lang w:val="en-US" w:eastAsia="zh-CN"/>
              </w:rPr>
            </w:pPr>
            <w:r w:rsidRPr="00294BF0">
              <w:rPr>
                <w:highlight w:val="green"/>
                <w:lang w:val="en-US" w:eastAsia="zh-CN"/>
              </w:rPr>
              <w:t>Error Description</w:t>
            </w:r>
          </w:p>
        </w:tc>
      </w:tr>
      <w:tr w:rsidR="00E23645">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294BF0" w:rsidRDefault="00276531">
            <w:pPr>
              <w:rPr>
                <w:highlight w:val="green"/>
              </w:rPr>
            </w:pPr>
            <w:r w:rsidRPr="00294BF0">
              <w:rPr>
                <w:highlight w:val="green"/>
              </w:rPr>
              <w:t>160101</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294BF0" w:rsidRDefault="00276531">
            <w:pPr>
              <w:rPr>
                <w:highlight w:val="green"/>
              </w:rPr>
            </w:pPr>
            <w:r w:rsidRPr="00294BF0">
              <w:rPr>
                <w:highlight w:val="green"/>
              </w:rPr>
              <w:t>Get battery state failed.</w:t>
            </w:r>
          </w:p>
        </w:tc>
        <w:tc>
          <w:tcPr>
            <w:tcW w:w="371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294BF0">
              <w:rPr>
                <w:highlight w:val="green"/>
              </w:rPr>
              <w:t>Get battery state failed.</w:t>
            </w:r>
          </w:p>
        </w:tc>
      </w:tr>
    </w:tbl>
    <w:p w:rsidR="00E23645" w:rsidRDefault="00E23645"/>
    <w:p w:rsidR="00E23645" w:rsidRPr="0000173E" w:rsidRDefault="00276531" w:rsidP="008D3AD3">
      <w:pPr>
        <w:pStyle w:val="3"/>
        <w:numPr>
          <w:ilvl w:val="2"/>
          <w:numId w:val="60"/>
        </w:numPr>
        <w:ind w:left="720"/>
        <w:rPr>
          <w:highlight w:val="green"/>
        </w:rPr>
      </w:pPr>
      <w:bookmarkStart w:id="1148" w:name="_Toc422502901"/>
      <w:bookmarkStart w:id="1149" w:name="_Toc401747916"/>
      <w:bookmarkStart w:id="1150" w:name="__RefHeading__57286_1585609034"/>
      <w:bookmarkStart w:id="1151" w:name="_Toc470684765"/>
      <w:bookmarkEnd w:id="1148"/>
      <w:bookmarkEnd w:id="1149"/>
      <w:bookmarkEnd w:id="1150"/>
      <w:r w:rsidRPr="0000173E">
        <w:rPr>
          <w:highlight w:val="green"/>
        </w:rPr>
        <w:t>GetPowerSavingMode</w:t>
      </w:r>
      <w:bookmarkEnd w:id="1151"/>
    </w:p>
    <w:p w:rsidR="00E23645" w:rsidRPr="0000173E" w:rsidRDefault="00276531" w:rsidP="008D3AD3">
      <w:pPr>
        <w:pStyle w:val="4"/>
        <w:numPr>
          <w:ilvl w:val="3"/>
          <w:numId w:val="59"/>
        </w:numPr>
        <w:rPr>
          <w:highlight w:val="green"/>
        </w:rPr>
      </w:pPr>
      <w:bookmarkStart w:id="1152" w:name="__RefHeading__57288_1585609034"/>
      <w:bookmarkEnd w:id="1152"/>
      <w:r w:rsidRPr="0000173E">
        <w:rPr>
          <w:highlight w:val="green"/>
        </w:rPr>
        <w:t>POST Request</w:t>
      </w:r>
    </w:p>
    <w:p w:rsidR="00E23645" w:rsidRPr="0000173E" w:rsidRDefault="00276531">
      <w:pPr>
        <w:ind w:firstLine="210"/>
        <w:rPr>
          <w:highlight w:val="green"/>
          <w:lang w:eastAsia="en-US"/>
        </w:rPr>
      </w:pPr>
      <w:r w:rsidRPr="0000173E">
        <w:rPr>
          <w:highlight w:val="green"/>
          <w:lang w:eastAsia="en-US"/>
        </w:rPr>
        <w:t>{</w:t>
      </w:r>
    </w:p>
    <w:p w:rsidR="00E23645" w:rsidRPr="0000173E" w:rsidRDefault="00276531">
      <w:pPr>
        <w:ind w:left="420" w:firstLine="315"/>
        <w:rPr>
          <w:highlight w:val="green"/>
          <w:lang w:eastAsia="en-US"/>
        </w:rPr>
      </w:pPr>
      <w:r w:rsidRPr="0000173E">
        <w:rPr>
          <w:highlight w:val="green"/>
          <w:lang w:eastAsia="en-US"/>
        </w:rPr>
        <w:t xml:space="preserve">"jsonrpc": "2.0", </w:t>
      </w:r>
    </w:p>
    <w:p w:rsidR="00E23645" w:rsidRPr="0000173E" w:rsidRDefault="00276531">
      <w:pPr>
        <w:ind w:left="420" w:firstLine="315"/>
        <w:rPr>
          <w:highlight w:val="green"/>
          <w:lang w:eastAsia="en-US"/>
        </w:rPr>
      </w:pPr>
      <w:r w:rsidRPr="0000173E">
        <w:rPr>
          <w:highlight w:val="green"/>
          <w:lang w:eastAsia="en-US"/>
        </w:rPr>
        <w:t>"method": "</w:t>
      </w:r>
      <w:r w:rsidRPr="0000173E">
        <w:rPr>
          <w:highlight w:val="green"/>
        </w:rPr>
        <w:t>GetPowerSavingMode</w:t>
      </w:r>
      <w:r w:rsidRPr="0000173E">
        <w:rPr>
          <w:highlight w:val="green"/>
          <w:lang w:eastAsia="en-US"/>
        </w:rPr>
        <w:t>",</w:t>
      </w:r>
    </w:p>
    <w:p w:rsidR="00E23645" w:rsidRPr="0000173E" w:rsidRDefault="00276531">
      <w:pPr>
        <w:ind w:left="420" w:firstLine="315"/>
        <w:rPr>
          <w:highlight w:val="green"/>
          <w:lang w:eastAsia="en-US"/>
        </w:rPr>
      </w:pPr>
      <w:r w:rsidRPr="0000173E">
        <w:rPr>
          <w:highlight w:val="green"/>
          <w:lang w:eastAsia="en-US"/>
        </w:rPr>
        <w:t>"params":{},</w:t>
      </w:r>
    </w:p>
    <w:p w:rsidR="00E23645" w:rsidRPr="0000173E" w:rsidRDefault="00276531">
      <w:pPr>
        <w:ind w:left="420" w:firstLine="315"/>
        <w:rPr>
          <w:highlight w:val="green"/>
          <w:lang w:eastAsia="en-US"/>
        </w:rPr>
      </w:pPr>
      <w:r w:rsidRPr="0000173E">
        <w:rPr>
          <w:highlight w:val="green"/>
          <w:lang w:eastAsia="en-US"/>
        </w:rPr>
        <w:t>"id": "</w:t>
      </w:r>
      <w:r w:rsidRPr="0000173E">
        <w:rPr>
          <w:highlight w:val="green"/>
        </w:rPr>
        <w:t>16.2</w:t>
      </w:r>
      <w:r w:rsidRPr="0000173E">
        <w:rPr>
          <w:highlight w:val="green"/>
          <w:lang w:eastAsia="en-US"/>
        </w:rPr>
        <w:t>"</w:t>
      </w:r>
    </w:p>
    <w:p w:rsidR="00E23645" w:rsidRPr="0000173E" w:rsidRDefault="00276531">
      <w:pPr>
        <w:rPr>
          <w:highlight w:val="green"/>
          <w:lang w:eastAsia="en-US"/>
        </w:rPr>
      </w:pPr>
      <w:r w:rsidRPr="0000173E">
        <w:rPr>
          <w:highlight w:val="green"/>
          <w:lang w:eastAsia="en-US"/>
        </w:rPr>
        <w:t>}</w:t>
      </w:r>
    </w:p>
    <w:p w:rsidR="00E23645" w:rsidRPr="0000173E" w:rsidRDefault="00276531" w:rsidP="008D3AD3">
      <w:pPr>
        <w:pStyle w:val="4"/>
        <w:numPr>
          <w:ilvl w:val="3"/>
          <w:numId w:val="59"/>
        </w:numPr>
        <w:rPr>
          <w:highlight w:val="green"/>
        </w:rPr>
      </w:pPr>
      <w:bookmarkStart w:id="1153" w:name="__RefHeading__57290_1585609034"/>
      <w:bookmarkEnd w:id="1153"/>
      <w:r w:rsidRPr="0000173E">
        <w:rPr>
          <w:highlight w:val="green"/>
        </w:rPr>
        <w:t xml:space="preserve">Response </w:t>
      </w:r>
    </w:p>
    <w:p w:rsidR="00E23645" w:rsidRPr="0000173E" w:rsidRDefault="00276531">
      <w:pPr>
        <w:rPr>
          <w:highlight w:val="green"/>
        </w:rPr>
      </w:pPr>
      <w:r w:rsidRPr="0000173E">
        <w:rPr>
          <w:highlight w:val="green"/>
        </w:rPr>
        <w:t>{</w:t>
      </w:r>
    </w:p>
    <w:p w:rsidR="00E23645" w:rsidRPr="0000173E" w:rsidRDefault="00276531">
      <w:pPr>
        <w:ind w:left="420" w:firstLine="105"/>
        <w:rPr>
          <w:highlight w:val="green"/>
        </w:rPr>
      </w:pPr>
      <w:r w:rsidRPr="0000173E">
        <w:rPr>
          <w:highlight w:val="green"/>
        </w:rPr>
        <w:t xml:space="preserve">"jsonrpc": "2.0", </w:t>
      </w:r>
    </w:p>
    <w:p w:rsidR="00E23645" w:rsidRPr="0000173E" w:rsidRDefault="00276531">
      <w:pPr>
        <w:ind w:left="420" w:firstLine="105"/>
        <w:rPr>
          <w:highlight w:val="green"/>
        </w:rPr>
      </w:pPr>
      <w:r w:rsidRPr="0000173E">
        <w:rPr>
          <w:highlight w:val="green"/>
        </w:rPr>
        <w:t>"result": {</w:t>
      </w:r>
    </w:p>
    <w:p w:rsidR="00E23645" w:rsidRPr="0000173E" w:rsidRDefault="00276531">
      <w:pPr>
        <w:ind w:left="1260" w:firstLine="420"/>
        <w:rPr>
          <w:highlight w:val="green"/>
        </w:rPr>
      </w:pPr>
      <w:r w:rsidRPr="0000173E">
        <w:rPr>
          <w:highlight w:val="green"/>
        </w:rPr>
        <w:t>"SmartMode": 0,</w:t>
      </w:r>
    </w:p>
    <w:p w:rsidR="00E23645" w:rsidRDefault="00276531">
      <w:pPr>
        <w:ind w:left="1260" w:firstLine="420"/>
      </w:pPr>
      <w:r w:rsidRPr="0000173E">
        <w:rPr>
          <w:highlight w:val="green"/>
        </w:rPr>
        <w:t>"WiFiMode": 1</w:t>
      </w:r>
      <w:r w:rsidR="00294BF0" w:rsidRPr="0000173E">
        <w:rPr>
          <w:rFonts w:hint="eastAsia"/>
          <w:highlight w:val="green"/>
        </w:rPr>
        <w:t>,</w:t>
      </w:r>
      <w:r w:rsidRPr="0000173E">
        <w:rPr>
          <w:highlight w:val="green"/>
        </w:rPr>
        <w:t xml:space="preserve">    /*[Optional]*/</w:t>
      </w:r>
    </w:p>
    <w:p w:rsidR="00294BF0" w:rsidRDefault="00294BF0">
      <w:pPr>
        <w:ind w:left="1260" w:firstLine="420"/>
      </w:pPr>
      <w:r w:rsidRPr="00294BF0">
        <w:rPr>
          <w:highlight w:val="red"/>
        </w:rPr>
        <w:t>"ConnAutoOff": 1</w:t>
      </w:r>
    </w:p>
    <w:p w:rsidR="00E23645" w:rsidRPr="0000173E" w:rsidRDefault="00276531">
      <w:pPr>
        <w:ind w:left="420" w:firstLine="945"/>
        <w:rPr>
          <w:highlight w:val="green"/>
        </w:rPr>
      </w:pPr>
      <w:r w:rsidRPr="0000173E">
        <w:rPr>
          <w:highlight w:val="green"/>
        </w:rPr>
        <w:t>},</w:t>
      </w:r>
    </w:p>
    <w:p w:rsidR="00E23645" w:rsidRPr="0000173E" w:rsidRDefault="00276531">
      <w:pPr>
        <w:ind w:left="420" w:firstLine="105"/>
        <w:rPr>
          <w:highlight w:val="green"/>
        </w:rPr>
      </w:pPr>
      <w:r w:rsidRPr="0000173E">
        <w:rPr>
          <w:highlight w:val="green"/>
        </w:rPr>
        <w:t>"id": "16.2"</w:t>
      </w:r>
      <w:r w:rsidRPr="0000173E">
        <w:rPr>
          <w:highlight w:val="green"/>
        </w:rPr>
        <w:t>，</w:t>
      </w:r>
    </w:p>
    <w:p w:rsidR="00E23645" w:rsidRPr="0000173E" w:rsidRDefault="00276531">
      <w:pPr>
        <w:rPr>
          <w:highlight w:val="green"/>
        </w:rPr>
      </w:pPr>
      <w:r w:rsidRPr="0000173E">
        <w:rPr>
          <w:highlight w:val="green"/>
        </w:rPr>
        <w:t>}</w:t>
      </w:r>
    </w:p>
    <w:p w:rsidR="00E23645" w:rsidRPr="0000173E" w:rsidRDefault="00276531">
      <w:pPr>
        <w:rPr>
          <w:color w:val="FF0000"/>
          <w:highlight w:val="green"/>
        </w:rPr>
      </w:pPr>
      <w:r w:rsidRPr="0000173E">
        <w:rPr>
          <w:color w:val="FF0000"/>
          <w:highlight w:val="green"/>
        </w:rPr>
        <w:t>Note: If only support smart mode, the optional paramers are not required.</w:t>
      </w:r>
    </w:p>
    <w:p w:rsidR="00E23645" w:rsidRPr="0000173E" w:rsidRDefault="00276531">
      <w:pPr>
        <w:pStyle w:val="4"/>
        <w:numPr>
          <w:ilvl w:val="3"/>
          <w:numId w:val="6"/>
        </w:numPr>
        <w:spacing w:line="372" w:lineRule="auto"/>
        <w:jc w:val="left"/>
        <w:rPr>
          <w:highlight w:val="green"/>
        </w:rPr>
      </w:pPr>
      <w:bookmarkStart w:id="1154" w:name="__RefHeading__57292_1585609034"/>
      <w:bookmarkEnd w:id="1154"/>
      <w:r w:rsidRPr="0000173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rsidRPr="0000173E">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jc w:val="both"/>
              <w:rPr>
                <w:b/>
                <w:sz w:val="22"/>
                <w:highlight w:val="green"/>
                <w:lang w:val="en-GB"/>
              </w:rPr>
            </w:pPr>
            <w:r w:rsidRPr="0000173E">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jc w:val="both"/>
              <w:rPr>
                <w:b/>
                <w:sz w:val="22"/>
                <w:highlight w:val="green"/>
                <w:lang w:val="en-GB"/>
              </w:rPr>
            </w:pPr>
            <w:r w:rsidRPr="0000173E">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jc w:val="both"/>
              <w:rPr>
                <w:b/>
                <w:sz w:val="22"/>
                <w:highlight w:val="green"/>
                <w:lang w:val="en-GB"/>
              </w:rPr>
            </w:pPr>
            <w:r w:rsidRPr="0000173E">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rPr>
                <w:b/>
                <w:sz w:val="22"/>
                <w:highlight w:val="green"/>
                <w:lang w:val="en-GB"/>
              </w:rPr>
            </w:pPr>
            <w:r w:rsidRPr="0000173E">
              <w:rPr>
                <w:b/>
                <w:sz w:val="22"/>
                <w:highlight w:val="green"/>
                <w:lang w:val="en-GB"/>
              </w:rPr>
              <w:t>Description</w:t>
            </w:r>
          </w:p>
        </w:tc>
      </w:tr>
      <w:tr w:rsidR="00E23645" w:rsidRPr="0000173E">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SmartMode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0: disable;</w:t>
            </w:r>
          </w:p>
          <w:p w:rsidR="00E23645" w:rsidRPr="0000173E" w:rsidRDefault="00276531">
            <w:pPr>
              <w:rPr>
                <w:highlight w:val="green"/>
              </w:rPr>
            </w:pPr>
            <w:r w:rsidRPr="0000173E">
              <w:rPr>
                <w:highlight w:val="green"/>
              </w:rPr>
              <w:t>1: enable</w:t>
            </w:r>
          </w:p>
        </w:tc>
      </w:tr>
      <w:tr w:rsidR="0000173E" w:rsidTr="00BB3203">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Pr="0000173E" w:rsidRDefault="0000173E" w:rsidP="00BB3203">
            <w:pPr>
              <w:rPr>
                <w:highlight w:val="green"/>
              </w:rPr>
            </w:pPr>
            <w:r w:rsidRPr="0000173E">
              <w:rPr>
                <w:highlight w:val="green"/>
              </w:rPr>
              <w:t>WiFiMode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Pr="0000173E" w:rsidRDefault="0000173E" w:rsidP="00BB3203">
            <w:pPr>
              <w:rPr>
                <w:highlight w:val="green"/>
              </w:rPr>
            </w:pPr>
            <w:r w:rsidRPr="0000173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Pr="0000173E" w:rsidRDefault="0000173E" w:rsidP="00BB3203">
            <w:pPr>
              <w:rPr>
                <w:highlight w:val="green"/>
              </w:rPr>
            </w:pPr>
            <w:r w:rsidRPr="0000173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Pr="0000173E" w:rsidRDefault="0000173E" w:rsidP="00BB3203">
            <w:pPr>
              <w:rPr>
                <w:highlight w:val="green"/>
              </w:rPr>
            </w:pPr>
            <w:r w:rsidRPr="0000173E">
              <w:rPr>
                <w:highlight w:val="green"/>
              </w:rPr>
              <w:t>0: disable;</w:t>
            </w:r>
          </w:p>
          <w:p w:rsidR="0000173E" w:rsidRDefault="0000173E" w:rsidP="00BB3203">
            <w:r w:rsidRPr="0000173E">
              <w:rPr>
                <w:highlight w:val="green"/>
              </w:rPr>
              <w:lastRenderedPageBreak/>
              <w:t>1: enable</w:t>
            </w:r>
          </w:p>
        </w:tc>
      </w:tr>
      <w:tr w:rsidR="0000173E">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Pr="0000173E" w:rsidRDefault="0000173E">
            <w:pPr>
              <w:rPr>
                <w:highlight w:val="red"/>
              </w:rPr>
            </w:pPr>
            <w:r w:rsidRPr="0000173E">
              <w:rPr>
                <w:highlight w:val="red"/>
              </w:rPr>
              <w:lastRenderedPageBreak/>
              <w:t>ConnAutoOff</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Default="0000173E">
            <w:r w:rsidRPr="0000173E">
              <w:rPr>
                <w:highlight w:val="red"/>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Default="0000173E"/>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00173E" w:rsidRDefault="0000173E"/>
        </w:tc>
      </w:tr>
    </w:tbl>
    <w:p w:rsidR="00E23645" w:rsidRPr="0000173E" w:rsidRDefault="00276531" w:rsidP="008D3AD3">
      <w:pPr>
        <w:pStyle w:val="4"/>
        <w:numPr>
          <w:ilvl w:val="3"/>
          <w:numId w:val="59"/>
        </w:numPr>
        <w:rPr>
          <w:highlight w:val="green"/>
        </w:rPr>
      </w:pPr>
      <w:bookmarkStart w:id="1155" w:name="__RefHeading__57294_1585609034"/>
      <w:bookmarkEnd w:id="1155"/>
      <w:r w:rsidRPr="0000173E">
        <w:rPr>
          <w:highlight w:val="green"/>
        </w:rPr>
        <w:t>Response with error</w:t>
      </w:r>
    </w:p>
    <w:p w:rsidR="00E23645" w:rsidRPr="0000173E" w:rsidRDefault="00276531">
      <w:pPr>
        <w:rPr>
          <w:highlight w:val="green"/>
        </w:rPr>
      </w:pPr>
      <w:r w:rsidRPr="0000173E">
        <w:rPr>
          <w:highlight w:val="green"/>
        </w:rPr>
        <w:t>{</w:t>
      </w:r>
    </w:p>
    <w:p w:rsidR="00E23645" w:rsidRPr="0000173E" w:rsidRDefault="00276531">
      <w:pPr>
        <w:rPr>
          <w:highlight w:val="green"/>
        </w:rPr>
      </w:pPr>
      <w:r w:rsidRPr="0000173E">
        <w:rPr>
          <w:highlight w:val="green"/>
        </w:rPr>
        <w:t xml:space="preserve">   "jsonrpc": "2.0",</w:t>
      </w:r>
    </w:p>
    <w:p w:rsidR="00E23645" w:rsidRPr="0000173E" w:rsidRDefault="00276531">
      <w:pPr>
        <w:rPr>
          <w:highlight w:val="green"/>
        </w:rPr>
      </w:pPr>
      <w:r w:rsidRPr="0000173E">
        <w:rPr>
          <w:highlight w:val="green"/>
        </w:rPr>
        <w:t xml:space="preserve">   "error": {</w:t>
      </w:r>
    </w:p>
    <w:p w:rsidR="00E23645" w:rsidRPr="0000173E" w:rsidRDefault="00276531">
      <w:pPr>
        <w:rPr>
          <w:highlight w:val="green"/>
        </w:rPr>
      </w:pPr>
      <w:r w:rsidRPr="0000173E">
        <w:rPr>
          <w:highlight w:val="green"/>
        </w:rPr>
        <w:t xml:space="preserve">           "code": "160201",</w:t>
      </w:r>
    </w:p>
    <w:p w:rsidR="00E23645" w:rsidRPr="0000173E" w:rsidRDefault="00276531">
      <w:pPr>
        <w:rPr>
          <w:highlight w:val="green"/>
        </w:rPr>
      </w:pPr>
      <w:r w:rsidRPr="0000173E">
        <w:rPr>
          <w:highlight w:val="green"/>
        </w:rPr>
        <w:t xml:space="preserve">           "message": "Get power saving mode failed."</w:t>
      </w:r>
    </w:p>
    <w:p w:rsidR="00E23645" w:rsidRPr="0000173E" w:rsidRDefault="00276531">
      <w:pPr>
        <w:rPr>
          <w:highlight w:val="green"/>
        </w:rPr>
      </w:pPr>
      <w:r w:rsidRPr="0000173E">
        <w:rPr>
          <w:highlight w:val="green"/>
        </w:rPr>
        <w:t xml:space="preserve">         },</w:t>
      </w:r>
    </w:p>
    <w:p w:rsidR="00E23645" w:rsidRPr="0000173E" w:rsidRDefault="00276531">
      <w:pPr>
        <w:rPr>
          <w:highlight w:val="green"/>
        </w:rPr>
      </w:pPr>
      <w:r w:rsidRPr="0000173E">
        <w:rPr>
          <w:highlight w:val="green"/>
        </w:rPr>
        <w:t xml:space="preserve">   "id":"16.2"</w:t>
      </w:r>
    </w:p>
    <w:p w:rsidR="00E23645" w:rsidRPr="0000173E" w:rsidRDefault="00276531">
      <w:pPr>
        <w:rPr>
          <w:highlight w:val="green"/>
        </w:rPr>
      </w:pPr>
      <w:r w:rsidRPr="0000173E">
        <w:rPr>
          <w:highlight w:val="green"/>
        </w:rPr>
        <w:t>}</w:t>
      </w:r>
    </w:p>
    <w:p w:rsidR="00E23645" w:rsidRPr="0000173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981"/>
        <w:gridCol w:w="2834"/>
        <w:gridCol w:w="3716"/>
      </w:tblGrid>
      <w:tr w:rsidR="00E23645" w:rsidRPr="0000173E">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pStyle w:val="TextBody"/>
              <w:rPr>
                <w:highlight w:val="green"/>
                <w:lang w:val="en-US" w:eastAsia="zh-CN"/>
              </w:rPr>
            </w:pPr>
            <w:r w:rsidRPr="0000173E">
              <w:rPr>
                <w:highlight w:val="green"/>
                <w:lang w:val="en-US" w:eastAsia="zh-CN"/>
              </w:rPr>
              <w:t>Error Code</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pStyle w:val="TextBody"/>
              <w:rPr>
                <w:highlight w:val="green"/>
                <w:lang w:val="en-US" w:eastAsia="zh-CN"/>
              </w:rPr>
            </w:pPr>
            <w:r w:rsidRPr="0000173E">
              <w:rPr>
                <w:highlight w:val="green"/>
                <w:lang w:val="en-US" w:eastAsia="zh-CN"/>
              </w:rPr>
              <w:t>Error Message</w:t>
            </w:r>
          </w:p>
        </w:tc>
        <w:tc>
          <w:tcPr>
            <w:tcW w:w="371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pStyle w:val="TextBody"/>
              <w:rPr>
                <w:highlight w:val="green"/>
                <w:lang w:val="en-US" w:eastAsia="zh-CN"/>
              </w:rPr>
            </w:pPr>
            <w:r w:rsidRPr="0000173E">
              <w:rPr>
                <w:highlight w:val="green"/>
                <w:lang w:val="en-US" w:eastAsia="zh-CN"/>
              </w:rPr>
              <w:t>Error Description</w:t>
            </w:r>
          </w:p>
        </w:tc>
      </w:tr>
      <w:tr w:rsidR="00E23645">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rPr>
                <w:highlight w:val="green"/>
              </w:rPr>
            </w:pPr>
            <w:r w:rsidRPr="0000173E">
              <w:rPr>
                <w:highlight w:val="green"/>
              </w:rPr>
              <w:t>160201</w:t>
            </w:r>
          </w:p>
        </w:tc>
        <w:tc>
          <w:tcPr>
            <w:tcW w:w="28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rPr>
                <w:highlight w:val="green"/>
              </w:rPr>
            </w:pPr>
            <w:r w:rsidRPr="0000173E">
              <w:rPr>
                <w:highlight w:val="green"/>
              </w:rPr>
              <w:t>Get power saving mode failed.</w:t>
            </w:r>
          </w:p>
        </w:tc>
        <w:tc>
          <w:tcPr>
            <w:tcW w:w="371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00173E">
              <w:rPr>
                <w:highlight w:val="green"/>
              </w:rPr>
              <w:t>Get power saving mode failed.</w:t>
            </w:r>
          </w:p>
        </w:tc>
      </w:tr>
    </w:tbl>
    <w:p w:rsidR="00E23645" w:rsidRDefault="00E23645"/>
    <w:p w:rsidR="00E23645" w:rsidRPr="0000173E" w:rsidRDefault="00276531" w:rsidP="008D3AD3">
      <w:pPr>
        <w:pStyle w:val="3"/>
        <w:numPr>
          <w:ilvl w:val="2"/>
          <w:numId w:val="59"/>
        </w:numPr>
        <w:ind w:left="720"/>
        <w:rPr>
          <w:highlight w:val="green"/>
        </w:rPr>
      </w:pPr>
      <w:bookmarkStart w:id="1156" w:name="_Toc422502902"/>
      <w:bookmarkStart w:id="1157" w:name="_Toc401747917"/>
      <w:bookmarkStart w:id="1158" w:name="__RefHeading__57296_1585609034"/>
      <w:bookmarkStart w:id="1159" w:name="_Toc470684766"/>
      <w:bookmarkEnd w:id="1156"/>
      <w:bookmarkEnd w:id="1157"/>
      <w:bookmarkEnd w:id="1158"/>
      <w:r w:rsidRPr="0000173E">
        <w:rPr>
          <w:highlight w:val="green"/>
        </w:rPr>
        <w:t>SetPowerSavingMode</w:t>
      </w:r>
      <w:bookmarkEnd w:id="1159"/>
    </w:p>
    <w:p w:rsidR="00E23645" w:rsidRPr="0000173E" w:rsidRDefault="00276531" w:rsidP="008D3AD3">
      <w:pPr>
        <w:pStyle w:val="4"/>
        <w:numPr>
          <w:ilvl w:val="3"/>
          <w:numId w:val="58"/>
        </w:numPr>
        <w:rPr>
          <w:highlight w:val="green"/>
        </w:rPr>
      </w:pPr>
      <w:bookmarkStart w:id="1160" w:name="__RefHeading__57298_1585609034"/>
      <w:bookmarkEnd w:id="1160"/>
      <w:r w:rsidRPr="0000173E">
        <w:rPr>
          <w:highlight w:val="green"/>
        </w:rPr>
        <w:t>POST Request</w:t>
      </w:r>
    </w:p>
    <w:p w:rsidR="00E23645" w:rsidRPr="0000173E" w:rsidRDefault="00276531">
      <w:pPr>
        <w:rPr>
          <w:highlight w:val="green"/>
        </w:rPr>
      </w:pPr>
      <w:r w:rsidRPr="0000173E">
        <w:rPr>
          <w:highlight w:val="green"/>
        </w:rPr>
        <w:t>{</w:t>
      </w:r>
    </w:p>
    <w:p w:rsidR="00E23645" w:rsidRPr="0000173E" w:rsidRDefault="00276531">
      <w:pPr>
        <w:ind w:left="420"/>
        <w:rPr>
          <w:highlight w:val="green"/>
        </w:rPr>
      </w:pPr>
      <w:r w:rsidRPr="0000173E">
        <w:rPr>
          <w:highlight w:val="green"/>
        </w:rPr>
        <w:t xml:space="preserve">"jsonrpc": "2.0", </w:t>
      </w:r>
    </w:p>
    <w:p w:rsidR="00E23645" w:rsidRPr="0000173E" w:rsidRDefault="00276531">
      <w:pPr>
        <w:ind w:left="420"/>
        <w:rPr>
          <w:highlight w:val="green"/>
        </w:rPr>
      </w:pPr>
      <w:r w:rsidRPr="0000173E">
        <w:rPr>
          <w:highlight w:val="green"/>
        </w:rPr>
        <w:t>"method": " SetPowerSavingMode",</w:t>
      </w:r>
    </w:p>
    <w:p w:rsidR="00E23645" w:rsidRPr="0000173E" w:rsidRDefault="00276531">
      <w:pPr>
        <w:ind w:left="420"/>
        <w:rPr>
          <w:highlight w:val="green"/>
        </w:rPr>
      </w:pPr>
      <w:r w:rsidRPr="0000173E">
        <w:rPr>
          <w:highlight w:val="green"/>
        </w:rPr>
        <w:t>"params":{</w:t>
      </w:r>
    </w:p>
    <w:p w:rsidR="00E23645" w:rsidRPr="0000173E" w:rsidRDefault="00276531">
      <w:pPr>
        <w:ind w:left="1260" w:firstLine="420"/>
        <w:rPr>
          <w:highlight w:val="green"/>
        </w:rPr>
      </w:pPr>
      <w:r w:rsidRPr="0000173E">
        <w:rPr>
          <w:highlight w:val="green"/>
        </w:rPr>
        <w:t>"SmartMode": 0,</w:t>
      </w:r>
    </w:p>
    <w:p w:rsidR="00E23645" w:rsidRPr="0000173E" w:rsidRDefault="00276531">
      <w:pPr>
        <w:ind w:left="1260" w:firstLine="420"/>
        <w:rPr>
          <w:highlight w:val="green"/>
        </w:rPr>
      </w:pPr>
      <w:r w:rsidRPr="0000173E">
        <w:rPr>
          <w:highlight w:val="green"/>
        </w:rPr>
        <w:t>"WiFiMode": 1   /*[Optional]*/</w:t>
      </w:r>
    </w:p>
    <w:p w:rsidR="00E23645" w:rsidRPr="0000173E" w:rsidRDefault="00276531">
      <w:pPr>
        <w:ind w:left="420" w:firstLine="945"/>
        <w:rPr>
          <w:highlight w:val="green"/>
        </w:rPr>
      </w:pPr>
      <w:r w:rsidRPr="0000173E">
        <w:rPr>
          <w:highlight w:val="green"/>
        </w:rPr>
        <w:t>},</w:t>
      </w:r>
    </w:p>
    <w:p w:rsidR="00E23645" w:rsidRPr="0000173E" w:rsidRDefault="00276531">
      <w:pPr>
        <w:ind w:left="420"/>
        <w:rPr>
          <w:highlight w:val="green"/>
        </w:rPr>
      </w:pPr>
      <w:r w:rsidRPr="0000173E">
        <w:rPr>
          <w:highlight w:val="green"/>
        </w:rPr>
        <w:t>"id": "16.3"</w:t>
      </w:r>
    </w:p>
    <w:p w:rsidR="00E23645" w:rsidRPr="0000173E" w:rsidRDefault="00276531">
      <w:pPr>
        <w:rPr>
          <w:highlight w:val="green"/>
        </w:rPr>
      </w:pPr>
      <w:r w:rsidRPr="0000173E">
        <w:rPr>
          <w:highlight w:val="green"/>
        </w:rPr>
        <w:t>}</w:t>
      </w:r>
    </w:p>
    <w:p w:rsidR="00E23645" w:rsidRPr="0000173E" w:rsidRDefault="00276531">
      <w:pPr>
        <w:rPr>
          <w:color w:val="FF0000"/>
          <w:highlight w:val="green"/>
        </w:rPr>
      </w:pPr>
      <w:r w:rsidRPr="0000173E">
        <w:rPr>
          <w:color w:val="FF0000"/>
          <w:highlight w:val="green"/>
        </w:rPr>
        <w:t>Note: If only support smart mode, the optional paramers are not required.</w:t>
      </w:r>
    </w:p>
    <w:p w:rsidR="00E23645" w:rsidRPr="0000173E" w:rsidRDefault="00276531">
      <w:pPr>
        <w:pStyle w:val="4"/>
        <w:numPr>
          <w:ilvl w:val="3"/>
          <w:numId w:val="6"/>
        </w:numPr>
        <w:spacing w:line="372" w:lineRule="auto"/>
        <w:jc w:val="left"/>
        <w:rPr>
          <w:highlight w:val="green"/>
        </w:rPr>
      </w:pPr>
      <w:bookmarkStart w:id="1161" w:name="__RefHeading__57300_1585609034"/>
      <w:bookmarkEnd w:id="1161"/>
      <w:r w:rsidRPr="0000173E">
        <w:rPr>
          <w:highlight w:val="green"/>
        </w:rP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rsidRPr="0000173E">
        <w:trPr>
          <w:trHeight w:val="258"/>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jc w:val="both"/>
              <w:rPr>
                <w:b/>
                <w:sz w:val="22"/>
                <w:highlight w:val="green"/>
                <w:lang w:val="en-GB"/>
              </w:rPr>
            </w:pPr>
            <w:r w:rsidRPr="0000173E">
              <w:rPr>
                <w:b/>
                <w:sz w:val="22"/>
                <w:highlight w:val="green"/>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jc w:val="both"/>
              <w:rPr>
                <w:b/>
                <w:sz w:val="22"/>
                <w:highlight w:val="green"/>
                <w:lang w:val="en-GB"/>
              </w:rPr>
            </w:pPr>
            <w:r w:rsidRPr="0000173E">
              <w:rPr>
                <w:b/>
                <w:sz w:val="22"/>
                <w:highlight w:val="green"/>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jc w:val="both"/>
              <w:rPr>
                <w:b/>
                <w:sz w:val="22"/>
                <w:highlight w:val="green"/>
                <w:lang w:val="en-GB"/>
              </w:rPr>
            </w:pPr>
            <w:r w:rsidRPr="0000173E">
              <w:rPr>
                <w:b/>
                <w:sz w:val="22"/>
                <w:highlight w:val="green"/>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pStyle w:val="af9"/>
              <w:spacing w:before="240"/>
              <w:rPr>
                <w:b/>
                <w:sz w:val="22"/>
                <w:highlight w:val="green"/>
                <w:lang w:val="en-GB"/>
              </w:rPr>
            </w:pPr>
            <w:r w:rsidRPr="0000173E">
              <w:rPr>
                <w:b/>
                <w:sz w:val="22"/>
                <w:highlight w:val="green"/>
                <w:lang w:val="en-GB"/>
              </w:rPr>
              <w:t>Description</w:t>
            </w:r>
          </w:p>
        </w:tc>
      </w:tr>
      <w:tr w:rsidR="00E23645" w:rsidRPr="0000173E">
        <w:trPr>
          <w:trHeight w:val="266"/>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SmartMode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0: disable;</w:t>
            </w:r>
          </w:p>
          <w:p w:rsidR="00E23645" w:rsidRPr="0000173E" w:rsidRDefault="00276531">
            <w:pPr>
              <w:rPr>
                <w:highlight w:val="green"/>
              </w:rPr>
            </w:pPr>
            <w:r w:rsidRPr="0000173E">
              <w:rPr>
                <w:highlight w:val="green"/>
              </w:rPr>
              <w:t>1: enable</w:t>
            </w:r>
          </w:p>
        </w:tc>
      </w:tr>
      <w:tr w:rsidR="00E23645" w:rsidRPr="0000173E">
        <w:trPr>
          <w:trHeight w:val="266"/>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WiFiMode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Pr="0000173E" w:rsidRDefault="00276531">
            <w:pPr>
              <w:rPr>
                <w:highlight w:val="green"/>
              </w:rPr>
            </w:pPr>
            <w:r w:rsidRPr="0000173E">
              <w:rPr>
                <w:highlight w:val="green"/>
              </w:rPr>
              <w:t>0: disable;</w:t>
            </w:r>
          </w:p>
          <w:p w:rsidR="00E23645" w:rsidRPr="0000173E" w:rsidRDefault="00276531">
            <w:pPr>
              <w:rPr>
                <w:highlight w:val="green"/>
              </w:rPr>
            </w:pPr>
            <w:r w:rsidRPr="0000173E">
              <w:rPr>
                <w:highlight w:val="green"/>
              </w:rPr>
              <w:t>1: enable</w:t>
            </w:r>
          </w:p>
        </w:tc>
      </w:tr>
    </w:tbl>
    <w:p w:rsidR="00E23645" w:rsidRPr="0000173E" w:rsidRDefault="00276531" w:rsidP="008D3AD3">
      <w:pPr>
        <w:pStyle w:val="4"/>
        <w:numPr>
          <w:ilvl w:val="3"/>
          <w:numId w:val="58"/>
        </w:numPr>
        <w:rPr>
          <w:highlight w:val="green"/>
        </w:rPr>
      </w:pPr>
      <w:bookmarkStart w:id="1162" w:name="__RefHeading__57302_1585609034"/>
      <w:bookmarkEnd w:id="1162"/>
      <w:r w:rsidRPr="0000173E">
        <w:rPr>
          <w:highlight w:val="green"/>
        </w:rPr>
        <w:t xml:space="preserve">Response </w:t>
      </w:r>
    </w:p>
    <w:p w:rsidR="00E23645" w:rsidRPr="0000173E" w:rsidRDefault="00276531">
      <w:pPr>
        <w:rPr>
          <w:highlight w:val="green"/>
        </w:rPr>
      </w:pPr>
      <w:r w:rsidRPr="0000173E">
        <w:rPr>
          <w:highlight w:val="green"/>
        </w:rPr>
        <w:t>{</w:t>
      </w:r>
    </w:p>
    <w:p w:rsidR="00E23645" w:rsidRPr="0000173E" w:rsidRDefault="00276531">
      <w:pPr>
        <w:ind w:left="420"/>
        <w:rPr>
          <w:highlight w:val="green"/>
        </w:rPr>
      </w:pPr>
      <w:r w:rsidRPr="0000173E">
        <w:rPr>
          <w:highlight w:val="green"/>
        </w:rPr>
        <w:t xml:space="preserve">"jsonrpc": "2.0", </w:t>
      </w:r>
    </w:p>
    <w:p w:rsidR="00E23645" w:rsidRPr="0000173E" w:rsidRDefault="00276531">
      <w:pPr>
        <w:ind w:left="420"/>
        <w:rPr>
          <w:highlight w:val="green"/>
        </w:rPr>
      </w:pPr>
      <w:r w:rsidRPr="0000173E">
        <w:rPr>
          <w:highlight w:val="green"/>
        </w:rPr>
        <w:t>"result":{},</w:t>
      </w:r>
    </w:p>
    <w:p w:rsidR="00E23645" w:rsidRPr="0000173E" w:rsidRDefault="00276531">
      <w:pPr>
        <w:ind w:left="420"/>
        <w:rPr>
          <w:highlight w:val="green"/>
        </w:rPr>
      </w:pPr>
      <w:r w:rsidRPr="0000173E">
        <w:rPr>
          <w:highlight w:val="green"/>
        </w:rPr>
        <w:t>"id": "16.3"</w:t>
      </w:r>
    </w:p>
    <w:p w:rsidR="00E23645" w:rsidRPr="0000173E" w:rsidRDefault="00276531">
      <w:pPr>
        <w:rPr>
          <w:highlight w:val="green"/>
        </w:rPr>
      </w:pPr>
      <w:r w:rsidRPr="0000173E">
        <w:rPr>
          <w:highlight w:val="green"/>
        </w:rPr>
        <w:t>}</w:t>
      </w:r>
    </w:p>
    <w:p w:rsidR="00E23645" w:rsidRPr="0000173E" w:rsidRDefault="00276531" w:rsidP="008D3AD3">
      <w:pPr>
        <w:pStyle w:val="4"/>
        <w:numPr>
          <w:ilvl w:val="3"/>
          <w:numId w:val="58"/>
        </w:numPr>
        <w:rPr>
          <w:highlight w:val="green"/>
        </w:rPr>
      </w:pPr>
      <w:bookmarkStart w:id="1163" w:name="__RefHeading__57304_1585609034"/>
      <w:bookmarkEnd w:id="1163"/>
      <w:r w:rsidRPr="0000173E">
        <w:rPr>
          <w:highlight w:val="green"/>
        </w:rPr>
        <w:lastRenderedPageBreak/>
        <w:t>Response with error</w:t>
      </w:r>
    </w:p>
    <w:p w:rsidR="00E23645" w:rsidRPr="0000173E" w:rsidRDefault="00276531">
      <w:pPr>
        <w:rPr>
          <w:highlight w:val="green"/>
        </w:rPr>
      </w:pPr>
      <w:r w:rsidRPr="0000173E">
        <w:rPr>
          <w:highlight w:val="green"/>
        </w:rPr>
        <w:t>{</w:t>
      </w:r>
    </w:p>
    <w:p w:rsidR="00E23645" w:rsidRPr="0000173E" w:rsidRDefault="00276531">
      <w:pPr>
        <w:rPr>
          <w:highlight w:val="green"/>
        </w:rPr>
      </w:pPr>
      <w:r w:rsidRPr="0000173E">
        <w:rPr>
          <w:highlight w:val="green"/>
        </w:rPr>
        <w:t xml:space="preserve">   "jsonrpc": "2.0",</w:t>
      </w:r>
    </w:p>
    <w:p w:rsidR="00E23645" w:rsidRPr="0000173E" w:rsidRDefault="00276531">
      <w:pPr>
        <w:rPr>
          <w:highlight w:val="green"/>
        </w:rPr>
      </w:pPr>
      <w:r w:rsidRPr="0000173E">
        <w:rPr>
          <w:highlight w:val="green"/>
        </w:rPr>
        <w:t xml:space="preserve">   "error": {</w:t>
      </w:r>
    </w:p>
    <w:p w:rsidR="00E23645" w:rsidRPr="0000173E" w:rsidRDefault="00276531">
      <w:pPr>
        <w:rPr>
          <w:highlight w:val="green"/>
        </w:rPr>
      </w:pPr>
      <w:r w:rsidRPr="0000173E">
        <w:rPr>
          <w:highlight w:val="green"/>
        </w:rPr>
        <w:t xml:space="preserve">           "code": "160301",</w:t>
      </w:r>
    </w:p>
    <w:p w:rsidR="00E23645" w:rsidRPr="0000173E" w:rsidRDefault="00276531">
      <w:pPr>
        <w:rPr>
          <w:highlight w:val="green"/>
        </w:rPr>
      </w:pPr>
      <w:r w:rsidRPr="0000173E">
        <w:rPr>
          <w:highlight w:val="green"/>
        </w:rPr>
        <w:t xml:space="preserve">           "message": "Set power saving mode failed."</w:t>
      </w:r>
    </w:p>
    <w:p w:rsidR="00E23645" w:rsidRPr="0000173E" w:rsidRDefault="00276531">
      <w:pPr>
        <w:rPr>
          <w:highlight w:val="green"/>
        </w:rPr>
      </w:pPr>
      <w:r w:rsidRPr="0000173E">
        <w:rPr>
          <w:highlight w:val="green"/>
        </w:rPr>
        <w:t xml:space="preserve">         },</w:t>
      </w:r>
    </w:p>
    <w:p w:rsidR="00E23645" w:rsidRPr="0000173E" w:rsidRDefault="00276531">
      <w:pPr>
        <w:rPr>
          <w:highlight w:val="green"/>
        </w:rPr>
      </w:pPr>
      <w:r w:rsidRPr="0000173E">
        <w:rPr>
          <w:highlight w:val="green"/>
        </w:rPr>
        <w:t xml:space="preserve">   "id":"16.3"</w:t>
      </w:r>
    </w:p>
    <w:p w:rsidR="00E23645" w:rsidRPr="0000173E" w:rsidRDefault="00276531">
      <w:pPr>
        <w:rPr>
          <w:highlight w:val="green"/>
        </w:rPr>
      </w:pPr>
      <w:r w:rsidRPr="0000173E">
        <w:rPr>
          <w:highlight w:val="green"/>
        </w:rPr>
        <w:t>}</w:t>
      </w:r>
    </w:p>
    <w:p w:rsidR="00E23645" w:rsidRPr="0000173E" w:rsidRDefault="00E23645">
      <w:pPr>
        <w:rPr>
          <w:highlight w:val="green"/>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541"/>
        <w:gridCol w:w="3150"/>
      </w:tblGrid>
      <w:tr w:rsidR="00E23645" w:rsidRPr="0000173E">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pStyle w:val="TextBody"/>
              <w:rPr>
                <w:highlight w:val="green"/>
                <w:lang w:val="en-US" w:eastAsia="zh-CN"/>
              </w:rPr>
            </w:pPr>
            <w:r w:rsidRPr="0000173E">
              <w:rPr>
                <w:highlight w:val="green"/>
                <w:lang w:val="en-US" w:eastAsia="zh-CN"/>
              </w:rPr>
              <w:t>Error Code</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pStyle w:val="TextBody"/>
              <w:rPr>
                <w:highlight w:val="green"/>
                <w:lang w:val="en-US" w:eastAsia="zh-CN"/>
              </w:rPr>
            </w:pPr>
            <w:r w:rsidRPr="0000173E">
              <w:rPr>
                <w:highlight w:val="green"/>
                <w:lang w:val="en-US" w:eastAsia="zh-CN"/>
              </w:rPr>
              <w:t>Error Message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pStyle w:val="TextBody"/>
              <w:rPr>
                <w:highlight w:val="green"/>
                <w:lang w:val="en-US" w:eastAsia="zh-CN"/>
              </w:rPr>
            </w:pPr>
            <w:r w:rsidRPr="0000173E">
              <w:rPr>
                <w:highlight w:val="green"/>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rPr>
                <w:highlight w:val="green"/>
              </w:rPr>
            </w:pPr>
            <w:r w:rsidRPr="0000173E">
              <w:rPr>
                <w:highlight w:val="green"/>
              </w:rPr>
              <w:t>160301</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Pr="0000173E" w:rsidRDefault="00276531">
            <w:pPr>
              <w:rPr>
                <w:highlight w:val="green"/>
              </w:rPr>
            </w:pPr>
            <w:r w:rsidRPr="0000173E">
              <w:rPr>
                <w:highlight w:val="green"/>
              </w:rPr>
              <w:t>Set power saving mode failed.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rsidRPr="0000173E">
              <w:rPr>
                <w:highlight w:val="green"/>
              </w:rPr>
              <w:t>Set power saving mode failed.</w:t>
            </w:r>
          </w:p>
        </w:tc>
      </w:tr>
    </w:tbl>
    <w:p w:rsidR="00E23645" w:rsidRDefault="00E23645"/>
    <w:p w:rsidR="00E23645" w:rsidRDefault="00276531" w:rsidP="008D3AD3">
      <w:pPr>
        <w:pStyle w:val="2"/>
        <w:numPr>
          <w:ilvl w:val="1"/>
          <w:numId w:val="58"/>
        </w:numPr>
        <w:spacing w:line="408" w:lineRule="auto"/>
      </w:pPr>
      <w:bookmarkStart w:id="1164" w:name="_Toc422502903"/>
      <w:bookmarkStart w:id="1165" w:name="__RefHeading__57306_1585609034"/>
      <w:bookmarkStart w:id="1166" w:name="_Toc470684767"/>
      <w:bookmarkEnd w:id="1164"/>
      <w:bookmarkEnd w:id="1165"/>
      <w:r>
        <w:t>WIFI Extender</w:t>
      </w:r>
      <w:r w:rsidR="00300875" w:rsidRPr="00D970C4">
        <w:rPr>
          <w:rFonts w:eastAsiaTheme="minorEastAsia" w:hint="eastAsia"/>
          <w:color w:val="FF0000"/>
        </w:rPr>
        <w:t>——————</w:t>
      </w:r>
      <w:r w:rsidR="006B5C70">
        <w:rPr>
          <w:rFonts w:eastAsiaTheme="minorEastAsia" w:hint="eastAsia"/>
          <w:color w:val="FF0000"/>
        </w:rPr>
        <w:t>未实现接口</w:t>
      </w:r>
      <w:bookmarkEnd w:id="1166"/>
    </w:p>
    <w:p w:rsidR="00E23645" w:rsidRDefault="00276531" w:rsidP="008D3AD3">
      <w:pPr>
        <w:pStyle w:val="3"/>
        <w:numPr>
          <w:ilvl w:val="2"/>
          <w:numId w:val="58"/>
        </w:numPr>
        <w:ind w:left="720"/>
      </w:pPr>
      <w:bookmarkStart w:id="1167" w:name="_Toc422502904"/>
      <w:bookmarkStart w:id="1168" w:name="__RefHeading__57308_1585609034"/>
      <w:bookmarkStart w:id="1169" w:name="_Toc470684768"/>
      <w:bookmarkEnd w:id="1167"/>
      <w:bookmarkEnd w:id="1168"/>
      <w:r>
        <w:t>GetWIFIExtenderSettings</w:t>
      </w:r>
      <w:bookmarkEnd w:id="1169"/>
    </w:p>
    <w:p w:rsidR="00E23645" w:rsidRDefault="00276531" w:rsidP="008D3AD3">
      <w:pPr>
        <w:pStyle w:val="4"/>
        <w:numPr>
          <w:ilvl w:val="3"/>
          <w:numId w:val="58"/>
        </w:numPr>
      </w:pPr>
      <w:bookmarkStart w:id="1170" w:name="__RefHeading__57310_1585609034"/>
      <w:bookmarkEnd w:id="1170"/>
      <w:r>
        <w:t>POST Request</w:t>
      </w:r>
    </w:p>
    <w:p w:rsidR="00E23645" w:rsidRDefault="00276531">
      <w:pPr>
        <w:ind w:firstLine="210"/>
        <w:rPr>
          <w:lang w:eastAsia="en-US"/>
        </w:rPr>
      </w:pPr>
      <w:r>
        <w:rPr>
          <w:lang w:eastAsia="en-US"/>
        </w:rPr>
        <w:t>{</w:t>
      </w:r>
    </w:p>
    <w:p w:rsidR="00E23645" w:rsidRDefault="00276531">
      <w:pPr>
        <w:ind w:left="420" w:firstLine="315"/>
        <w:rPr>
          <w:lang w:eastAsia="en-US"/>
        </w:rPr>
      </w:pPr>
      <w:r>
        <w:rPr>
          <w:lang w:eastAsia="en-US"/>
        </w:rPr>
        <w:t xml:space="preserve">"jsonrpc": "2.0", </w:t>
      </w:r>
    </w:p>
    <w:p w:rsidR="00E23645" w:rsidRDefault="00276531">
      <w:pPr>
        <w:ind w:left="420" w:firstLine="315"/>
        <w:rPr>
          <w:lang w:eastAsia="en-US"/>
        </w:rPr>
      </w:pPr>
      <w:r>
        <w:rPr>
          <w:lang w:eastAsia="en-US"/>
        </w:rPr>
        <w:t>"method": "</w:t>
      </w:r>
      <w:r>
        <w:t>GetWIFIExtenderSettings</w:t>
      </w:r>
      <w:r>
        <w:rPr>
          <w:lang w:eastAsia="en-US"/>
        </w:rPr>
        <w:t>",</w:t>
      </w:r>
    </w:p>
    <w:p w:rsidR="00E23645" w:rsidRDefault="00276531">
      <w:pPr>
        <w:ind w:left="420" w:firstLine="315"/>
        <w:rPr>
          <w:lang w:eastAsia="en-US"/>
        </w:rPr>
      </w:pPr>
      <w:r>
        <w:rPr>
          <w:lang w:eastAsia="en-US"/>
        </w:rPr>
        <w:t>"params":{},</w:t>
      </w:r>
    </w:p>
    <w:p w:rsidR="00E23645" w:rsidRDefault="00276531">
      <w:pPr>
        <w:ind w:left="420" w:firstLine="315"/>
        <w:rPr>
          <w:lang w:eastAsia="en-US"/>
        </w:rPr>
      </w:pPr>
      <w:r>
        <w:rPr>
          <w:lang w:eastAsia="en-US"/>
        </w:rPr>
        <w:t>"id": "</w:t>
      </w:r>
      <w:r>
        <w:t>17.1</w:t>
      </w:r>
      <w:r>
        <w:rPr>
          <w:lang w:eastAsia="en-US"/>
        </w:rPr>
        <w:t>"</w:t>
      </w:r>
    </w:p>
    <w:p w:rsidR="00E23645" w:rsidRDefault="00276531">
      <w:pPr>
        <w:rPr>
          <w:lang w:eastAsia="en-US"/>
        </w:rPr>
      </w:pPr>
      <w:r>
        <w:rPr>
          <w:lang w:eastAsia="en-US"/>
        </w:rPr>
        <w:t>}</w:t>
      </w:r>
    </w:p>
    <w:p w:rsidR="00E23645" w:rsidRDefault="00276531" w:rsidP="008D3AD3">
      <w:pPr>
        <w:pStyle w:val="4"/>
        <w:numPr>
          <w:ilvl w:val="3"/>
          <w:numId w:val="58"/>
        </w:numPr>
      </w:pPr>
      <w:bookmarkStart w:id="1171" w:name="__RefHeading__57312_1585609034"/>
      <w:bookmarkEnd w:id="1171"/>
      <w:r>
        <w:t xml:space="preserve">Response </w:t>
      </w:r>
    </w:p>
    <w:p w:rsidR="00E23645" w:rsidRDefault="00276531">
      <w:r>
        <w:t>{</w:t>
      </w:r>
    </w:p>
    <w:p w:rsidR="00E23645" w:rsidRDefault="00276531">
      <w:pPr>
        <w:ind w:left="420" w:firstLine="105"/>
      </w:pPr>
      <w:r>
        <w:t xml:space="preserve">"jsonrpc": "2.0", </w:t>
      </w:r>
    </w:p>
    <w:p w:rsidR="00E23645" w:rsidRDefault="00276531">
      <w:pPr>
        <w:ind w:left="420" w:firstLine="105"/>
      </w:pPr>
      <w:r>
        <w:t>"result": {</w:t>
      </w:r>
    </w:p>
    <w:p w:rsidR="00E23645" w:rsidRDefault="00276531">
      <w:pPr>
        <w:ind w:left="1260" w:firstLine="420"/>
      </w:pPr>
      <w:r>
        <w:t>"StationEnable": 0</w:t>
      </w:r>
    </w:p>
    <w:p w:rsidR="00E23645" w:rsidRDefault="00276531">
      <w:pPr>
        <w:ind w:left="420" w:firstLine="945"/>
      </w:pPr>
      <w:r>
        <w:t>},</w:t>
      </w:r>
    </w:p>
    <w:p w:rsidR="00E23645" w:rsidRDefault="00276531">
      <w:pPr>
        <w:ind w:left="420" w:firstLine="105"/>
      </w:pPr>
      <w:r>
        <w:t>"id": "16.1"</w:t>
      </w:r>
      <w:r>
        <w:t>，</w:t>
      </w:r>
    </w:p>
    <w:p w:rsidR="00E23645" w:rsidRDefault="00276531">
      <w:r>
        <w:t>}</w:t>
      </w:r>
    </w:p>
    <w:p w:rsidR="00E23645" w:rsidRDefault="00276531">
      <w:pPr>
        <w:pStyle w:val="4"/>
        <w:numPr>
          <w:ilvl w:val="3"/>
          <w:numId w:val="6"/>
        </w:numPr>
        <w:spacing w:line="372" w:lineRule="auto"/>
        <w:jc w:val="left"/>
      </w:pPr>
      <w:bookmarkStart w:id="1172" w:name="__RefHeading__57314_1585609034"/>
      <w:bookmarkEnd w:id="1172"/>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StationEnable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0:disable</w:t>
            </w:r>
          </w:p>
          <w:p w:rsidR="00E23645" w:rsidRDefault="00276531">
            <w:pPr>
              <w:jc w:val="left"/>
            </w:pPr>
            <w:r>
              <w:t>1:enable</w:t>
            </w:r>
          </w:p>
        </w:tc>
      </w:tr>
    </w:tbl>
    <w:p w:rsidR="00E23645" w:rsidRDefault="00276531" w:rsidP="008D3AD3">
      <w:pPr>
        <w:pStyle w:val="4"/>
        <w:numPr>
          <w:ilvl w:val="3"/>
          <w:numId w:val="58"/>
        </w:numPr>
      </w:pPr>
      <w:bookmarkStart w:id="1173" w:name="__RefHeading__57316_1585609034"/>
      <w:bookmarkEnd w:id="1173"/>
      <w:r>
        <w:lastRenderedPageBreak/>
        <w:t>Response with error</w:t>
      </w:r>
    </w:p>
    <w:p w:rsidR="00E23645" w:rsidRDefault="00276531">
      <w:r>
        <w:t>{</w:t>
      </w:r>
    </w:p>
    <w:p w:rsidR="00E23645" w:rsidRDefault="00276531">
      <w:r>
        <w:t xml:space="preserve">   "jsonrpc": "2.0",</w:t>
      </w:r>
    </w:p>
    <w:p w:rsidR="00E23645" w:rsidRDefault="00276531">
      <w:r>
        <w:t xml:space="preserve">   "error": {</w:t>
      </w:r>
    </w:p>
    <w:p w:rsidR="00E23645" w:rsidRDefault="00276531">
      <w:r>
        <w:t xml:space="preserve">           "code": "170101",</w:t>
      </w:r>
    </w:p>
    <w:p w:rsidR="00E23645" w:rsidRDefault="00276531">
      <w:r>
        <w:t xml:space="preserve">           "message": "Get WIFI extender settings failed."</w:t>
      </w:r>
    </w:p>
    <w:p w:rsidR="00E23645" w:rsidRDefault="00276531">
      <w:r>
        <w:t xml:space="preserve">         },</w:t>
      </w:r>
    </w:p>
    <w:p w:rsidR="00E23645" w:rsidRDefault="00276531">
      <w:r>
        <w:t xml:space="preserve">   "id":"17.1"</w:t>
      </w:r>
    </w:p>
    <w:p w:rsidR="00E23645" w:rsidRDefault="00276531">
      <w:r>
        <w:t>}</w:t>
      </w:r>
    </w:p>
    <w:p w:rsidR="00E23645" w:rsidRDefault="00E23645"/>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556"/>
        <w:gridCol w:w="3258"/>
        <w:gridCol w:w="3717"/>
      </w:tblGrid>
      <w:tr w:rsidR="00E23645">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Code</w:t>
            </w:r>
          </w:p>
        </w:tc>
        <w:tc>
          <w:tcPr>
            <w:tcW w:w="325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Message</w:t>
            </w:r>
          </w:p>
        </w:tc>
        <w:tc>
          <w:tcPr>
            <w:tcW w:w="371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Description</w:t>
            </w:r>
          </w:p>
        </w:tc>
      </w:tr>
      <w:tr w:rsidR="00E23645">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170101</w:t>
            </w:r>
          </w:p>
        </w:tc>
        <w:tc>
          <w:tcPr>
            <w:tcW w:w="325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WIFI extender settings failed.</w:t>
            </w:r>
          </w:p>
        </w:tc>
        <w:tc>
          <w:tcPr>
            <w:tcW w:w="371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WIFI extender settings failed.</w:t>
            </w:r>
          </w:p>
        </w:tc>
      </w:tr>
    </w:tbl>
    <w:p w:rsidR="00E23645" w:rsidRDefault="00E23645"/>
    <w:p w:rsidR="00E23645" w:rsidRDefault="00276531" w:rsidP="008D3AD3">
      <w:pPr>
        <w:pStyle w:val="3"/>
        <w:numPr>
          <w:ilvl w:val="2"/>
          <w:numId w:val="58"/>
        </w:numPr>
        <w:ind w:left="720"/>
        <w:rPr>
          <w:lang w:eastAsia="zh-CN"/>
        </w:rPr>
      </w:pPr>
      <w:bookmarkStart w:id="1174" w:name="_Toc422502905"/>
      <w:bookmarkStart w:id="1175" w:name="__RefHeading__57318_1585609034"/>
      <w:bookmarkStart w:id="1176" w:name="_Toc470684769"/>
      <w:bookmarkEnd w:id="1174"/>
      <w:bookmarkEnd w:id="1175"/>
      <w:r>
        <w:rPr>
          <w:lang w:eastAsia="zh-CN"/>
        </w:rPr>
        <w:t>SetWIFIExtenderSettings</w:t>
      </w:r>
      <w:bookmarkEnd w:id="1176"/>
    </w:p>
    <w:p w:rsidR="00E23645" w:rsidRDefault="00276531" w:rsidP="008D3AD3">
      <w:pPr>
        <w:pStyle w:val="4"/>
        <w:numPr>
          <w:ilvl w:val="3"/>
          <w:numId w:val="58"/>
        </w:numPr>
      </w:pPr>
      <w:bookmarkStart w:id="1177" w:name="__RefHeading__57320_1585609034"/>
      <w:bookmarkEnd w:id="1177"/>
      <w:r>
        <w:t>POST Request</w:t>
      </w:r>
    </w:p>
    <w:p w:rsidR="00E23645" w:rsidRDefault="00276531">
      <w:pPr>
        <w:ind w:firstLine="210"/>
        <w:rPr>
          <w:lang w:eastAsia="en-US"/>
        </w:rPr>
      </w:pPr>
      <w:r>
        <w:rPr>
          <w:lang w:eastAsia="en-US"/>
        </w:rPr>
        <w:t>{</w:t>
      </w:r>
    </w:p>
    <w:p w:rsidR="00E23645" w:rsidRDefault="00276531">
      <w:pPr>
        <w:ind w:left="420" w:firstLine="315"/>
        <w:rPr>
          <w:lang w:eastAsia="en-US"/>
        </w:rPr>
      </w:pPr>
      <w:r>
        <w:rPr>
          <w:lang w:eastAsia="en-US"/>
        </w:rPr>
        <w:t xml:space="preserve">"jsonrpc": "2.0", </w:t>
      </w:r>
    </w:p>
    <w:p w:rsidR="00E23645" w:rsidRDefault="00276531">
      <w:pPr>
        <w:ind w:left="420" w:firstLine="315"/>
        <w:rPr>
          <w:lang w:eastAsia="en-US"/>
        </w:rPr>
      </w:pPr>
      <w:r>
        <w:rPr>
          <w:lang w:eastAsia="en-US"/>
        </w:rPr>
        <w:t>"method": "</w:t>
      </w:r>
      <w:r>
        <w:t>SetWIFIExtenderSettings</w:t>
      </w:r>
      <w:r>
        <w:rPr>
          <w:lang w:eastAsia="en-US"/>
        </w:rPr>
        <w:t>",</w:t>
      </w:r>
    </w:p>
    <w:p w:rsidR="00E23645" w:rsidRDefault="00276531">
      <w:pPr>
        <w:ind w:left="420" w:firstLine="315"/>
        <w:rPr>
          <w:lang w:eastAsia="en-US"/>
        </w:rPr>
      </w:pPr>
      <w:r>
        <w:rPr>
          <w:lang w:eastAsia="en-US"/>
        </w:rPr>
        <w:t>"params":{},</w:t>
      </w:r>
    </w:p>
    <w:p w:rsidR="00E23645" w:rsidRDefault="00276531">
      <w:pPr>
        <w:ind w:left="420" w:firstLine="315"/>
        <w:rPr>
          <w:lang w:eastAsia="en-US"/>
        </w:rPr>
      </w:pPr>
      <w:r>
        <w:rPr>
          <w:lang w:eastAsia="en-US"/>
        </w:rPr>
        <w:t>"id": "</w:t>
      </w:r>
      <w:r>
        <w:t>17.2</w:t>
      </w:r>
      <w:r>
        <w:rPr>
          <w:lang w:eastAsia="en-US"/>
        </w:rPr>
        <w:t>"</w:t>
      </w:r>
    </w:p>
    <w:p w:rsidR="00E23645" w:rsidRDefault="00276531">
      <w:pPr>
        <w:rPr>
          <w:lang w:eastAsia="en-US"/>
        </w:rPr>
      </w:pPr>
      <w:r>
        <w:rPr>
          <w:lang w:eastAsia="en-US"/>
        </w:rPr>
        <w:t>}</w:t>
      </w:r>
    </w:p>
    <w:p w:rsidR="00E23645" w:rsidRDefault="00276531" w:rsidP="008D3AD3">
      <w:pPr>
        <w:pStyle w:val="4"/>
        <w:numPr>
          <w:ilvl w:val="3"/>
          <w:numId w:val="58"/>
        </w:numPr>
      </w:pPr>
      <w:bookmarkStart w:id="1178" w:name="__RefHeading__57322_1585609034"/>
      <w:bookmarkEnd w:id="1178"/>
      <w:r>
        <w:t xml:space="preserve">Response </w:t>
      </w:r>
    </w:p>
    <w:p w:rsidR="00E23645" w:rsidRDefault="00276531">
      <w:r>
        <w:t>{</w:t>
      </w:r>
    </w:p>
    <w:p w:rsidR="00E23645" w:rsidRDefault="00276531">
      <w:pPr>
        <w:ind w:left="420" w:firstLine="105"/>
      </w:pPr>
      <w:r>
        <w:t xml:space="preserve">"jsonrpc": "2.0", </w:t>
      </w:r>
    </w:p>
    <w:p w:rsidR="00E23645" w:rsidRDefault="00276531">
      <w:pPr>
        <w:ind w:left="420" w:firstLine="105"/>
      </w:pPr>
      <w:r>
        <w:t>"result": {</w:t>
      </w:r>
    </w:p>
    <w:p w:rsidR="00E23645" w:rsidRDefault="00276531">
      <w:pPr>
        <w:ind w:left="1260" w:firstLine="420"/>
      </w:pPr>
      <w:r>
        <w:t>"StationEnable": 0</w:t>
      </w:r>
    </w:p>
    <w:p w:rsidR="00E23645" w:rsidRDefault="00276531">
      <w:pPr>
        <w:ind w:left="420" w:firstLine="945"/>
      </w:pPr>
      <w:r>
        <w:t>},</w:t>
      </w:r>
    </w:p>
    <w:p w:rsidR="00E23645" w:rsidRDefault="00276531">
      <w:pPr>
        <w:ind w:left="420" w:firstLine="105"/>
      </w:pPr>
      <w:r>
        <w:t>"id": "17.2"</w:t>
      </w:r>
      <w:r>
        <w:t>，</w:t>
      </w:r>
    </w:p>
    <w:p w:rsidR="00E23645" w:rsidRDefault="00276531">
      <w:r>
        <w:t>}</w:t>
      </w:r>
    </w:p>
    <w:p w:rsidR="00E23645" w:rsidRDefault="00276531">
      <w:pPr>
        <w:pStyle w:val="4"/>
        <w:numPr>
          <w:ilvl w:val="3"/>
          <w:numId w:val="6"/>
        </w:numPr>
        <w:spacing w:line="372" w:lineRule="auto"/>
        <w:jc w:val="left"/>
      </w:pPr>
      <w:bookmarkStart w:id="1179" w:name="__RefHeading__57324_1585609034"/>
      <w:bookmarkEnd w:id="1179"/>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StationEnable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0: disable;</w:t>
            </w:r>
          </w:p>
          <w:p w:rsidR="00E23645" w:rsidRDefault="00276531">
            <w:r>
              <w:t>1: enable</w:t>
            </w:r>
          </w:p>
        </w:tc>
      </w:tr>
    </w:tbl>
    <w:p w:rsidR="00E23645" w:rsidRDefault="00276531" w:rsidP="008D3AD3">
      <w:pPr>
        <w:pStyle w:val="4"/>
        <w:numPr>
          <w:ilvl w:val="3"/>
          <w:numId w:val="58"/>
        </w:numPr>
      </w:pPr>
      <w:bookmarkStart w:id="1180" w:name="__RefHeading__57326_1585609034"/>
      <w:bookmarkEnd w:id="1180"/>
      <w:r>
        <w:t>Response with error</w:t>
      </w:r>
    </w:p>
    <w:p w:rsidR="00E23645" w:rsidRDefault="00276531">
      <w:r>
        <w:t>{</w:t>
      </w:r>
    </w:p>
    <w:p w:rsidR="00E23645" w:rsidRDefault="00276531">
      <w:r>
        <w:t xml:space="preserve">   "jsonrpc": "2.0",</w:t>
      </w:r>
    </w:p>
    <w:p w:rsidR="00E23645" w:rsidRDefault="00276531">
      <w:r>
        <w:t xml:space="preserve">   "error": {</w:t>
      </w:r>
    </w:p>
    <w:p w:rsidR="00E23645" w:rsidRDefault="00276531">
      <w:r>
        <w:t xml:space="preserve">           "code": "170201",</w:t>
      </w:r>
    </w:p>
    <w:p w:rsidR="00E23645" w:rsidRDefault="00276531">
      <w:r>
        <w:lastRenderedPageBreak/>
        <w:t xml:space="preserve">           "message": "Get WIFI extender settings failed."</w:t>
      </w:r>
    </w:p>
    <w:p w:rsidR="00E23645" w:rsidRDefault="00276531">
      <w:r>
        <w:t xml:space="preserve">         },</w:t>
      </w:r>
    </w:p>
    <w:p w:rsidR="00E23645" w:rsidRDefault="00276531">
      <w:r>
        <w:t xml:space="preserve">   "id":"17.2"</w:t>
      </w:r>
    </w:p>
    <w:p w:rsidR="00E23645" w:rsidRDefault="00276531">
      <w:r>
        <w:t>}</w:t>
      </w:r>
    </w:p>
    <w:p w:rsidR="00E23645" w:rsidRDefault="00E23645"/>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556"/>
        <w:gridCol w:w="3258"/>
        <w:gridCol w:w="3717"/>
      </w:tblGrid>
      <w:tr w:rsidR="00E23645">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Code</w:t>
            </w:r>
          </w:p>
        </w:tc>
        <w:tc>
          <w:tcPr>
            <w:tcW w:w="325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Message</w:t>
            </w:r>
          </w:p>
        </w:tc>
        <w:tc>
          <w:tcPr>
            <w:tcW w:w="371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Description</w:t>
            </w:r>
          </w:p>
        </w:tc>
      </w:tr>
      <w:tr w:rsidR="00E23645">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170201</w:t>
            </w:r>
          </w:p>
        </w:tc>
        <w:tc>
          <w:tcPr>
            <w:tcW w:w="325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WIFI extender settings failed.</w:t>
            </w:r>
          </w:p>
        </w:tc>
        <w:tc>
          <w:tcPr>
            <w:tcW w:w="371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WIFI extender settings failed.</w:t>
            </w:r>
          </w:p>
        </w:tc>
      </w:tr>
      <w:tr w:rsidR="00E23645">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170202</w:t>
            </w:r>
          </w:p>
        </w:tc>
        <w:tc>
          <w:tcPr>
            <w:tcW w:w="325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WPS is on.</w:t>
            </w:r>
          </w:p>
        </w:tc>
        <w:tc>
          <w:tcPr>
            <w:tcW w:w="371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When WPS is on, can not enable.</w:t>
            </w:r>
          </w:p>
        </w:tc>
      </w:tr>
    </w:tbl>
    <w:p w:rsidR="00E23645" w:rsidRDefault="00E23645"/>
    <w:p w:rsidR="00E23645" w:rsidRDefault="00276531" w:rsidP="008D3AD3">
      <w:pPr>
        <w:pStyle w:val="3"/>
        <w:numPr>
          <w:ilvl w:val="2"/>
          <w:numId w:val="58"/>
        </w:numPr>
        <w:ind w:left="720"/>
      </w:pPr>
      <w:bookmarkStart w:id="1181" w:name="__RefHeading__57328_1585609034"/>
      <w:bookmarkStart w:id="1182" w:name="_Toc422502906"/>
      <w:bookmarkStart w:id="1183" w:name="_Toc470684770"/>
      <w:bookmarkEnd w:id="1181"/>
      <w:r>
        <w:rPr>
          <w:lang w:eastAsia="zh-CN"/>
        </w:rPr>
        <w:t>G</w:t>
      </w:r>
      <w:bookmarkEnd w:id="1182"/>
      <w:r>
        <w:t>etWIFIExtenderCurrentStatus</w:t>
      </w:r>
      <w:bookmarkEnd w:id="1183"/>
    </w:p>
    <w:p w:rsidR="00E23645" w:rsidRDefault="00276531" w:rsidP="008D3AD3">
      <w:pPr>
        <w:pStyle w:val="4"/>
        <w:numPr>
          <w:ilvl w:val="3"/>
          <w:numId w:val="58"/>
        </w:numPr>
      </w:pPr>
      <w:bookmarkStart w:id="1184" w:name="__RefHeading__57330_1585609034"/>
      <w:bookmarkEnd w:id="1184"/>
      <w:r>
        <w:t>POST Request</w:t>
      </w:r>
    </w:p>
    <w:p w:rsidR="00E23645" w:rsidRDefault="00276531">
      <w:r>
        <w:t>{</w:t>
      </w:r>
    </w:p>
    <w:p w:rsidR="00E23645" w:rsidRDefault="00276531">
      <w:pPr>
        <w:ind w:left="420"/>
      </w:pPr>
      <w:r>
        <w:t xml:space="preserve">"jsonrpc": "2.0", </w:t>
      </w:r>
    </w:p>
    <w:p w:rsidR="00E23645" w:rsidRDefault="00276531">
      <w:pPr>
        <w:ind w:left="420"/>
      </w:pPr>
      <w:r>
        <w:t>"method": "GetWIFIExtenderCurrentStatus ",</w:t>
      </w:r>
    </w:p>
    <w:p w:rsidR="00E23645" w:rsidRDefault="00276531">
      <w:pPr>
        <w:ind w:left="420"/>
      </w:pPr>
      <w:r>
        <w:t>"params":{},</w:t>
      </w:r>
    </w:p>
    <w:p w:rsidR="00E23645" w:rsidRDefault="00276531">
      <w:pPr>
        <w:ind w:left="420"/>
      </w:pPr>
      <w:r>
        <w:t>"id": "17.3"</w:t>
      </w:r>
    </w:p>
    <w:p w:rsidR="00E23645" w:rsidRDefault="00276531">
      <w:r>
        <w:t>}</w:t>
      </w:r>
    </w:p>
    <w:p w:rsidR="00E23645" w:rsidRDefault="00276531" w:rsidP="008D3AD3">
      <w:pPr>
        <w:pStyle w:val="4"/>
        <w:numPr>
          <w:ilvl w:val="3"/>
          <w:numId w:val="58"/>
        </w:numPr>
      </w:pPr>
      <w:bookmarkStart w:id="1185" w:name="__RefHeading__57332_1585609034"/>
      <w:bookmarkEnd w:id="1185"/>
      <w:r>
        <w:t xml:space="preserve">Response </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1260" w:firstLine="420"/>
      </w:pPr>
      <w:r>
        <w:t>"HotspotConnectStatus": 0,</w:t>
      </w:r>
    </w:p>
    <w:p w:rsidR="00E23645" w:rsidRDefault="00276531">
      <w:pPr>
        <w:ind w:left="1260" w:firstLine="420"/>
      </w:pPr>
      <w:r>
        <w:t>"HotspotId": 1,</w:t>
      </w:r>
    </w:p>
    <w:p w:rsidR="00E23645" w:rsidRDefault="00276531">
      <w:pPr>
        <w:ind w:left="1260" w:firstLine="420"/>
      </w:pPr>
      <w:r>
        <w:t>"HotspotSSID":"",</w:t>
      </w:r>
    </w:p>
    <w:p w:rsidR="00E23645" w:rsidRDefault="00276531">
      <w:pPr>
        <w:ind w:left="1260" w:firstLine="420"/>
      </w:pPr>
      <w:r>
        <w:t>"UploadRate":43242,  /*[Optional]*/</w:t>
      </w:r>
    </w:p>
    <w:p w:rsidR="00E23645" w:rsidRDefault="00276531">
      <w:pPr>
        <w:ind w:left="1260" w:firstLine="420"/>
      </w:pPr>
      <w:r>
        <w:t>"</w:t>
      </w:r>
      <w:bookmarkStart w:id="1186" w:name="OLE_LINK40"/>
      <w:r>
        <w:t>DownloadRate</w:t>
      </w:r>
      <w:bookmarkEnd w:id="1186"/>
      <w:r>
        <w:t>":423424       /*[Optional]*/</w:t>
      </w:r>
    </w:p>
    <w:p w:rsidR="00E23645" w:rsidRDefault="00276531">
      <w:pPr>
        <w:ind w:left="420"/>
      </w:pPr>
      <w:r>
        <w:t>},</w:t>
      </w:r>
    </w:p>
    <w:p w:rsidR="00E23645" w:rsidRDefault="00276531">
      <w:pPr>
        <w:ind w:left="420"/>
      </w:pPr>
      <w:r>
        <w:t>"id": "17.3"</w:t>
      </w:r>
    </w:p>
    <w:p w:rsidR="00E23645" w:rsidRDefault="00276531">
      <w:r>
        <w:t>}</w:t>
      </w:r>
    </w:p>
    <w:p w:rsidR="00E23645" w:rsidRDefault="00276531">
      <w:pPr>
        <w:pStyle w:val="4"/>
        <w:numPr>
          <w:ilvl w:val="3"/>
          <w:numId w:val="6"/>
        </w:numPr>
        <w:spacing w:line="372" w:lineRule="auto"/>
        <w:jc w:val="left"/>
      </w:pPr>
      <w:bookmarkStart w:id="1187" w:name="__RefHeading__57334_1585609034"/>
      <w:bookmarkEnd w:id="1187"/>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1"/>
        <w:gridCol w:w="1272"/>
        <w:gridCol w:w="1557"/>
        <w:gridCol w:w="3546"/>
      </w:tblGrid>
      <w:tr w:rsidR="00E23645">
        <w:trPr>
          <w:trHeight w:val="258"/>
        </w:trPr>
        <w:tc>
          <w:tcPr>
            <w:tcW w:w="22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2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266"/>
        </w:trPr>
        <w:tc>
          <w:tcPr>
            <w:tcW w:w="22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HotspotConnectStatus</w:t>
            </w:r>
          </w:p>
        </w:tc>
        <w:tc>
          <w:tcPr>
            <w:tcW w:w="12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 xml:space="preserve">Is there hotspot in on; </w:t>
            </w:r>
          </w:p>
          <w:p w:rsidR="00E23645" w:rsidRDefault="00276531">
            <w:pPr>
              <w:jc w:val="left"/>
            </w:pPr>
            <w:r>
              <w:t>0: disconnected</w:t>
            </w:r>
          </w:p>
          <w:p w:rsidR="00E23645" w:rsidRDefault="00276531">
            <w:r>
              <w:t>1: connected</w:t>
            </w:r>
          </w:p>
        </w:tc>
      </w:tr>
      <w:tr w:rsidR="00E23645">
        <w:trPr>
          <w:trHeight w:val="266"/>
        </w:trPr>
        <w:tc>
          <w:tcPr>
            <w:tcW w:w="22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HotspotId</w:t>
            </w:r>
          </w:p>
        </w:tc>
        <w:tc>
          <w:tcPr>
            <w:tcW w:w="12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 xml:space="preserve">The only id for single hotspot in the hotspot list. </w:t>
            </w:r>
          </w:p>
          <w:p w:rsidR="00E23645" w:rsidRDefault="00276531">
            <w:r>
              <w:t>From 0 to max value;</w:t>
            </w:r>
          </w:p>
        </w:tc>
      </w:tr>
      <w:tr w:rsidR="00E23645">
        <w:trPr>
          <w:trHeight w:val="266"/>
        </w:trPr>
        <w:tc>
          <w:tcPr>
            <w:tcW w:w="22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HotspotSSID</w:t>
            </w:r>
          </w:p>
        </w:tc>
        <w:tc>
          <w:tcPr>
            <w:tcW w:w="12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String</w:t>
            </w:r>
          </w:p>
        </w:tc>
        <w:tc>
          <w:tcPr>
            <w:tcW w:w="155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connected hotspot SSID, if no hotspot connected, this value is "".</w:t>
            </w:r>
          </w:p>
        </w:tc>
      </w:tr>
      <w:tr w:rsidR="00E23645">
        <w:trPr>
          <w:trHeight w:val="266"/>
        </w:trPr>
        <w:tc>
          <w:tcPr>
            <w:tcW w:w="22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UploadRate</w:t>
            </w:r>
          </w:p>
        </w:tc>
        <w:tc>
          <w:tcPr>
            <w:tcW w:w="12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upload rate of the hotspot. (the unit is second.)</w:t>
            </w:r>
          </w:p>
        </w:tc>
      </w:tr>
      <w:tr w:rsidR="00E23645">
        <w:trPr>
          <w:trHeight w:val="266"/>
        </w:trPr>
        <w:tc>
          <w:tcPr>
            <w:tcW w:w="22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DownloadRate</w:t>
            </w:r>
          </w:p>
        </w:tc>
        <w:tc>
          <w:tcPr>
            <w:tcW w:w="12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download rate of the hotspot. (the unit is second.)</w:t>
            </w:r>
          </w:p>
        </w:tc>
      </w:tr>
    </w:tbl>
    <w:p w:rsidR="00E23645" w:rsidRDefault="00E23645"/>
    <w:p w:rsidR="00E23645" w:rsidRDefault="00276531" w:rsidP="008D3AD3">
      <w:pPr>
        <w:pStyle w:val="4"/>
        <w:numPr>
          <w:ilvl w:val="3"/>
          <w:numId w:val="58"/>
        </w:numPr>
      </w:pPr>
      <w:bookmarkStart w:id="1188" w:name="__RefHeading__57336_1585609034"/>
      <w:bookmarkEnd w:id="1188"/>
      <w:r>
        <w:lastRenderedPageBreak/>
        <w:t>Response with error</w:t>
      </w:r>
    </w:p>
    <w:p w:rsidR="00E23645" w:rsidRDefault="00276531">
      <w:r>
        <w:t>{</w:t>
      </w:r>
    </w:p>
    <w:p w:rsidR="00E23645" w:rsidRDefault="00276531">
      <w:r>
        <w:t xml:space="preserve">   "jsonrpc": "2.0",</w:t>
      </w:r>
    </w:p>
    <w:p w:rsidR="00E23645" w:rsidRDefault="00276531">
      <w:r>
        <w:t xml:space="preserve">   "error": {</w:t>
      </w:r>
    </w:p>
    <w:p w:rsidR="00E23645" w:rsidRDefault="00276531">
      <w:r>
        <w:t xml:space="preserve">           "code": "170301",</w:t>
      </w:r>
    </w:p>
    <w:p w:rsidR="00E23645" w:rsidRDefault="00276531">
      <w:r>
        <w:t xml:space="preserve">           "message": "Get current status failed."</w:t>
      </w:r>
    </w:p>
    <w:p w:rsidR="00E23645" w:rsidRDefault="00276531">
      <w:r>
        <w:t xml:space="preserve">         },</w:t>
      </w:r>
    </w:p>
    <w:p w:rsidR="00E23645" w:rsidRDefault="00276531">
      <w:r>
        <w:t xml:space="preserve">   "id":"17.3"</w:t>
      </w:r>
    </w:p>
    <w:p w:rsidR="00E23645" w:rsidRDefault="00276531">
      <w:r>
        <w:t>}</w:t>
      </w:r>
    </w:p>
    <w:p w:rsidR="00E23645" w:rsidRDefault="00E23645"/>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3541"/>
        <w:gridCol w:w="3150"/>
      </w:tblGrid>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Code</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Message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pPr>
              <w:pStyle w:val="TextBody"/>
              <w:rPr>
                <w:lang w:val="en-US" w:eastAsia="zh-CN"/>
              </w:rPr>
            </w:pPr>
            <w:r>
              <w:rPr>
                <w:lang w:val="en-US" w:eastAsia="zh-CN"/>
              </w:rPr>
              <w:t>Error Description</w:t>
            </w:r>
          </w:p>
        </w:tc>
      </w:tr>
      <w:tr w:rsidR="00E23645">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170301</w:t>
            </w:r>
          </w:p>
        </w:tc>
        <w:tc>
          <w:tcPr>
            <w:tcW w:w="354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current status failed.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23645" w:rsidRDefault="00276531">
            <w:r>
              <w:t>Get current status failed.</w:t>
            </w:r>
          </w:p>
        </w:tc>
      </w:tr>
    </w:tbl>
    <w:p w:rsidR="00E23645" w:rsidRDefault="00E23645"/>
    <w:p w:rsidR="00E23645" w:rsidRDefault="00276531" w:rsidP="008D3AD3">
      <w:pPr>
        <w:pStyle w:val="3"/>
        <w:numPr>
          <w:ilvl w:val="2"/>
          <w:numId w:val="58"/>
        </w:numPr>
        <w:ind w:left="720"/>
      </w:pPr>
      <w:bookmarkStart w:id="1189" w:name="__RefHeading__57338_1585609034"/>
      <w:bookmarkStart w:id="1190" w:name="_Toc422502907"/>
      <w:bookmarkStart w:id="1191" w:name="_Toc470684771"/>
      <w:bookmarkEnd w:id="1189"/>
      <w:r>
        <w:rPr>
          <w:lang w:eastAsia="zh-CN"/>
        </w:rPr>
        <w:t>G</w:t>
      </w:r>
      <w:bookmarkEnd w:id="1190"/>
      <w:r>
        <w:t>etHotspotList</w:t>
      </w:r>
      <w:bookmarkEnd w:id="1191"/>
    </w:p>
    <w:p w:rsidR="00E23645" w:rsidRDefault="00276531" w:rsidP="008D3AD3">
      <w:pPr>
        <w:pStyle w:val="4"/>
        <w:numPr>
          <w:ilvl w:val="3"/>
          <w:numId w:val="58"/>
        </w:numPr>
      </w:pPr>
      <w:bookmarkStart w:id="1192" w:name="__RefHeading__57340_1585609034"/>
      <w:bookmarkEnd w:id="1192"/>
      <w:r>
        <w:t>POST Request</w:t>
      </w:r>
    </w:p>
    <w:p w:rsidR="00E23645" w:rsidRDefault="00276531">
      <w:r>
        <w:t>{</w:t>
      </w:r>
    </w:p>
    <w:p w:rsidR="00E23645" w:rsidRDefault="00276531">
      <w:pPr>
        <w:ind w:left="420"/>
      </w:pPr>
      <w:r>
        <w:t xml:space="preserve">"jsonrpc": "2.0", </w:t>
      </w:r>
    </w:p>
    <w:p w:rsidR="00E23645" w:rsidRDefault="00276531">
      <w:pPr>
        <w:ind w:left="360"/>
      </w:pPr>
      <w:r>
        <w:t>"method": "GetHotspotList",</w:t>
      </w:r>
    </w:p>
    <w:p w:rsidR="00E23645" w:rsidRDefault="00276531">
      <w:pPr>
        <w:ind w:left="420"/>
      </w:pPr>
      <w:r>
        <w:t>"params":{},</w:t>
      </w:r>
    </w:p>
    <w:p w:rsidR="00E23645" w:rsidRDefault="00276531">
      <w:pPr>
        <w:ind w:left="420"/>
      </w:pPr>
      <w:r>
        <w:t>"id": "17.4"</w:t>
      </w:r>
    </w:p>
    <w:p w:rsidR="00E23645" w:rsidRDefault="00276531">
      <w:r>
        <w:t>}</w:t>
      </w:r>
    </w:p>
    <w:p w:rsidR="00E23645" w:rsidRDefault="00276531" w:rsidP="008D3AD3">
      <w:pPr>
        <w:pStyle w:val="4"/>
        <w:numPr>
          <w:ilvl w:val="3"/>
          <w:numId w:val="58"/>
        </w:numPr>
      </w:pPr>
      <w:bookmarkStart w:id="1193" w:name="__RefHeading__57342_1585609034"/>
      <w:bookmarkEnd w:id="1193"/>
      <w:r>
        <w:t>Response</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420"/>
      </w:pPr>
      <w:r>
        <w:t>{</w:t>
      </w:r>
    </w:p>
    <w:p w:rsidR="00E23645" w:rsidRDefault="00276531">
      <w:pPr>
        <w:ind w:left="840"/>
      </w:pPr>
      <w:r>
        <w:t xml:space="preserve">"HotspotList " </w:t>
      </w:r>
      <w:r>
        <w:t>：</w:t>
      </w:r>
      <w:r>
        <w:t>[</w:t>
      </w:r>
    </w:p>
    <w:p w:rsidR="00E23645" w:rsidRDefault="00276531">
      <w:pPr>
        <w:ind w:left="840" w:firstLine="1680"/>
      </w:pPr>
      <w:r>
        <w:t>{</w:t>
      </w:r>
    </w:p>
    <w:p w:rsidR="00E23645" w:rsidRDefault="00276531">
      <w:pPr>
        <w:ind w:left="840" w:firstLine="1890"/>
      </w:pPr>
      <w:r>
        <w:t>"HotspotId":1,</w:t>
      </w:r>
    </w:p>
    <w:p w:rsidR="00E23645" w:rsidRDefault="00276531">
      <w:pPr>
        <w:ind w:left="840" w:firstLine="1890"/>
      </w:pPr>
      <w:r>
        <w:t>"ConnectState ":"",</w:t>
      </w:r>
    </w:p>
    <w:p w:rsidR="00E23645" w:rsidRDefault="00276531">
      <w:pPr>
        <w:ind w:left="840" w:firstLine="1890"/>
      </w:pPr>
      <w:r>
        <w:t>"SSID ":0,</w:t>
      </w:r>
    </w:p>
    <w:p w:rsidR="00E23645" w:rsidRDefault="00276531">
      <w:pPr>
        <w:ind w:left="840" w:firstLine="1890"/>
      </w:pPr>
      <w:r>
        <w:t>" Signal ":"",</w:t>
      </w:r>
    </w:p>
    <w:p w:rsidR="00E23645" w:rsidRDefault="00276531">
      <w:pPr>
        <w:ind w:firstLine="2730"/>
      </w:pPr>
      <w:r>
        <w:t>"SecurityMode ":0,</w:t>
      </w:r>
    </w:p>
    <w:p w:rsidR="00E23645" w:rsidRDefault="00276531">
      <w:pPr>
        <w:ind w:left="840" w:firstLine="1890"/>
      </w:pPr>
      <w:r>
        <w:t>"EncryptionType ":0,</w:t>
      </w:r>
    </w:p>
    <w:p w:rsidR="00E23645" w:rsidRDefault="00276531">
      <w:pPr>
        <w:ind w:left="840" w:firstLine="1890"/>
      </w:pPr>
      <w:r>
        <w:t>"Key":""</w:t>
      </w:r>
    </w:p>
    <w:p w:rsidR="00E23645" w:rsidRDefault="00276531">
      <w:pPr>
        <w:ind w:firstLine="2520"/>
      </w:pPr>
      <w:r>
        <w:t>},….</w:t>
      </w:r>
    </w:p>
    <w:p w:rsidR="00E23645" w:rsidRDefault="00276531">
      <w:pPr>
        <w:ind w:firstLine="1995"/>
      </w:pPr>
      <w:r>
        <w:t>]</w:t>
      </w:r>
    </w:p>
    <w:p w:rsidR="00E23645" w:rsidRDefault="00276531">
      <w:pPr>
        <w:ind w:left="420"/>
      </w:pPr>
      <w:r>
        <w:t>},</w:t>
      </w:r>
    </w:p>
    <w:p w:rsidR="00E23645" w:rsidRDefault="00276531">
      <w:pPr>
        <w:ind w:left="420"/>
      </w:pPr>
      <w:r>
        <w:t>"id": "1</w:t>
      </w:r>
      <w:bookmarkStart w:id="1194" w:name="OLE_LINK42"/>
      <w:bookmarkStart w:id="1195" w:name="OLE_LINK41"/>
      <w:bookmarkEnd w:id="1194"/>
      <w:bookmarkEnd w:id="1195"/>
      <w:r>
        <w:t>7.4"</w:t>
      </w:r>
    </w:p>
    <w:p w:rsidR="00E23645" w:rsidRDefault="00276531">
      <w:r>
        <w:t>}</w:t>
      </w:r>
    </w:p>
    <w:p w:rsidR="00E23645" w:rsidRDefault="00276531" w:rsidP="008D3AD3">
      <w:pPr>
        <w:pStyle w:val="4"/>
        <w:numPr>
          <w:ilvl w:val="0"/>
          <w:numId w:val="51"/>
        </w:numPr>
        <w:ind w:left="864"/>
      </w:pPr>
      <w:bookmarkStart w:id="1196" w:name="__RefHeading__57344_1585609034"/>
      <w:bookmarkEnd w:id="1196"/>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653"/>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lastRenderedPageBreak/>
              <w:t>HotspotId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only flag that stored hotspot list info.</w:t>
            </w:r>
          </w:p>
        </w:tc>
      </w:tr>
      <w:tr w:rsidR="00E23645">
        <w:trPr>
          <w:trHeight w:val="634"/>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ConnectState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hotspot current status</w:t>
            </w:r>
          </w:p>
          <w:p w:rsidR="00E23645" w:rsidRDefault="00276531">
            <w:r>
              <w:t>0:disconnect</w:t>
            </w:r>
          </w:p>
          <w:p w:rsidR="00E23645" w:rsidRDefault="00276531">
            <w:r>
              <w:t>1:connected</w:t>
            </w:r>
          </w:p>
        </w:tc>
      </w:tr>
      <w:tr w:rsidR="00E23645">
        <w:trPr>
          <w:trHeight w:val="40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Signal</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Current signal of the hotspot.</w:t>
            </w:r>
          </w:p>
          <w:p w:rsidR="00E23645" w:rsidRDefault="00276531">
            <w:pPr>
              <w:jc w:val="left"/>
            </w:pPr>
            <w:r>
              <w:t>The signal of searched hotspot.</w:t>
            </w:r>
          </w:p>
          <w:p w:rsidR="00E23645" w:rsidRDefault="00276531">
            <w:pPr>
              <w:jc w:val="left"/>
            </w:pPr>
            <w:r>
              <w:t>0: no signal;</w:t>
            </w:r>
          </w:p>
          <w:p w:rsidR="00E23645" w:rsidRDefault="00276531">
            <w:pPr>
              <w:jc w:val="left"/>
            </w:pPr>
            <w:r>
              <w:t>1:</w:t>
            </w:r>
          </w:p>
          <w:p w:rsidR="00E23645" w:rsidRDefault="00276531">
            <w:pPr>
              <w:jc w:val="left"/>
            </w:pPr>
            <w:r>
              <w:t>2:</w:t>
            </w:r>
          </w:p>
          <w:p w:rsidR="00E23645" w:rsidRDefault="00276531">
            <w:pPr>
              <w:jc w:val="left"/>
            </w:pPr>
            <w:r>
              <w:t>3:</w:t>
            </w:r>
          </w:p>
          <w:p w:rsidR="00E23645" w:rsidRDefault="00276531">
            <w:pPr>
              <w:jc w:val="left"/>
            </w:pPr>
            <w:r>
              <w:t>4:</w:t>
            </w:r>
          </w:p>
          <w:p w:rsidR="00E23645" w:rsidRDefault="00276531">
            <w:r>
              <w:t>5: full</w:t>
            </w:r>
          </w:p>
        </w:tc>
      </w:tr>
      <w:tr w:rsidR="00E23645">
        <w:trPr>
          <w:trHeight w:val="42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SecurityMode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 xml:space="preserve">0:No Security; </w:t>
            </w:r>
          </w:p>
          <w:p w:rsidR="00E23645" w:rsidRDefault="00276531">
            <w:r>
              <w:t>1:WEP</w:t>
            </w:r>
            <w:r>
              <w:t>；</w:t>
            </w:r>
          </w:p>
          <w:p w:rsidR="00E23645" w:rsidRDefault="00276531">
            <w:r>
              <w:t>2:WPA</w:t>
            </w:r>
          </w:p>
          <w:p w:rsidR="00E23645" w:rsidRDefault="00276531">
            <w:r>
              <w:t>3: WPA2</w:t>
            </w:r>
          </w:p>
          <w:p w:rsidR="00E23645" w:rsidRDefault="00276531">
            <w:r>
              <w:t>4: WPA/WPA2</w:t>
            </w:r>
          </w:p>
        </w:tc>
      </w:tr>
      <w:tr w:rsidR="00E23645">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EncryptionType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The WEP/WPA/WPA2 encryption type.</w:t>
            </w:r>
          </w:p>
          <w:p w:rsidR="00E23645" w:rsidRDefault="00276531">
            <w:pPr>
              <w:jc w:val="left"/>
            </w:pPr>
            <w:r>
              <w:t>0:open</w:t>
            </w:r>
          </w:p>
          <w:p w:rsidR="00E23645" w:rsidRDefault="00276531">
            <w:pPr>
              <w:jc w:val="left"/>
            </w:pPr>
            <w:r>
              <w:t>1:share</w:t>
            </w:r>
          </w:p>
          <w:p w:rsidR="00E23645" w:rsidRDefault="00276531">
            <w:pPr>
              <w:jc w:val="left"/>
            </w:pPr>
            <w:r>
              <w:t>2:AES</w:t>
            </w:r>
          </w:p>
          <w:p w:rsidR="00E23645" w:rsidRDefault="00276531">
            <w:r>
              <w:t>3:TKIP</w:t>
            </w:r>
          </w:p>
        </w:tc>
      </w:tr>
      <w:tr w:rsidR="00E23645">
        <w:trPr>
          <w:trHeight w:val="599"/>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Key</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password store for the hotspot, if the hotspot has no security, this key ="".</w:t>
            </w:r>
          </w:p>
        </w:tc>
      </w:tr>
    </w:tbl>
    <w:p w:rsidR="00E23645" w:rsidRDefault="00276531" w:rsidP="008D3AD3">
      <w:pPr>
        <w:pStyle w:val="4"/>
        <w:numPr>
          <w:ilvl w:val="3"/>
          <w:numId w:val="58"/>
        </w:numPr>
      </w:pPr>
      <w:bookmarkStart w:id="1197" w:name="__RefHeading__57346_1585609034"/>
      <w:bookmarkEnd w:id="1197"/>
      <w:r>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420"/>
      </w:pPr>
      <w:r>
        <w:t>"code":"170401",</w:t>
      </w:r>
    </w:p>
    <w:p w:rsidR="00E23645" w:rsidRDefault="00276531">
      <w:pPr>
        <w:ind w:left="840" w:firstLine="420"/>
      </w:pPr>
      <w:r>
        <w:t>"message": "Get hotspot listfailed. "</w:t>
      </w:r>
    </w:p>
    <w:p w:rsidR="00E23645" w:rsidRDefault="00276531">
      <w:pPr>
        <w:ind w:left="840" w:firstLine="420"/>
      </w:pPr>
      <w:r>
        <w:t xml:space="preserve">}, </w:t>
      </w:r>
    </w:p>
    <w:p w:rsidR="00E23645" w:rsidRDefault="00276531">
      <w:pPr>
        <w:ind w:firstLine="420"/>
      </w:pPr>
      <w:r>
        <w:t>"id": "17.4"</w:t>
      </w:r>
    </w:p>
    <w:p w:rsidR="00E23645" w:rsidRDefault="00276531">
      <w:r>
        <w:t>}</w:t>
      </w:r>
    </w:p>
    <w:p w:rsidR="00E23645" w:rsidRDefault="00E23645"/>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170401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Get hotspot list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Get hotspot list failed.</w:t>
            </w:r>
          </w:p>
        </w:tc>
      </w:tr>
    </w:tbl>
    <w:p w:rsidR="00E23645" w:rsidRDefault="00E23645">
      <w:pPr>
        <w:rPr>
          <w:lang w:val="x-none"/>
        </w:rPr>
      </w:pPr>
    </w:p>
    <w:p w:rsidR="00E23645" w:rsidRDefault="00276531" w:rsidP="008D3AD3">
      <w:pPr>
        <w:pStyle w:val="3"/>
        <w:numPr>
          <w:ilvl w:val="2"/>
          <w:numId w:val="58"/>
        </w:numPr>
        <w:ind w:left="720"/>
      </w:pPr>
      <w:bookmarkStart w:id="1198" w:name="__RefHeading__57348_1585609034"/>
      <w:bookmarkStart w:id="1199" w:name="_Toc422502908"/>
      <w:bookmarkStart w:id="1200" w:name="_Toc470684772"/>
      <w:bookmarkEnd w:id="1198"/>
      <w:r>
        <w:rPr>
          <w:lang w:eastAsia="zh-CN"/>
        </w:rPr>
        <w:t>E</w:t>
      </w:r>
      <w:bookmarkEnd w:id="1199"/>
      <w:r>
        <w:t>ditHotspotInfo</w:t>
      </w:r>
      <w:bookmarkEnd w:id="1200"/>
    </w:p>
    <w:p w:rsidR="00E23645" w:rsidRDefault="00276531" w:rsidP="008D3AD3">
      <w:pPr>
        <w:pStyle w:val="4"/>
        <w:numPr>
          <w:ilvl w:val="3"/>
          <w:numId w:val="58"/>
        </w:numPr>
      </w:pPr>
      <w:bookmarkStart w:id="1201" w:name="__RefHeading__57350_1585609034"/>
      <w:bookmarkEnd w:id="1201"/>
      <w:r>
        <w:t>Request</w:t>
      </w:r>
    </w:p>
    <w:p w:rsidR="00E23645" w:rsidRDefault="00276531">
      <w:r>
        <w:t>{</w:t>
      </w:r>
    </w:p>
    <w:p w:rsidR="00E23645" w:rsidRDefault="00276531">
      <w:pPr>
        <w:ind w:left="420"/>
      </w:pPr>
      <w:r>
        <w:t xml:space="preserve">"jsonrpc": "2.0", </w:t>
      </w:r>
    </w:p>
    <w:p w:rsidR="00E23645" w:rsidRDefault="00276531">
      <w:pPr>
        <w:ind w:left="420"/>
      </w:pPr>
      <w:r>
        <w:t>"method": "EditHotspotInfo",</w:t>
      </w:r>
    </w:p>
    <w:p w:rsidR="00E23645" w:rsidRDefault="00276531">
      <w:pPr>
        <w:ind w:left="420"/>
      </w:pPr>
      <w:r>
        <w:t>"params":{</w:t>
      </w:r>
    </w:p>
    <w:p w:rsidR="00E23645" w:rsidRDefault="00276531">
      <w:pPr>
        <w:ind w:left="840" w:firstLine="1890"/>
      </w:pPr>
      <w:r>
        <w:t>"HotspotId":1,</w:t>
      </w:r>
    </w:p>
    <w:p w:rsidR="00E23645" w:rsidRDefault="00276531">
      <w:pPr>
        <w:ind w:left="840" w:firstLine="1890"/>
      </w:pPr>
      <w:r>
        <w:lastRenderedPageBreak/>
        <w:t>"SSID ":0,</w:t>
      </w:r>
    </w:p>
    <w:p w:rsidR="00E23645" w:rsidRDefault="00276531">
      <w:pPr>
        <w:ind w:firstLine="2730"/>
      </w:pPr>
      <w:r>
        <w:t>"SecurityMode ":0,</w:t>
      </w:r>
    </w:p>
    <w:p w:rsidR="00E23645" w:rsidRDefault="00276531">
      <w:pPr>
        <w:ind w:left="840" w:firstLine="1890"/>
      </w:pPr>
      <w:r>
        <w:t>"EncryptionType ":0,</w:t>
      </w:r>
    </w:p>
    <w:p w:rsidR="00E23645" w:rsidRDefault="00276531">
      <w:pPr>
        <w:ind w:left="840" w:firstLine="1890"/>
      </w:pPr>
      <w:r>
        <w:t>"Key":""</w:t>
      </w:r>
    </w:p>
    <w:p w:rsidR="00E23645" w:rsidRDefault="00276531">
      <w:pPr>
        <w:ind w:left="420" w:firstLine="735"/>
      </w:pPr>
      <w:r>
        <w:t>},</w:t>
      </w:r>
    </w:p>
    <w:p w:rsidR="00E23645" w:rsidRDefault="00276531">
      <w:pPr>
        <w:ind w:left="420"/>
      </w:pPr>
      <w:r>
        <w:t>"id": "17.5"</w:t>
      </w:r>
    </w:p>
    <w:p w:rsidR="00E23645" w:rsidRDefault="00276531">
      <w:r>
        <w:t>}</w:t>
      </w:r>
    </w:p>
    <w:p w:rsidR="00E23645" w:rsidRDefault="00276531" w:rsidP="008D3AD3">
      <w:pPr>
        <w:pStyle w:val="4"/>
        <w:numPr>
          <w:ilvl w:val="3"/>
          <w:numId w:val="58"/>
        </w:numPr>
      </w:pPr>
      <w:bookmarkStart w:id="1202" w:name="__RefHeading__57352_1585609034"/>
      <w:bookmarkEnd w:id="1202"/>
      <w:r>
        <w:t>Response</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420"/>
      </w:pPr>
      <w:r>
        <w:t>"id": "17.5"</w:t>
      </w:r>
    </w:p>
    <w:p w:rsidR="00E23645" w:rsidRDefault="00276531">
      <w:r>
        <w:t>}</w:t>
      </w:r>
    </w:p>
    <w:p w:rsidR="00E23645" w:rsidRDefault="00276531" w:rsidP="008D3AD3">
      <w:pPr>
        <w:pStyle w:val="4"/>
        <w:numPr>
          <w:ilvl w:val="0"/>
          <w:numId w:val="51"/>
        </w:numPr>
        <w:ind w:left="864"/>
      </w:pPr>
      <w:bookmarkStart w:id="1203" w:name="__RefHeading__57354_1585609034"/>
      <w:bookmarkEnd w:id="1203"/>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HotspotId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only flag that the hotspot that to edit.</w:t>
            </w:r>
          </w:p>
        </w:tc>
      </w:tr>
      <w:tr w:rsidR="00E23645">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SSID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SSID of the hotspot that to edit.</w:t>
            </w:r>
          </w:p>
        </w:tc>
      </w:tr>
      <w:tr w:rsidR="00E23645">
        <w:trPr>
          <w:trHeight w:val="40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SecurityMode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 xml:space="preserve">0:No Security; </w:t>
            </w:r>
          </w:p>
          <w:p w:rsidR="00E23645" w:rsidRDefault="00276531">
            <w:r>
              <w:t>1:WEP</w:t>
            </w:r>
            <w:r>
              <w:t>；</w:t>
            </w:r>
          </w:p>
          <w:p w:rsidR="00E23645" w:rsidRDefault="00276531">
            <w:r>
              <w:t>2:WPA</w:t>
            </w:r>
          </w:p>
          <w:p w:rsidR="00E23645" w:rsidRDefault="00276531">
            <w:r>
              <w:t>3: WPA2</w:t>
            </w:r>
          </w:p>
          <w:p w:rsidR="00E23645" w:rsidRDefault="00276531">
            <w:r>
              <w:t>4: WPA/WPA2</w:t>
            </w:r>
          </w:p>
        </w:tc>
      </w:tr>
      <w:tr w:rsidR="00E23645">
        <w:trPr>
          <w:trHeight w:val="42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EncryptionType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The WEP/WPA/WPA2 encryption type.</w:t>
            </w:r>
          </w:p>
          <w:p w:rsidR="00E23645" w:rsidRDefault="00276531">
            <w:pPr>
              <w:jc w:val="left"/>
            </w:pPr>
            <w:r>
              <w:t>0:open</w:t>
            </w:r>
          </w:p>
          <w:p w:rsidR="00E23645" w:rsidRDefault="00276531">
            <w:pPr>
              <w:jc w:val="left"/>
            </w:pPr>
            <w:r>
              <w:t>1:share</w:t>
            </w:r>
          </w:p>
          <w:p w:rsidR="00E23645" w:rsidRDefault="00276531">
            <w:pPr>
              <w:jc w:val="left"/>
            </w:pPr>
            <w:r>
              <w:t>2:AES</w:t>
            </w:r>
          </w:p>
          <w:p w:rsidR="00E23645" w:rsidRDefault="00276531">
            <w:r>
              <w:t>3:TKIP</w:t>
            </w:r>
          </w:p>
        </w:tc>
      </w:tr>
      <w:tr w:rsidR="00E23645">
        <w:trPr>
          <w:trHeight w:val="64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Key</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password store for the hotspot, if the hotspot has no security, this key ="".</w:t>
            </w:r>
          </w:p>
        </w:tc>
      </w:tr>
    </w:tbl>
    <w:p w:rsidR="00E23645" w:rsidRDefault="00276531" w:rsidP="008D3AD3">
      <w:pPr>
        <w:pStyle w:val="4"/>
        <w:numPr>
          <w:ilvl w:val="3"/>
          <w:numId w:val="58"/>
        </w:numPr>
      </w:pPr>
      <w:bookmarkStart w:id="1204" w:name="__RefHeading__57356_1585609034"/>
      <w:bookmarkEnd w:id="1204"/>
      <w:r>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525"/>
      </w:pPr>
      <w:r>
        <w:t>"code": "170501",</w:t>
      </w:r>
    </w:p>
    <w:p w:rsidR="00E23645" w:rsidRDefault="00276531">
      <w:pPr>
        <w:ind w:left="840" w:firstLine="525"/>
      </w:pPr>
      <w:r>
        <w:t>"message": "Edit hotspot failed. "</w:t>
      </w:r>
    </w:p>
    <w:p w:rsidR="00E23645" w:rsidRDefault="00276531">
      <w:pPr>
        <w:ind w:left="840" w:firstLine="420"/>
      </w:pPr>
      <w:r>
        <w:t xml:space="preserve">}, </w:t>
      </w:r>
    </w:p>
    <w:p w:rsidR="00E23645" w:rsidRDefault="00276531">
      <w:pPr>
        <w:ind w:firstLine="420"/>
      </w:pPr>
      <w:r>
        <w:t>"id": "17.5"</w:t>
      </w:r>
    </w:p>
    <w:p w:rsidR="00E23645" w:rsidRDefault="00276531">
      <w:r>
        <w:t>}</w:t>
      </w:r>
    </w:p>
    <w:p w:rsidR="00E23645" w:rsidRDefault="00E23645"/>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170501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Edit hotspot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Edit hotspot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170502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hotspot is not exit.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hotspot is not exit.</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lastRenderedPageBreak/>
              <w:t>170503</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This hotspot is working, can not edit.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This hotspot is working, can not edit.</w:t>
            </w:r>
          </w:p>
        </w:tc>
      </w:tr>
    </w:tbl>
    <w:p w:rsidR="00E23645" w:rsidRDefault="00E23645">
      <w:pPr>
        <w:rPr>
          <w:lang w:val="x-none"/>
        </w:rPr>
      </w:pPr>
    </w:p>
    <w:p w:rsidR="00E23645" w:rsidRDefault="00276531" w:rsidP="008D3AD3">
      <w:pPr>
        <w:pStyle w:val="3"/>
        <w:numPr>
          <w:ilvl w:val="2"/>
          <w:numId w:val="58"/>
        </w:numPr>
        <w:ind w:left="720"/>
      </w:pPr>
      <w:bookmarkStart w:id="1205" w:name="__RefHeading__57358_1585609034"/>
      <w:bookmarkStart w:id="1206" w:name="_Toc422502909"/>
      <w:bookmarkStart w:id="1207" w:name="_Toc470684773"/>
      <w:bookmarkEnd w:id="1205"/>
      <w:r>
        <w:rPr>
          <w:lang w:eastAsia="zh-CN"/>
        </w:rPr>
        <w:t>D</w:t>
      </w:r>
      <w:bookmarkEnd w:id="1206"/>
      <w:r>
        <w:t>eleteHotspot</w:t>
      </w:r>
      <w:bookmarkEnd w:id="1207"/>
    </w:p>
    <w:p w:rsidR="00E23645" w:rsidRDefault="00276531" w:rsidP="008D3AD3">
      <w:pPr>
        <w:pStyle w:val="4"/>
        <w:numPr>
          <w:ilvl w:val="3"/>
          <w:numId w:val="58"/>
        </w:numPr>
      </w:pPr>
      <w:bookmarkStart w:id="1208" w:name="__RefHeading__57360_1585609034"/>
      <w:bookmarkEnd w:id="1208"/>
      <w:r>
        <w:t>Request</w:t>
      </w:r>
    </w:p>
    <w:p w:rsidR="00E23645" w:rsidRDefault="00276531">
      <w:r>
        <w:t>{</w:t>
      </w:r>
    </w:p>
    <w:p w:rsidR="00E23645" w:rsidRDefault="00276531">
      <w:pPr>
        <w:ind w:left="420"/>
      </w:pPr>
      <w:r>
        <w:t xml:space="preserve">"jsonrpc": "2.0", </w:t>
      </w:r>
    </w:p>
    <w:p w:rsidR="00E23645" w:rsidRDefault="00276531">
      <w:pPr>
        <w:ind w:left="420"/>
      </w:pPr>
      <w:r>
        <w:t>"method": "DeleteHotspot",</w:t>
      </w:r>
    </w:p>
    <w:p w:rsidR="00E23645" w:rsidRDefault="00276531">
      <w:pPr>
        <w:ind w:left="420"/>
      </w:pPr>
      <w:r>
        <w:t>"params":</w:t>
      </w:r>
    </w:p>
    <w:p w:rsidR="00E23645" w:rsidRDefault="00276531">
      <w:pPr>
        <w:ind w:left="420"/>
      </w:pPr>
      <w:r>
        <w:t>{</w:t>
      </w:r>
    </w:p>
    <w:p w:rsidR="00E23645" w:rsidRDefault="00276531">
      <w:pPr>
        <w:spacing w:line="300" w:lineRule="auto"/>
        <w:ind w:firstLine="735"/>
        <w:jc w:val="left"/>
      </w:pPr>
      <w:r>
        <w:t>"HotspotId":1,</w:t>
      </w:r>
    </w:p>
    <w:p w:rsidR="00E23645" w:rsidRDefault="00276531">
      <w:pPr>
        <w:ind w:left="420"/>
      </w:pPr>
      <w:r>
        <w:t>},</w:t>
      </w:r>
    </w:p>
    <w:p w:rsidR="00E23645" w:rsidRDefault="00276531">
      <w:pPr>
        <w:ind w:left="420"/>
      </w:pPr>
      <w:r>
        <w:t>"id": "17.6"</w:t>
      </w:r>
    </w:p>
    <w:p w:rsidR="00E23645" w:rsidRDefault="00276531">
      <w:r>
        <w:t>}</w:t>
      </w:r>
    </w:p>
    <w:p w:rsidR="00E23645" w:rsidRDefault="00276531" w:rsidP="008D3AD3">
      <w:pPr>
        <w:pStyle w:val="4"/>
        <w:numPr>
          <w:ilvl w:val="3"/>
          <w:numId w:val="58"/>
        </w:numPr>
      </w:pPr>
      <w:bookmarkStart w:id="1209" w:name="__RefHeading__57362_1585609034"/>
      <w:bookmarkEnd w:id="1209"/>
      <w:r>
        <w:t>Response</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420"/>
      </w:pPr>
      <w:r>
        <w:t>"id": "17.6"</w:t>
      </w:r>
    </w:p>
    <w:p w:rsidR="00E23645" w:rsidRDefault="00276531">
      <w:r>
        <w:t>}</w:t>
      </w:r>
    </w:p>
    <w:p w:rsidR="00E23645" w:rsidRDefault="00276531" w:rsidP="008D3AD3">
      <w:pPr>
        <w:pStyle w:val="4"/>
        <w:numPr>
          <w:ilvl w:val="0"/>
          <w:numId w:val="51"/>
        </w:numPr>
        <w:ind w:left="864"/>
      </w:pPr>
      <w:bookmarkStart w:id="1210" w:name="__RefHeading__57364_1585609034"/>
      <w:bookmarkEnd w:id="1210"/>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bookmarkStart w:id="1211" w:name="_Hlk408565523"/>
            <w:bookmarkEnd w:id="1211"/>
            <w:r>
              <w:t>HotspotId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HotspotId id must in the store hotspot list.</w:t>
            </w:r>
          </w:p>
        </w:tc>
      </w:tr>
    </w:tbl>
    <w:p w:rsidR="00E23645" w:rsidRDefault="00276531" w:rsidP="008D3AD3">
      <w:pPr>
        <w:pStyle w:val="4"/>
        <w:numPr>
          <w:ilvl w:val="3"/>
          <w:numId w:val="58"/>
        </w:numPr>
      </w:pPr>
      <w:bookmarkStart w:id="1212" w:name="_Hlk4085655231"/>
      <w:bookmarkStart w:id="1213" w:name="__RefHeading__57366_1585609034"/>
      <w:bookmarkEnd w:id="1212"/>
      <w:bookmarkEnd w:id="1213"/>
      <w:r>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525"/>
      </w:pPr>
      <w:r>
        <w:t>"code":"170601",</w:t>
      </w:r>
    </w:p>
    <w:p w:rsidR="00E23645" w:rsidRDefault="00276531">
      <w:pPr>
        <w:ind w:left="840" w:firstLine="525"/>
      </w:pPr>
      <w:r>
        <w:t>"message": "Delete hotspot failed. "</w:t>
      </w:r>
    </w:p>
    <w:p w:rsidR="00E23645" w:rsidRDefault="00276531">
      <w:pPr>
        <w:ind w:left="840" w:firstLine="420"/>
      </w:pPr>
      <w:r>
        <w:t xml:space="preserve">}, </w:t>
      </w:r>
    </w:p>
    <w:p w:rsidR="00E23645" w:rsidRDefault="00276531">
      <w:pPr>
        <w:ind w:firstLine="420"/>
      </w:pPr>
      <w:r>
        <w:t>"id": " 17.6"</w:t>
      </w:r>
    </w:p>
    <w:p w:rsidR="00E23645" w:rsidRDefault="00276531">
      <w:r>
        <w:t>}</w:t>
      </w:r>
    </w:p>
    <w:p w:rsidR="00E23645" w:rsidRDefault="00E23645"/>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170601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Delete hotspot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Delete hotspot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170602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hotspot is not exist.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hotspot is not exist.</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170603</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This hotspot is working, can not delete.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This hotspot is working, can not delete.</w:t>
            </w:r>
          </w:p>
        </w:tc>
      </w:tr>
    </w:tbl>
    <w:p w:rsidR="00E23645" w:rsidRDefault="00E23645">
      <w:pPr>
        <w:rPr>
          <w:lang w:val="x-none"/>
        </w:rPr>
      </w:pPr>
    </w:p>
    <w:p w:rsidR="00E23645" w:rsidRDefault="00276531" w:rsidP="008D3AD3">
      <w:pPr>
        <w:pStyle w:val="3"/>
        <w:numPr>
          <w:ilvl w:val="2"/>
          <w:numId w:val="58"/>
        </w:numPr>
        <w:ind w:left="720"/>
      </w:pPr>
      <w:bookmarkStart w:id="1214" w:name="_Toc422502910"/>
      <w:bookmarkStart w:id="1215" w:name="__RefHeading__57368_1585609034"/>
      <w:bookmarkStart w:id="1216" w:name="_Toc470684774"/>
      <w:bookmarkEnd w:id="1214"/>
      <w:bookmarkEnd w:id="1215"/>
      <w:r>
        <w:lastRenderedPageBreak/>
        <w:t>AddHotspot</w:t>
      </w:r>
      <w:bookmarkEnd w:id="1216"/>
    </w:p>
    <w:p w:rsidR="00E23645" w:rsidRDefault="00276531" w:rsidP="008D3AD3">
      <w:pPr>
        <w:pStyle w:val="4"/>
        <w:numPr>
          <w:ilvl w:val="3"/>
          <w:numId w:val="58"/>
        </w:numPr>
      </w:pPr>
      <w:bookmarkStart w:id="1217" w:name="__RefHeading__57370_1585609034"/>
      <w:bookmarkEnd w:id="1217"/>
      <w:r>
        <w:t>Request</w:t>
      </w:r>
    </w:p>
    <w:p w:rsidR="00E23645" w:rsidRDefault="00276531">
      <w:r>
        <w:t>{</w:t>
      </w:r>
    </w:p>
    <w:p w:rsidR="00E23645" w:rsidRDefault="00276531">
      <w:pPr>
        <w:ind w:left="420"/>
      </w:pPr>
      <w:r>
        <w:t xml:space="preserve">"jsonrpc": "2.0", </w:t>
      </w:r>
    </w:p>
    <w:p w:rsidR="00E23645" w:rsidRDefault="00276531">
      <w:pPr>
        <w:ind w:left="420"/>
      </w:pPr>
      <w:r>
        <w:t>"method": "AddHotspot",</w:t>
      </w:r>
    </w:p>
    <w:p w:rsidR="00E23645" w:rsidRDefault="00276531">
      <w:pPr>
        <w:ind w:left="420"/>
      </w:pPr>
      <w:r>
        <w:t>"params":</w:t>
      </w:r>
    </w:p>
    <w:p w:rsidR="00E23645" w:rsidRDefault="00276531">
      <w:pPr>
        <w:ind w:left="420" w:firstLine="840"/>
      </w:pPr>
      <w:r>
        <w:t>{</w:t>
      </w:r>
    </w:p>
    <w:p w:rsidR="00E23645" w:rsidRDefault="00276531">
      <w:pPr>
        <w:ind w:left="840" w:firstLine="1890"/>
      </w:pPr>
      <w:r>
        <w:t>"SSID":"",</w:t>
      </w:r>
    </w:p>
    <w:p w:rsidR="00E23645" w:rsidRDefault="00276531">
      <w:pPr>
        <w:ind w:firstLine="2730"/>
      </w:pPr>
      <w:r>
        <w:t>"SecurityMode":0,</w:t>
      </w:r>
    </w:p>
    <w:p w:rsidR="00E23645" w:rsidRDefault="00276531">
      <w:pPr>
        <w:ind w:left="840" w:firstLine="1890"/>
      </w:pPr>
      <w:r>
        <w:t>"EncryptionType":0,</w:t>
      </w:r>
    </w:p>
    <w:p w:rsidR="00E23645" w:rsidRDefault="00276531">
      <w:pPr>
        <w:ind w:left="840" w:firstLine="1890"/>
      </w:pPr>
      <w:r>
        <w:t>"Key":""</w:t>
      </w:r>
    </w:p>
    <w:p w:rsidR="00E23645" w:rsidRDefault="00276531">
      <w:pPr>
        <w:ind w:left="420" w:firstLine="945"/>
      </w:pPr>
      <w:r>
        <w:t>},</w:t>
      </w:r>
    </w:p>
    <w:p w:rsidR="00E23645" w:rsidRDefault="00276531">
      <w:pPr>
        <w:ind w:left="420"/>
      </w:pPr>
      <w:r>
        <w:t>"id": "17.7"</w:t>
      </w:r>
    </w:p>
    <w:p w:rsidR="00E23645" w:rsidRDefault="00276531">
      <w:r>
        <w:t>}</w:t>
      </w:r>
    </w:p>
    <w:p w:rsidR="00E23645" w:rsidRDefault="00276531" w:rsidP="008D3AD3">
      <w:pPr>
        <w:pStyle w:val="4"/>
        <w:numPr>
          <w:ilvl w:val="3"/>
          <w:numId w:val="58"/>
        </w:numPr>
      </w:pPr>
      <w:bookmarkStart w:id="1218" w:name="__RefHeading__57372_1585609034"/>
      <w:bookmarkEnd w:id="1218"/>
      <w:r>
        <w:t>Response</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420"/>
      </w:pPr>
      <w:r>
        <w:t>"id": "17.7"</w:t>
      </w:r>
    </w:p>
    <w:p w:rsidR="00E23645" w:rsidRDefault="00276531">
      <w:r>
        <w:t>}</w:t>
      </w:r>
    </w:p>
    <w:p w:rsidR="00E23645" w:rsidRDefault="00276531" w:rsidP="008D3AD3">
      <w:pPr>
        <w:pStyle w:val="4"/>
        <w:numPr>
          <w:ilvl w:val="0"/>
          <w:numId w:val="51"/>
        </w:numPr>
        <w:ind w:left="864"/>
      </w:pPr>
      <w:bookmarkStart w:id="1219" w:name="__RefHeading__57374_1585609034"/>
      <w:bookmarkEnd w:id="1219"/>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9"/>
        <w:gridCol w:w="1415"/>
        <w:gridCol w:w="1559"/>
        <w:gridCol w:w="3547"/>
      </w:tblGrid>
      <w:tr w:rsidR="00E23645">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653"/>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SSID</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string</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No</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SSID of the hotspot that to add.</w:t>
            </w:r>
          </w:p>
        </w:tc>
      </w:tr>
      <w:tr w:rsidR="00E23645">
        <w:trPr>
          <w:trHeight w:val="634"/>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SecurityMode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 xml:space="preserve">0:No Security; </w:t>
            </w:r>
          </w:p>
          <w:p w:rsidR="00E23645" w:rsidRDefault="00276531">
            <w:r>
              <w:t>1:WEP</w:t>
            </w:r>
            <w:r>
              <w:t>；</w:t>
            </w:r>
          </w:p>
          <w:p w:rsidR="00E23645" w:rsidRDefault="00276531">
            <w:r>
              <w:t>2:WPA</w:t>
            </w:r>
          </w:p>
          <w:p w:rsidR="00E23645" w:rsidRDefault="00276531">
            <w:r>
              <w:t>3: WPA2</w:t>
            </w:r>
          </w:p>
          <w:p w:rsidR="00E23645" w:rsidRDefault="00276531">
            <w:r>
              <w:t>4: WPA/WPA2</w:t>
            </w:r>
          </w:p>
        </w:tc>
      </w:tr>
      <w:tr w:rsidR="00E23645">
        <w:trPr>
          <w:trHeight w:val="40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EncryptionType</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The WEP/WPA/WPA2 encryption type.</w:t>
            </w:r>
          </w:p>
          <w:p w:rsidR="00E23645" w:rsidRDefault="00276531">
            <w:pPr>
              <w:jc w:val="left"/>
            </w:pPr>
            <w:r>
              <w:t>0:open</w:t>
            </w:r>
          </w:p>
          <w:p w:rsidR="00E23645" w:rsidRDefault="00276531">
            <w:pPr>
              <w:jc w:val="left"/>
            </w:pPr>
            <w:r>
              <w:t>1:share</w:t>
            </w:r>
          </w:p>
          <w:p w:rsidR="00E23645" w:rsidRDefault="00276531">
            <w:pPr>
              <w:jc w:val="left"/>
            </w:pPr>
            <w:r>
              <w:t>2:AES</w:t>
            </w:r>
          </w:p>
          <w:p w:rsidR="00E23645" w:rsidRDefault="00276531">
            <w:r>
              <w:t>3:TKIP</w:t>
            </w:r>
          </w:p>
        </w:tc>
      </w:tr>
      <w:tr w:rsidR="00E23645">
        <w:trPr>
          <w:trHeight w:val="422"/>
        </w:trPr>
        <w:tc>
          <w:tcPr>
            <w:tcW w:w="208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Key</w:t>
            </w:r>
          </w:p>
        </w:tc>
        <w:tc>
          <w:tcPr>
            <w:tcW w:w="14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Yes</w:t>
            </w:r>
          </w:p>
        </w:tc>
        <w:tc>
          <w:tcPr>
            <w:tcW w:w="354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The password store for the hotspot, if the hotspot has no security, this key ="".</w:t>
            </w:r>
          </w:p>
        </w:tc>
      </w:tr>
    </w:tbl>
    <w:p w:rsidR="00E23645" w:rsidRDefault="00276531" w:rsidP="008D3AD3">
      <w:pPr>
        <w:pStyle w:val="4"/>
        <w:numPr>
          <w:ilvl w:val="3"/>
          <w:numId w:val="58"/>
        </w:numPr>
      </w:pPr>
      <w:bookmarkStart w:id="1220" w:name="__RefHeading__57376_1585609034"/>
      <w:bookmarkEnd w:id="1220"/>
      <w:r>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420"/>
      </w:pPr>
      <w:r>
        <w:lastRenderedPageBreak/>
        <w:t>"code": "170701",</w:t>
      </w:r>
    </w:p>
    <w:p w:rsidR="00E23645" w:rsidRDefault="00276531">
      <w:pPr>
        <w:ind w:left="840" w:firstLine="420"/>
      </w:pPr>
      <w:r>
        <w:t>"message": "Add hotspot failed. "</w:t>
      </w:r>
    </w:p>
    <w:p w:rsidR="00E23645" w:rsidRDefault="00276531">
      <w:pPr>
        <w:ind w:left="840" w:firstLine="420"/>
      </w:pPr>
      <w:r>
        <w:t xml:space="preserve">}, </w:t>
      </w:r>
    </w:p>
    <w:p w:rsidR="00E23645" w:rsidRDefault="00276531">
      <w:pPr>
        <w:ind w:firstLine="420"/>
      </w:pPr>
      <w:r>
        <w:t>"id": "17.7"</w:t>
      </w:r>
    </w:p>
    <w:p w:rsidR="00E23645" w:rsidRDefault="00276531">
      <w:r>
        <w:t>}</w:t>
      </w:r>
    </w:p>
    <w:p w:rsidR="00E23645" w:rsidRDefault="00E23645"/>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170701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Add hotspot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Add hotspot failed.</w:t>
            </w:r>
          </w:p>
        </w:tc>
      </w:tr>
    </w:tbl>
    <w:p w:rsidR="00E23645" w:rsidRDefault="00E23645">
      <w:pPr>
        <w:rPr>
          <w:rFonts w:eastAsia="Arial"/>
        </w:rPr>
      </w:pPr>
    </w:p>
    <w:p w:rsidR="00E23645" w:rsidRDefault="00E23645">
      <w:pPr>
        <w:rPr>
          <w:lang w:val="x-none"/>
        </w:rPr>
      </w:pPr>
    </w:p>
    <w:p w:rsidR="00E23645" w:rsidRDefault="00276531" w:rsidP="008D3AD3">
      <w:pPr>
        <w:pStyle w:val="3"/>
        <w:numPr>
          <w:ilvl w:val="2"/>
          <w:numId w:val="58"/>
        </w:numPr>
        <w:ind w:left="720"/>
      </w:pPr>
      <w:bookmarkStart w:id="1221" w:name="__RefHeading__57378_1585609034"/>
      <w:bookmarkStart w:id="1222" w:name="_Toc422502911"/>
      <w:bookmarkStart w:id="1223" w:name="_Toc470684775"/>
      <w:bookmarkEnd w:id="1221"/>
      <w:r>
        <w:rPr>
          <w:lang w:eastAsia="zh-CN"/>
        </w:rPr>
        <w:t>S</w:t>
      </w:r>
      <w:bookmarkEnd w:id="1222"/>
      <w:r>
        <w:t>earchHotspot</w:t>
      </w:r>
      <w:bookmarkEnd w:id="1223"/>
    </w:p>
    <w:p w:rsidR="00E23645" w:rsidRDefault="00276531" w:rsidP="008D3AD3">
      <w:pPr>
        <w:pStyle w:val="4"/>
        <w:numPr>
          <w:ilvl w:val="3"/>
          <w:numId w:val="58"/>
        </w:numPr>
      </w:pPr>
      <w:bookmarkStart w:id="1224" w:name="__RefHeading__57380_1585609034"/>
      <w:bookmarkEnd w:id="1224"/>
      <w:r>
        <w:t>POST Request</w:t>
      </w:r>
    </w:p>
    <w:p w:rsidR="00E23645" w:rsidRDefault="00276531">
      <w:pPr>
        <w:ind w:left="210"/>
      </w:pPr>
      <w:r>
        <w:t>{</w:t>
      </w:r>
    </w:p>
    <w:p w:rsidR="00E23645" w:rsidRDefault="00276531">
      <w:pPr>
        <w:ind w:left="420"/>
      </w:pPr>
      <w:r>
        <w:t xml:space="preserve">"jsonrpc": "2.0", </w:t>
      </w:r>
    </w:p>
    <w:p w:rsidR="00E23645" w:rsidRDefault="00276531">
      <w:pPr>
        <w:ind w:left="420"/>
      </w:pPr>
      <w:r>
        <w:t>"method": "SearchHotspot",</w:t>
      </w:r>
    </w:p>
    <w:p w:rsidR="00E23645" w:rsidRDefault="00276531">
      <w:pPr>
        <w:ind w:left="420"/>
      </w:pPr>
      <w:r>
        <w:t>"params":{},</w:t>
      </w:r>
    </w:p>
    <w:p w:rsidR="00E23645" w:rsidRDefault="00276531">
      <w:pPr>
        <w:ind w:left="420"/>
      </w:pPr>
      <w:r>
        <w:t>"id": "17.8"</w:t>
      </w:r>
    </w:p>
    <w:p w:rsidR="00E23645" w:rsidRDefault="00276531">
      <w:pPr>
        <w:ind w:firstLine="210"/>
        <w:jc w:val="left"/>
      </w:pPr>
      <w:r>
        <w:t>}</w:t>
      </w:r>
    </w:p>
    <w:p w:rsidR="00E23645" w:rsidRDefault="00276531" w:rsidP="008D3AD3">
      <w:pPr>
        <w:pStyle w:val="4"/>
        <w:numPr>
          <w:ilvl w:val="3"/>
          <w:numId w:val="58"/>
        </w:numPr>
      </w:pPr>
      <w:bookmarkStart w:id="1225" w:name="__RefHeading__57382_1585609034"/>
      <w:bookmarkEnd w:id="1225"/>
      <w:r>
        <w:t>Response</w:t>
      </w:r>
    </w:p>
    <w:p w:rsidR="00E23645" w:rsidRDefault="00276531">
      <w:pPr>
        <w:ind w:left="210"/>
        <w:jc w:val="left"/>
      </w:pPr>
      <w:r>
        <w:t>{</w:t>
      </w:r>
    </w:p>
    <w:p w:rsidR="00E23645" w:rsidRDefault="00276531">
      <w:pPr>
        <w:ind w:left="210" w:firstLine="420"/>
        <w:jc w:val="left"/>
      </w:pPr>
      <w:r>
        <w:t xml:space="preserve">"jsonrpc": "2.0", </w:t>
      </w:r>
    </w:p>
    <w:p w:rsidR="00E23645" w:rsidRDefault="00276531">
      <w:pPr>
        <w:ind w:left="210" w:firstLine="420"/>
        <w:jc w:val="left"/>
      </w:pPr>
      <w:r>
        <w:t>"result": {},</w:t>
      </w:r>
    </w:p>
    <w:p w:rsidR="00E23645" w:rsidRDefault="00276531">
      <w:pPr>
        <w:ind w:left="210" w:firstLine="420"/>
        <w:jc w:val="left"/>
      </w:pPr>
      <w:r>
        <w:t xml:space="preserve">"id":"17.8" </w:t>
      </w:r>
    </w:p>
    <w:p w:rsidR="00E23645" w:rsidRDefault="00276531">
      <w:pPr>
        <w:ind w:firstLine="210"/>
      </w:pPr>
      <w:r>
        <w:t>}</w:t>
      </w:r>
    </w:p>
    <w:p w:rsidR="00E23645" w:rsidRDefault="00276531" w:rsidP="008D3AD3">
      <w:pPr>
        <w:pStyle w:val="4"/>
        <w:numPr>
          <w:ilvl w:val="3"/>
          <w:numId w:val="58"/>
        </w:numPr>
      </w:pPr>
      <w:bookmarkStart w:id="1226" w:name="__RefHeading__57384_1585609034"/>
      <w:bookmarkEnd w:id="1226"/>
      <w:r>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420"/>
      </w:pPr>
      <w:r>
        <w:t>"code": "170801",</w:t>
      </w:r>
    </w:p>
    <w:p w:rsidR="00E23645" w:rsidRDefault="00276531">
      <w:pPr>
        <w:ind w:left="840" w:firstLine="420"/>
      </w:pPr>
      <w:r>
        <w:t>"message": "Search hotspot failed."</w:t>
      </w:r>
    </w:p>
    <w:p w:rsidR="00E23645" w:rsidRDefault="00276531">
      <w:pPr>
        <w:ind w:left="840" w:firstLine="420"/>
      </w:pPr>
      <w:r>
        <w:t xml:space="preserve">}, </w:t>
      </w:r>
    </w:p>
    <w:p w:rsidR="00E23645" w:rsidRDefault="00276531">
      <w:pPr>
        <w:ind w:firstLine="420"/>
      </w:pPr>
      <w:r>
        <w:t>"id": "17.8"</w:t>
      </w:r>
    </w:p>
    <w:p w:rsidR="00E23645" w:rsidRDefault="00276531">
      <w:r>
        <w:t>}</w:t>
      </w:r>
    </w:p>
    <w:p w:rsidR="00E23645" w:rsidRDefault="00E23645">
      <w:pPr>
        <w:rPr>
          <w:strike/>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170801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Search hotspot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Search hotspot failed.</w:t>
            </w:r>
          </w:p>
        </w:tc>
      </w:tr>
    </w:tbl>
    <w:p w:rsidR="00E23645" w:rsidRDefault="00276531" w:rsidP="008D3AD3">
      <w:pPr>
        <w:pStyle w:val="3"/>
        <w:numPr>
          <w:ilvl w:val="2"/>
          <w:numId w:val="58"/>
        </w:numPr>
        <w:ind w:left="720"/>
      </w:pPr>
      <w:bookmarkStart w:id="1227" w:name="__RefHeading__57386_1585609034"/>
      <w:bookmarkStart w:id="1228" w:name="_Toc422502912"/>
      <w:bookmarkStart w:id="1229" w:name="_Toc470684776"/>
      <w:bookmarkEnd w:id="1227"/>
      <w:r>
        <w:rPr>
          <w:lang w:eastAsia="zh-CN"/>
        </w:rPr>
        <w:t>G</w:t>
      </w:r>
      <w:bookmarkEnd w:id="1228"/>
      <w:r>
        <w:t>etSearchHotspotList</w:t>
      </w:r>
      <w:bookmarkEnd w:id="1229"/>
    </w:p>
    <w:p w:rsidR="00E23645" w:rsidRDefault="00276531" w:rsidP="008D3AD3">
      <w:pPr>
        <w:pStyle w:val="4"/>
        <w:numPr>
          <w:ilvl w:val="3"/>
          <w:numId w:val="58"/>
        </w:numPr>
      </w:pPr>
      <w:bookmarkStart w:id="1230" w:name="__RefHeading__57388_1585609034"/>
      <w:bookmarkEnd w:id="1230"/>
      <w:r>
        <w:t>POST Request</w:t>
      </w:r>
    </w:p>
    <w:p w:rsidR="00E23645" w:rsidRDefault="00276531">
      <w:pPr>
        <w:ind w:left="210"/>
      </w:pPr>
      <w:r>
        <w:t>{</w:t>
      </w:r>
    </w:p>
    <w:p w:rsidR="00E23645" w:rsidRDefault="00276531">
      <w:pPr>
        <w:ind w:left="420"/>
      </w:pPr>
      <w:r>
        <w:lastRenderedPageBreak/>
        <w:t xml:space="preserve">"jsonrpc": "2.0", </w:t>
      </w:r>
    </w:p>
    <w:p w:rsidR="00E23645" w:rsidRDefault="00276531">
      <w:pPr>
        <w:ind w:left="420"/>
      </w:pPr>
      <w:r>
        <w:t>"method": "GetSearchHotspotList",</w:t>
      </w:r>
    </w:p>
    <w:p w:rsidR="00E23645" w:rsidRDefault="00276531">
      <w:pPr>
        <w:ind w:left="420"/>
      </w:pPr>
      <w:r>
        <w:t>"params":{},</w:t>
      </w:r>
    </w:p>
    <w:p w:rsidR="00E23645" w:rsidRDefault="00276531">
      <w:pPr>
        <w:ind w:left="420"/>
      </w:pPr>
      <w:r>
        <w:t>"id": "17.9"</w:t>
      </w:r>
    </w:p>
    <w:p w:rsidR="00E23645" w:rsidRDefault="00276531">
      <w:pPr>
        <w:ind w:firstLine="210"/>
        <w:jc w:val="left"/>
      </w:pPr>
      <w:r>
        <w:t>}</w:t>
      </w:r>
    </w:p>
    <w:p w:rsidR="00E23645" w:rsidRDefault="00276531" w:rsidP="008D3AD3">
      <w:pPr>
        <w:pStyle w:val="4"/>
        <w:numPr>
          <w:ilvl w:val="3"/>
          <w:numId w:val="58"/>
        </w:numPr>
      </w:pPr>
      <w:bookmarkStart w:id="1231" w:name="__RefHeading__57390_1585609034"/>
      <w:bookmarkEnd w:id="1231"/>
      <w:r>
        <w:t>Response</w:t>
      </w:r>
    </w:p>
    <w:p w:rsidR="00E23645" w:rsidRDefault="00276531">
      <w:pPr>
        <w:ind w:left="210"/>
        <w:jc w:val="left"/>
      </w:pPr>
      <w:r>
        <w:t>{</w:t>
      </w:r>
    </w:p>
    <w:p w:rsidR="00E23645" w:rsidRDefault="00276531">
      <w:pPr>
        <w:ind w:left="210" w:firstLine="420"/>
        <w:jc w:val="left"/>
      </w:pPr>
      <w:r>
        <w:t xml:space="preserve">"jsonrpc": "2.0", </w:t>
      </w:r>
    </w:p>
    <w:p w:rsidR="00E23645" w:rsidRDefault="00276531">
      <w:pPr>
        <w:ind w:left="210" w:firstLine="420"/>
        <w:jc w:val="left"/>
      </w:pPr>
      <w:r>
        <w:t xml:space="preserve">"result": </w:t>
      </w:r>
    </w:p>
    <w:p w:rsidR="00E23645" w:rsidRDefault="00276531">
      <w:pPr>
        <w:ind w:left="210" w:firstLine="420"/>
        <w:jc w:val="left"/>
      </w:pPr>
      <w:r>
        <w:t>{</w:t>
      </w:r>
    </w:p>
    <w:p w:rsidR="00E23645" w:rsidRDefault="00276531">
      <w:pPr>
        <w:ind w:left="420" w:firstLine="420"/>
        <w:jc w:val="left"/>
      </w:pPr>
      <w:r>
        <w:t>"SearchState":0,</w:t>
      </w:r>
    </w:p>
    <w:p w:rsidR="00E23645" w:rsidRDefault="00276531">
      <w:pPr>
        <w:ind w:left="840"/>
        <w:jc w:val="left"/>
      </w:pPr>
      <w:r>
        <w:t>"SearchedHotspotList":[{"ConnectState":0,"SSID":"","Signal":0,"SecurityMode":0,"EncryptionType":0},...]</w:t>
      </w:r>
    </w:p>
    <w:p w:rsidR="00E23645" w:rsidRDefault="00276531">
      <w:pPr>
        <w:ind w:left="210" w:firstLine="420"/>
        <w:jc w:val="left"/>
      </w:pPr>
      <w:r>
        <w:t>},</w:t>
      </w:r>
    </w:p>
    <w:p w:rsidR="00E23645" w:rsidRDefault="00276531">
      <w:pPr>
        <w:ind w:left="210" w:firstLine="420"/>
        <w:jc w:val="left"/>
      </w:pPr>
      <w:r>
        <w:t xml:space="preserve">"id":"17.9" </w:t>
      </w:r>
    </w:p>
    <w:p w:rsidR="00E23645" w:rsidRDefault="00276531">
      <w:pPr>
        <w:ind w:firstLine="210"/>
      </w:pPr>
      <w:r>
        <w:t>}</w:t>
      </w:r>
    </w:p>
    <w:p w:rsidR="00E23645" w:rsidRDefault="00276531" w:rsidP="008D3AD3">
      <w:pPr>
        <w:pStyle w:val="4"/>
        <w:numPr>
          <w:ilvl w:val="0"/>
          <w:numId w:val="51"/>
        </w:numPr>
        <w:ind w:left="864"/>
      </w:pPr>
      <w:bookmarkStart w:id="1232" w:name="__RefHeading__57392_1585609034"/>
      <w:bookmarkEnd w:id="1232"/>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93"/>
        <w:gridCol w:w="1271"/>
        <w:gridCol w:w="1418"/>
        <w:gridCol w:w="4504"/>
      </w:tblGrid>
      <w:tr w:rsidR="00E23645">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SearchedHotspotList</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tabs>
                <w:tab w:val="left" w:pos="720"/>
              </w:tabs>
              <w:jc w:val="left"/>
            </w:pPr>
            <w:r>
              <w:t>Array</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No</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The hotspot list that searched.</w:t>
            </w:r>
          </w:p>
        </w:tc>
      </w:tr>
      <w:tr w:rsidR="00E23645">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SearchState</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tabs>
                <w:tab w:val="left" w:pos="720"/>
              </w:tabs>
              <w:jc w:val="left"/>
            </w:pPr>
            <w:r>
              <w:t xml:space="preserve">Integer </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Yes</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Search result:</w:t>
            </w:r>
          </w:p>
          <w:p w:rsidR="00E23645" w:rsidRDefault="00276531">
            <w:pPr>
              <w:jc w:val="left"/>
            </w:pPr>
            <w:r>
              <w:t>0:no search</w:t>
            </w:r>
          </w:p>
          <w:p w:rsidR="00E23645" w:rsidRDefault="00276531">
            <w:pPr>
              <w:jc w:val="left"/>
            </w:pPr>
            <w:r>
              <w:t>1:searching</w:t>
            </w:r>
          </w:p>
          <w:p w:rsidR="00E23645" w:rsidRDefault="00276531">
            <w:pPr>
              <w:jc w:val="left"/>
            </w:pPr>
            <w:r>
              <w:t>2:success</w:t>
            </w:r>
          </w:p>
          <w:p w:rsidR="00E23645" w:rsidRDefault="00276531">
            <w:pPr>
              <w:jc w:val="left"/>
            </w:pPr>
            <w:r>
              <w:t>3:failed</w:t>
            </w:r>
          </w:p>
        </w:tc>
      </w:tr>
      <w:tr w:rsidR="00E23645">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ConnectState</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Integer</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Yes</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This hotspot is disconnected or connected.</w:t>
            </w:r>
          </w:p>
          <w:p w:rsidR="00E23645" w:rsidRDefault="00276531">
            <w:pPr>
              <w:jc w:val="left"/>
            </w:pPr>
            <w:r>
              <w:t>0:disconnected</w:t>
            </w:r>
          </w:p>
          <w:p w:rsidR="00E23645" w:rsidRDefault="00276531">
            <w:pPr>
              <w:jc w:val="left"/>
            </w:pPr>
            <w:r>
              <w:t>1: connected</w:t>
            </w:r>
          </w:p>
        </w:tc>
      </w:tr>
      <w:tr w:rsidR="00E23645">
        <w:trPr>
          <w:trHeight w:val="1013"/>
        </w:trPr>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SSID</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Integer</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Yes</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0: network unknown</w:t>
            </w:r>
          </w:p>
          <w:p w:rsidR="00E23645" w:rsidRDefault="00276531">
            <w:pPr>
              <w:jc w:val="left"/>
            </w:pPr>
            <w:r>
              <w:t>1: network available</w:t>
            </w:r>
          </w:p>
          <w:p w:rsidR="00E23645" w:rsidRDefault="00276531">
            <w:pPr>
              <w:jc w:val="left"/>
            </w:pPr>
            <w:r>
              <w:t>2: current register network</w:t>
            </w:r>
          </w:p>
          <w:p w:rsidR="00E23645" w:rsidRDefault="00276531">
            <w:pPr>
              <w:jc w:val="left"/>
            </w:pPr>
            <w:r>
              <w:t>3: forbidden network</w:t>
            </w:r>
          </w:p>
        </w:tc>
      </w:tr>
      <w:tr w:rsidR="00E23645">
        <w:trPr>
          <w:trHeight w:val="1289"/>
        </w:trPr>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Signal</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Integer</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Yes</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The signal of searched hotspot.</w:t>
            </w:r>
          </w:p>
          <w:p w:rsidR="00E23645" w:rsidRDefault="00276531">
            <w:pPr>
              <w:jc w:val="left"/>
            </w:pPr>
            <w:r>
              <w:t>0: no signal;</w:t>
            </w:r>
          </w:p>
          <w:p w:rsidR="00E23645" w:rsidRDefault="00276531">
            <w:pPr>
              <w:jc w:val="left"/>
            </w:pPr>
            <w:r>
              <w:t>1:</w:t>
            </w:r>
          </w:p>
          <w:p w:rsidR="00E23645" w:rsidRDefault="00276531">
            <w:pPr>
              <w:jc w:val="left"/>
            </w:pPr>
            <w:r>
              <w:t>2:</w:t>
            </w:r>
          </w:p>
          <w:p w:rsidR="00E23645" w:rsidRDefault="00276531">
            <w:pPr>
              <w:jc w:val="left"/>
            </w:pPr>
            <w:r>
              <w:t>3:</w:t>
            </w:r>
          </w:p>
          <w:p w:rsidR="00E23645" w:rsidRDefault="00276531">
            <w:pPr>
              <w:jc w:val="left"/>
            </w:pPr>
            <w:r>
              <w:t>4:</w:t>
            </w:r>
          </w:p>
          <w:p w:rsidR="00E23645" w:rsidRDefault="00276531">
            <w:pPr>
              <w:jc w:val="left"/>
            </w:pPr>
            <w:r>
              <w:t>5: full</w:t>
            </w:r>
          </w:p>
        </w:tc>
      </w:tr>
      <w:tr w:rsidR="00E23645">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SecurityMode</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 xml:space="preserve">Integer </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Yes</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 xml:space="preserve">0:No Security; </w:t>
            </w:r>
          </w:p>
          <w:p w:rsidR="00E23645" w:rsidRDefault="00276531">
            <w:r>
              <w:t>1:WEP</w:t>
            </w:r>
            <w:r>
              <w:t>；</w:t>
            </w:r>
          </w:p>
          <w:p w:rsidR="00E23645" w:rsidRDefault="00276531">
            <w:r>
              <w:t>2:WPA</w:t>
            </w:r>
          </w:p>
          <w:p w:rsidR="00E23645" w:rsidRDefault="00276531">
            <w:r>
              <w:t>3: WPA2</w:t>
            </w:r>
          </w:p>
          <w:p w:rsidR="00E23645" w:rsidRDefault="00276531">
            <w:pPr>
              <w:jc w:val="left"/>
            </w:pPr>
            <w:r>
              <w:t>4: WPA/WPA2</w:t>
            </w:r>
          </w:p>
        </w:tc>
      </w:tr>
      <w:tr w:rsidR="00E23645">
        <w:tc>
          <w:tcPr>
            <w:tcW w:w="20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EncryptionType</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Integer</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Yes</w:t>
            </w:r>
          </w:p>
        </w:tc>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The WEP/WPA/WPA2 encryption type.</w:t>
            </w:r>
          </w:p>
          <w:p w:rsidR="00E23645" w:rsidRDefault="00276531">
            <w:pPr>
              <w:jc w:val="left"/>
            </w:pPr>
            <w:r>
              <w:t>0:open</w:t>
            </w:r>
          </w:p>
          <w:p w:rsidR="00E23645" w:rsidRDefault="00276531">
            <w:pPr>
              <w:jc w:val="left"/>
            </w:pPr>
            <w:r>
              <w:t>1:share</w:t>
            </w:r>
          </w:p>
          <w:p w:rsidR="00E23645" w:rsidRDefault="00276531">
            <w:pPr>
              <w:jc w:val="left"/>
            </w:pPr>
            <w:r>
              <w:t>2:AES</w:t>
            </w:r>
          </w:p>
          <w:p w:rsidR="00E23645" w:rsidRDefault="00276531">
            <w:pPr>
              <w:jc w:val="left"/>
            </w:pPr>
            <w:r>
              <w:t>3:TKIP</w:t>
            </w:r>
          </w:p>
        </w:tc>
      </w:tr>
    </w:tbl>
    <w:p w:rsidR="00E23645" w:rsidRDefault="00E23645"/>
    <w:p w:rsidR="00E23645" w:rsidRDefault="00276531" w:rsidP="008D3AD3">
      <w:pPr>
        <w:pStyle w:val="4"/>
        <w:numPr>
          <w:ilvl w:val="3"/>
          <w:numId w:val="58"/>
        </w:numPr>
      </w:pPr>
      <w:bookmarkStart w:id="1233" w:name="__RefHeading__57394_1585609034"/>
      <w:bookmarkEnd w:id="1233"/>
      <w:r>
        <w:lastRenderedPageBreak/>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420"/>
      </w:pPr>
      <w:r>
        <w:t>"code": "170901",</w:t>
      </w:r>
    </w:p>
    <w:p w:rsidR="00E23645" w:rsidRDefault="00276531">
      <w:pPr>
        <w:ind w:left="840" w:firstLine="420"/>
      </w:pPr>
      <w:r>
        <w:t>"message": "Get search hotspot  list failed."</w:t>
      </w:r>
    </w:p>
    <w:p w:rsidR="00E23645" w:rsidRDefault="00276531">
      <w:pPr>
        <w:ind w:left="840" w:firstLine="420"/>
      </w:pPr>
      <w:r>
        <w:t xml:space="preserve">}, </w:t>
      </w:r>
    </w:p>
    <w:p w:rsidR="00E23645" w:rsidRDefault="00276531">
      <w:pPr>
        <w:ind w:firstLine="420"/>
      </w:pPr>
      <w:r>
        <w:t>"id": "17.9"</w:t>
      </w:r>
    </w:p>
    <w:p w:rsidR="00E23645" w:rsidRDefault="00276531">
      <w:r>
        <w:t>}</w:t>
      </w:r>
    </w:p>
    <w:p w:rsidR="00E23645" w:rsidRDefault="00E23645">
      <w:pPr>
        <w:rPr>
          <w:strike/>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170901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Get search hotspot  list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Get search hotspot  list failed.</w:t>
            </w:r>
          </w:p>
        </w:tc>
      </w:tr>
    </w:tbl>
    <w:p w:rsidR="00E23645" w:rsidRDefault="00E23645">
      <w:pPr>
        <w:rPr>
          <w:lang w:val="x-none"/>
        </w:rPr>
      </w:pPr>
    </w:p>
    <w:p w:rsidR="00E23645" w:rsidRDefault="00276531" w:rsidP="008D3AD3">
      <w:pPr>
        <w:pStyle w:val="3"/>
        <w:numPr>
          <w:ilvl w:val="2"/>
          <w:numId w:val="58"/>
        </w:numPr>
        <w:ind w:left="720"/>
      </w:pPr>
      <w:bookmarkStart w:id="1234" w:name="__RefHeading__57396_1585609034"/>
      <w:bookmarkStart w:id="1235" w:name="_Toc422502913"/>
      <w:bookmarkStart w:id="1236" w:name="_Toc470684777"/>
      <w:bookmarkEnd w:id="1234"/>
      <w:r>
        <w:rPr>
          <w:lang w:eastAsia="zh-CN"/>
        </w:rPr>
        <w:t>C</w:t>
      </w:r>
      <w:bookmarkEnd w:id="1235"/>
      <w:r>
        <w:t>onnectHotspot</w:t>
      </w:r>
      <w:bookmarkEnd w:id="1236"/>
    </w:p>
    <w:p w:rsidR="00E23645" w:rsidRDefault="00276531" w:rsidP="008D3AD3">
      <w:pPr>
        <w:pStyle w:val="4"/>
        <w:numPr>
          <w:ilvl w:val="3"/>
          <w:numId w:val="58"/>
        </w:numPr>
      </w:pPr>
      <w:bookmarkStart w:id="1237" w:name="__RefHeading__57398_1585609034"/>
      <w:bookmarkEnd w:id="1237"/>
      <w:r>
        <w:t>POST Request</w:t>
      </w:r>
    </w:p>
    <w:p w:rsidR="00E23645" w:rsidRDefault="00276531">
      <w:r>
        <w:t>{</w:t>
      </w:r>
    </w:p>
    <w:p w:rsidR="00E23645" w:rsidRDefault="00276531">
      <w:pPr>
        <w:ind w:left="420"/>
      </w:pPr>
      <w:r>
        <w:t xml:space="preserve">"jsonrpc": "2.0", </w:t>
      </w:r>
    </w:p>
    <w:p w:rsidR="00E23645" w:rsidRDefault="00276531">
      <w:pPr>
        <w:ind w:left="420"/>
      </w:pPr>
      <w:r>
        <w:t>"method": "ConnectHotspot",</w:t>
      </w:r>
    </w:p>
    <w:p w:rsidR="00E23645" w:rsidRDefault="00276531">
      <w:pPr>
        <w:ind w:left="420"/>
      </w:pPr>
      <w:r>
        <w:t>"params":{</w:t>
      </w:r>
    </w:p>
    <w:p w:rsidR="00E23645" w:rsidRDefault="00276531">
      <w:pPr>
        <w:ind w:left="420"/>
      </w:pPr>
      <w:r>
        <w:tab/>
      </w:r>
      <w:r>
        <w:tab/>
      </w:r>
      <w:r>
        <w:tab/>
        <w:t>"HotspotId":1</w:t>
      </w:r>
    </w:p>
    <w:p w:rsidR="00E23645" w:rsidRDefault="00276531">
      <w:pPr>
        <w:ind w:left="420"/>
      </w:pPr>
      <w:r>
        <w:t>},</w:t>
      </w:r>
    </w:p>
    <w:p w:rsidR="00E23645" w:rsidRDefault="00276531">
      <w:pPr>
        <w:ind w:left="420"/>
      </w:pPr>
      <w:r>
        <w:t>"id": "17.10"</w:t>
      </w:r>
    </w:p>
    <w:p w:rsidR="00E23645" w:rsidRDefault="00276531">
      <w:r>
        <w:t>}</w:t>
      </w:r>
    </w:p>
    <w:p w:rsidR="00E23645" w:rsidRDefault="00276531">
      <w:pPr>
        <w:pStyle w:val="4"/>
        <w:numPr>
          <w:ilvl w:val="3"/>
          <w:numId w:val="6"/>
        </w:numPr>
        <w:spacing w:line="372" w:lineRule="auto"/>
        <w:jc w:val="left"/>
      </w:pPr>
      <w:bookmarkStart w:id="1238" w:name="__RefHeading__57400_1585609034"/>
      <w:bookmarkEnd w:id="1238"/>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88"/>
        <w:gridCol w:w="1416"/>
        <w:gridCol w:w="1556"/>
        <w:gridCol w:w="3546"/>
      </w:tblGrid>
      <w:tr w:rsidR="00E23645">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Field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Type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jc w:val="both"/>
              <w:rPr>
                <w:b/>
                <w:sz w:val="22"/>
                <w:lang w:val="en-GB"/>
              </w:rPr>
            </w:pPr>
            <w:r>
              <w:rPr>
                <w:b/>
                <w:sz w:val="22"/>
                <w:lang w:val="en-GB"/>
              </w:rPr>
              <w:t>Changable</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af9"/>
              <w:spacing w:before="240"/>
              <w:rPr>
                <w:b/>
                <w:sz w:val="22"/>
                <w:lang w:val="en-GB"/>
              </w:rPr>
            </w:pPr>
            <w:r>
              <w:rPr>
                <w:b/>
                <w:sz w:val="22"/>
                <w:lang w:val="en-GB"/>
              </w:rPr>
              <w:t>Description</w:t>
            </w:r>
          </w:p>
        </w:tc>
      </w:tr>
      <w:tr w:rsidR="00E23645">
        <w:trPr>
          <w:trHeight w:val="341"/>
        </w:trPr>
        <w:tc>
          <w:tcPr>
            <w:tcW w:w="208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HotspotId</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Integer</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r>
              <w:t>No</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jc w:val="left"/>
            </w:pPr>
            <w:r>
              <w:t>Hotspot ID that want to connect.</w:t>
            </w:r>
          </w:p>
        </w:tc>
      </w:tr>
    </w:tbl>
    <w:p w:rsidR="00E23645" w:rsidRDefault="00276531" w:rsidP="008D3AD3">
      <w:pPr>
        <w:pStyle w:val="4"/>
        <w:numPr>
          <w:ilvl w:val="3"/>
          <w:numId w:val="58"/>
        </w:numPr>
      </w:pPr>
      <w:bookmarkStart w:id="1239" w:name="__RefHeading__57402_1585609034"/>
      <w:bookmarkEnd w:id="1239"/>
      <w:r>
        <w:t>Response</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420"/>
      </w:pPr>
      <w:r>
        <w:t>"id": "17.10"</w:t>
      </w:r>
    </w:p>
    <w:p w:rsidR="00E23645" w:rsidRDefault="00276531">
      <w:r>
        <w:t>}</w:t>
      </w:r>
    </w:p>
    <w:p w:rsidR="00E23645" w:rsidRDefault="00276531" w:rsidP="008D3AD3">
      <w:pPr>
        <w:pStyle w:val="4"/>
        <w:numPr>
          <w:ilvl w:val="3"/>
          <w:numId w:val="58"/>
        </w:numPr>
      </w:pPr>
      <w:bookmarkStart w:id="1240" w:name="__RefHeading__57404_1585609034"/>
      <w:bookmarkEnd w:id="1240"/>
      <w:r>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420"/>
      </w:pPr>
      <w:r>
        <w:t>"code": "171001",</w:t>
      </w:r>
    </w:p>
    <w:p w:rsidR="00E23645" w:rsidRDefault="00276531">
      <w:pPr>
        <w:ind w:left="840" w:firstLine="420"/>
      </w:pPr>
      <w:r>
        <w:t>"message": "Connect hotspot failed. "</w:t>
      </w:r>
    </w:p>
    <w:p w:rsidR="00E23645" w:rsidRDefault="00276531">
      <w:pPr>
        <w:ind w:left="840" w:firstLine="420"/>
      </w:pPr>
      <w:r>
        <w:lastRenderedPageBreak/>
        <w:t xml:space="preserve">}, </w:t>
      </w:r>
    </w:p>
    <w:p w:rsidR="00E23645" w:rsidRDefault="00276531">
      <w:pPr>
        <w:ind w:firstLine="420"/>
      </w:pPr>
      <w:r>
        <w:t>"id": "17.10"</w:t>
      </w:r>
    </w:p>
    <w:p w:rsidR="00E23645" w:rsidRDefault="00276531">
      <w:r>
        <w:t>}</w:t>
      </w:r>
    </w:p>
    <w:p w:rsidR="00E23645" w:rsidRDefault="00E23645"/>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171001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Connect hotspot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Connect hotspot failed.</w:t>
            </w:r>
          </w:p>
        </w:tc>
      </w:tr>
    </w:tbl>
    <w:p w:rsidR="00E23645" w:rsidRDefault="00E23645"/>
    <w:p w:rsidR="00E23645" w:rsidRDefault="00276531" w:rsidP="008D3AD3">
      <w:pPr>
        <w:pStyle w:val="3"/>
        <w:numPr>
          <w:ilvl w:val="2"/>
          <w:numId w:val="58"/>
        </w:numPr>
        <w:ind w:left="720"/>
      </w:pPr>
      <w:bookmarkStart w:id="1241" w:name="__RefHeading__57406_1585609034"/>
      <w:bookmarkStart w:id="1242" w:name="_Toc422502914"/>
      <w:bookmarkStart w:id="1243" w:name="_Toc470684778"/>
      <w:bookmarkEnd w:id="1241"/>
      <w:r>
        <w:rPr>
          <w:lang w:eastAsia="zh-CN"/>
        </w:rPr>
        <w:t>D</w:t>
      </w:r>
      <w:bookmarkEnd w:id="1242"/>
      <w:r>
        <w:t>isconnectHotspot</w:t>
      </w:r>
      <w:bookmarkEnd w:id="1243"/>
    </w:p>
    <w:p w:rsidR="00E23645" w:rsidRDefault="00276531" w:rsidP="008D3AD3">
      <w:pPr>
        <w:pStyle w:val="4"/>
        <w:numPr>
          <w:ilvl w:val="3"/>
          <w:numId w:val="58"/>
        </w:numPr>
      </w:pPr>
      <w:bookmarkStart w:id="1244" w:name="__RefHeading__57408_1585609034"/>
      <w:bookmarkEnd w:id="1244"/>
      <w:r>
        <w:t>POST Request</w:t>
      </w:r>
    </w:p>
    <w:p w:rsidR="00E23645" w:rsidRDefault="00276531">
      <w:r>
        <w:t>{</w:t>
      </w:r>
    </w:p>
    <w:p w:rsidR="00E23645" w:rsidRDefault="00276531">
      <w:pPr>
        <w:ind w:left="420"/>
      </w:pPr>
      <w:r>
        <w:t xml:space="preserve">"jsonrpc": "2.0", </w:t>
      </w:r>
    </w:p>
    <w:p w:rsidR="00E23645" w:rsidRDefault="00276531">
      <w:pPr>
        <w:ind w:left="420"/>
      </w:pPr>
      <w:r>
        <w:t>"method": "DisConnectHotspot",</w:t>
      </w:r>
    </w:p>
    <w:p w:rsidR="00E23645" w:rsidRDefault="00276531">
      <w:pPr>
        <w:ind w:left="420"/>
      </w:pPr>
      <w:r>
        <w:t>"params":{},</w:t>
      </w:r>
    </w:p>
    <w:p w:rsidR="00E23645" w:rsidRDefault="00276531">
      <w:pPr>
        <w:ind w:left="420"/>
      </w:pPr>
      <w:r>
        <w:t>"id": "17.11"</w:t>
      </w:r>
    </w:p>
    <w:p w:rsidR="00E23645" w:rsidRDefault="00276531">
      <w:r>
        <w:t>}</w:t>
      </w:r>
    </w:p>
    <w:p w:rsidR="00E23645" w:rsidRDefault="00276531" w:rsidP="008D3AD3">
      <w:pPr>
        <w:pStyle w:val="4"/>
        <w:numPr>
          <w:ilvl w:val="3"/>
          <w:numId w:val="58"/>
        </w:numPr>
      </w:pPr>
      <w:bookmarkStart w:id="1245" w:name="__RefHeading__57410_1585609034"/>
      <w:bookmarkEnd w:id="1245"/>
      <w:r>
        <w:t>Response</w:t>
      </w:r>
    </w:p>
    <w:p w:rsidR="00E23645" w:rsidRDefault="00276531">
      <w:r>
        <w:t>{</w:t>
      </w:r>
    </w:p>
    <w:p w:rsidR="00E23645" w:rsidRDefault="00276531">
      <w:pPr>
        <w:ind w:left="420"/>
      </w:pPr>
      <w:r>
        <w:t xml:space="preserve">"jsonrpc": "2.0", </w:t>
      </w:r>
    </w:p>
    <w:p w:rsidR="00E23645" w:rsidRDefault="00276531">
      <w:pPr>
        <w:ind w:left="420"/>
      </w:pPr>
      <w:r>
        <w:t>"result":{},</w:t>
      </w:r>
    </w:p>
    <w:p w:rsidR="00E23645" w:rsidRDefault="00276531">
      <w:pPr>
        <w:ind w:left="420"/>
      </w:pPr>
      <w:r>
        <w:t>"id": "17.11"</w:t>
      </w:r>
    </w:p>
    <w:p w:rsidR="00E23645" w:rsidRDefault="00276531">
      <w:r>
        <w:t>}</w:t>
      </w:r>
    </w:p>
    <w:p w:rsidR="00E23645" w:rsidRDefault="00276531" w:rsidP="008D3AD3">
      <w:pPr>
        <w:pStyle w:val="4"/>
        <w:numPr>
          <w:ilvl w:val="3"/>
          <w:numId w:val="58"/>
        </w:numPr>
      </w:pPr>
      <w:bookmarkStart w:id="1246" w:name="__RefHeading__57412_1585609034"/>
      <w:bookmarkEnd w:id="1246"/>
      <w:r>
        <w:t>Response with error</w:t>
      </w:r>
    </w:p>
    <w:p w:rsidR="00E23645" w:rsidRDefault="00276531">
      <w:r>
        <w:t>{</w:t>
      </w:r>
    </w:p>
    <w:p w:rsidR="00E23645" w:rsidRDefault="00276531">
      <w:pPr>
        <w:ind w:firstLine="420"/>
      </w:pPr>
      <w:r>
        <w:t>"jsonrpc": "2.0",</w:t>
      </w:r>
    </w:p>
    <w:p w:rsidR="00E23645" w:rsidRDefault="00276531">
      <w:pPr>
        <w:ind w:firstLine="420"/>
      </w:pPr>
      <w:r>
        <w:t>"error": {</w:t>
      </w:r>
    </w:p>
    <w:p w:rsidR="00E23645" w:rsidRDefault="00276531">
      <w:pPr>
        <w:ind w:left="840" w:firstLine="420"/>
      </w:pPr>
      <w:r>
        <w:t>"code":"171101",</w:t>
      </w:r>
    </w:p>
    <w:p w:rsidR="00E23645" w:rsidRDefault="00276531">
      <w:pPr>
        <w:ind w:left="840" w:firstLine="420"/>
      </w:pPr>
      <w:r>
        <w:t>"message": "Disconnect hotspot failed."</w:t>
      </w:r>
    </w:p>
    <w:p w:rsidR="00E23645" w:rsidRDefault="00276531">
      <w:pPr>
        <w:ind w:left="840" w:firstLine="420"/>
      </w:pPr>
      <w:r>
        <w:t xml:space="preserve">}, </w:t>
      </w:r>
    </w:p>
    <w:p w:rsidR="00E23645" w:rsidRDefault="00276531">
      <w:pPr>
        <w:ind w:firstLine="420"/>
      </w:pPr>
      <w:r>
        <w:t>"id": "17.11"</w:t>
      </w:r>
    </w:p>
    <w:p w:rsidR="00E23645" w:rsidRDefault="00276531">
      <w:r>
        <w:t>}</w:t>
      </w:r>
    </w:p>
    <w:p w:rsidR="00E23645" w:rsidRDefault="00E23645"/>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3400"/>
        <w:gridCol w:w="4224"/>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171101</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Disconnect hotspot failed.</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Disconnect hotspot failed.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171102</w:t>
            </w:r>
          </w:p>
        </w:tc>
        <w:tc>
          <w:tcPr>
            <w:tcW w:w="34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Not hotspot connect.</w:t>
            </w:r>
          </w:p>
        </w:tc>
        <w:tc>
          <w:tcPr>
            <w:tcW w:w="42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The hotspot is not connected.</w:t>
            </w:r>
          </w:p>
        </w:tc>
      </w:tr>
    </w:tbl>
    <w:p w:rsidR="00A9737F" w:rsidRDefault="00A9737F" w:rsidP="008D3AD3">
      <w:pPr>
        <w:pStyle w:val="2"/>
        <w:numPr>
          <w:ilvl w:val="1"/>
          <w:numId w:val="58"/>
        </w:numPr>
        <w:spacing w:line="408" w:lineRule="auto"/>
      </w:pPr>
      <w:bookmarkStart w:id="1247" w:name="_Toc470684779"/>
      <w:r>
        <w:rPr>
          <w:rFonts w:hint="eastAsia"/>
        </w:rPr>
        <w:lastRenderedPageBreak/>
        <w:t>OMA</w:t>
      </w:r>
      <w:r w:rsidR="00300875" w:rsidRPr="00D970C4">
        <w:rPr>
          <w:rFonts w:eastAsiaTheme="minorEastAsia" w:hint="eastAsia"/>
          <w:color w:val="FF0000"/>
        </w:rPr>
        <w:t>——————</w:t>
      </w:r>
      <w:r w:rsidR="006B5C70">
        <w:rPr>
          <w:rFonts w:eastAsiaTheme="minorEastAsia" w:hint="eastAsia"/>
          <w:color w:val="FF0000"/>
        </w:rPr>
        <w:t>未实现接口</w:t>
      </w:r>
      <w:bookmarkEnd w:id="1247"/>
    </w:p>
    <w:p w:rsidR="00C54840" w:rsidRPr="00567478" w:rsidRDefault="00C54840" w:rsidP="008C2C1B">
      <w:pPr>
        <w:pStyle w:val="3"/>
        <w:numPr>
          <w:ilvl w:val="2"/>
          <w:numId w:val="70"/>
        </w:numPr>
        <w:rPr>
          <w:lang w:eastAsia="zh-CN"/>
        </w:rPr>
      </w:pPr>
      <w:bookmarkStart w:id="1248" w:name="_Toc470684780"/>
      <w:r w:rsidRPr="00567478">
        <w:rPr>
          <w:lang w:eastAsia="zh-CN"/>
        </w:rPr>
        <w:t>SetPRLUpdate</w:t>
      </w:r>
      <w:bookmarkEnd w:id="1248"/>
    </w:p>
    <w:p w:rsidR="00C54840" w:rsidRDefault="00C54840" w:rsidP="00F360F6">
      <w:pPr>
        <w:pStyle w:val="4"/>
        <w:numPr>
          <w:ilvl w:val="3"/>
          <w:numId w:val="70"/>
        </w:numPr>
      </w:pPr>
      <w:r>
        <w:t>POST Request</w:t>
      </w:r>
    </w:p>
    <w:p w:rsidR="00C54840" w:rsidRDefault="00C54840" w:rsidP="00C54840">
      <w:pPr>
        <w:ind w:firstLine="210"/>
        <w:rPr>
          <w:lang w:eastAsia="en-US"/>
        </w:rPr>
      </w:pPr>
      <w:r>
        <w:rPr>
          <w:lang w:eastAsia="en-US"/>
        </w:rPr>
        <w:t>{</w:t>
      </w:r>
    </w:p>
    <w:p w:rsidR="00C54840" w:rsidRDefault="00C54840" w:rsidP="00C54840">
      <w:pPr>
        <w:ind w:left="420" w:firstLine="315"/>
        <w:rPr>
          <w:lang w:eastAsia="en-US"/>
        </w:rPr>
      </w:pPr>
      <w:r>
        <w:rPr>
          <w:lang w:eastAsia="en-US"/>
        </w:rPr>
        <w:t xml:space="preserve">"jsonrpc": "2.0", </w:t>
      </w:r>
    </w:p>
    <w:p w:rsidR="00C54840" w:rsidRDefault="00C54840" w:rsidP="00C54840">
      <w:pPr>
        <w:ind w:left="420" w:firstLine="315"/>
        <w:rPr>
          <w:lang w:eastAsia="en-US"/>
        </w:rPr>
      </w:pPr>
      <w:r>
        <w:rPr>
          <w:lang w:eastAsia="en-US"/>
        </w:rPr>
        <w:t>"method": "</w:t>
      </w:r>
      <w:r>
        <w:t>SetPRLUpdate</w:t>
      </w:r>
      <w:r>
        <w:rPr>
          <w:lang w:eastAsia="en-US"/>
        </w:rPr>
        <w:t>",</w:t>
      </w:r>
    </w:p>
    <w:p w:rsidR="00C54840" w:rsidRDefault="00C54840" w:rsidP="00C54840">
      <w:pPr>
        <w:ind w:left="420" w:firstLine="315"/>
        <w:rPr>
          <w:lang w:eastAsia="en-US"/>
        </w:rPr>
      </w:pPr>
      <w:r>
        <w:rPr>
          <w:lang w:eastAsia="en-US"/>
        </w:rPr>
        <w:t>"params":{},</w:t>
      </w:r>
    </w:p>
    <w:p w:rsidR="00C54840" w:rsidRDefault="00C54840" w:rsidP="00C54840">
      <w:pPr>
        <w:ind w:left="420" w:firstLine="315"/>
        <w:rPr>
          <w:lang w:eastAsia="en-US"/>
        </w:rPr>
      </w:pPr>
      <w:r>
        <w:rPr>
          <w:lang w:eastAsia="en-US"/>
        </w:rPr>
        <w:t>"id": "</w:t>
      </w:r>
      <w:r>
        <w:t>18</w:t>
      </w:r>
      <w:r>
        <w:rPr>
          <w:lang w:eastAsia="en-US"/>
        </w:rPr>
        <w:t>.</w:t>
      </w:r>
      <w:r>
        <w:t>1</w:t>
      </w:r>
      <w:r>
        <w:rPr>
          <w:lang w:eastAsia="en-US"/>
        </w:rPr>
        <w:t>"</w:t>
      </w:r>
    </w:p>
    <w:p w:rsidR="00C54840" w:rsidRDefault="00C54840" w:rsidP="00C54840">
      <w:pPr>
        <w:rPr>
          <w:lang w:eastAsia="en-US"/>
        </w:rPr>
      </w:pPr>
      <w:r>
        <w:rPr>
          <w:lang w:eastAsia="en-US"/>
        </w:rPr>
        <w:t>}</w:t>
      </w:r>
    </w:p>
    <w:p w:rsidR="00C54840" w:rsidRDefault="00C54840" w:rsidP="00F360F6">
      <w:pPr>
        <w:pStyle w:val="4"/>
        <w:numPr>
          <w:ilvl w:val="3"/>
          <w:numId w:val="70"/>
        </w:numPr>
        <w:spacing w:line="372" w:lineRule="auto"/>
      </w:pPr>
      <w:r>
        <w:t xml:space="preserve">Response </w:t>
      </w:r>
    </w:p>
    <w:p w:rsidR="00C54840" w:rsidRDefault="00C54840" w:rsidP="00C54840">
      <w:r>
        <w:t>{</w:t>
      </w:r>
    </w:p>
    <w:p w:rsidR="00C54840" w:rsidRDefault="00C54840" w:rsidP="00C54840">
      <w:pPr>
        <w:ind w:left="420" w:firstLine="105"/>
      </w:pPr>
      <w:r>
        <w:t xml:space="preserve">"jsonrpc": "2.0", </w:t>
      </w:r>
    </w:p>
    <w:p w:rsidR="00C54840" w:rsidRDefault="00C54840" w:rsidP="00C54840">
      <w:pPr>
        <w:ind w:left="420" w:firstLine="105"/>
      </w:pPr>
      <w:r>
        <w:t>"result": {},</w:t>
      </w:r>
    </w:p>
    <w:p w:rsidR="00C54840" w:rsidRDefault="00C54840" w:rsidP="00C54840">
      <w:pPr>
        <w:ind w:left="420" w:firstLine="105"/>
      </w:pPr>
      <w:r>
        <w:t>"id": "11.1"</w:t>
      </w:r>
      <w:r>
        <w:rPr>
          <w:rFonts w:hint="eastAsia"/>
        </w:rPr>
        <w:t>，</w:t>
      </w:r>
    </w:p>
    <w:p w:rsidR="00C54840" w:rsidRDefault="00C54840" w:rsidP="00C54840">
      <w:r>
        <w:t>}</w:t>
      </w:r>
    </w:p>
    <w:p w:rsidR="00C54840" w:rsidRDefault="00C54840" w:rsidP="00F360F6">
      <w:pPr>
        <w:pStyle w:val="4"/>
        <w:numPr>
          <w:ilvl w:val="3"/>
          <w:numId w:val="70"/>
        </w:numPr>
        <w:spacing w:line="372" w:lineRule="auto"/>
      </w:pPr>
      <w:r>
        <w:t>Response with error</w:t>
      </w:r>
    </w:p>
    <w:p w:rsidR="00C54840" w:rsidRDefault="00C54840" w:rsidP="00C54840">
      <w:r>
        <w:t>{</w:t>
      </w:r>
    </w:p>
    <w:p w:rsidR="00C54840" w:rsidRDefault="00C54840" w:rsidP="00C54840">
      <w:r>
        <w:t xml:space="preserve">   "jsonrpc": "2.0",</w:t>
      </w:r>
    </w:p>
    <w:p w:rsidR="00C54840" w:rsidRDefault="00C54840" w:rsidP="00C54840">
      <w:r>
        <w:t xml:space="preserve">   "error": {</w:t>
      </w:r>
    </w:p>
    <w:p w:rsidR="00C54840" w:rsidRDefault="00C54840" w:rsidP="00C54840">
      <w:r>
        <w:t xml:space="preserve">           "code": "180101",</w:t>
      </w:r>
    </w:p>
    <w:p w:rsidR="00C54840" w:rsidRDefault="00C54840" w:rsidP="00C54840">
      <w:r>
        <w:t xml:space="preserve">           "message": "Set PRL update failed."</w:t>
      </w:r>
    </w:p>
    <w:p w:rsidR="00C54840" w:rsidRDefault="00C54840" w:rsidP="00C54840">
      <w:r>
        <w:t xml:space="preserve">         },</w:t>
      </w:r>
    </w:p>
    <w:p w:rsidR="00C54840" w:rsidRDefault="00C54840" w:rsidP="00C54840">
      <w:r>
        <w:t xml:space="preserve">   "id":"18.1"</w:t>
      </w:r>
    </w:p>
    <w:p w:rsidR="00C54840" w:rsidRDefault="00C54840" w:rsidP="00C54840">
      <w:r>
        <w:t>}</w:t>
      </w:r>
    </w:p>
    <w:p w:rsidR="00C54840" w:rsidRDefault="00C54840" w:rsidP="00C54840"/>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C54840" w:rsidTr="00C54840">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Description</w:t>
            </w:r>
          </w:p>
        </w:tc>
      </w:tr>
      <w:tr w:rsidR="00C54840" w:rsidTr="00C54840">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180101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PRL update 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PRL update failed.</w:t>
            </w:r>
          </w:p>
        </w:tc>
      </w:tr>
    </w:tbl>
    <w:p w:rsidR="00C54840" w:rsidRDefault="00C54840" w:rsidP="00567478">
      <w:pPr>
        <w:pStyle w:val="3"/>
        <w:numPr>
          <w:ilvl w:val="2"/>
          <w:numId w:val="70"/>
        </w:numPr>
        <w:ind w:left="720"/>
        <w:rPr>
          <w:lang w:eastAsia="zh-CN"/>
        </w:rPr>
      </w:pPr>
      <w:bookmarkStart w:id="1249" w:name="_Toc470684781"/>
      <w:r>
        <w:rPr>
          <w:lang w:eastAsia="zh-CN"/>
        </w:rPr>
        <w:t>Get</w:t>
      </w:r>
      <w:r w:rsidRPr="00567478">
        <w:rPr>
          <w:lang w:eastAsia="zh-CN"/>
        </w:rPr>
        <w:t>PRLUpdateProcess</w:t>
      </w:r>
      <w:bookmarkEnd w:id="1249"/>
    </w:p>
    <w:p w:rsidR="00C54840" w:rsidRDefault="00C54840" w:rsidP="00F360F6">
      <w:pPr>
        <w:pStyle w:val="4"/>
        <w:numPr>
          <w:ilvl w:val="3"/>
          <w:numId w:val="70"/>
        </w:numPr>
        <w:spacing w:line="372" w:lineRule="auto"/>
      </w:pPr>
      <w:r>
        <w:t>Request</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"method": "GetPRLUpdateProcess",</w:t>
      </w:r>
    </w:p>
    <w:p w:rsidR="00C54840" w:rsidRDefault="00C54840" w:rsidP="00C54840">
      <w:pPr>
        <w:ind w:left="420"/>
      </w:pPr>
      <w:r>
        <w:t>"params":{},</w:t>
      </w:r>
    </w:p>
    <w:p w:rsidR="00C54840" w:rsidRDefault="00C54840" w:rsidP="00C54840">
      <w:pPr>
        <w:ind w:left="420"/>
      </w:pPr>
      <w:r>
        <w:t>"id": "18.2"</w:t>
      </w:r>
    </w:p>
    <w:p w:rsidR="00C54840" w:rsidRDefault="00C54840" w:rsidP="00C54840">
      <w:r>
        <w:t>}</w:t>
      </w:r>
    </w:p>
    <w:p w:rsidR="00C54840" w:rsidRDefault="00C54840" w:rsidP="00F360F6">
      <w:pPr>
        <w:pStyle w:val="4"/>
        <w:numPr>
          <w:ilvl w:val="3"/>
          <w:numId w:val="70"/>
        </w:numPr>
        <w:spacing w:line="372" w:lineRule="auto"/>
      </w:pPr>
      <w:r>
        <w:lastRenderedPageBreak/>
        <w:t>Response</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"result":</w:t>
      </w:r>
    </w:p>
    <w:p w:rsidR="00C54840" w:rsidRDefault="00C54840" w:rsidP="00C54840">
      <w:pPr>
        <w:ind w:left="420"/>
      </w:pPr>
      <w:r>
        <w:t>{</w:t>
      </w:r>
    </w:p>
    <w:p w:rsidR="00C54840" w:rsidRDefault="00C54840" w:rsidP="00C54840">
      <w:pPr>
        <w:ind w:left="420" w:firstLine="435"/>
      </w:pPr>
      <w:r>
        <w:t>"PRL_update_status":1,</w:t>
      </w:r>
    </w:p>
    <w:p w:rsidR="00C54840" w:rsidRDefault="00C54840" w:rsidP="00C54840">
      <w:pPr>
        <w:ind w:left="420"/>
      </w:pPr>
      <w:r>
        <w:t>},</w:t>
      </w:r>
    </w:p>
    <w:p w:rsidR="00C54840" w:rsidRDefault="00C54840" w:rsidP="00C54840">
      <w:pPr>
        <w:ind w:left="420"/>
      </w:pPr>
      <w:r>
        <w:t>"id": "18.2"</w:t>
      </w:r>
    </w:p>
    <w:p w:rsidR="00C54840" w:rsidRDefault="00C54840" w:rsidP="00C54840">
      <w:r>
        <w:t>}</w:t>
      </w:r>
    </w:p>
    <w:p w:rsidR="00C54840" w:rsidRDefault="00C54840"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C54840" w:rsidTr="00C54840">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jc w:val="both"/>
              <w:rPr>
                <w:b/>
                <w:sz w:val="22"/>
                <w:lang w:val="en-GB"/>
              </w:rPr>
            </w:pPr>
            <w:r>
              <w:rPr>
                <w:b/>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rPr>
                <w:b/>
                <w:sz w:val="22"/>
                <w:lang w:val="en-GB"/>
              </w:rPr>
            </w:pPr>
            <w:r>
              <w:rPr>
                <w:b/>
                <w:sz w:val="22"/>
                <w:lang w:val="en-GB"/>
              </w:rPr>
              <w:t>Description</w:t>
            </w:r>
          </w:p>
        </w:tc>
      </w:tr>
      <w:tr w:rsidR="00C54840" w:rsidTr="00C54840">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spacing w:line="300" w:lineRule="auto"/>
              <w:jc w:val="left"/>
            </w:pPr>
            <w:r>
              <w:t>PRL_update_status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spacing w:line="300" w:lineRule="auto"/>
              <w:jc w:val="left"/>
            </w:pPr>
            <w: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spacing w:line="300" w:lineRule="auto"/>
              <w:jc w:val="left"/>
            </w:pPr>
            <w: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6E08DA" w:rsidRDefault="006E08DA">
            <w:pPr>
              <w:spacing w:line="300" w:lineRule="auto"/>
              <w:jc w:val="left"/>
            </w:pPr>
            <w:r>
              <w:rPr>
                <w:rFonts w:hint="eastAsia"/>
              </w:rPr>
              <w:t>0:</w:t>
            </w:r>
            <w:r w:rsidR="000B607A">
              <w:t xml:space="preserve"> None</w:t>
            </w:r>
          </w:p>
          <w:p w:rsidR="006E08DA" w:rsidRDefault="006E08DA">
            <w:pPr>
              <w:spacing w:line="300" w:lineRule="auto"/>
              <w:jc w:val="left"/>
            </w:pPr>
            <w:r>
              <w:rPr>
                <w:rFonts w:hint="eastAsia"/>
              </w:rPr>
              <w:t>1</w:t>
            </w:r>
            <w:r w:rsidR="00C54840">
              <w:t>:Checking</w:t>
            </w:r>
          </w:p>
          <w:p w:rsidR="00C54840" w:rsidRDefault="006E08DA">
            <w:pPr>
              <w:spacing w:line="300" w:lineRule="auto"/>
              <w:jc w:val="left"/>
            </w:pPr>
            <w:r>
              <w:rPr>
                <w:rFonts w:hint="eastAsia"/>
              </w:rPr>
              <w:t>2</w:t>
            </w:r>
            <w:r w:rsidR="00C54840">
              <w:t>:success</w:t>
            </w:r>
          </w:p>
          <w:p w:rsidR="00C54840" w:rsidRDefault="006E08DA">
            <w:pPr>
              <w:spacing w:line="300" w:lineRule="auto"/>
              <w:jc w:val="left"/>
              <w:rPr>
                <w:sz w:val="22"/>
                <w:szCs w:val="22"/>
              </w:rPr>
            </w:pPr>
            <w:r>
              <w:rPr>
                <w:rFonts w:hint="eastAsia"/>
              </w:rPr>
              <w:t>3</w:t>
            </w:r>
            <w:r w:rsidR="00C54840">
              <w:t xml:space="preserve">: </w:t>
            </w:r>
            <w:r w:rsidR="00C54840">
              <w:rPr>
                <w:sz w:val="22"/>
                <w:szCs w:val="22"/>
              </w:rPr>
              <w:t>failed</w:t>
            </w:r>
          </w:p>
          <w:p w:rsidR="00313205" w:rsidRDefault="00313205" w:rsidP="00313205">
            <w:pPr>
              <w:spacing w:line="300" w:lineRule="auto"/>
              <w:jc w:val="left"/>
              <w:rPr>
                <w:sz w:val="22"/>
                <w:szCs w:val="22"/>
              </w:rPr>
            </w:pPr>
            <w:r>
              <w:rPr>
                <w:rFonts w:hint="eastAsia"/>
                <w:sz w:val="22"/>
                <w:szCs w:val="22"/>
              </w:rPr>
              <w:t>4:</w:t>
            </w:r>
            <w:r w:rsidR="001B3C19">
              <w:rPr>
                <w:rFonts w:hint="eastAsia"/>
                <w:sz w:val="22"/>
                <w:szCs w:val="22"/>
              </w:rPr>
              <w:t>C</w:t>
            </w:r>
            <w:r>
              <w:rPr>
                <w:rFonts w:hint="eastAsia"/>
                <w:sz w:val="22"/>
                <w:szCs w:val="22"/>
              </w:rPr>
              <w:t>anceling</w:t>
            </w:r>
          </w:p>
          <w:p w:rsidR="00E155CD" w:rsidRDefault="00313205" w:rsidP="00313205">
            <w:pPr>
              <w:spacing w:line="300" w:lineRule="auto"/>
              <w:jc w:val="left"/>
            </w:pPr>
            <w:r>
              <w:rPr>
                <w:rFonts w:hint="eastAsia"/>
                <w:sz w:val="22"/>
                <w:szCs w:val="22"/>
              </w:rPr>
              <w:t xml:space="preserve">5:Cancel </w:t>
            </w:r>
            <w:r w:rsidRPr="00D4497A">
              <w:rPr>
                <w:sz w:val="22"/>
                <w:szCs w:val="22"/>
              </w:rPr>
              <w:t>completed</w:t>
            </w:r>
          </w:p>
        </w:tc>
      </w:tr>
    </w:tbl>
    <w:p w:rsidR="00C54840" w:rsidRDefault="00C54840" w:rsidP="00F360F6">
      <w:pPr>
        <w:pStyle w:val="4"/>
        <w:numPr>
          <w:ilvl w:val="3"/>
          <w:numId w:val="70"/>
        </w:numPr>
        <w:spacing w:line="372" w:lineRule="auto"/>
      </w:pPr>
      <w:r>
        <w:t>Response with error</w:t>
      </w:r>
    </w:p>
    <w:p w:rsidR="00C54840" w:rsidRDefault="00C54840" w:rsidP="00C54840">
      <w:r>
        <w:t>{</w:t>
      </w:r>
    </w:p>
    <w:p w:rsidR="00C54840" w:rsidRDefault="00C54840" w:rsidP="00C54840">
      <w:r>
        <w:t xml:space="preserve">   "jsonrpc": "2.0",</w:t>
      </w:r>
    </w:p>
    <w:p w:rsidR="00C54840" w:rsidRDefault="00C54840" w:rsidP="00C54840">
      <w:pPr>
        <w:tabs>
          <w:tab w:val="right" w:pos="9070"/>
        </w:tabs>
      </w:pPr>
      <w:r>
        <w:t xml:space="preserve">   "error": {</w:t>
      </w:r>
      <w:r>
        <w:tab/>
      </w:r>
    </w:p>
    <w:p w:rsidR="00C54840" w:rsidRDefault="00C54840" w:rsidP="00C54840">
      <w:r>
        <w:t xml:space="preserve">           "code":"180201",</w:t>
      </w:r>
    </w:p>
    <w:p w:rsidR="00C54840" w:rsidRDefault="00C54840" w:rsidP="00C54840">
      <w:r>
        <w:t xml:space="preserve">           "message": "Get PRL update process failed."</w:t>
      </w:r>
    </w:p>
    <w:p w:rsidR="00C54840" w:rsidRDefault="00C54840" w:rsidP="00C54840">
      <w:r>
        <w:t>},</w:t>
      </w:r>
    </w:p>
    <w:p w:rsidR="00C54840" w:rsidRDefault="00C54840" w:rsidP="00C54840">
      <w:r>
        <w:t xml:space="preserve">   "id":"18.2"</w:t>
      </w:r>
    </w:p>
    <w:p w:rsidR="00C54840" w:rsidRDefault="00C54840" w:rsidP="00C54840">
      <w:r>
        <w:t>}</w:t>
      </w:r>
    </w:p>
    <w:p w:rsidR="00C54840" w:rsidRDefault="00C54840" w:rsidP="00C54840"/>
    <w:p w:rsidR="00C54840" w:rsidRDefault="00C54840" w:rsidP="00C54840"/>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2835"/>
        <w:gridCol w:w="3999"/>
      </w:tblGrid>
      <w:tr w:rsidR="00C54840" w:rsidTr="00C54840">
        <w:tc>
          <w:tcPr>
            <w:tcW w:w="183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Code</w:t>
            </w:r>
          </w:p>
        </w:tc>
        <w:tc>
          <w:tcPr>
            <w:tcW w:w="283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Message</w:t>
            </w:r>
          </w:p>
        </w:tc>
        <w:tc>
          <w:tcPr>
            <w:tcW w:w="39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Description</w:t>
            </w:r>
          </w:p>
        </w:tc>
      </w:tr>
      <w:tr w:rsidR="00C54840" w:rsidTr="00C54840">
        <w:tc>
          <w:tcPr>
            <w:tcW w:w="183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180201</w:t>
            </w:r>
          </w:p>
        </w:tc>
        <w:tc>
          <w:tcPr>
            <w:tcW w:w="283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Get PRL update process failed.</w:t>
            </w:r>
          </w:p>
        </w:tc>
        <w:tc>
          <w:tcPr>
            <w:tcW w:w="39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Get PRL update process failed.</w:t>
            </w:r>
          </w:p>
        </w:tc>
      </w:tr>
    </w:tbl>
    <w:p w:rsidR="00C54840" w:rsidRDefault="00C54840" w:rsidP="00C54840"/>
    <w:p w:rsidR="00C54840" w:rsidRDefault="00C54840" w:rsidP="00567478">
      <w:pPr>
        <w:pStyle w:val="3"/>
        <w:numPr>
          <w:ilvl w:val="2"/>
          <w:numId w:val="70"/>
        </w:numPr>
        <w:ind w:left="720"/>
        <w:rPr>
          <w:lang w:eastAsia="zh-CN"/>
        </w:rPr>
      </w:pPr>
      <w:bookmarkStart w:id="1250" w:name="_Toc470684782"/>
      <w:r w:rsidRPr="00567478">
        <w:rPr>
          <w:lang w:eastAsia="zh-CN"/>
        </w:rPr>
        <w:t>S</w:t>
      </w:r>
      <w:r>
        <w:rPr>
          <w:lang w:eastAsia="zh-CN"/>
        </w:rPr>
        <w:t>et</w:t>
      </w:r>
      <w:r w:rsidRPr="00567478">
        <w:rPr>
          <w:lang w:eastAsia="zh-CN"/>
        </w:rPr>
        <w:t>PRLUpdateCancel</w:t>
      </w:r>
      <w:bookmarkEnd w:id="1250"/>
    </w:p>
    <w:p w:rsidR="00C54840" w:rsidRDefault="00C54840" w:rsidP="00F360F6">
      <w:pPr>
        <w:pStyle w:val="4"/>
        <w:numPr>
          <w:ilvl w:val="3"/>
          <w:numId w:val="70"/>
        </w:numPr>
        <w:spacing w:line="372" w:lineRule="auto"/>
      </w:pPr>
      <w:r>
        <w:t>Request</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"method": "SetPRLUpdateCancel",</w:t>
      </w:r>
    </w:p>
    <w:p w:rsidR="00C54840" w:rsidRDefault="00C54840" w:rsidP="00C54840">
      <w:pPr>
        <w:ind w:left="420"/>
      </w:pPr>
      <w:r>
        <w:t>"params":{},</w:t>
      </w:r>
    </w:p>
    <w:p w:rsidR="00C54840" w:rsidRDefault="00C54840" w:rsidP="00C54840">
      <w:pPr>
        <w:ind w:left="420"/>
      </w:pPr>
      <w:r>
        <w:t>"id": "18.3"</w:t>
      </w:r>
    </w:p>
    <w:p w:rsidR="00C54840" w:rsidRDefault="00C54840" w:rsidP="00C54840">
      <w:r>
        <w:t>}</w:t>
      </w:r>
    </w:p>
    <w:p w:rsidR="00C54840" w:rsidRDefault="00C54840" w:rsidP="00F360F6">
      <w:pPr>
        <w:pStyle w:val="4"/>
        <w:numPr>
          <w:ilvl w:val="3"/>
          <w:numId w:val="70"/>
        </w:numPr>
        <w:spacing w:line="372" w:lineRule="auto"/>
      </w:pPr>
      <w:r>
        <w:lastRenderedPageBreak/>
        <w:t>Response</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"result":{},</w:t>
      </w:r>
    </w:p>
    <w:p w:rsidR="00C54840" w:rsidRDefault="00C54840" w:rsidP="00C54840">
      <w:pPr>
        <w:ind w:left="420"/>
      </w:pPr>
      <w:r>
        <w:t>"id": "18.3"</w:t>
      </w:r>
    </w:p>
    <w:p w:rsidR="00C54840" w:rsidRDefault="00C54840" w:rsidP="00C54840">
      <w:r>
        <w:t>}</w:t>
      </w:r>
    </w:p>
    <w:p w:rsidR="00C54840" w:rsidRDefault="00C54840" w:rsidP="00F360F6">
      <w:pPr>
        <w:pStyle w:val="4"/>
        <w:numPr>
          <w:ilvl w:val="3"/>
          <w:numId w:val="70"/>
        </w:numPr>
        <w:spacing w:line="372" w:lineRule="auto"/>
      </w:pPr>
      <w:r>
        <w:t>Response with error</w:t>
      </w:r>
    </w:p>
    <w:p w:rsidR="00C54840" w:rsidRDefault="00C54840" w:rsidP="00C54840">
      <w:r>
        <w:t>{</w:t>
      </w:r>
    </w:p>
    <w:p w:rsidR="00C54840" w:rsidRDefault="00C54840" w:rsidP="00C54840">
      <w:r>
        <w:t xml:space="preserve">   "jsonrpc": "2.0",</w:t>
      </w:r>
    </w:p>
    <w:p w:rsidR="00C54840" w:rsidRDefault="00C54840" w:rsidP="00C54840">
      <w:pPr>
        <w:tabs>
          <w:tab w:val="right" w:pos="9070"/>
        </w:tabs>
      </w:pPr>
      <w:r>
        <w:t xml:space="preserve">   "error": {</w:t>
      </w:r>
      <w:r>
        <w:tab/>
      </w:r>
    </w:p>
    <w:p w:rsidR="00C54840" w:rsidRDefault="00C54840" w:rsidP="00C54840">
      <w:r>
        <w:t xml:space="preserve">           "code":"180301",</w:t>
      </w:r>
    </w:p>
    <w:p w:rsidR="00C54840" w:rsidRDefault="00C54840" w:rsidP="00C54840">
      <w:r>
        <w:t xml:space="preserve">           "message": "Set PRL update cancel failed."</w:t>
      </w:r>
    </w:p>
    <w:p w:rsidR="00C54840" w:rsidRDefault="00C54840" w:rsidP="00C54840">
      <w:r>
        <w:t>},</w:t>
      </w:r>
    </w:p>
    <w:p w:rsidR="00C54840" w:rsidRDefault="00C54840" w:rsidP="00C54840">
      <w:r>
        <w:t xml:space="preserve">   "id":"18.3"</w:t>
      </w:r>
    </w:p>
    <w:p w:rsidR="00C54840" w:rsidRDefault="00C54840" w:rsidP="00C54840">
      <w:r>
        <w:t>}</w:t>
      </w:r>
    </w:p>
    <w:p w:rsidR="00C54840" w:rsidRDefault="00C54840" w:rsidP="00C54840"/>
    <w:p w:rsidR="00C54840" w:rsidRDefault="00C54840" w:rsidP="00C54840"/>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2835"/>
        <w:gridCol w:w="3999"/>
      </w:tblGrid>
      <w:tr w:rsidR="00C54840" w:rsidTr="00C54840">
        <w:tc>
          <w:tcPr>
            <w:tcW w:w="183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Code</w:t>
            </w:r>
          </w:p>
        </w:tc>
        <w:tc>
          <w:tcPr>
            <w:tcW w:w="283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Message</w:t>
            </w:r>
          </w:p>
        </w:tc>
        <w:tc>
          <w:tcPr>
            <w:tcW w:w="39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Description</w:t>
            </w:r>
          </w:p>
        </w:tc>
      </w:tr>
      <w:tr w:rsidR="00C54840" w:rsidTr="00C54840">
        <w:tc>
          <w:tcPr>
            <w:tcW w:w="183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180301</w:t>
            </w:r>
          </w:p>
        </w:tc>
        <w:tc>
          <w:tcPr>
            <w:tcW w:w="283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PRL update cancel failed.</w:t>
            </w:r>
          </w:p>
        </w:tc>
        <w:tc>
          <w:tcPr>
            <w:tcW w:w="39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PRL update cancel failed.</w:t>
            </w:r>
          </w:p>
        </w:tc>
      </w:tr>
    </w:tbl>
    <w:p w:rsidR="00C54840" w:rsidRDefault="00C54840" w:rsidP="00C54840"/>
    <w:p w:rsidR="00C54840" w:rsidRDefault="00C54840" w:rsidP="00C54840"/>
    <w:p w:rsidR="00C54840" w:rsidRDefault="00C54840" w:rsidP="00567478">
      <w:pPr>
        <w:pStyle w:val="3"/>
        <w:numPr>
          <w:ilvl w:val="2"/>
          <w:numId w:val="70"/>
        </w:numPr>
        <w:ind w:left="720"/>
        <w:rPr>
          <w:lang w:eastAsia="zh-CN"/>
        </w:rPr>
      </w:pPr>
      <w:bookmarkStart w:id="1251" w:name="_Toc470684783"/>
      <w:r>
        <w:rPr>
          <w:lang w:eastAsia="zh-CN"/>
        </w:rPr>
        <w:t>Set</w:t>
      </w:r>
      <w:r w:rsidRPr="00567478">
        <w:rPr>
          <w:lang w:eastAsia="zh-CN"/>
        </w:rPr>
        <w:t>ProfileUpdate</w:t>
      </w:r>
      <w:bookmarkEnd w:id="1251"/>
    </w:p>
    <w:p w:rsidR="00C54840" w:rsidRDefault="00C54840" w:rsidP="00F360F6">
      <w:pPr>
        <w:pStyle w:val="4"/>
        <w:numPr>
          <w:ilvl w:val="3"/>
          <w:numId w:val="70"/>
        </w:numPr>
        <w:spacing w:line="372" w:lineRule="auto"/>
      </w:pPr>
      <w:r>
        <w:t>Request</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"method": "SetProfileUpdate",</w:t>
      </w:r>
    </w:p>
    <w:p w:rsidR="00C54840" w:rsidRDefault="00C54840" w:rsidP="00C54840">
      <w:pPr>
        <w:ind w:left="420"/>
      </w:pPr>
      <w:r>
        <w:t>"params":{},</w:t>
      </w:r>
    </w:p>
    <w:p w:rsidR="00C54840" w:rsidRDefault="00C54840" w:rsidP="00C54840">
      <w:pPr>
        <w:ind w:left="420"/>
      </w:pPr>
      <w:r>
        <w:t>"id": "18.4"</w:t>
      </w:r>
    </w:p>
    <w:p w:rsidR="00C54840" w:rsidRDefault="00C54840" w:rsidP="00C54840">
      <w:r>
        <w:t>}</w:t>
      </w:r>
    </w:p>
    <w:p w:rsidR="00C54840" w:rsidRDefault="00C54840" w:rsidP="00F360F6">
      <w:pPr>
        <w:pStyle w:val="4"/>
        <w:numPr>
          <w:ilvl w:val="3"/>
          <w:numId w:val="70"/>
        </w:numPr>
        <w:spacing w:line="372" w:lineRule="auto"/>
      </w:pPr>
      <w:r>
        <w:t xml:space="preserve">Response </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"result":{},</w:t>
      </w:r>
    </w:p>
    <w:p w:rsidR="00C54840" w:rsidRDefault="00C54840" w:rsidP="00C54840">
      <w:pPr>
        <w:ind w:left="420"/>
      </w:pPr>
      <w:r>
        <w:t>"id": "18.4"</w:t>
      </w:r>
    </w:p>
    <w:p w:rsidR="00C54840" w:rsidRDefault="00C54840" w:rsidP="00C54840">
      <w:r>
        <w:t>}</w:t>
      </w:r>
    </w:p>
    <w:p w:rsidR="00C54840" w:rsidRDefault="00C54840" w:rsidP="00F360F6">
      <w:pPr>
        <w:pStyle w:val="4"/>
        <w:numPr>
          <w:ilvl w:val="3"/>
          <w:numId w:val="70"/>
        </w:numPr>
        <w:spacing w:line="372" w:lineRule="auto"/>
      </w:pPr>
      <w:r>
        <w:t>Response with error</w:t>
      </w:r>
    </w:p>
    <w:p w:rsidR="00C54840" w:rsidRDefault="00C54840" w:rsidP="00C54840">
      <w:r>
        <w:t>{</w:t>
      </w:r>
    </w:p>
    <w:p w:rsidR="00C54840" w:rsidRDefault="00C54840" w:rsidP="00C54840">
      <w:r>
        <w:t xml:space="preserve">   "jsonrpc": "2.0",</w:t>
      </w:r>
    </w:p>
    <w:p w:rsidR="00C54840" w:rsidRDefault="00C54840" w:rsidP="00C54840">
      <w:r>
        <w:t xml:space="preserve">   "error": {</w:t>
      </w:r>
    </w:p>
    <w:p w:rsidR="00C54840" w:rsidRDefault="00C54840" w:rsidP="00C54840">
      <w:r>
        <w:t xml:space="preserve">           "code": "180401",</w:t>
      </w:r>
    </w:p>
    <w:p w:rsidR="00C54840" w:rsidRDefault="00C54840" w:rsidP="00C54840">
      <w:r>
        <w:lastRenderedPageBreak/>
        <w:t xml:space="preserve">           "message": "</w:t>
      </w:r>
      <w:bookmarkStart w:id="1252" w:name="OLE_LINK57"/>
      <w:bookmarkStart w:id="1253" w:name="OLE_LINK56"/>
      <w:r>
        <w:t>Set profile update failed.</w:t>
      </w:r>
      <w:bookmarkEnd w:id="1252"/>
      <w:bookmarkEnd w:id="1253"/>
      <w:r>
        <w:t>"</w:t>
      </w:r>
    </w:p>
    <w:p w:rsidR="00C54840" w:rsidRDefault="00C54840" w:rsidP="00C54840">
      <w:r>
        <w:t xml:space="preserve">         },</w:t>
      </w:r>
    </w:p>
    <w:p w:rsidR="00C54840" w:rsidRDefault="00C54840" w:rsidP="00C54840">
      <w:r>
        <w:t xml:space="preserve">   "id":"18.4"</w:t>
      </w:r>
    </w:p>
    <w:p w:rsidR="00C54840" w:rsidRDefault="00C54840" w:rsidP="00C54840">
      <w:r>
        <w:t>}</w:t>
      </w:r>
    </w:p>
    <w:p w:rsidR="00C54840" w:rsidRDefault="00C54840" w:rsidP="00C54840"/>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C54840" w:rsidTr="00C54840">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Description</w:t>
            </w:r>
          </w:p>
        </w:tc>
      </w:tr>
      <w:tr w:rsidR="00C54840" w:rsidTr="00C54840">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180401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profile update 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profile update failed.</w:t>
            </w:r>
          </w:p>
        </w:tc>
      </w:tr>
    </w:tbl>
    <w:p w:rsidR="00C54840" w:rsidRDefault="00C54840" w:rsidP="00C54840"/>
    <w:p w:rsidR="00C54840" w:rsidRDefault="00C54840" w:rsidP="00567478">
      <w:pPr>
        <w:pStyle w:val="3"/>
        <w:numPr>
          <w:ilvl w:val="2"/>
          <w:numId w:val="70"/>
        </w:numPr>
        <w:ind w:left="720"/>
        <w:rPr>
          <w:lang w:eastAsia="zh-CN"/>
        </w:rPr>
      </w:pPr>
      <w:bookmarkStart w:id="1254" w:name="_Toc470684784"/>
      <w:r>
        <w:rPr>
          <w:lang w:eastAsia="zh-CN"/>
        </w:rPr>
        <w:t>Get</w:t>
      </w:r>
      <w:r w:rsidRPr="00567478">
        <w:rPr>
          <w:lang w:eastAsia="zh-CN"/>
        </w:rPr>
        <w:t>ProfileUpdateProcess</w:t>
      </w:r>
      <w:bookmarkEnd w:id="1254"/>
    </w:p>
    <w:p w:rsidR="00C54840" w:rsidRDefault="00C54840" w:rsidP="00F360F6">
      <w:pPr>
        <w:pStyle w:val="4"/>
        <w:numPr>
          <w:ilvl w:val="3"/>
          <w:numId w:val="70"/>
        </w:numPr>
        <w:spacing w:line="372" w:lineRule="auto"/>
      </w:pPr>
      <w:r>
        <w:t>Request</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"method": "GetProfileUpdateProcess",</w:t>
      </w:r>
    </w:p>
    <w:p w:rsidR="00C54840" w:rsidRDefault="00C54840" w:rsidP="00C54840">
      <w:pPr>
        <w:ind w:left="420"/>
      </w:pPr>
      <w:r>
        <w:t>"params":{},</w:t>
      </w:r>
    </w:p>
    <w:p w:rsidR="00C54840" w:rsidRDefault="00C54840" w:rsidP="00C54840">
      <w:pPr>
        <w:ind w:left="420"/>
      </w:pPr>
      <w:r>
        <w:t>"id": "18.5"</w:t>
      </w:r>
    </w:p>
    <w:p w:rsidR="00C54840" w:rsidRDefault="00C54840" w:rsidP="00C54840">
      <w:r>
        <w:t>}</w:t>
      </w:r>
    </w:p>
    <w:p w:rsidR="00C54840" w:rsidRDefault="00C54840" w:rsidP="00F360F6">
      <w:pPr>
        <w:pStyle w:val="4"/>
        <w:numPr>
          <w:ilvl w:val="3"/>
          <w:numId w:val="70"/>
        </w:numPr>
        <w:spacing w:line="372" w:lineRule="auto"/>
      </w:pPr>
      <w:r>
        <w:t>Response</w:t>
      </w:r>
    </w:p>
    <w:p w:rsidR="00C54840" w:rsidRDefault="00C54840" w:rsidP="00C54840">
      <w:r>
        <w:t>{</w:t>
      </w:r>
    </w:p>
    <w:p w:rsidR="00C54840" w:rsidRDefault="00C54840" w:rsidP="00C54840">
      <w:pPr>
        <w:ind w:left="420"/>
      </w:pPr>
      <w:r>
        <w:t xml:space="preserve">"jsonrpc": "2.0", </w:t>
      </w:r>
    </w:p>
    <w:p w:rsidR="00C54840" w:rsidRDefault="00C54840" w:rsidP="00C54840">
      <w:pPr>
        <w:ind w:left="420"/>
      </w:pPr>
      <w:r>
        <w:t>"result":</w:t>
      </w:r>
    </w:p>
    <w:p w:rsidR="00C54840" w:rsidRDefault="00C54840" w:rsidP="00C54840">
      <w:pPr>
        <w:ind w:left="420"/>
      </w:pPr>
      <w:r>
        <w:t>{</w:t>
      </w:r>
    </w:p>
    <w:p w:rsidR="00C54840" w:rsidRDefault="00C54840" w:rsidP="00C54840">
      <w:pPr>
        <w:ind w:left="420" w:firstLine="435"/>
      </w:pPr>
      <w:r>
        <w:t>"profile_update_status":1,</w:t>
      </w:r>
    </w:p>
    <w:p w:rsidR="00C54840" w:rsidRDefault="00C54840" w:rsidP="00C54840">
      <w:pPr>
        <w:ind w:left="420"/>
      </w:pPr>
      <w:r>
        <w:t>},</w:t>
      </w:r>
    </w:p>
    <w:p w:rsidR="00C54840" w:rsidRDefault="00C54840" w:rsidP="00C54840">
      <w:pPr>
        <w:ind w:left="420"/>
      </w:pPr>
      <w:r>
        <w:t>"id": "18.5"</w:t>
      </w:r>
    </w:p>
    <w:p w:rsidR="00C54840" w:rsidRDefault="00C54840" w:rsidP="00C54840">
      <w:r>
        <w:t>}</w:t>
      </w:r>
    </w:p>
    <w:p w:rsidR="00C54840" w:rsidRDefault="00C54840"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C54840" w:rsidTr="00C54840">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jc w:val="both"/>
              <w:rPr>
                <w:b/>
                <w:sz w:val="22"/>
                <w:lang w:val="en-GB"/>
              </w:rPr>
            </w:pPr>
            <w:r>
              <w:rPr>
                <w:b/>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af9"/>
              <w:spacing w:before="240"/>
              <w:rPr>
                <w:b/>
                <w:sz w:val="22"/>
                <w:lang w:val="en-GB"/>
              </w:rPr>
            </w:pPr>
            <w:r>
              <w:rPr>
                <w:b/>
                <w:sz w:val="22"/>
                <w:lang w:val="en-GB"/>
              </w:rPr>
              <w:t>Description</w:t>
            </w:r>
          </w:p>
        </w:tc>
      </w:tr>
      <w:tr w:rsidR="00C54840" w:rsidTr="00C54840">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spacing w:line="300" w:lineRule="auto"/>
              <w:jc w:val="left"/>
            </w:pPr>
            <w:r>
              <w:t>profile_update_status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spacing w:line="300" w:lineRule="auto"/>
              <w:jc w:val="left"/>
            </w:pPr>
            <w: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spacing w:line="300" w:lineRule="auto"/>
              <w:jc w:val="left"/>
            </w:pPr>
            <w: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spacing w:line="300" w:lineRule="auto"/>
              <w:jc w:val="left"/>
            </w:pPr>
            <w:r>
              <w:t>0:None</w:t>
            </w:r>
          </w:p>
          <w:p w:rsidR="00C54840" w:rsidRDefault="00C54840">
            <w:pPr>
              <w:spacing w:line="300" w:lineRule="auto"/>
              <w:jc w:val="left"/>
            </w:pPr>
            <w:r>
              <w:t>1:updating, executing update settings</w:t>
            </w:r>
          </w:p>
          <w:p w:rsidR="00C54840" w:rsidRDefault="00C54840">
            <w:pPr>
              <w:spacing w:line="300" w:lineRule="auto"/>
              <w:jc w:val="left"/>
              <w:rPr>
                <w:sz w:val="22"/>
                <w:szCs w:val="22"/>
              </w:rPr>
            </w:pPr>
            <w:r>
              <w:t xml:space="preserve">2: </w:t>
            </w:r>
            <w:r>
              <w:rPr>
                <w:sz w:val="22"/>
                <w:szCs w:val="22"/>
              </w:rPr>
              <w:t>Completed update settings</w:t>
            </w:r>
          </w:p>
          <w:p w:rsidR="00F64676" w:rsidRDefault="00F64676">
            <w:pPr>
              <w:spacing w:line="300" w:lineRule="auto"/>
              <w:jc w:val="left"/>
              <w:rPr>
                <w:sz w:val="22"/>
                <w:szCs w:val="22"/>
              </w:rPr>
            </w:pPr>
            <w:r>
              <w:rPr>
                <w:rFonts w:hint="eastAsia"/>
                <w:sz w:val="22"/>
                <w:szCs w:val="22"/>
              </w:rPr>
              <w:t>3</w:t>
            </w:r>
            <w:r>
              <w:rPr>
                <w:rFonts w:hint="eastAsia"/>
                <w:sz w:val="22"/>
                <w:szCs w:val="22"/>
              </w:rPr>
              <w:t>：</w:t>
            </w:r>
            <w:r>
              <w:rPr>
                <w:rFonts w:hint="eastAsia"/>
                <w:sz w:val="22"/>
                <w:szCs w:val="22"/>
              </w:rPr>
              <w:t>Not Completed update setings</w:t>
            </w:r>
          </w:p>
          <w:p w:rsidR="002E132F" w:rsidRDefault="002E132F" w:rsidP="002E132F">
            <w:pPr>
              <w:spacing w:line="300" w:lineRule="auto"/>
              <w:jc w:val="left"/>
              <w:rPr>
                <w:sz w:val="22"/>
                <w:szCs w:val="22"/>
              </w:rPr>
            </w:pPr>
            <w:r>
              <w:rPr>
                <w:rFonts w:hint="eastAsia"/>
                <w:sz w:val="22"/>
                <w:szCs w:val="22"/>
              </w:rPr>
              <w:t>4:Canceling</w:t>
            </w:r>
          </w:p>
          <w:p w:rsidR="002E132F" w:rsidRDefault="002E132F" w:rsidP="002E132F">
            <w:pPr>
              <w:spacing w:line="300" w:lineRule="auto"/>
              <w:jc w:val="left"/>
            </w:pPr>
            <w:r>
              <w:rPr>
                <w:rFonts w:hint="eastAsia"/>
                <w:sz w:val="22"/>
                <w:szCs w:val="22"/>
              </w:rPr>
              <w:t xml:space="preserve">5:Cancel </w:t>
            </w:r>
            <w:r w:rsidRPr="00D4497A">
              <w:rPr>
                <w:sz w:val="22"/>
                <w:szCs w:val="22"/>
              </w:rPr>
              <w:t>completed</w:t>
            </w:r>
          </w:p>
        </w:tc>
      </w:tr>
    </w:tbl>
    <w:p w:rsidR="00C54840" w:rsidRDefault="00C54840" w:rsidP="00F360F6">
      <w:pPr>
        <w:pStyle w:val="4"/>
        <w:numPr>
          <w:ilvl w:val="3"/>
          <w:numId w:val="70"/>
        </w:numPr>
        <w:spacing w:line="372" w:lineRule="auto"/>
      </w:pPr>
      <w:r>
        <w:t>Response with error</w:t>
      </w:r>
    </w:p>
    <w:p w:rsidR="00C54840" w:rsidRDefault="00C54840" w:rsidP="00C54840">
      <w:r>
        <w:t>{</w:t>
      </w:r>
    </w:p>
    <w:p w:rsidR="00C54840" w:rsidRDefault="00C54840" w:rsidP="00C54840">
      <w:r>
        <w:t xml:space="preserve">   "jsonrpc": "2.0",</w:t>
      </w:r>
    </w:p>
    <w:p w:rsidR="00C54840" w:rsidRDefault="00C54840" w:rsidP="00C54840">
      <w:pPr>
        <w:tabs>
          <w:tab w:val="right" w:pos="9070"/>
        </w:tabs>
      </w:pPr>
      <w:r>
        <w:lastRenderedPageBreak/>
        <w:t xml:space="preserve">   "error": {</w:t>
      </w:r>
      <w:r>
        <w:tab/>
      </w:r>
    </w:p>
    <w:p w:rsidR="00C54840" w:rsidRDefault="00C54840" w:rsidP="00C54840">
      <w:r>
        <w:t xml:space="preserve">           "code":"180501",</w:t>
      </w:r>
    </w:p>
    <w:p w:rsidR="00C54840" w:rsidRDefault="00C54840" w:rsidP="00C54840">
      <w:r>
        <w:t xml:space="preserve">           "message": "Get profile update process failed."</w:t>
      </w:r>
    </w:p>
    <w:p w:rsidR="00C54840" w:rsidRDefault="00C54840" w:rsidP="00C54840">
      <w:r>
        <w:t>},</w:t>
      </w:r>
    </w:p>
    <w:p w:rsidR="00C54840" w:rsidRDefault="00C54840" w:rsidP="00C54840">
      <w:r>
        <w:t xml:space="preserve">   "id":"18.5"</w:t>
      </w:r>
    </w:p>
    <w:p w:rsidR="00C54840" w:rsidRDefault="00C54840" w:rsidP="00C54840">
      <w:r>
        <w:t>}</w:t>
      </w:r>
    </w:p>
    <w:p w:rsidR="00C54840" w:rsidRDefault="00C54840" w:rsidP="00C54840"/>
    <w:p w:rsidR="00C54840" w:rsidRDefault="00C54840" w:rsidP="00C54840"/>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2598"/>
        <w:gridCol w:w="4236"/>
      </w:tblGrid>
      <w:tr w:rsidR="00C54840" w:rsidTr="00C54840">
        <w:tc>
          <w:tcPr>
            <w:tcW w:w="183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Code</w:t>
            </w:r>
          </w:p>
        </w:tc>
        <w:tc>
          <w:tcPr>
            <w:tcW w:w="259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Message</w:t>
            </w:r>
          </w:p>
        </w:tc>
        <w:tc>
          <w:tcPr>
            <w:tcW w:w="4236"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Description</w:t>
            </w:r>
          </w:p>
        </w:tc>
      </w:tr>
      <w:tr w:rsidR="00C54840" w:rsidTr="00C54840">
        <w:tc>
          <w:tcPr>
            <w:tcW w:w="183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180501</w:t>
            </w:r>
          </w:p>
        </w:tc>
        <w:tc>
          <w:tcPr>
            <w:tcW w:w="2598"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Get profile update process failed.</w:t>
            </w:r>
          </w:p>
        </w:tc>
        <w:tc>
          <w:tcPr>
            <w:tcW w:w="4236"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Get profile update process failed.</w:t>
            </w:r>
          </w:p>
        </w:tc>
      </w:tr>
    </w:tbl>
    <w:p w:rsidR="00C54840" w:rsidRDefault="00C54840" w:rsidP="00C54840"/>
    <w:p w:rsidR="00C54840" w:rsidRDefault="00C54840" w:rsidP="00567478">
      <w:pPr>
        <w:pStyle w:val="3"/>
        <w:numPr>
          <w:ilvl w:val="2"/>
          <w:numId w:val="70"/>
        </w:numPr>
        <w:ind w:left="720"/>
        <w:rPr>
          <w:lang w:eastAsia="zh-CN"/>
        </w:rPr>
      </w:pPr>
      <w:bookmarkStart w:id="1255" w:name="_Toc470684785"/>
      <w:r>
        <w:rPr>
          <w:lang w:eastAsia="zh-CN"/>
        </w:rPr>
        <w:t>Set</w:t>
      </w:r>
      <w:r w:rsidRPr="00567478">
        <w:rPr>
          <w:lang w:eastAsia="zh-CN"/>
        </w:rPr>
        <w:t>ProfileUpdateCancel</w:t>
      </w:r>
      <w:bookmarkEnd w:id="1255"/>
    </w:p>
    <w:p w:rsidR="00C54840" w:rsidRDefault="00C54840" w:rsidP="00F360F6">
      <w:pPr>
        <w:pStyle w:val="4"/>
        <w:numPr>
          <w:ilvl w:val="3"/>
          <w:numId w:val="70"/>
        </w:numPr>
        <w:spacing w:line="372" w:lineRule="auto"/>
      </w:pPr>
      <w:r>
        <w:t>Post Request:</w:t>
      </w:r>
    </w:p>
    <w:p w:rsidR="00C54840" w:rsidRDefault="00C54840" w:rsidP="00C54840">
      <w:pPr>
        <w:spacing w:line="300" w:lineRule="auto"/>
        <w:jc w:val="left"/>
        <w:rPr>
          <w:rFonts w:ascii="Calibri" w:eastAsia="Calibri" w:hAnsi="Calibri" w:cs="Calibri"/>
          <w:sz w:val="24"/>
        </w:rPr>
      </w:pPr>
      <w:r>
        <w:rPr>
          <w:rFonts w:ascii="Calibri" w:eastAsia="Calibri" w:hAnsi="Calibri" w:cs="Calibri"/>
          <w:sz w:val="24"/>
        </w:rPr>
        <w:t>{</w:t>
      </w:r>
    </w:p>
    <w:p w:rsidR="00C54840" w:rsidRDefault="00C54840" w:rsidP="00C54840">
      <w:pPr>
        <w:spacing w:line="300" w:lineRule="auto"/>
        <w:ind w:firstLine="420"/>
        <w:jc w:val="left"/>
      </w:pPr>
      <w:r>
        <w:t xml:space="preserve">"jsonrpc": "2.0", </w:t>
      </w:r>
    </w:p>
    <w:p w:rsidR="00C54840" w:rsidRDefault="00C54840" w:rsidP="00C54840">
      <w:pPr>
        <w:spacing w:line="300" w:lineRule="auto"/>
        <w:ind w:firstLine="420"/>
        <w:jc w:val="left"/>
      </w:pPr>
      <w:r>
        <w:t>"method": "SetProfileUpdateCancel",</w:t>
      </w:r>
    </w:p>
    <w:p w:rsidR="00C54840" w:rsidRDefault="00C54840" w:rsidP="00C54840">
      <w:pPr>
        <w:spacing w:line="300" w:lineRule="auto"/>
        <w:ind w:firstLine="420"/>
        <w:jc w:val="left"/>
      </w:pPr>
      <w:r>
        <w:t>"params": {},</w:t>
      </w:r>
    </w:p>
    <w:p w:rsidR="00C54840" w:rsidRDefault="00C54840" w:rsidP="00C54840">
      <w:pPr>
        <w:spacing w:line="300" w:lineRule="auto"/>
        <w:ind w:firstLine="420"/>
        <w:jc w:val="left"/>
      </w:pPr>
      <w:r>
        <w:t>"id": "18.6"</w:t>
      </w:r>
    </w:p>
    <w:p w:rsidR="00C54840" w:rsidRDefault="00C54840" w:rsidP="00C54840">
      <w:pPr>
        <w:spacing w:line="300" w:lineRule="auto"/>
        <w:jc w:val="left"/>
      </w:pPr>
      <w:r>
        <w:t>}</w:t>
      </w:r>
    </w:p>
    <w:p w:rsidR="00C54840" w:rsidRDefault="00C54840" w:rsidP="00C54840"/>
    <w:p w:rsidR="00C54840" w:rsidRDefault="00C54840" w:rsidP="00F360F6">
      <w:pPr>
        <w:pStyle w:val="4"/>
        <w:numPr>
          <w:ilvl w:val="3"/>
          <w:numId w:val="70"/>
        </w:numPr>
        <w:spacing w:line="372" w:lineRule="auto"/>
      </w:pPr>
      <w:r>
        <w:t>Response:</w:t>
      </w:r>
    </w:p>
    <w:p w:rsidR="00C54840" w:rsidRDefault="00C54840" w:rsidP="00C54840">
      <w:pPr>
        <w:spacing w:line="300" w:lineRule="auto"/>
        <w:jc w:val="left"/>
      </w:pPr>
      <w:r>
        <w:t>{</w:t>
      </w:r>
    </w:p>
    <w:p w:rsidR="00C54840" w:rsidRDefault="00C54840" w:rsidP="00C54840">
      <w:pPr>
        <w:spacing w:line="300" w:lineRule="auto"/>
        <w:ind w:firstLine="420"/>
        <w:jc w:val="left"/>
      </w:pPr>
      <w:r>
        <w:t xml:space="preserve">"jsonrpc": "2.0", </w:t>
      </w:r>
    </w:p>
    <w:p w:rsidR="00C54840" w:rsidRDefault="00C54840" w:rsidP="00C54840">
      <w:pPr>
        <w:spacing w:line="300" w:lineRule="auto"/>
        <w:ind w:firstLine="420"/>
        <w:jc w:val="left"/>
      </w:pPr>
      <w:r>
        <w:t>"result": {},</w:t>
      </w:r>
    </w:p>
    <w:p w:rsidR="00C54840" w:rsidRDefault="00C54840" w:rsidP="00C54840">
      <w:pPr>
        <w:spacing w:line="300" w:lineRule="auto"/>
        <w:ind w:firstLine="420"/>
        <w:jc w:val="left"/>
      </w:pPr>
      <w:r>
        <w:t xml:space="preserve">"id":"18.6" </w:t>
      </w:r>
    </w:p>
    <w:p w:rsidR="00C54840" w:rsidRDefault="00C54840" w:rsidP="00C54840">
      <w:pPr>
        <w:spacing w:line="300" w:lineRule="auto"/>
        <w:jc w:val="left"/>
      </w:pPr>
      <w:r>
        <w:t>}</w:t>
      </w:r>
    </w:p>
    <w:p w:rsidR="00C54840" w:rsidRDefault="00C54840" w:rsidP="00C54840"/>
    <w:p w:rsidR="00C54840" w:rsidRDefault="00C54840" w:rsidP="00F360F6">
      <w:pPr>
        <w:pStyle w:val="4"/>
        <w:numPr>
          <w:ilvl w:val="3"/>
          <w:numId w:val="70"/>
        </w:numPr>
        <w:spacing w:line="372" w:lineRule="auto"/>
      </w:pPr>
      <w:r>
        <w:t>Response with error</w:t>
      </w:r>
    </w:p>
    <w:p w:rsidR="00C54840" w:rsidRDefault="00C54840" w:rsidP="00C54840">
      <w:pPr>
        <w:spacing w:line="300" w:lineRule="auto"/>
        <w:jc w:val="left"/>
      </w:pPr>
      <w:r>
        <w:t>{</w:t>
      </w:r>
    </w:p>
    <w:p w:rsidR="00C54840" w:rsidRDefault="00C54840" w:rsidP="00C54840">
      <w:pPr>
        <w:spacing w:line="300" w:lineRule="auto"/>
        <w:ind w:firstLine="420"/>
        <w:jc w:val="left"/>
      </w:pPr>
      <w:r>
        <w:t xml:space="preserve">"jsonrpc": "2.0", </w:t>
      </w:r>
    </w:p>
    <w:p w:rsidR="00C54840" w:rsidRDefault="00C54840" w:rsidP="00C54840">
      <w:pPr>
        <w:spacing w:line="300" w:lineRule="auto"/>
        <w:ind w:firstLine="420"/>
        <w:jc w:val="left"/>
      </w:pPr>
      <w:r>
        <w:t>"error ": {</w:t>
      </w:r>
    </w:p>
    <w:p w:rsidR="00C54840" w:rsidRDefault="00C54840" w:rsidP="00C54840">
      <w:pPr>
        <w:spacing w:line="300" w:lineRule="auto"/>
        <w:ind w:firstLine="1365"/>
        <w:jc w:val="left"/>
      </w:pPr>
      <w:r>
        <w:t>"code":"180601",</w:t>
      </w:r>
    </w:p>
    <w:p w:rsidR="00C54840" w:rsidRDefault="00C54840" w:rsidP="00C54840">
      <w:pPr>
        <w:spacing w:line="300" w:lineRule="auto"/>
        <w:ind w:firstLine="1365"/>
        <w:jc w:val="left"/>
      </w:pPr>
      <w:r>
        <w:t>"message ":"</w:t>
      </w:r>
      <w:bookmarkStart w:id="1256" w:name="OLE_LINK114"/>
      <w:bookmarkStart w:id="1257" w:name="OLE_LINK113"/>
      <w:r>
        <w:t>Set Profile Update Cancel failed.</w:t>
      </w:r>
      <w:bookmarkEnd w:id="1256"/>
      <w:bookmarkEnd w:id="1257"/>
      <w:r>
        <w:t xml:space="preserve"> ",</w:t>
      </w:r>
    </w:p>
    <w:p w:rsidR="00C54840" w:rsidRDefault="00C54840" w:rsidP="00C54840">
      <w:pPr>
        <w:spacing w:line="300" w:lineRule="auto"/>
        <w:ind w:firstLine="1260"/>
        <w:jc w:val="left"/>
      </w:pPr>
      <w:r>
        <w:t>},</w:t>
      </w:r>
    </w:p>
    <w:p w:rsidR="00C54840" w:rsidRDefault="00C54840" w:rsidP="00C54840">
      <w:pPr>
        <w:spacing w:line="300" w:lineRule="auto"/>
        <w:ind w:firstLine="420"/>
        <w:jc w:val="left"/>
      </w:pPr>
      <w:r>
        <w:t xml:space="preserve">"id":"18.6" </w:t>
      </w:r>
    </w:p>
    <w:p w:rsidR="00C54840" w:rsidRDefault="00C54840" w:rsidP="00C54840">
      <w:pPr>
        <w:spacing w:line="300" w:lineRule="auto"/>
        <w:jc w:val="left"/>
      </w:pPr>
      <w:r>
        <w:t>}</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C54840" w:rsidTr="00C54840">
        <w:tc>
          <w:tcPr>
            <w:tcW w:w="1662"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TextBody"/>
              <w:widowControl w:val="0"/>
            </w:pPr>
            <w: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TextBody"/>
              <w:widowControl w:val="0"/>
            </w:pPr>
            <w: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pStyle w:val="TextBody"/>
              <w:widowControl w:val="0"/>
            </w:pPr>
            <w:r>
              <w:t>Error Description</w:t>
            </w:r>
          </w:p>
        </w:tc>
      </w:tr>
      <w:tr w:rsidR="00C54840" w:rsidTr="00C54840">
        <w:tc>
          <w:tcPr>
            <w:tcW w:w="1662"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rPr>
                <w:szCs w:val="20"/>
              </w:rPr>
            </w:pPr>
            <w:r>
              <w:rPr>
                <w:szCs w:val="20"/>
              </w:rPr>
              <w:t>180601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rPr>
                <w:szCs w:val="20"/>
              </w:rPr>
            </w:pPr>
            <w:r>
              <w:t>Set Profile Update Cancel 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hideMark/>
          </w:tcPr>
          <w:p w:rsidR="00C54840" w:rsidRDefault="00C54840">
            <w:pPr>
              <w:rPr>
                <w:szCs w:val="20"/>
              </w:rPr>
            </w:pPr>
            <w:r>
              <w:t>Set Profile Update Cancel failed.</w:t>
            </w:r>
          </w:p>
        </w:tc>
      </w:tr>
    </w:tbl>
    <w:p w:rsidR="00C54840" w:rsidRDefault="00C54840" w:rsidP="00C54840">
      <w:pPr>
        <w:rPr>
          <w:rFonts w:eastAsiaTheme="minorEastAsia"/>
        </w:rPr>
      </w:pPr>
    </w:p>
    <w:p w:rsidR="00C54840" w:rsidRDefault="00C54840" w:rsidP="00567478">
      <w:pPr>
        <w:pStyle w:val="3"/>
        <w:numPr>
          <w:ilvl w:val="2"/>
          <w:numId w:val="70"/>
        </w:numPr>
        <w:ind w:left="720"/>
        <w:rPr>
          <w:lang w:eastAsia="zh-CN"/>
        </w:rPr>
      </w:pPr>
      <w:bookmarkStart w:id="1258" w:name="_Toc470684786"/>
      <w:r w:rsidRPr="00567478">
        <w:rPr>
          <w:lang w:eastAsia="zh-CN"/>
        </w:rPr>
        <w:t>SetFactoryReset</w:t>
      </w:r>
      <w:bookmarkEnd w:id="1258"/>
    </w:p>
    <w:p w:rsidR="00C54840" w:rsidRDefault="00C54840" w:rsidP="00C54840">
      <w:r>
        <w:t>This operation, also called Reverse Logistics, will display provisioning information and reset</w:t>
      </w:r>
    </w:p>
    <w:p w:rsidR="00C54840" w:rsidRDefault="00C54840" w:rsidP="00C54840">
      <w:r>
        <w:t>the modem to the factory default values.</w:t>
      </w:r>
    </w:p>
    <w:p w:rsidR="00C54840" w:rsidRDefault="00C54840" w:rsidP="00F360F6">
      <w:pPr>
        <w:pStyle w:val="4"/>
        <w:numPr>
          <w:ilvl w:val="3"/>
          <w:numId w:val="70"/>
        </w:numPr>
        <w:spacing w:line="372" w:lineRule="auto"/>
      </w:pPr>
      <w:r>
        <w:t>Request</w:t>
      </w:r>
    </w:p>
    <w:p w:rsidR="00C54840" w:rsidRDefault="00C54840" w:rsidP="00C54840">
      <w:pPr>
        <w:ind w:firstLine="210"/>
        <w:rPr>
          <w:lang w:eastAsia="en-US"/>
        </w:rPr>
      </w:pPr>
      <w:r>
        <w:rPr>
          <w:lang w:eastAsia="en-US"/>
        </w:rPr>
        <w:t>{</w:t>
      </w:r>
    </w:p>
    <w:p w:rsidR="00C54840" w:rsidRDefault="00C54840" w:rsidP="00C54840">
      <w:pPr>
        <w:ind w:left="420" w:firstLine="315"/>
        <w:rPr>
          <w:lang w:eastAsia="en-US"/>
        </w:rPr>
      </w:pPr>
      <w:r>
        <w:rPr>
          <w:lang w:eastAsia="en-US"/>
        </w:rPr>
        <w:t xml:space="preserve">"jsonrpc": "2.0", </w:t>
      </w:r>
    </w:p>
    <w:p w:rsidR="00C54840" w:rsidRDefault="00C54840" w:rsidP="00C54840">
      <w:pPr>
        <w:ind w:left="420" w:firstLine="315"/>
        <w:rPr>
          <w:lang w:eastAsia="en-US"/>
        </w:rPr>
      </w:pPr>
      <w:r>
        <w:rPr>
          <w:lang w:eastAsia="en-US"/>
        </w:rPr>
        <w:t>"method": "</w:t>
      </w:r>
      <w:r>
        <w:t>SetFactoryReset</w:t>
      </w:r>
      <w:r>
        <w:rPr>
          <w:lang w:eastAsia="en-US"/>
        </w:rPr>
        <w:t>",</w:t>
      </w:r>
    </w:p>
    <w:p w:rsidR="00C54840" w:rsidRDefault="00C54840" w:rsidP="00C54840">
      <w:pPr>
        <w:ind w:left="420" w:firstLine="315"/>
        <w:rPr>
          <w:lang w:eastAsia="en-US"/>
        </w:rPr>
      </w:pPr>
      <w:r>
        <w:rPr>
          <w:lang w:eastAsia="en-US"/>
        </w:rPr>
        <w:t>"params":{},</w:t>
      </w:r>
    </w:p>
    <w:p w:rsidR="00C54840" w:rsidRDefault="00C54840" w:rsidP="00C54840">
      <w:pPr>
        <w:ind w:left="420" w:firstLine="315"/>
        <w:rPr>
          <w:lang w:eastAsia="en-US"/>
        </w:rPr>
      </w:pPr>
      <w:r>
        <w:rPr>
          <w:lang w:eastAsia="en-US"/>
        </w:rPr>
        <w:t>"id": "</w:t>
      </w:r>
      <w:r>
        <w:t>18</w:t>
      </w:r>
      <w:r>
        <w:rPr>
          <w:lang w:eastAsia="en-US"/>
        </w:rPr>
        <w:t>.</w:t>
      </w:r>
      <w:r>
        <w:t>7</w:t>
      </w:r>
      <w:r>
        <w:rPr>
          <w:lang w:eastAsia="en-US"/>
        </w:rPr>
        <w:t>"</w:t>
      </w:r>
    </w:p>
    <w:p w:rsidR="00C54840" w:rsidRDefault="00C54840" w:rsidP="00C54840">
      <w:pPr>
        <w:rPr>
          <w:lang w:eastAsia="en-US"/>
        </w:rPr>
      </w:pPr>
      <w:r>
        <w:rPr>
          <w:lang w:eastAsia="en-US"/>
        </w:rPr>
        <w:t>}</w:t>
      </w:r>
    </w:p>
    <w:p w:rsidR="00C54840" w:rsidRDefault="00C54840" w:rsidP="00F360F6">
      <w:pPr>
        <w:pStyle w:val="4"/>
        <w:numPr>
          <w:ilvl w:val="3"/>
          <w:numId w:val="70"/>
        </w:numPr>
        <w:spacing w:line="372" w:lineRule="auto"/>
      </w:pPr>
      <w:r>
        <w:t xml:space="preserve">Response </w:t>
      </w:r>
    </w:p>
    <w:p w:rsidR="00C54840" w:rsidRDefault="00C54840" w:rsidP="00C54840">
      <w:r>
        <w:t>{</w:t>
      </w:r>
    </w:p>
    <w:p w:rsidR="00C54840" w:rsidRDefault="00C54840" w:rsidP="00C54840">
      <w:pPr>
        <w:ind w:left="420" w:firstLine="105"/>
      </w:pPr>
      <w:r>
        <w:t xml:space="preserve">"jsonrpc": "2.0", </w:t>
      </w:r>
    </w:p>
    <w:p w:rsidR="00C54840" w:rsidRDefault="00C54840" w:rsidP="00C54840">
      <w:pPr>
        <w:ind w:left="420" w:firstLine="105"/>
      </w:pPr>
      <w:r>
        <w:t>"result": {},</w:t>
      </w:r>
    </w:p>
    <w:p w:rsidR="00C54840" w:rsidRDefault="00C54840" w:rsidP="00C54840">
      <w:pPr>
        <w:ind w:left="420" w:firstLine="105"/>
      </w:pPr>
      <w:r>
        <w:t>"id": "18.7"</w:t>
      </w:r>
      <w:r>
        <w:rPr>
          <w:rFonts w:hint="eastAsia"/>
        </w:rPr>
        <w:t>，</w:t>
      </w:r>
    </w:p>
    <w:p w:rsidR="00C54840" w:rsidRDefault="00C54840" w:rsidP="00C54840">
      <w:r>
        <w:t>}</w:t>
      </w:r>
    </w:p>
    <w:p w:rsidR="00C54840" w:rsidRDefault="00C54840" w:rsidP="00F360F6">
      <w:pPr>
        <w:pStyle w:val="4"/>
        <w:numPr>
          <w:ilvl w:val="3"/>
          <w:numId w:val="70"/>
        </w:numPr>
        <w:spacing w:line="372" w:lineRule="auto"/>
      </w:pPr>
      <w:r>
        <w:t>Response with error</w:t>
      </w:r>
    </w:p>
    <w:p w:rsidR="00C54840" w:rsidRDefault="00C54840" w:rsidP="00C54840">
      <w:r>
        <w:t>{</w:t>
      </w:r>
    </w:p>
    <w:p w:rsidR="00C54840" w:rsidRDefault="00C54840" w:rsidP="00C54840">
      <w:r>
        <w:t xml:space="preserve">   "jsonrpc": "2.0",</w:t>
      </w:r>
    </w:p>
    <w:p w:rsidR="00C54840" w:rsidRDefault="00C54840" w:rsidP="00C54840">
      <w:r>
        <w:t xml:space="preserve">   "error": {</w:t>
      </w:r>
    </w:p>
    <w:p w:rsidR="00C54840" w:rsidRDefault="00C54840" w:rsidP="00C54840">
      <w:r>
        <w:t xml:space="preserve">           "code": "180701",</w:t>
      </w:r>
    </w:p>
    <w:p w:rsidR="00C54840" w:rsidRDefault="00C54840" w:rsidP="00C54840">
      <w:r>
        <w:t xml:space="preserve">           "message": "</w:t>
      </w:r>
      <w:bookmarkStart w:id="1259" w:name="OLE_LINK88"/>
      <w:bookmarkStart w:id="1260" w:name="OLE_LINK87"/>
      <w:r>
        <w:t>Set Factory reset  failed.</w:t>
      </w:r>
      <w:bookmarkEnd w:id="1259"/>
      <w:bookmarkEnd w:id="1260"/>
      <w:r>
        <w:t>"</w:t>
      </w:r>
    </w:p>
    <w:p w:rsidR="00C54840" w:rsidRDefault="00C54840" w:rsidP="00C54840">
      <w:r>
        <w:t xml:space="preserve">         },</w:t>
      </w:r>
    </w:p>
    <w:p w:rsidR="00C54840" w:rsidRDefault="00C54840" w:rsidP="00C54840">
      <w:r>
        <w:t xml:space="preserve">   "id":"18.7"</w:t>
      </w:r>
    </w:p>
    <w:p w:rsidR="00C54840" w:rsidRDefault="00C54840" w:rsidP="00C54840">
      <w:r>
        <w:t>}</w:t>
      </w:r>
    </w:p>
    <w:p w:rsidR="00C54840" w:rsidRDefault="00C54840" w:rsidP="00C54840"/>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C54840" w:rsidTr="00C54840">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Description</w:t>
            </w:r>
          </w:p>
        </w:tc>
      </w:tr>
      <w:tr w:rsidR="00C54840" w:rsidTr="00C54840">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180701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Factory reset  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Factory reset  failed.</w:t>
            </w:r>
          </w:p>
        </w:tc>
      </w:tr>
    </w:tbl>
    <w:p w:rsidR="00106E5D" w:rsidRPr="00106E5D" w:rsidRDefault="00106E5D" w:rsidP="00106E5D">
      <w:pPr>
        <w:rPr>
          <w:rFonts w:eastAsiaTheme="minorEastAsia"/>
        </w:rPr>
      </w:pPr>
    </w:p>
    <w:p w:rsidR="00C54840" w:rsidRDefault="00C54840" w:rsidP="00567478">
      <w:pPr>
        <w:pStyle w:val="3"/>
        <w:numPr>
          <w:ilvl w:val="2"/>
          <w:numId w:val="70"/>
        </w:numPr>
        <w:ind w:left="720"/>
        <w:rPr>
          <w:lang w:eastAsia="zh-CN"/>
        </w:rPr>
      </w:pPr>
      <w:bookmarkStart w:id="1261" w:name="_Toc470684787"/>
      <w:r w:rsidRPr="00567478">
        <w:rPr>
          <w:lang w:eastAsia="zh-CN"/>
        </w:rPr>
        <w:t>SetDeviceRenew</w:t>
      </w:r>
      <w:bookmarkEnd w:id="1261"/>
    </w:p>
    <w:p w:rsidR="00C54840" w:rsidRDefault="00C54840" w:rsidP="00C54840">
      <w:r>
        <w:t>Use this to clear all account information. You will need to re-activate in order to connect to</w:t>
      </w:r>
    </w:p>
    <w:p w:rsidR="00C54840" w:rsidRDefault="00C54840" w:rsidP="00C54840">
      <w:r>
        <w:t>the mobile netowrk.</w:t>
      </w:r>
    </w:p>
    <w:p w:rsidR="00C54840" w:rsidRDefault="00C54840" w:rsidP="00F360F6">
      <w:pPr>
        <w:pStyle w:val="4"/>
        <w:numPr>
          <w:ilvl w:val="3"/>
          <w:numId w:val="70"/>
        </w:numPr>
        <w:spacing w:line="372" w:lineRule="auto"/>
      </w:pPr>
      <w:r>
        <w:t>Request</w:t>
      </w:r>
    </w:p>
    <w:p w:rsidR="00C54840" w:rsidRDefault="00C54840" w:rsidP="00C54840">
      <w:pPr>
        <w:ind w:firstLine="210"/>
        <w:rPr>
          <w:lang w:eastAsia="en-US"/>
        </w:rPr>
      </w:pPr>
      <w:r>
        <w:rPr>
          <w:lang w:eastAsia="en-US"/>
        </w:rPr>
        <w:t>{</w:t>
      </w:r>
    </w:p>
    <w:p w:rsidR="00C54840" w:rsidRDefault="00C54840" w:rsidP="00C54840">
      <w:pPr>
        <w:ind w:left="420" w:firstLine="315"/>
        <w:rPr>
          <w:lang w:eastAsia="en-US"/>
        </w:rPr>
      </w:pPr>
      <w:r>
        <w:rPr>
          <w:lang w:eastAsia="en-US"/>
        </w:rPr>
        <w:t xml:space="preserve">"jsonrpc": "2.0", </w:t>
      </w:r>
    </w:p>
    <w:p w:rsidR="00C54840" w:rsidRDefault="00C54840" w:rsidP="00C54840">
      <w:pPr>
        <w:ind w:left="420" w:firstLine="315"/>
        <w:rPr>
          <w:lang w:eastAsia="en-US"/>
        </w:rPr>
      </w:pPr>
      <w:r>
        <w:rPr>
          <w:lang w:eastAsia="en-US"/>
        </w:rPr>
        <w:t>"method": "</w:t>
      </w:r>
      <w:r>
        <w:t>SetDeviceRenew</w:t>
      </w:r>
      <w:r>
        <w:rPr>
          <w:lang w:eastAsia="en-US"/>
        </w:rPr>
        <w:t>",</w:t>
      </w:r>
    </w:p>
    <w:p w:rsidR="00C54840" w:rsidRDefault="00C54840" w:rsidP="00C54840">
      <w:pPr>
        <w:ind w:left="420" w:firstLine="315"/>
        <w:rPr>
          <w:lang w:eastAsia="en-US"/>
        </w:rPr>
      </w:pPr>
      <w:r>
        <w:rPr>
          <w:lang w:eastAsia="en-US"/>
        </w:rPr>
        <w:t>"params":{},</w:t>
      </w:r>
    </w:p>
    <w:p w:rsidR="00C54840" w:rsidRDefault="00C54840" w:rsidP="00C54840">
      <w:pPr>
        <w:ind w:left="420" w:firstLine="315"/>
        <w:rPr>
          <w:lang w:eastAsia="en-US"/>
        </w:rPr>
      </w:pPr>
      <w:r>
        <w:rPr>
          <w:lang w:eastAsia="en-US"/>
        </w:rPr>
        <w:lastRenderedPageBreak/>
        <w:t>"id": "</w:t>
      </w:r>
      <w:r>
        <w:t>18</w:t>
      </w:r>
      <w:r>
        <w:rPr>
          <w:lang w:eastAsia="en-US"/>
        </w:rPr>
        <w:t>.</w:t>
      </w:r>
      <w:r>
        <w:t>8</w:t>
      </w:r>
      <w:r>
        <w:rPr>
          <w:lang w:eastAsia="en-US"/>
        </w:rPr>
        <w:t>"</w:t>
      </w:r>
    </w:p>
    <w:p w:rsidR="00C54840" w:rsidRDefault="00C54840" w:rsidP="00C54840">
      <w:pPr>
        <w:rPr>
          <w:lang w:eastAsia="en-US"/>
        </w:rPr>
      </w:pPr>
      <w:r>
        <w:rPr>
          <w:lang w:eastAsia="en-US"/>
        </w:rPr>
        <w:t>}</w:t>
      </w:r>
    </w:p>
    <w:p w:rsidR="00C54840" w:rsidRDefault="00C54840" w:rsidP="00F360F6">
      <w:pPr>
        <w:pStyle w:val="4"/>
        <w:numPr>
          <w:ilvl w:val="3"/>
          <w:numId w:val="70"/>
        </w:numPr>
        <w:spacing w:line="372" w:lineRule="auto"/>
      </w:pPr>
      <w:r>
        <w:t xml:space="preserve">Response </w:t>
      </w:r>
    </w:p>
    <w:p w:rsidR="00C54840" w:rsidRDefault="00C54840" w:rsidP="00C54840">
      <w:r>
        <w:t>{</w:t>
      </w:r>
    </w:p>
    <w:p w:rsidR="00C54840" w:rsidRDefault="00C54840" w:rsidP="00C54840">
      <w:pPr>
        <w:ind w:left="420" w:firstLine="105"/>
      </w:pPr>
      <w:r>
        <w:t xml:space="preserve">"jsonrpc": "2.0", </w:t>
      </w:r>
    </w:p>
    <w:p w:rsidR="00C54840" w:rsidRDefault="00C54840" w:rsidP="00C54840">
      <w:pPr>
        <w:ind w:left="420" w:firstLine="105"/>
      </w:pPr>
      <w:r>
        <w:t>"result": {},</w:t>
      </w:r>
    </w:p>
    <w:p w:rsidR="00C54840" w:rsidRDefault="00C54840" w:rsidP="00C54840">
      <w:pPr>
        <w:ind w:left="420" w:firstLine="105"/>
      </w:pPr>
      <w:r>
        <w:t>"id": "18.8"</w:t>
      </w:r>
      <w:r>
        <w:rPr>
          <w:rFonts w:hint="eastAsia"/>
        </w:rPr>
        <w:t>，</w:t>
      </w:r>
    </w:p>
    <w:p w:rsidR="00C54840" w:rsidRDefault="00C54840" w:rsidP="00C54840">
      <w:r>
        <w:t>}</w:t>
      </w:r>
    </w:p>
    <w:p w:rsidR="00C54840" w:rsidRDefault="00C54840" w:rsidP="00F360F6">
      <w:pPr>
        <w:pStyle w:val="4"/>
        <w:numPr>
          <w:ilvl w:val="3"/>
          <w:numId w:val="70"/>
        </w:numPr>
        <w:spacing w:line="372" w:lineRule="auto"/>
      </w:pPr>
      <w:r>
        <w:t>Response with error</w:t>
      </w:r>
    </w:p>
    <w:p w:rsidR="00C54840" w:rsidRDefault="00C54840" w:rsidP="00C54840">
      <w:r>
        <w:t>{</w:t>
      </w:r>
    </w:p>
    <w:p w:rsidR="00C54840" w:rsidRDefault="00C54840" w:rsidP="00C54840">
      <w:r>
        <w:t xml:space="preserve">   "jsonrpc": "2.0",</w:t>
      </w:r>
    </w:p>
    <w:p w:rsidR="00C54840" w:rsidRDefault="00C54840" w:rsidP="00C54840">
      <w:r>
        <w:t xml:space="preserve">   "error": {</w:t>
      </w:r>
    </w:p>
    <w:p w:rsidR="00C54840" w:rsidRDefault="00C54840" w:rsidP="00C54840">
      <w:r>
        <w:t xml:space="preserve">           "code": "180801",</w:t>
      </w:r>
    </w:p>
    <w:p w:rsidR="00C54840" w:rsidRDefault="00C54840" w:rsidP="00C54840">
      <w:r>
        <w:t xml:space="preserve">           "message": "</w:t>
      </w:r>
      <w:bookmarkStart w:id="1262" w:name="OLE_LINK108"/>
      <w:bookmarkStart w:id="1263" w:name="OLE_LINK107"/>
      <w:r>
        <w:t xml:space="preserve">Set Device Renew failed. </w:t>
      </w:r>
      <w:bookmarkEnd w:id="1262"/>
      <w:bookmarkEnd w:id="1263"/>
      <w:r>
        <w:t>"</w:t>
      </w:r>
    </w:p>
    <w:p w:rsidR="00C54840" w:rsidRDefault="00C54840" w:rsidP="00C54840">
      <w:r>
        <w:t xml:space="preserve">         },</w:t>
      </w:r>
    </w:p>
    <w:p w:rsidR="00C54840" w:rsidRDefault="00C54840" w:rsidP="00C54840">
      <w:r>
        <w:t xml:space="preserve">   "id":"18.8"</w:t>
      </w:r>
    </w:p>
    <w:p w:rsidR="00C54840" w:rsidRDefault="00C54840" w:rsidP="00C54840">
      <w:r>
        <w:t>}</w:t>
      </w:r>
    </w:p>
    <w:p w:rsidR="00C54840" w:rsidRDefault="00C54840" w:rsidP="00C54840"/>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C54840" w:rsidTr="00E951CE">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pPr>
              <w:pStyle w:val="TextBody"/>
            </w:pPr>
            <w:r>
              <w:t>Error Description</w:t>
            </w:r>
          </w:p>
        </w:tc>
      </w:tr>
      <w:tr w:rsidR="00C54840" w:rsidTr="00E951CE">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180801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Device Renew 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C54840" w:rsidRDefault="00C54840">
            <w:r>
              <w:t>Set Device Renew failed.</w:t>
            </w:r>
          </w:p>
        </w:tc>
      </w:tr>
    </w:tbl>
    <w:p w:rsidR="00E23645" w:rsidRDefault="00E23645"/>
    <w:p w:rsidR="004A2737" w:rsidRPr="00130CD3" w:rsidRDefault="004A2737" w:rsidP="00567478">
      <w:pPr>
        <w:pStyle w:val="3"/>
        <w:numPr>
          <w:ilvl w:val="2"/>
          <w:numId w:val="70"/>
        </w:numPr>
        <w:ind w:left="720"/>
        <w:rPr>
          <w:lang w:eastAsia="zh-CN"/>
        </w:rPr>
      </w:pPr>
      <w:bookmarkStart w:id="1264" w:name="_Toc470684788"/>
      <w:r w:rsidRPr="00567478">
        <w:rPr>
          <w:rFonts w:hint="eastAsia"/>
          <w:lang w:eastAsia="zh-CN"/>
        </w:rPr>
        <w:t>GetServerIndicator</w:t>
      </w:r>
      <w:bookmarkEnd w:id="1264"/>
    </w:p>
    <w:p w:rsidR="004A2737" w:rsidRDefault="004A2737" w:rsidP="004A2737">
      <w:r>
        <w:t xml:space="preserve">Use this to </w:t>
      </w:r>
      <w:r>
        <w:rPr>
          <w:rFonts w:hint="eastAsia"/>
        </w:rPr>
        <w:t>get the OMA server indicator  which is use currently.</w:t>
      </w:r>
    </w:p>
    <w:p w:rsidR="004A2737" w:rsidRDefault="004A2737" w:rsidP="00F360F6">
      <w:pPr>
        <w:pStyle w:val="4"/>
        <w:numPr>
          <w:ilvl w:val="3"/>
          <w:numId w:val="70"/>
        </w:numPr>
        <w:spacing w:line="372" w:lineRule="auto"/>
      </w:pPr>
      <w:r>
        <w:t>Request</w:t>
      </w:r>
    </w:p>
    <w:p w:rsidR="004A2737" w:rsidRDefault="004A2737" w:rsidP="004A2737">
      <w:pPr>
        <w:ind w:firstLine="210"/>
        <w:rPr>
          <w:lang w:eastAsia="en-US"/>
        </w:rPr>
      </w:pPr>
      <w:r>
        <w:rPr>
          <w:lang w:eastAsia="en-US"/>
        </w:rPr>
        <w:t>{</w:t>
      </w:r>
    </w:p>
    <w:p w:rsidR="004A2737" w:rsidRDefault="004A2737" w:rsidP="004A2737">
      <w:pPr>
        <w:ind w:left="420" w:firstLine="315"/>
        <w:rPr>
          <w:lang w:eastAsia="en-US"/>
        </w:rPr>
      </w:pPr>
      <w:r>
        <w:rPr>
          <w:lang w:eastAsia="en-US"/>
        </w:rPr>
        <w:t xml:space="preserve">"jsonrpc": "2.0", </w:t>
      </w:r>
    </w:p>
    <w:p w:rsidR="004A2737" w:rsidRDefault="004A2737" w:rsidP="004A2737">
      <w:pPr>
        <w:ind w:left="420" w:firstLine="315"/>
        <w:rPr>
          <w:lang w:eastAsia="en-US"/>
        </w:rPr>
      </w:pPr>
      <w:r>
        <w:rPr>
          <w:lang w:eastAsia="en-US"/>
        </w:rPr>
        <w:t>"method": "</w:t>
      </w:r>
      <w:bookmarkStart w:id="1265" w:name="OLE_LINK117"/>
      <w:bookmarkStart w:id="1266" w:name="OLE_LINK118"/>
      <w:r>
        <w:rPr>
          <w:rFonts w:hint="eastAsia"/>
        </w:rPr>
        <w:t>GetServerIndicator</w:t>
      </w:r>
      <w:bookmarkEnd w:id="1265"/>
      <w:bookmarkEnd w:id="1266"/>
      <w:r>
        <w:rPr>
          <w:lang w:eastAsia="en-US"/>
        </w:rPr>
        <w:t>",</w:t>
      </w:r>
    </w:p>
    <w:p w:rsidR="004A2737" w:rsidRDefault="004A2737" w:rsidP="004A2737">
      <w:pPr>
        <w:ind w:left="420" w:firstLine="315"/>
        <w:rPr>
          <w:lang w:eastAsia="en-US"/>
        </w:rPr>
      </w:pPr>
      <w:r>
        <w:rPr>
          <w:lang w:eastAsia="en-US"/>
        </w:rPr>
        <w:t>"params":{},</w:t>
      </w:r>
    </w:p>
    <w:p w:rsidR="004A2737" w:rsidRDefault="004A2737" w:rsidP="004A2737">
      <w:pPr>
        <w:ind w:left="420" w:firstLine="315"/>
        <w:rPr>
          <w:lang w:eastAsia="en-US"/>
        </w:rPr>
      </w:pPr>
      <w:r>
        <w:rPr>
          <w:lang w:eastAsia="en-US"/>
        </w:rPr>
        <w:t>"id": "</w:t>
      </w:r>
      <w:r>
        <w:t>18</w:t>
      </w:r>
      <w:r>
        <w:rPr>
          <w:lang w:eastAsia="en-US"/>
        </w:rPr>
        <w:t>.</w:t>
      </w:r>
      <w:r>
        <w:rPr>
          <w:rFonts w:hint="eastAsia"/>
        </w:rPr>
        <w:t>9</w:t>
      </w:r>
      <w:r>
        <w:rPr>
          <w:lang w:eastAsia="en-US"/>
        </w:rPr>
        <w:t>"</w:t>
      </w:r>
    </w:p>
    <w:p w:rsidR="004A2737" w:rsidRDefault="004A2737" w:rsidP="004A2737">
      <w:pPr>
        <w:rPr>
          <w:lang w:eastAsia="en-US"/>
        </w:rPr>
      </w:pPr>
      <w:r>
        <w:rPr>
          <w:lang w:eastAsia="en-US"/>
        </w:rPr>
        <w:t>}</w:t>
      </w:r>
    </w:p>
    <w:p w:rsidR="004A2737" w:rsidRDefault="004A2737" w:rsidP="00F360F6">
      <w:pPr>
        <w:pStyle w:val="4"/>
        <w:numPr>
          <w:ilvl w:val="3"/>
          <w:numId w:val="70"/>
        </w:numPr>
        <w:spacing w:line="372" w:lineRule="auto"/>
      </w:pPr>
      <w:r>
        <w:t xml:space="preserve">Response </w:t>
      </w:r>
    </w:p>
    <w:p w:rsidR="004A2737" w:rsidRDefault="004A2737" w:rsidP="004A2737">
      <w:r>
        <w:t>{</w:t>
      </w:r>
    </w:p>
    <w:p w:rsidR="004A2737" w:rsidRDefault="004A2737" w:rsidP="004A2737">
      <w:pPr>
        <w:ind w:left="420" w:firstLine="105"/>
      </w:pPr>
      <w:r>
        <w:t xml:space="preserve">"jsonrpc": "2.0", </w:t>
      </w:r>
    </w:p>
    <w:p w:rsidR="004A2737" w:rsidRDefault="004A2737" w:rsidP="004A2737">
      <w:pPr>
        <w:ind w:left="420" w:firstLine="105"/>
      </w:pPr>
      <w:r>
        <w:t>"result": {"</w:t>
      </w:r>
      <w:r>
        <w:rPr>
          <w:rFonts w:hint="eastAsia"/>
        </w:rPr>
        <w:t>serverId</w:t>
      </w:r>
      <w:r>
        <w:t>"</w:t>
      </w:r>
      <w:r>
        <w:rPr>
          <w:rFonts w:hint="eastAsia"/>
        </w:rPr>
        <w:t>:1</w:t>
      </w:r>
      <w:r>
        <w:t>},</w:t>
      </w:r>
    </w:p>
    <w:p w:rsidR="004A2737" w:rsidRDefault="004A2737" w:rsidP="004A2737">
      <w:pPr>
        <w:ind w:left="420" w:firstLine="105"/>
      </w:pPr>
      <w:r>
        <w:t>"id": "18.</w:t>
      </w:r>
      <w:r>
        <w:rPr>
          <w:rFonts w:hint="eastAsia"/>
        </w:rPr>
        <w:t>9</w:t>
      </w:r>
      <w:r>
        <w:t>"</w:t>
      </w:r>
      <w:r>
        <w:rPr>
          <w:rFonts w:hint="eastAsia"/>
        </w:rPr>
        <w:t>，</w:t>
      </w:r>
    </w:p>
    <w:p w:rsidR="004A2737" w:rsidRDefault="004A2737" w:rsidP="004A2737">
      <w:r>
        <w:t>}</w:t>
      </w:r>
    </w:p>
    <w:p w:rsidR="004A2737" w:rsidRDefault="004A2737" w:rsidP="004A2737"/>
    <w:p w:rsidR="004A2737" w:rsidRDefault="004A2737" w:rsidP="008D3AD3">
      <w:pPr>
        <w:pStyle w:val="4"/>
        <w:numPr>
          <w:ilvl w:val="3"/>
          <w:numId w:val="44"/>
        </w:numPr>
        <w:spacing w:line="372" w:lineRule="auto"/>
        <w:jc w:val="left"/>
      </w:pPr>
      <w:r>
        <w:lastRenderedPageBreak/>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4A2737" w:rsidTr="00F758B5">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rPr>
                <w:b/>
                <w:sz w:val="22"/>
                <w:lang w:val="en-GB"/>
              </w:rPr>
            </w:pPr>
            <w:r>
              <w:rPr>
                <w:b/>
                <w:sz w:val="22"/>
                <w:lang w:val="en-GB"/>
              </w:rPr>
              <w:t>Description</w:t>
            </w:r>
          </w:p>
        </w:tc>
      </w:tr>
      <w:tr w:rsidR="004A2737" w:rsidTr="00F758B5">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rPr>
                <w:rFonts w:hint="eastAsia"/>
              </w:rPr>
              <w:t>serverId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rPr>
                <w:rFonts w:hint="eastAsia"/>
              </w:rPr>
              <w:t>1</w:t>
            </w:r>
            <w:r>
              <w:t>:</w:t>
            </w:r>
            <w:r>
              <w:rPr>
                <w:rFonts w:hint="eastAsia"/>
              </w:rPr>
              <w:t>Sprint Production</w:t>
            </w:r>
          </w:p>
          <w:p w:rsidR="004A2737" w:rsidRDefault="004A2737" w:rsidP="00F758B5">
            <w:pPr>
              <w:spacing w:line="300" w:lineRule="auto"/>
              <w:jc w:val="left"/>
            </w:pPr>
            <w:r>
              <w:rPr>
                <w:rFonts w:hint="eastAsia"/>
              </w:rPr>
              <w:t>2</w:t>
            </w:r>
            <w:r>
              <w:t>:</w:t>
            </w:r>
            <w:r>
              <w:rPr>
                <w:rFonts w:hint="eastAsia"/>
              </w:rPr>
              <w:t>Sprint OMATest</w:t>
            </w:r>
          </w:p>
          <w:p w:rsidR="004A2737" w:rsidRDefault="004A2737" w:rsidP="00F758B5">
            <w:pPr>
              <w:spacing w:line="300" w:lineRule="auto"/>
              <w:jc w:val="left"/>
              <w:rPr>
                <w:sz w:val="22"/>
                <w:szCs w:val="22"/>
              </w:rPr>
            </w:pPr>
            <w:r>
              <w:rPr>
                <w:rFonts w:hint="eastAsia"/>
              </w:rPr>
              <w:t>3</w:t>
            </w:r>
            <w:r>
              <w:t xml:space="preserve">: </w:t>
            </w:r>
            <w:r>
              <w:rPr>
                <w:rFonts w:hint="eastAsia"/>
                <w:sz w:val="22"/>
                <w:szCs w:val="22"/>
              </w:rPr>
              <w:t>Sprint RTB 1</w:t>
            </w:r>
          </w:p>
          <w:p w:rsidR="004A2737" w:rsidRDefault="004A2737" w:rsidP="00F758B5">
            <w:pPr>
              <w:spacing w:line="300" w:lineRule="auto"/>
              <w:jc w:val="left"/>
              <w:rPr>
                <w:sz w:val="22"/>
                <w:szCs w:val="22"/>
              </w:rPr>
            </w:pPr>
            <w:r>
              <w:rPr>
                <w:rFonts w:hint="eastAsia"/>
                <w:sz w:val="22"/>
                <w:szCs w:val="22"/>
              </w:rPr>
              <w:t>4</w:t>
            </w:r>
            <w:r>
              <w:rPr>
                <w:rFonts w:hint="eastAsia"/>
                <w:sz w:val="22"/>
                <w:szCs w:val="22"/>
              </w:rPr>
              <w:t>：</w:t>
            </w:r>
            <w:r>
              <w:rPr>
                <w:rFonts w:hint="eastAsia"/>
                <w:sz w:val="22"/>
                <w:szCs w:val="22"/>
              </w:rPr>
              <w:t>Sprint RTB 2</w:t>
            </w:r>
          </w:p>
          <w:p w:rsidR="004A2737" w:rsidRDefault="004A2737" w:rsidP="00F758B5">
            <w:pPr>
              <w:spacing w:line="300" w:lineRule="auto"/>
              <w:jc w:val="left"/>
              <w:rPr>
                <w:sz w:val="22"/>
                <w:szCs w:val="22"/>
              </w:rPr>
            </w:pPr>
            <w:r>
              <w:rPr>
                <w:rFonts w:hint="eastAsia"/>
                <w:sz w:val="22"/>
                <w:szCs w:val="22"/>
              </w:rPr>
              <w:t>5: Sprint ORT</w:t>
            </w:r>
          </w:p>
          <w:p w:rsidR="004A2737" w:rsidRDefault="004A2737" w:rsidP="00F758B5">
            <w:pPr>
              <w:spacing w:line="300" w:lineRule="auto"/>
              <w:jc w:val="left"/>
              <w:rPr>
                <w:sz w:val="22"/>
                <w:szCs w:val="22"/>
              </w:rPr>
            </w:pPr>
            <w:r>
              <w:rPr>
                <w:rFonts w:hint="eastAsia"/>
                <w:sz w:val="22"/>
                <w:szCs w:val="22"/>
              </w:rPr>
              <w:t>6: Sprint ST</w:t>
            </w:r>
          </w:p>
          <w:p w:rsidR="004A2737" w:rsidRDefault="004A2737" w:rsidP="00F758B5">
            <w:pPr>
              <w:spacing w:line="300" w:lineRule="auto"/>
              <w:jc w:val="left"/>
              <w:rPr>
                <w:sz w:val="22"/>
                <w:szCs w:val="22"/>
              </w:rPr>
            </w:pPr>
            <w:r>
              <w:rPr>
                <w:rFonts w:hint="eastAsia"/>
                <w:sz w:val="22"/>
                <w:szCs w:val="22"/>
              </w:rPr>
              <w:t>7: Sprint Dev</w:t>
            </w:r>
          </w:p>
          <w:p w:rsidR="004A2737" w:rsidRDefault="004A2737" w:rsidP="00F758B5">
            <w:pPr>
              <w:spacing w:line="300" w:lineRule="auto"/>
              <w:jc w:val="left"/>
            </w:pPr>
            <w:r>
              <w:rPr>
                <w:rFonts w:hint="eastAsia"/>
                <w:sz w:val="22"/>
                <w:szCs w:val="22"/>
              </w:rPr>
              <w:t>99: Sprint OEM Test</w:t>
            </w:r>
          </w:p>
        </w:tc>
      </w:tr>
    </w:tbl>
    <w:p w:rsidR="004A2737" w:rsidRPr="00EF4A1A" w:rsidRDefault="004A2737" w:rsidP="004A2737"/>
    <w:p w:rsidR="004A2737" w:rsidRDefault="004A2737" w:rsidP="00F360F6">
      <w:pPr>
        <w:pStyle w:val="4"/>
        <w:numPr>
          <w:ilvl w:val="3"/>
          <w:numId w:val="70"/>
        </w:numPr>
        <w:spacing w:line="372" w:lineRule="auto"/>
      </w:pPr>
      <w:r>
        <w:t>Response with error</w:t>
      </w:r>
    </w:p>
    <w:p w:rsidR="004A2737" w:rsidRDefault="004A2737" w:rsidP="004A2737">
      <w:r>
        <w:t>{</w:t>
      </w:r>
    </w:p>
    <w:p w:rsidR="004A2737" w:rsidRDefault="004A2737" w:rsidP="004A2737">
      <w:r>
        <w:t xml:space="preserve">   "jsonrpc": "2.0",</w:t>
      </w:r>
    </w:p>
    <w:p w:rsidR="004A2737" w:rsidRDefault="004A2737" w:rsidP="004A2737">
      <w:r>
        <w:t xml:space="preserve">   "error": {</w:t>
      </w:r>
    </w:p>
    <w:p w:rsidR="004A2737" w:rsidRDefault="004A2737" w:rsidP="004A2737">
      <w:r>
        <w:t xml:space="preserve">           "code": "180</w:t>
      </w:r>
      <w:r>
        <w:rPr>
          <w:rFonts w:hint="eastAsia"/>
        </w:rPr>
        <w:t>9</w:t>
      </w:r>
      <w:r>
        <w:t>01",</w:t>
      </w:r>
    </w:p>
    <w:p w:rsidR="004A2737" w:rsidRDefault="004A2737" w:rsidP="004A2737">
      <w:r>
        <w:t xml:space="preserve">           "message": "</w:t>
      </w:r>
      <w:r>
        <w:rPr>
          <w:rFonts w:hint="eastAsia"/>
        </w:rPr>
        <w:t>G</w:t>
      </w:r>
      <w:r>
        <w:t xml:space="preserve">et </w:t>
      </w:r>
      <w:r>
        <w:rPr>
          <w:rFonts w:hint="eastAsia"/>
        </w:rPr>
        <w:t xml:space="preserve">OMA Server Indicator </w:t>
      </w:r>
      <w:r>
        <w:t>failed. "</w:t>
      </w:r>
    </w:p>
    <w:p w:rsidR="004A2737" w:rsidRDefault="004A2737" w:rsidP="004A2737">
      <w:r>
        <w:t xml:space="preserve">         },</w:t>
      </w:r>
    </w:p>
    <w:p w:rsidR="004A2737" w:rsidRDefault="004A2737" w:rsidP="004A2737">
      <w:r>
        <w:t xml:space="preserve">   "id":"18.</w:t>
      </w:r>
      <w:r>
        <w:rPr>
          <w:rFonts w:hint="eastAsia"/>
        </w:rPr>
        <w:t>9</w:t>
      </w:r>
      <w:r>
        <w:t>"</w:t>
      </w:r>
    </w:p>
    <w:p w:rsidR="004A2737" w:rsidRDefault="004A2737" w:rsidP="004A2737">
      <w:r>
        <w:t>}</w:t>
      </w:r>
    </w:p>
    <w:p w:rsidR="004A2737" w:rsidRDefault="004A2737" w:rsidP="004A2737"/>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4A2737"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Description</w:t>
            </w:r>
          </w:p>
        </w:tc>
      </w:tr>
      <w:tr w:rsidR="004A2737"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t>180</w:t>
            </w:r>
            <w:r>
              <w:rPr>
                <w:rFonts w:hint="eastAsia"/>
              </w:rPr>
              <w:t>9</w:t>
            </w:r>
            <w:r>
              <w:t>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rPr>
                <w:rFonts w:hint="eastAsia"/>
              </w:rPr>
              <w:t>G</w:t>
            </w:r>
            <w:r>
              <w:t xml:space="preserve">et </w:t>
            </w:r>
            <w:r>
              <w:rPr>
                <w:rFonts w:hint="eastAsia"/>
              </w:rPr>
              <w:t xml:space="preserve">OMA Server Indicator </w:t>
            </w:r>
            <w:r>
              <w:t>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rPr>
                <w:rFonts w:hint="eastAsia"/>
              </w:rPr>
              <w:t>G</w:t>
            </w:r>
            <w:r>
              <w:t xml:space="preserve">et </w:t>
            </w:r>
            <w:r>
              <w:rPr>
                <w:rFonts w:hint="eastAsia"/>
              </w:rPr>
              <w:t xml:space="preserve">OMA Server Indicator </w:t>
            </w:r>
            <w:r>
              <w:t>failed.</w:t>
            </w:r>
          </w:p>
        </w:tc>
      </w:tr>
    </w:tbl>
    <w:p w:rsidR="004A2737" w:rsidRPr="00345201" w:rsidRDefault="004A2737" w:rsidP="004A2737">
      <w:pPr>
        <w:rPr>
          <w:rFonts w:eastAsia="Arial"/>
          <w:lang w:eastAsia="x-none"/>
        </w:rPr>
      </w:pPr>
    </w:p>
    <w:p w:rsidR="004A2737" w:rsidRPr="008032D9" w:rsidRDefault="004A2737" w:rsidP="00567478">
      <w:pPr>
        <w:pStyle w:val="3"/>
        <w:numPr>
          <w:ilvl w:val="2"/>
          <w:numId w:val="70"/>
        </w:numPr>
        <w:ind w:left="720"/>
        <w:rPr>
          <w:lang w:eastAsia="zh-CN"/>
        </w:rPr>
      </w:pPr>
      <w:bookmarkStart w:id="1267" w:name="_Toc470684789"/>
      <w:r w:rsidRPr="00567478">
        <w:rPr>
          <w:rFonts w:hint="eastAsia"/>
          <w:lang w:eastAsia="zh-CN"/>
        </w:rPr>
        <w:t>SetServerIndicator</w:t>
      </w:r>
      <w:bookmarkEnd w:id="1267"/>
    </w:p>
    <w:p w:rsidR="004A2737" w:rsidRDefault="004A2737" w:rsidP="00F360F6">
      <w:pPr>
        <w:pStyle w:val="4"/>
        <w:numPr>
          <w:ilvl w:val="3"/>
          <w:numId w:val="70"/>
        </w:numPr>
        <w:spacing w:line="372" w:lineRule="auto"/>
      </w:pPr>
      <w:r>
        <w:t>Request</w:t>
      </w:r>
    </w:p>
    <w:p w:rsidR="004A2737" w:rsidRDefault="004A2737" w:rsidP="004A2737">
      <w:pPr>
        <w:ind w:firstLine="210"/>
        <w:rPr>
          <w:lang w:eastAsia="en-US"/>
        </w:rPr>
      </w:pPr>
      <w:r>
        <w:rPr>
          <w:lang w:eastAsia="en-US"/>
        </w:rPr>
        <w:t>{</w:t>
      </w:r>
    </w:p>
    <w:p w:rsidR="004A2737" w:rsidRDefault="004A2737" w:rsidP="004A2737">
      <w:pPr>
        <w:ind w:left="420" w:firstLine="315"/>
        <w:rPr>
          <w:lang w:eastAsia="en-US"/>
        </w:rPr>
      </w:pPr>
      <w:r>
        <w:rPr>
          <w:lang w:eastAsia="en-US"/>
        </w:rPr>
        <w:t xml:space="preserve">"jsonrpc": "2.0", </w:t>
      </w:r>
    </w:p>
    <w:p w:rsidR="004A2737" w:rsidRDefault="004A2737" w:rsidP="004A2737">
      <w:pPr>
        <w:ind w:left="420" w:firstLine="315"/>
        <w:rPr>
          <w:lang w:eastAsia="en-US"/>
        </w:rPr>
      </w:pPr>
      <w:r>
        <w:rPr>
          <w:lang w:eastAsia="en-US"/>
        </w:rPr>
        <w:t>"method": "</w:t>
      </w:r>
      <w:bookmarkStart w:id="1268" w:name="OLE_LINK136"/>
      <w:bookmarkStart w:id="1269" w:name="OLE_LINK137"/>
      <w:r>
        <w:t>Set</w:t>
      </w:r>
      <w:r>
        <w:rPr>
          <w:rFonts w:hint="eastAsia"/>
        </w:rPr>
        <w:t>ServerIndicator</w:t>
      </w:r>
      <w:bookmarkEnd w:id="1268"/>
      <w:bookmarkEnd w:id="1269"/>
      <w:r>
        <w:rPr>
          <w:lang w:eastAsia="en-US"/>
        </w:rPr>
        <w:t>",</w:t>
      </w:r>
    </w:p>
    <w:p w:rsidR="004A2737" w:rsidRDefault="004A2737" w:rsidP="004A2737">
      <w:pPr>
        <w:ind w:left="420" w:firstLine="315"/>
        <w:rPr>
          <w:lang w:eastAsia="en-US"/>
        </w:rPr>
      </w:pPr>
      <w:r>
        <w:rPr>
          <w:lang w:eastAsia="en-US"/>
        </w:rPr>
        <w:t>"params":{</w:t>
      </w:r>
      <w:r>
        <w:t>"</w:t>
      </w:r>
      <w:r>
        <w:rPr>
          <w:rFonts w:hint="eastAsia"/>
        </w:rPr>
        <w:t>serverId</w:t>
      </w:r>
      <w:r>
        <w:t>"</w:t>
      </w:r>
      <w:r>
        <w:rPr>
          <w:rFonts w:hint="eastAsia"/>
        </w:rPr>
        <w:t>:1</w:t>
      </w:r>
      <w:r>
        <w:rPr>
          <w:lang w:eastAsia="en-US"/>
        </w:rPr>
        <w:t>},</w:t>
      </w:r>
    </w:p>
    <w:p w:rsidR="004A2737" w:rsidRDefault="004A2737" w:rsidP="004A2737">
      <w:pPr>
        <w:ind w:left="420" w:firstLine="315"/>
        <w:rPr>
          <w:lang w:eastAsia="en-US"/>
        </w:rPr>
      </w:pPr>
      <w:r>
        <w:rPr>
          <w:lang w:eastAsia="en-US"/>
        </w:rPr>
        <w:t>"id": "</w:t>
      </w:r>
      <w:r>
        <w:t>18</w:t>
      </w:r>
      <w:r>
        <w:rPr>
          <w:lang w:eastAsia="en-US"/>
        </w:rPr>
        <w:t>.</w:t>
      </w:r>
      <w:r>
        <w:rPr>
          <w:rFonts w:hint="eastAsia"/>
        </w:rPr>
        <w:t>10</w:t>
      </w:r>
      <w:r>
        <w:rPr>
          <w:lang w:eastAsia="en-US"/>
        </w:rPr>
        <w:t>"</w:t>
      </w:r>
    </w:p>
    <w:p w:rsidR="004A2737" w:rsidRDefault="004A2737" w:rsidP="004A2737">
      <w:r>
        <w:rPr>
          <w:lang w:eastAsia="en-US"/>
        </w:rPr>
        <w:t>}</w:t>
      </w:r>
    </w:p>
    <w:p w:rsidR="004A2737" w:rsidRDefault="004A2737"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4A2737" w:rsidTr="00F758B5">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rPr>
                <w:b/>
                <w:sz w:val="22"/>
                <w:lang w:val="en-GB"/>
              </w:rPr>
            </w:pPr>
            <w:r>
              <w:rPr>
                <w:b/>
                <w:sz w:val="22"/>
                <w:lang w:val="en-GB"/>
              </w:rPr>
              <w:t>Description</w:t>
            </w:r>
          </w:p>
        </w:tc>
      </w:tr>
      <w:tr w:rsidR="004A2737" w:rsidTr="00F758B5">
        <w:trPr>
          <w:trHeight w:val="874"/>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rPr>
                <w:rFonts w:hint="eastAsia"/>
              </w:rPr>
              <w:t>serverId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rPr>
                <w:rFonts w:hint="eastAsia"/>
              </w:rPr>
              <w:t>1</w:t>
            </w:r>
            <w:r>
              <w:t>:</w:t>
            </w:r>
            <w:r>
              <w:rPr>
                <w:rFonts w:hint="eastAsia"/>
              </w:rPr>
              <w:t>Sprint Production</w:t>
            </w:r>
          </w:p>
          <w:p w:rsidR="004A2737" w:rsidRDefault="004A2737" w:rsidP="00F758B5">
            <w:pPr>
              <w:spacing w:line="300" w:lineRule="auto"/>
              <w:jc w:val="left"/>
            </w:pPr>
            <w:r>
              <w:rPr>
                <w:rFonts w:hint="eastAsia"/>
              </w:rPr>
              <w:t>2</w:t>
            </w:r>
            <w:r>
              <w:t>:</w:t>
            </w:r>
            <w:r>
              <w:rPr>
                <w:rFonts w:hint="eastAsia"/>
              </w:rPr>
              <w:t>Sprint OMATest</w:t>
            </w:r>
          </w:p>
          <w:p w:rsidR="004A2737" w:rsidRDefault="004A2737" w:rsidP="00F758B5">
            <w:pPr>
              <w:spacing w:line="300" w:lineRule="auto"/>
              <w:jc w:val="left"/>
              <w:rPr>
                <w:sz w:val="22"/>
                <w:szCs w:val="22"/>
              </w:rPr>
            </w:pPr>
            <w:r>
              <w:rPr>
                <w:rFonts w:hint="eastAsia"/>
              </w:rPr>
              <w:t>3</w:t>
            </w:r>
            <w:r>
              <w:t xml:space="preserve">: </w:t>
            </w:r>
            <w:r>
              <w:rPr>
                <w:rFonts w:hint="eastAsia"/>
                <w:sz w:val="22"/>
                <w:szCs w:val="22"/>
              </w:rPr>
              <w:t>Sprint RTB 1</w:t>
            </w:r>
          </w:p>
          <w:p w:rsidR="004A2737" w:rsidRDefault="004A2737" w:rsidP="00F758B5">
            <w:pPr>
              <w:spacing w:line="300" w:lineRule="auto"/>
              <w:jc w:val="left"/>
              <w:rPr>
                <w:sz w:val="22"/>
                <w:szCs w:val="22"/>
              </w:rPr>
            </w:pPr>
            <w:r>
              <w:rPr>
                <w:rFonts w:hint="eastAsia"/>
                <w:sz w:val="22"/>
                <w:szCs w:val="22"/>
              </w:rPr>
              <w:lastRenderedPageBreak/>
              <w:t>4</w:t>
            </w:r>
            <w:r>
              <w:rPr>
                <w:rFonts w:hint="eastAsia"/>
                <w:sz w:val="22"/>
                <w:szCs w:val="22"/>
              </w:rPr>
              <w:t>：</w:t>
            </w:r>
            <w:r>
              <w:rPr>
                <w:rFonts w:hint="eastAsia"/>
                <w:sz w:val="22"/>
                <w:szCs w:val="22"/>
              </w:rPr>
              <w:t>Sprint RTB 2</w:t>
            </w:r>
          </w:p>
          <w:p w:rsidR="004A2737" w:rsidRDefault="004A2737" w:rsidP="00F758B5">
            <w:pPr>
              <w:spacing w:line="300" w:lineRule="auto"/>
              <w:jc w:val="left"/>
              <w:rPr>
                <w:sz w:val="22"/>
                <w:szCs w:val="22"/>
              </w:rPr>
            </w:pPr>
            <w:r>
              <w:rPr>
                <w:rFonts w:hint="eastAsia"/>
                <w:sz w:val="22"/>
                <w:szCs w:val="22"/>
              </w:rPr>
              <w:t>5: Sprint ORT</w:t>
            </w:r>
          </w:p>
          <w:p w:rsidR="004A2737" w:rsidRDefault="004A2737" w:rsidP="00F758B5">
            <w:pPr>
              <w:spacing w:line="300" w:lineRule="auto"/>
              <w:jc w:val="left"/>
              <w:rPr>
                <w:sz w:val="22"/>
                <w:szCs w:val="22"/>
              </w:rPr>
            </w:pPr>
            <w:r>
              <w:rPr>
                <w:rFonts w:hint="eastAsia"/>
                <w:sz w:val="22"/>
                <w:szCs w:val="22"/>
              </w:rPr>
              <w:t>6: Sprint ST</w:t>
            </w:r>
          </w:p>
          <w:p w:rsidR="004A2737" w:rsidRDefault="004A2737" w:rsidP="00F758B5">
            <w:pPr>
              <w:spacing w:line="300" w:lineRule="auto"/>
              <w:jc w:val="left"/>
              <w:rPr>
                <w:sz w:val="22"/>
                <w:szCs w:val="22"/>
              </w:rPr>
            </w:pPr>
            <w:r>
              <w:rPr>
                <w:rFonts w:hint="eastAsia"/>
                <w:sz w:val="22"/>
                <w:szCs w:val="22"/>
              </w:rPr>
              <w:t>7: Sprint Dev</w:t>
            </w:r>
          </w:p>
          <w:p w:rsidR="004A2737" w:rsidRDefault="004A2737" w:rsidP="00F758B5">
            <w:pPr>
              <w:spacing w:line="300" w:lineRule="auto"/>
              <w:jc w:val="left"/>
            </w:pPr>
            <w:r>
              <w:rPr>
                <w:rFonts w:hint="eastAsia"/>
                <w:sz w:val="22"/>
                <w:szCs w:val="22"/>
              </w:rPr>
              <w:t>99: Sprint OEM Test</w:t>
            </w:r>
          </w:p>
        </w:tc>
      </w:tr>
    </w:tbl>
    <w:p w:rsidR="004A2737" w:rsidRDefault="004A2737" w:rsidP="004A2737"/>
    <w:p w:rsidR="004A2737" w:rsidRDefault="004A2737" w:rsidP="00F360F6">
      <w:pPr>
        <w:pStyle w:val="4"/>
        <w:numPr>
          <w:ilvl w:val="3"/>
          <w:numId w:val="70"/>
        </w:numPr>
        <w:spacing w:line="372" w:lineRule="auto"/>
      </w:pPr>
      <w:r>
        <w:t xml:space="preserve">Response </w:t>
      </w:r>
    </w:p>
    <w:p w:rsidR="004A2737" w:rsidRDefault="004A2737" w:rsidP="004A2737">
      <w:r>
        <w:t>{</w:t>
      </w:r>
    </w:p>
    <w:p w:rsidR="004A2737" w:rsidRDefault="004A2737" w:rsidP="004A2737">
      <w:pPr>
        <w:ind w:left="420" w:firstLine="105"/>
      </w:pPr>
      <w:r>
        <w:t xml:space="preserve">"jsonrpc": "2.0", </w:t>
      </w:r>
    </w:p>
    <w:p w:rsidR="004A2737" w:rsidRDefault="004A2737" w:rsidP="004A2737">
      <w:pPr>
        <w:ind w:left="420" w:firstLine="105"/>
      </w:pPr>
      <w:r>
        <w:t>"result": {},</w:t>
      </w:r>
    </w:p>
    <w:p w:rsidR="004A2737" w:rsidRDefault="004A2737" w:rsidP="004A2737">
      <w:pPr>
        <w:ind w:left="420" w:firstLine="105"/>
      </w:pPr>
      <w:r>
        <w:t>"id": "18.</w:t>
      </w:r>
      <w:r>
        <w:rPr>
          <w:rFonts w:hint="eastAsia"/>
        </w:rPr>
        <w:t>10</w:t>
      </w:r>
      <w:r>
        <w:t>"</w:t>
      </w:r>
      <w:r>
        <w:rPr>
          <w:rFonts w:hint="eastAsia"/>
        </w:rPr>
        <w:t>，</w:t>
      </w:r>
    </w:p>
    <w:p w:rsidR="004A2737" w:rsidRDefault="004A2737" w:rsidP="004A2737">
      <w:r>
        <w:t>}</w:t>
      </w:r>
    </w:p>
    <w:p w:rsidR="004A2737" w:rsidRDefault="004A2737" w:rsidP="00F360F6">
      <w:pPr>
        <w:pStyle w:val="4"/>
        <w:numPr>
          <w:ilvl w:val="3"/>
          <w:numId w:val="70"/>
        </w:numPr>
        <w:spacing w:line="372" w:lineRule="auto"/>
      </w:pPr>
      <w:r>
        <w:t>Response with error</w:t>
      </w:r>
    </w:p>
    <w:p w:rsidR="004A2737" w:rsidRDefault="004A2737" w:rsidP="004A2737">
      <w:r>
        <w:t>{</w:t>
      </w:r>
    </w:p>
    <w:p w:rsidR="004A2737" w:rsidRDefault="004A2737" w:rsidP="004A2737">
      <w:r>
        <w:t xml:space="preserve">   "jsonrpc": "2.0",</w:t>
      </w:r>
    </w:p>
    <w:p w:rsidR="004A2737" w:rsidRDefault="004A2737" w:rsidP="004A2737">
      <w:r>
        <w:t xml:space="preserve">   "error": {</w:t>
      </w:r>
    </w:p>
    <w:p w:rsidR="004A2737" w:rsidRDefault="004A2737" w:rsidP="004A2737">
      <w:r>
        <w:t xml:space="preserve">           "code": "18</w:t>
      </w:r>
      <w:r>
        <w:rPr>
          <w:rFonts w:hint="eastAsia"/>
        </w:rPr>
        <w:t>10</w:t>
      </w:r>
      <w:r>
        <w:t>01",</w:t>
      </w:r>
    </w:p>
    <w:p w:rsidR="004A2737" w:rsidRDefault="004A2737" w:rsidP="004A2737">
      <w:r>
        <w:t xml:space="preserve">           "message": "Set </w:t>
      </w:r>
      <w:r>
        <w:rPr>
          <w:rFonts w:hint="eastAsia"/>
        </w:rPr>
        <w:t>OMA Server Indicator</w:t>
      </w:r>
      <w:r>
        <w:t xml:space="preserve"> failed. "</w:t>
      </w:r>
    </w:p>
    <w:p w:rsidR="004A2737" w:rsidRDefault="004A2737" w:rsidP="004A2737">
      <w:r>
        <w:t xml:space="preserve">         },</w:t>
      </w:r>
    </w:p>
    <w:p w:rsidR="004A2737" w:rsidRDefault="004A2737" w:rsidP="004A2737">
      <w:r>
        <w:t xml:space="preserve">   "id":"18.</w:t>
      </w:r>
      <w:r>
        <w:rPr>
          <w:rFonts w:hint="eastAsia"/>
        </w:rPr>
        <w:t>10</w:t>
      </w:r>
      <w:r>
        <w:t>"</w:t>
      </w:r>
    </w:p>
    <w:p w:rsidR="004A2737" w:rsidRDefault="004A2737" w:rsidP="004A2737">
      <w:r>
        <w:t>}</w:t>
      </w:r>
    </w:p>
    <w:p w:rsidR="004A2737" w:rsidRDefault="004A2737" w:rsidP="004A2737"/>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4A2737"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Description</w:t>
            </w:r>
          </w:p>
        </w:tc>
      </w:tr>
      <w:tr w:rsidR="004A2737"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t>18</w:t>
            </w:r>
            <w:r>
              <w:rPr>
                <w:rFonts w:hint="eastAsia"/>
              </w:rPr>
              <w:t>10</w:t>
            </w:r>
            <w:r>
              <w:t>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t xml:space="preserve">Set </w:t>
            </w:r>
            <w:r>
              <w:rPr>
                <w:rFonts w:hint="eastAsia"/>
              </w:rPr>
              <w:t>OMA Server Indicator</w:t>
            </w:r>
            <w:r>
              <w:t xml:space="preserve"> 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t xml:space="preserve">Set </w:t>
            </w:r>
            <w:r>
              <w:rPr>
                <w:rFonts w:hint="eastAsia"/>
              </w:rPr>
              <w:t>OMA Server Indicator</w:t>
            </w:r>
            <w:r>
              <w:t xml:space="preserve"> failed.</w:t>
            </w:r>
          </w:p>
        </w:tc>
      </w:tr>
    </w:tbl>
    <w:p w:rsidR="004A2737" w:rsidRPr="00C042A2" w:rsidRDefault="004A2737" w:rsidP="004A2737">
      <w:pPr>
        <w:rPr>
          <w:rFonts w:eastAsia="Arial"/>
          <w:lang w:eastAsia="x-none"/>
        </w:rPr>
      </w:pPr>
    </w:p>
    <w:p w:rsidR="004A2737" w:rsidRPr="008D0151" w:rsidRDefault="004A2737" w:rsidP="00567478">
      <w:pPr>
        <w:pStyle w:val="3"/>
        <w:numPr>
          <w:ilvl w:val="2"/>
          <w:numId w:val="70"/>
        </w:numPr>
        <w:ind w:left="720"/>
        <w:rPr>
          <w:lang w:eastAsia="zh-CN"/>
        </w:rPr>
      </w:pPr>
      <w:bookmarkStart w:id="1270" w:name="_Toc470684790"/>
      <w:r w:rsidRPr="00567478">
        <w:rPr>
          <w:lang w:eastAsia="zh-CN"/>
        </w:rPr>
        <w:t>Set</w:t>
      </w:r>
      <w:r w:rsidRPr="00567478">
        <w:rPr>
          <w:rFonts w:hint="eastAsia"/>
          <w:lang w:eastAsia="zh-CN"/>
        </w:rPr>
        <w:t>OMAOEMServer</w:t>
      </w:r>
      <w:bookmarkEnd w:id="1270"/>
    </w:p>
    <w:p w:rsidR="004A2737" w:rsidRDefault="004A2737" w:rsidP="004A2737">
      <w:r>
        <w:rPr>
          <w:rFonts w:hint="eastAsia"/>
        </w:rPr>
        <w:t xml:space="preserve">    </w:t>
      </w:r>
      <w:r>
        <w:t>U</w:t>
      </w:r>
      <w:r>
        <w:rPr>
          <w:rFonts w:hint="eastAsia"/>
        </w:rPr>
        <w:t>se this API to set Sprint OEM Test server settings, if the OMA server indicator  is 99, and should set this parameters.</w:t>
      </w:r>
    </w:p>
    <w:p w:rsidR="004A2737" w:rsidRDefault="004A2737" w:rsidP="00F360F6">
      <w:pPr>
        <w:pStyle w:val="4"/>
        <w:numPr>
          <w:ilvl w:val="3"/>
          <w:numId w:val="70"/>
        </w:numPr>
        <w:spacing w:line="372" w:lineRule="auto"/>
      </w:pPr>
      <w:r>
        <w:t>Request</w:t>
      </w:r>
    </w:p>
    <w:p w:rsidR="004A2737" w:rsidRDefault="004A2737" w:rsidP="004A2737">
      <w:pPr>
        <w:ind w:firstLine="210"/>
        <w:rPr>
          <w:lang w:eastAsia="en-US"/>
        </w:rPr>
      </w:pPr>
      <w:r>
        <w:rPr>
          <w:lang w:eastAsia="en-US"/>
        </w:rPr>
        <w:t>{</w:t>
      </w:r>
    </w:p>
    <w:p w:rsidR="004A2737" w:rsidRDefault="004A2737" w:rsidP="004A2737">
      <w:pPr>
        <w:ind w:left="420" w:firstLine="315"/>
        <w:rPr>
          <w:lang w:eastAsia="en-US"/>
        </w:rPr>
      </w:pPr>
      <w:r>
        <w:rPr>
          <w:lang w:eastAsia="en-US"/>
        </w:rPr>
        <w:t xml:space="preserve">"jsonrpc": "2.0", </w:t>
      </w:r>
    </w:p>
    <w:p w:rsidR="004A2737" w:rsidRDefault="004A2737" w:rsidP="004A2737">
      <w:pPr>
        <w:ind w:left="420" w:firstLine="315"/>
        <w:rPr>
          <w:lang w:eastAsia="en-US"/>
        </w:rPr>
      </w:pPr>
      <w:r>
        <w:rPr>
          <w:lang w:eastAsia="en-US"/>
        </w:rPr>
        <w:t>"method": "</w:t>
      </w:r>
      <w:bookmarkStart w:id="1271" w:name="OLE_LINK138"/>
      <w:bookmarkStart w:id="1272" w:name="OLE_LINK139"/>
      <w:r>
        <w:t>Set</w:t>
      </w:r>
      <w:r>
        <w:rPr>
          <w:rFonts w:hint="eastAsia"/>
        </w:rPr>
        <w:t>OMAOEMServer</w:t>
      </w:r>
      <w:bookmarkEnd w:id="1271"/>
      <w:bookmarkEnd w:id="1272"/>
      <w:r>
        <w:rPr>
          <w:lang w:eastAsia="en-US"/>
        </w:rPr>
        <w:t>",</w:t>
      </w:r>
    </w:p>
    <w:p w:rsidR="004A2737" w:rsidRDefault="004A2737" w:rsidP="004A2737">
      <w:pPr>
        <w:ind w:left="420" w:firstLine="315"/>
      </w:pPr>
      <w:r>
        <w:rPr>
          <w:lang w:eastAsia="en-US"/>
        </w:rPr>
        <w:t>"params":{</w:t>
      </w:r>
    </w:p>
    <w:p w:rsidR="004A2737" w:rsidRDefault="004A2737" w:rsidP="004A2737">
      <w:r>
        <w:rPr>
          <w:rFonts w:hint="eastAsia"/>
        </w:rPr>
        <w:t xml:space="preserve">                                   </w:t>
      </w:r>
      <w:r>
        <w:rPr>
          <w:lang w:eastAsia="en-US"/>
        </w:rPr>
        <w:t>"</w:t>
      </w:r>
      <w:bookmarkStart w:id="1273" w:name="OLE_LINK100"/>
      <w:bookmarkStart w:id="1274" w:name="OLE_LINK102"/>
      <w:r>
        <w:t>AppID</w:t>
      </w:r>
      <w:bookmarkEnd w:id="1273"/>
      <w:bookmarkEnd w:id="1274"/>
      <w:r>
        <w:rPr>
          <w:lang w:eastAsia="en-US"/>
        </w:rPr>
        <w:t>"</w:t>
      </w:r>
      <w:r>
        <w:rPr>
          <w:rFonts w:hint="eastAsia"/>
        </w:rPr>
        <w:t>:</w:t>
      </w:r>
      <w:r>
        <w:rPr>
          <w:lang w:eastAsia="en-US"/>
        </w:rPr>
        <w:t xml:space="preserve"> " "</w:t>
      </w:r>
      <w:r>
        <w:rPr>
          <w:rFonts w:hint="eastAsia"/>
        </w:rPr>
        <w:t>,</w:t>
      </w:r>
    </w:p>
    <w:p w:rsidR="004A2737" w:rsidRDefault="004A2737" w:rsidP="004A2737">
      <w:r>
        <w:rPr>
          <w:rFonts w:hint="eastAsia"/>
        </w:rPr>
        <w:t xml:space="preserve">                                   </w:t>
      </w:r>
      <w:r>
        <w:rPr>
          <w:lang w:eastAsia="en-US"/>
        </w:rPr>
        <w:t>"</w:t>
      </w:r>
      <w:r>
        <w:t>ServerID</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Name</w:t>
      </w:r>
      <w:r>
        <w:rPr>
          <w:lang w:eastAsia="en-US"/>
        </w:rPr>
        <w:t>"</w:t>
      </w:r>
      <w:r>
        <w:rPr>
          <w:rFonts w:hint="eastAsia"/>
        </w:rPr>
        <w:t xml:space="preserve">: </w:t>
      </w:r>
      <w:r>
        <w:rPr>
          <w:lang w:eastAsia="en-US"/>
        </w:rPr>
        <w:t>""</w:t>
      </w:r>
      <w:r>
        <w:rPr>
          <w:rFonts w:hint="eastAsia"/>
        </w:rPr>
        <w:t>,</w:t>
      </w:r>
    </w:p>
    <w:p w:rsidR="004A2737" w:rsidRDefault="004A2737" w:rsidP="004A2737">
      <w:r>
        <w:rPr>
          <w:rFonts w:hint="eastAsia"/>
        </w:rPr>
        <w:t xml:space="preserve">                                   </w:t>
      </w:r>
      <w:r>
        <w:rPr>
          <w:lang w:eastAsia="en-US"/>
        </w:rPr>
        <w:t>"</w:t>
      </w:r>
      <w:r>
        <w:t>SrvAddr</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PortNbr</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SrvAAuthType</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SrvAAuthSecret</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SrvAAuthData</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SrvAAuthName</w:t>
      </w:r>
      <w:r>
        <w:rPr>
          <w:lang w:eastAsia="en-US"/>
        </w:rPr>
        <w:t>"</w:t>
      </w:r>
      <w:r>
        <w:rPr>
          <w:rFonts w:hint="eastAsia"/>
        </w:rPr>
        <w:t>:</w:t>
      </w:r>
      <w:r>
        <w:rPr>
          <w:lang w:eastAsia="en-US"/>
        </w:rPr>
        <w:t>""</w:t>
      </w:r>
      <w:r>
        <w:rPr>
          <w:rFonts w:hint="eastAsia"/>
        </w:rPr>
        <w:t>,</w:t>
      </w:r>
    </w:p>
    <w:p w:rsidR="004A2737" w:rsidRDefault="004A2737" w:rsidP="004A2737">
      <w:r>
        <w:rPr>
          <w:rFonts w:hint="eastAsia"/>
        </w:rPr>
        <w:lastRenderedPageBreak/>
        <w:t xml:space="preserve">                                   </w:t>
      </w:r>
      <w:r>
        <w:rPr>
          <w:lang w:eastAsia="en-US"/>
        </w:rPr>
        <w:t>"</w:t>
      </w:r>
      <w:r>
        <w:t>CltAAuthType</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CltAAuthSecret</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CltAAuthData</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t>CltAAuthName</w:t>
      </w:r>
      <w:r>
        <w:rPr>
          <w:lang w:eastAsia="en-US"/>
        </w:rPr>
        <w:t>"</w:t>
      </w:r>
      <w:r>
        <w:rPr>
          <w:rFonts w:hint="eastAsia"/>
        </w:rPr>
        <w:t>:</w:t>
      </w:r>
      <w:r>
        <w:rPr>
          <w:lang w:eastAsia="en-US"/>
        </w:rPr>
        <w:t>""</w:t>
      </w:r>
      <w:r>
        <w:rPr>
          <w:rFonts w:hint="eastAsia"/>
        </w:rPr>
        <w:t>,</w:t>
      </w:r>
    </w:p>
    <w:p w:rsidR="004A2737" w:rsidRPr="003A7E7E" w:rsidRDefault="004A2737" w:rsidP="004A2737">
      <w:r>
        <w:rPr>
          <w:rFonts w:hint="eastAsia"/>
          <w:b/>
          <w:bCs/>
          <w:color w:val="FF0000"/>
        </w:rPr>
        <w:t xml:space="preserve">  </w:t>
      </w:r>
      <w:r w:rsidRPr="003A7E7E">
        <w:rPr>
          <w:rFonts w:hint="eastAsia"/>
        </w:rPr>
        <w:t xml:space="preserve">                                 </w:t>
      </w:r>
      <w:r>
        <w:t>"</w:t>
      </w:r>
      <w:r w:rsidRPr="003A7E7E">
        <w:t>ProxyAddr</w:t>
      </w:r>
      <w:r>
        <w:rPr>
          <w:lang w:eastAsia="en-US"/>
        </w:rPr>
        <w:t>"</w:t>
      </w:r>
      <w:r>
        <w:rPr>
          <w:rFonts w:hint="eastAsia"/>
        </w:rPr>
        <w:t>:</w:t>
      </w:r>
      <w:r>
        <w:rPr>
          <w:lang w:eastAsia="en-US"/>
        </w:rPr>
        <w:t>""</w:t>
      </w:r>
      <w:r>
        <w:rPr>
          <w:rFonts w:hint="eastAsia"/>
        </w:rPr>
        <w:t>,</w:t>
      </w:r>
    </w:p>
    <w:p w:rsidR="004A2737" w:rsidRDefault="004A2737" w:rsidP="004A2737">
      <w:r>
        <w:rPr>
          <w:rFonts w:hint="eastAsia"/>
        </w:rPr>
        <w:t xml:space="preserve">                                   </w:t>
      </w:r>
      <w:r>
        <w:rPr>
          <w:lang w:eastAsia="en-US"/>
        </w:rPr>
        <w:t>"</w:t>
      </w:r>
      <w:r w:rsidRPr="003A7E7E">
        <w:t>ProxyPort</w:t>
      </w:r>
      <w:r>
        <w:rPr>
          <w:lang w:eastAsia="en-US"/>
        </w:rPr>
        <w:t>"</w:t>
      </w:r>
      <w:r>
        <w:rPr>
          <w:rFonts w:hint="eastAsia"/>
        </w:rPr>
        <w:t>:</w:t>
      </w:r>
      <w:r>
        <w:rPr>
          <w:lang w:eastAsia="en-US"/>
        </w:rPr>
        <w:t>""</w:t>
      </w:r>
    </w:p>
    <w:p w:rsidR="004A2737" w:rsidRDefault="004A2737" w:rsidP="004A2737">
      <w:pPr>
        <w:ind w:left="420" w:firstLine="315"/>
        <w:rPr>
          <w:lang w:eastAsia="en-US"/>
        </w:rPr>
      </w:pPr>
      <w:r>
        <w:rPr>
          <w:lang w:eastAsia="en-US"/>
        </w:rPr>
        <w:t>},</w:t>
      </w:r>
    </w:p>
    <w:p w:rsidR="004A2737" w:rsidRDefault="004A2737" w:rsidP="004A2737">
      <w:pPr>
        <w:ind w:left="420" w:firstLine="315"/>
        <w:rPr>
          <w:lang w:eastAsia="en-US"/>
        </w:rPr>
      </w:pPr>
      <w:r>
        <w:rPr>
          <w:lang w:eastAsia="en-US"/>
        </w:rPr>
        <w:t>"id": "</w:t>
      </w:r>
      <w:r>
        <w:t>18</w:t>
      </w:r>
      <w:r>
        <w:rPr>
          <w:lang w:eastAsia="en-US"/>
        </w:rPr>
        <w:t>.</w:t>
      </w:r>
      <w:r>
        <w:rPr>
          <w:rFonts w:hint="eastAsia"/>
        </w:rPr>
        <w:t>11</w:t>
      </w:r>
      <w:r>
        <w:rPr>
          <w:lang w:eastAsia="en-US"/>
        </w:rPr>
        <w:t>"</w:t>
      </w:r>
    </w:p>
    <w:p w:rsidR="004A2737" w:rsidRDefault="004A2737" w:rsidP="004A2737">
      <w:r>
        <w:rPr>
          <w:lang w:eastAsia="en-US"/>
        </w:rPr>
        <w:t>}</w:t>
      </w:r>
    </w:p>
    <w:p w:rsidR="004A2737" w:rsidRDefault="004A2737"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121"/>
      </w:tblGrid>
      <w:tr w:rsidR="004A2737" w:rsidTr="00F758B5">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jc w:val="both"/>
              <w:rPr>
                <w:b/>
                <w:sz w:val="22"/>
                <w:lang w:val="en-GB"/>
              </w:rPr>
            </w:pPr>
            <w:r>
              <w:rPr>
                <w:b/>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pStyle w:val="af9"/>
              <w:spacing w:before="240"/>
              <w:rPr>
                <w:b/>
                <w:sz w:val="22"/>
                <w:lang w:val="en-GB"/>
              </w:rPr>
            </w:pPr>
            <w:r>
              <w:rPr>
                <w:b/>
                <w:sz w:val="22"/>
                <w:lang w:val="en-GB"/>
              </w:rPr>
              <w:t>Description</w:t>
            </w: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t>AppID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ServerID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SrvAddr</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PortNbr</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SrvAAuthType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SrvAAuthSecret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SrvAAuthData</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SrvAAuthName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CltAAuthType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CltAAuthSecret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CltAAuthData</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r>
              <w:t>CltAAuthName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Pr="00D5410B" w:rsidRDefault="004A2737" w:rsidP="00F758B5">
            <w:r w:rsidRPr="00D5410B">
              <w:t>ProxyAddr</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r w:rsidR="004A2737"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A2737" w:rsidRPr="00D5410B" w:rsidRDefault="004A2737" w:rsidP="00F758B5">
            <w:r w:rsidRPr="00D5410B">
              <w:t>ProxyPort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r>
              <w:rPr>
                <w:rFonts w:hint="eastAsia"/>
              </w:rPr>
              <w:t>Yes</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A2737" w:rsidRDefault="004A2737" w:rsidP="00F758B5">
            <w:pPr>
              <w:spacing w:line="300" w:lineRule="auto"/>
              <w:jc w:val="left"/>
            </w:pPr>
          </w:p>
        </w:tc>
      </w:tr>
    </w:tbl>
    <w:p w:rsidR="004A2737" w:rsidRDefault="004A2737" w:rsidP="004A2737"/>
    <w:p w:rsidR="004A2737" w:rsidRDefault="004A2737" w:rsidP="00F360F6">
      <w:pPr>
        <w:pStyle w:val="4"/>
        <w:numPr>
          <w:ilvl w:val="3"/>
          <w:numId w:val="70"/>
        </w:numPr>
        <w:spacing w:line="372" w:lineRule="auto"/>
      </w:pPr>
      <w:r>
        <w:t xml:space="preserve">Response </w:t>
      </w:r>
    </w:p>
    <w:p w:rsidR="004A2737" w:rsidRDefault="004A2737" w:rsidP="004A2737">
      <w:r>
        <w:t>{</w:t>
      </w:r>
    </w:p>
    <w:p w:rsidR="004A2737" w:rsidRDefault="004A2737" w:rsidP="004A2737">
      <w:pPr>
        <w:ind w:left="420" w:firstLine="105"/>
      </w:pPr>
      <w:r>
        <w:t xml:space="preserve">"jsonrpc": "2.0", </w:t>
      </w:r>
    </w:p>
    <w:p w:rsidR="004A2737" w:rsidRDefault="004A2737" w:rsidP="004A2737">
      <w:pPr>
        <w:ind w:left="420" w:firstLine="105"/>
      </w:pPr>
      <w:r>
        <w:t>"result": {},</w:t>
      </w:r>
    </w:p>
    <w:p w:rsidR="004A2737" w:rsidRDefault="004A2737" w:rsidP="004A2737">
      <w:pPr>
        <w:ind w:left="420" w:firstLine="105"/>
      </w:pPr>
      <w:r>
        <w:t>"id": "18.</w:t>
      </w:r>
      <w:r>
        <w:rPr>
          <w:rFonts w:hint="eastAsia"/>
        </w:rPr>
        <w:t>11</w:t>
      </w:r>
      <w:r>
        <w:t>"</w:t>
      </w:r>
      <w:r>
        <w:rPr>
          <w:rFonts w:hint="eastAsia"/>
        </w:rPr>
        <w:t>，</w:t>
      </w:r>
    </w:p>
    <w:p w:rsidR="004A2737" w:rsidRDefault="004A2737" w:rsidP="004A2737">
      <w:r>
        <w:t>}</w:t>
      </w:r>
    </w:p>
    <w:p w:rsidR="004A2737" w:rsidRDefault="004A2737" w:rsidP="00F360F6">
      <w:pPr>
        <w:pStyle w:val="4"/>
        <w:numPr>
          <w:ilvl w:val="3"/>
          <w:numId w:val="70"/>
        </w:numPr>
        <w:spacing w:line="372" w:lineRule="auto"/>
      </w:pPr>
      <w:r>
        <w:t>Response with error</w:t>
      </w:r>
    </w:p>
    <w:p w:rsidR="004A2737" w:rsidRDefault="004A2737" w:rsidP="004A2737">
      <w:r>
        <w:t>{</w:t>
      </w:r>
    </w:p>
    <w:p w:rsidR="004A2737" w:rsidRDefault="004A2737" w:rsidP="004A2737">
      <w:r>
        <w:t xml:space="preserve">   "jsonrpc": "2.0",</w:t>
      </w:r>
    </w:p>
    <w:p w:rsidR="004A2737" w:rsidRDefault="004A2737" w:rsidP="004A2737">
      <w:pPr>
        <w:tabs>
          <w:tab w:val="left" w:pos="6383"/>
        </w:tabs>
      </w:pPr>
      <w:r>
        <w:t xml:space="preserve">   "error": {</w:t>
      </w:r>
      <w:r>
        <w:tab/>
      </w:r>
    </w:p>
    <w:p w:rsidR="004A2737" w:rsidRDefault="004A2737" w:rsidP="004A2737">
      <w:r>
        <w:t xml:space="preserve">           "code": "18</w:t>
      </w:r>
      <w:r>
        <w:rPr>
          <w:rFonts w:hint="eastAsia"/>
        </w:rPr>
        <w:t>11</w:t>
      </w:r>
      <w:r>
        <w:t>01",</w:t>
      </w:r>
    </w:p>
    <w:p w:rsidR="004A2737" w:rsidRDefault="004A2737" w:rsidP="004A2737">
      <w:r>
        <w:lastRenderedPageBreak/>
        <w:t xml:space="preserve">           "message": "Set </w:t>
      </w:r>
      <w:r>
        <w:rPr>
          <w:rFonts w:hint="eastAsia"/>
        </w:rPr>
        <w:t xml:space="preserve">OMA Sprint OEM Test </w:t>
      </w:r>
      <w:r>
        <w:t>failed. "</w:t>
      </w:r>
    </w:p>
    <w:p w:rsidR="004A2737" w:rsidRDefault="004A2737" w:rsidP="004A2737">
      <w:r>
        <w:t xml:space="preserve">         },</w:t>
      </w:r>
    </w:p>
    <w:p w:rsidR="004A2737" w:rsidRDefault="004A2737" w:rsidP="004A2737">
      <w:r>
        <w:t xml:space="preserve">   "id":"18.</w:t>
      </w:r>
      <w:r>
        <w:rPr>
          <w:rFonts w:hint="eastAsia"/>
        </w:rPr>
        <w:t>11</w:t>
      </w:r>
      <w:r>
        <w:t>"</w:t>
      </w:r>
    </w:p>
    <w:p w:rsidR="004A2737" w:rsidRDefault="004A2737" w:rsidP="004A2737">
      <w:r>
        <w:t>}</w:t>
      </w:r>
    </w:p>
    <w:p w:rsidR="004A2737" w:rsidRDefault="004A2737" w:rsidP="004A2737"/>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4A2737"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pPr>
              <w:pStyle w:val="TextBody"/>
            </w:pPr>
            <w:r>
              <w:t>Error Description</w:t>
            </w:r>
          </w:p>
        </w:tc>
      </w:tr>
      <w:tr w:rsidR="004A2737"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t>18</w:t>
            </w:r>
            <w:r>
              <w:rPr>
                <w:rFonts w:hint="eastAsia"/>
              </w:rPr>
              <w:t>11</w:t>
            </w:r>
            <w:r>
              <w:t>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t xml:space="preserve">Set </w:t>
            </w:r>
            <w:r>
              <w:rPr>
                <w:rFonts w:hint="eastAsia"/>
              </w:rPr>
              <w:t xml:space="preserve">OMA Sprint OEM Test </w:t>
            </w:r>
            <w:r>
              <w:t>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A2737" w:rsidRDefault="004A2737" w:rsidP="00F758B5">
            <w:r>
              <w:t xml:space="preserve">Set </w:t>
            </w:r>
            <w:r>
              <w:rPr>
                <w:rFonts w:hint="eastAsia"/>
              </w:rPr>
              <w:t xml:space="preserve">OMA Sprint OEM Test  parameters </w:t>
            </w:r>
            <w:r>
              <w:t>failed.</w:t>
            </w:r>
          </w:p>
        </w:tc>
      </w:tr>
    </w:tbl>
    <w:p w:rsidR="00FA6330" w:rsidRPr="008D0151" w:rsidRDefault="00FA6330" w:rsidP="00567478">
      <w:pPr>
        <w:pStyle w:val="3"/>
        <w:numPr>
          <w:ilvl w:val="2"/>
          <w:numId w:val="70"/>
        </w:numPr>
        <w:ind w:left="720"/>
        <w:rPr>
          <w:lang w:eastAsia="zh-CN"/>
        </w:rPr>
      </w:pPr>
      <w:bookmarkStart w:id="1275" w:name="_Toc470684791"/>
      <w:r w:rsidRPr="00567478">
        <w:rPr>
          <w:rFonts w:hint="eastAsia"/>
          <w:lang w:eastAsia="zh-CN"/>
        </w:rPr>
        <w:t>GetOMALinkInfo</w:t>
      </w:r>
      <w:bookmarkEnd w:id="1275"/>
    </w:p>
    <w:p w:rsidR="00FA6330" w:rsidRDefault="00FA6330" w:rsidP="00FA6330">
      <w:r>
        <w:rPr>
          <w:rFonts w:hint="eastAsia"/>
        </w:rPr>
        <w:t xml:space="preserve">    </w:t>
      </w:r>
      <w:r>
        <w:t>U</w:t>
      </w:r>
      <w:r>
        <w:rPr>
          <w:rFonts w:hint="eastAsia"/>
        </w:rPr>
        <w:t>se this API to get some link info form OMA.</w:t>
      </w:r>
    </w:p>
    <w:p w:rsidR="00FA6330" w:rsidRDefault="00FA6330" w:rsidP="00F360F6">
      <w:pPr>
        <w:pStyle w:val="4"/>
        <w:numPr>
          <w:ilvl w:val="3"/>
          <w:numId w:val="70"/>
        </w:numPr>
        <w:spacing w:line="372" w:lineRule="auto"/>
      </w:pPr>
      <w:r>
        <w:t>Request</w:t>
      </w:r>
    </w:p>
    <w:p w:rsidR="00FA6330" w:rsidRDefault="00FA6330" w:rsidP="00FA6330">
      <w:pPr>
        <w:ind w:firstLine="210"/>
        <w:rPr>
          <w:lang w:eastAsia="en-US"/>
        </w:rPr>
      </w:pPr>
      <w:r>
        <w:rPr>
          <w:lang w:eastAsia="en-US"/>
        </w:rPr>
        <w:t>{</w:t>
      </w:r>
    </w:p>
    <w:p w:rsidR="00FA6330" w:rsidRDefault="00FA6330" w:rsidP="00FA6330">
      <w:pPr>
        <w:ind w:left="420" w:firstLine="315"/>
        <w:rPr>
          <w:lang w:eastAsia="en-US"/>
        </w:rPr>
      </w:pPr>
      <w:r>
        <w:rPr>
          <w:lang w:eastAsia="en-US"/>
        </w:rPr>
        <w:t xml:space="preserve">"jsonrpc": "2.0", </w:t>
      </w:r>
    </w:p>
    <w:p w:rsidR="00FA6330" w:rsidRDefault="00FA6330" w:rsidP="00FA6330">
      <w:pPr>
        <w:ind w:left="420" w:firstLine="315"/>
        <w:rPr>
          <w:lang w:eastAsia="en-US"/>
        </w:rPr>
      </w:pPr>
      <w:r>
        <w:rPr>
          <w:lang w:eastAsia="en-US"/>
        </w:rPr>
        <w:t>"method": "</w:t>
      </w:r>
      <w:r>
        <w:rPr>
          <w:rFonts w:hint="eastAsia"/>
        </w:rPr>
        <w:t>GetOMALinkInfo</w:t>
      </w:r>
      <w:r>
        <w:rPr>
          <w:lang w:eastAsia="en-US"/>
        </w:rPr>
        <w:t>",</w:t>
      </w:r>
    </w:p>
    <w:p w:rsidR="00FA6330" w:rsidRDefault="00FA6330" w:rsidP="00FA6330">
      <w:pPr>
        <w:ind w:left="420" w:firstLine="315"/>
      </w:pPr>
      <w:r>
        <w:rPr>
          <w:lang w:eastAsia="en-US"/>
        </w:rPr>
        <w:t>"params":{</w:t>
      </w:r>
    </w:p>
    <w:p w:rsidR="00FA6330" w:rsidRDefault="00FA6330" w:rsidP="00FA6330">
      <w:r>
        <w:rPr>
          <w:rFonts w:hint="eastAsia"/>
        </w:rPr>
        <w:t xml:space="preserve">                                   </w:t>
      </w:r>
      <w:r>
        <w:rPr>
          <w:lang w:eastAsia="en-US"/>
        </w:rPr>
        <w:t>"</w:t>
      </w:r>
      <w:bookmarkStart w:id="1276" w:name="OLE_LINK66"/>
      <w:bookmarkStart w:id="1277" w:name="OLE_LINK67"/>
      <w:r>
        <w:rPr>
          <w:rFonts w:hint="eastAsia"/>
        </w:rPr>
        <w:t>CheckUsageURL</w:t>
      </w:r>
      <w:bookmarkEnd w:id="1276"/>
      <w:bookmarkEnd w:id="1277"/>
      <w:r>
        <w:rPr>
          <w:lang w:eastAsia="en-US"/>
        </w:rPr>
        <w:t>"</w:t>
      </w:r>
      <w:r>
        <w:rPr>
          <w:rFonts w:hint="eastAsia"/>
        </w:rPr>
        <w:t>:</w:t>
      </w:r>
      <w:r>
        <w:rPr>
          <w:lang w:eastAsia="en-US"/>
        </w:rPr>
        <w:t xml:space="preserve"> " "</w:t>
      </w:r>
      <w:r>
        <w:rPr>
          <w:rFonts w:hint="eastAsia"/>
        </w:rPr>
        <w:t>,</w:t>
      </w:r>
    </w:p>
    <w:p w:rsidR="00FA6330" w:rsidRDefault="00FA6330" w:rsidP="00FA6330">
      <w:r>
        <w:rPr>
          <w:rFonts w:hint="eastAsia"/>
        </w:rPr>
        <w:t xml:space="preserve">                                   </w:t>
      </w:r>
      <w:r>
        <w:rPr>
          <w:lang w:eastAsia="en-US"/>
        </w:rPr>
        <w:t>"</w:t>
      </w:r>
      <w:bookmarkStart w:id="1278" w:name="OLE_LINK92"/>
      <w:bookmarkStart w:id="1279" w:name="OLE_LINK93"/>
      <w:r>
        <w:rPr>
          <w:rFonts w:hint="eastAsia"/>
        </w:rPr>
        <w:t>UserGuidURL</w:t>
      </w:r>
      <w:bookmarkEnd w:id="1278"/>
      <w:bookmarkEnd w:id="1279"/>
      <w:r>
        <w:rPr>
          <w:lang w:eastAsia="en-US"/>
        </w:rPr>
        <w:t>"</w:t>
      </w:r>
      <w:r>
        <w:rPr>
          <w:rFonts w:hint="eastAsia"/>
        </w:rPr>
        <w:t>:</w:t>
      </w:r>
      <w:r>
        <w:rPr>
          <w:lang w:eastAsia="en-US"/>
        </w:rPr>
        <w:t>""</w:t>
      </w:r>
      <w:r w:rsidR="005B1473">
        <w:rPr>
          <w:rFonts w:hint="eastAsia"/>
        </w:rPr>
        <w:t>,</w:t>
      </w:r>
    </w:p>
    <w:p w:rsidR="009D560F" w:rsidRDefault="009D560F" w:rsidP="00FA6330">
      <w:r>
        <w:rPr>
          <w:rFonts w:hint="eastAsia"/>
        </w:rPr>
        <w:t xml:space="preserve">                                  </w:t>
      </w:r>
      <w:r w:rsidR="00F63714">
        <w:rPr>
          <w:rFonts w:hint="eastAsia"/>
        </w:rPr>
        <w:t xml:space="preserve"> </w:t>
      </w:r>
      <w:r w:rsidRPr="009D560F">
        <w:t>"GetCustomerCare":""</w:t>
      </w:r>
    </w:p>
    <w:p w:rsidR="00FA6330" w:rsidRDefault="00FA6330" w:rsidP="00FA6330">
      <w:pPr>
        <w:ind w:left="420" w:firstLine="315"/>
        <w:rPr>
          <w:lang w:eastAsia="en-US"/>
        </w:rPr>
      </w:pPr>
      <w:r>
        <w:rPr>
          <w:lang w:eastAsia="en-US"/>
        </w:rPr>
        <w:t>},</w:t>
      </w:r>
    </w:p>
    <w:p w:rsidR="00FA6330" w:rsidRDefault="00FA6330" w:rsidP="00FA6330">
      <w:pPr>
        <w:ind w:left="420" w:firstLine="315"/>
        <w:rPr>
          <w:lang w:eastAsia="en-US"/>
        </w:rPr>
      </w:pPr>
      <w:r>
        <w:rPr>
          <w:lang w:eastAsia="en-US"/>
        </w:rPr>
        <w:t>"id": "</w:t>
      </w:r>
      <w:r>
        <w:t>18</w:t>
      </w:r>
      <w:r>
        <w:rPr>
          <w:lang w:eastAsia="en-US"/>
        </w:rPr>
        <w:t>.</w:t>
      </w:r>
      <w:r>
        <w:rPr>
          <w:rFonts w:hint="eastAsia"/>
        </w:rPr>
        <w:t>12</w:t>
      </w:r>
      <w:r>
        <w:rPr>
          <w:lang w:eastAsia="en-US"/>
        </w:rPr>
        <w:t>"</w:t>
      </w:r>
    </w:p>
    <w:p w:rsidR="00FA6330" w:rsidRDefault="00FA6330" w:rsidP="00FA6330">
      <w:r>
        <w:rPr>
          <w:lang w:eastAsia="en-US"/>
        </w:rPr>
        <w:t>}</w:t>
      </w:r>
    </w:p>
    <w:p w:rsidR="00FA6330" w:rsidRDefault="00FA6330"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597"/>
      </w:tblGrid>
      <w:tr w:rsidR="00FA6330" w:rsidTr="00F758B5">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Default="00FA6330" w:rsidP="00F758B5">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Default="00FA6330" w:rsidP="00F758B5">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Default="00FA6330" w:rsidP="00F758B5">
            <w:pPr>
              <w:pStyle w:val="af9"/>
              <w:spacing w:before="240"/>
              <w:jc w:val="both"/>
              <w:rPr>
                <w:b/>
                <w:sz w:val="22"/>
                <w:lang w:val="en-GB"/>
              </w:rPr>
            </w:pPr>
            <w:r>
              <w:rPr>
                <w:b/>
                <w:sz w:val="22"/>
                <w:lang w:val="en-GB"/>
              </w:rPr>
              <w:t>Changable</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Default="00FA6330" w:rsidP="00F758B5">
            <w:pPr>
              <w:pStyle w:val="af9"/>
              <w:spacing w:before="240"/>
              <w:rPr>
                <w:b/>
                <w:sz w:val="22"/>
                <w:lang w:val="en-GB"/>
              </w:rPr>
            </w:pPr>
            <w:r>
              <w:rPr>
                <w:b/>
                <w:sz w:val="22"/>
                <w:lang w:val="en-GB"/>
              </w:rPr>
              <w:t>Description</w:t>
            </w:r>
          </w:p>
        </w:tc>
      </w:tr>
      <w:tr w:rsidR="00FA6330"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Default="00FA6330" w:rsidP="00F758B5">
            <w:pPr>
              <w:spacing w:line="300" w:lineRule="auto"/>
              <w:jc w:val="left"/>
            </w:pPr>
            <w:r>
              <w:rPr>
                <w:rFonts w:hint="eastAsia"/>
              </w:rPr>
              <w:t>CheckUsageURL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Default="00FA6330"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Default="00FA6330" w:rsidP="00F758B5">
            <w:pPr>
              <w:spacing w:line="300" w:lineRule="auto"/>
              <w:jc w:val="left"/>
            </w:pPr>
            <w:r>
              <w:rPr>
                <w:rFonts w:hint="eastAsia"/>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hideMark/>
          </w:tcPr>
          <w:p w:rsidR="00FA6330" w:rsidRPr="00CE6C16" w:rsidRDefault="00FA6330" w:rsidP="00F758B5">
            <w:pPr>
              <w:suppressAutoHyphens w:val="0"/>
              <w:autoSpaceDE w:val="0"/>
              <w:autoSpaceDN w:val="0"/>
              <w:adjustRightInd w:val="0"/>
              <w:jc w:val="left"/>
            </w:pPr>
            <w:r w:rsidRPr="00CE6C16">
              <w:t>come from the Oma customization</w:t>
            </w:r>
          </w:p>
          <w:p w:rsidR="00FA6330" w:rsidRDefault="00FA6330" w:rsidP="00F758B5">
            <w:pPr>
              <w:suppressAutoHyphens w:val="0"/>
              <w:autoSpaceDE w:val="0"/>
              <w:autoSpaceDN w:val="0"/>
              <w:adjustRightInd w:val="0"/>
              <w:jc w:val="left"/>
            </w:pPr>
            <w:r>
              <w:t>node in GTR-DDF-00346 -&gt; ./Customization/Browser/</w:t>
            </w:r>
            <w:r w:rsidRPr="00CE6C16">
              <w:t>CheckUsage</w:t>
            </w:r>
          </w:p>
        </w:tc>
      </w:tr>
      <w:tr w:rsidR="00FA6330"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FA6330" w:rsidRDefault="00FA6330" w:rsidP="00F758B5">
            <w:r>
              <w:rPr>
                <w:rFonts w:hint="eastAsia"/>
              </w:rPr>
              <w:t>UserGuidURL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FA6330" w:rsidRDefault="00FA6330"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FA6330" w:rsidRDefault="00FA6330" w:rsidP="00F758B5">
            <w:pPr>
              <w:spacing w:line="300" w:lineRule="auto"/>
              <w:jc w:val="left"/>
            </w:pPr>
            <w:r>
              <w:rPr>
                <w:rFonts w:hint="eastAsia"/>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FA6330" w:rsidRDefault="00FA6330" w:rsidP="00F758B5">
            <w:pPr>
              <w:spacing w:line="300" w:lineRule="auto"/>
              <w:jc w:val="left"/>
            </w:pPr>
            <w:bookmarkStart w:id="1280" w:name="OLE_LINK144"/>
            <w:bookmarkStart w:id="1281" w:name="OLE_LINK145"/>
            <w:r>
              <w:t>come from the Oma customization node in</w:t>
            </w:r>
            <w:bookmarkEnd w:id="1280"/>
            <w:bookmarkEnd w:id="1281"/>
            <w:r>
              <w:rPr>
                <w:rFonts w:hint="eastAsia"/>
              </w:rPr>
              <w:t xml:space="preserve"> </w:t>
            </w:r>
            <w:r>
              <w:t>GTR-DDF-00346 -&gt; ./Customization/Browser/UserManual</w:t>
            </w:r>
          </w:p>
        </w:tc>
      </w:tr>
      <w:tr w:rsidR="004C000F" w:rsidTr="00F758B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tcPr>
          <w:p w:rsidR="004C000F" w:rsidRDefault="004C000F" w:rsidP="00F758B5">
            <w:r w:rsidRPr="009D560F">
              <w:t>GetCustomerCare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Pr>
          <w:p w:rsidR="004C000F" w:rsidRDefault="004C000F" w:rsidP="00F758B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Pr>
          <w:p w:rsidR="004C000F" w:rsidRDefault="004C000F" w:rsidP="00F758B5">
            <w:pPr>
              <w:spacing w:line="300" w:lineRule="auto"/>
              <w:jc w:val="left"/>
            </w:pPr>
            <w:r>
              <w:rPr>
                <w:rFonts w:hint="eastAsia"/>
              </w:rPr>
              <w:t>No</w:t>
            </w:r>
          </w:p>
        </w:tc>
        <w:tc>
          <w:tcPr>
            <w:tcW w:w="3121" w:type="dxa"/>
            <w:tcBorders>
              <w:top w:val="single" w:sz="4" w:space="0" w:color="00000A"/>
              <w:left w:val="single" w:sz="4" w:space="0" w:color="00000A"/>
              <w:bottom w:val="single" w:sz="4" w:space="0" w:color="00000A"/>
              <w:right w:val="single" w:sz="4" w:space="0" w:color="00000A"/>
            </w:tcBorders>
            <w:shd w:val="clear" w:color="auto" w:fill="FFFFFF"/>
          </w:tcPr>
          <w:p w:rsidR="004C000F" w:rsidRDefault="00A2341C" w:rsidP="00F758B5">
            <w:pPr>
              <w:spacing w:line="300" w:lineRule="auto"/>
              <w:jc w:val="left"/>
            </w:pPr>
            <w:r>
              <w:t>come from the Oma customization node in</w:t>
            </w:r>
            <w:r>
              <w:rPr>
                <w:rFonts w:hint="eastAsia"/>
              </w:rPr>
              <w:t xml:space="preserve"> &lt;&lt;</w:t>
            </w:r>
            <w:r>
              <w:t xml:space="preserve"> </w:t>
            </w:r>
            <w:r w:rsidRPr="00A2341C">
              <w:t>GTR_MBB_CHMLN_SPEC_Ver1-2-0_2014-10-31.pdf</w:t>
            </w:r>
            <w:r w:rsidRPr="00A2341C">
              <w:rPr>
                <w:rFonts w:hint="eastAsia"/>
              </w:rPr>
              <w:t xml:space="preserve"> </w:t>
            </w:r>
            <w:r>
              <w:rPr>
                <w:rFonts w:hint="eastAsia"/>
              </w:rPr>
              <w:t>&gt;&gt;</w:t>
            </w:r>
          </w:p>
          <w:p w:rsidR="00A2341C" w:rsidRDefault="00A2341C" w:rsidP="00F758B5">
            <w:pPr>
              <w:spacing w:line="300" w:lineRule="auto"/>
              <w:jc w:val="left"/>
            </w:pPr>
            <w:r w:rsidRPr="00A2341C">
              <w:t>GTR-MBB_CHMLN-00018</w:t>
            </w:r>
          </w:p>
          <w:p w:rsidR="00A2341C" w:rsidRDefault="00A2341C" w:rsidP="00F758B5">
            <w:pPr>
              <w:spacing w:line="300" w:lineRule="auto"/>
              <w:jc w:val="left"/>
            </w:pPr>
            <w:r w:rsidRPr="00CD0FC9">
              <w:t>./Customization/Contacts/CustomerCare</w:t>
            </w:r>
          </w:p>
        </w:tc>
      </w:tr>
    </w:tbl>
    <w:p w:rsidR="00FA6330" w:rsidRDefault="00FA6330" w:rsidP="00F360F6">
      <w:pPr>
        <w:pStyle w:val="4"/>
        <w:numPr>
          <w:ilvl w:val="3"/>
          <w:numId w:val="70"/>
        </w:numPr>
        <w:spacing w:line="372" w:lineRule="auto"/>
      </w:pPr>
      <w:r>
        <w:t xml:space="preserve">Response </w:t>
      </w:r>
    </w:p>
    <w:p w:rsidR="00FA6330" w:rsidRDefault="00FA6330" w:rsidP="00FA6330">
      <w:r>
        <w:t>{</w:t>
      </w:r>
    </w:p>
    <w:p w:rsidR="00FA6330" w:rsidRDefault="00FA6330" w:rsidP="00FA6330">
      <w:pPr>
        <w:ind w:left="420" w:firstLine="105"/>
      </w:pPr>
      <w:r>
        <w:t xml:space="preserve">"jsonrpc": "2.0", </w:t>
      </w:r>
    </w:p>
    <w:p w:rsidR="00FA6330" w:rsidRDefault="00FA6330" w:rsidP="00FA6330">
      <w:pPr>
        <w:ind w:left="420" w:firstLine="105"/>
      </w:pPr>
      <w:r>
        <w:t>"result": {},</w:t>
      </w:r>
    </w:p>
    <w:p w:rsidR="00FA6330" w:rsidRDefault="00FA6330" w:rsidP="00FA6330">
      <w:pPr>
        <w:ind w:left="420" w:firstLine="105"/>
      </w:pPr>
      <w:r>
        <w:t>"id": "18.</w:t>
      </w:r>
      <w:r>
        <w:rPr>
          <w:rFonts w:hint="eastAsia"/>
        </w:rPr>
        <w:t>12</w:t>
      </w:r>
      <w:r>
        <w:t>"</w:t>
      </w:r>
      <w:r>
        <w:rPr>
          <w:rFonts w:hint="eastAsia"/>
        </w:rPr>
        <w:t>，</w:t>
      </w:r>
    </w:p>
    <w:p w:rsidR="00FA6330" w:rsidRDefault="00FA6330" w:rsidP="00FA6330">
      <w:r>
        <w:t>}</w:t>
      </w:r>
    </w:p>
    <w:p w:rsidR="00FA6330" w:rsidRDefault="00FA6330" w:rsidP="00F360F6">
      <w:pPr>
        <w:pStyle w:val="4"/>
        <w:numPr>
          <w:ilvl w:val="3"/>
          <w:numId w:val="70"/>
        </w:numPr>
        <w:spacing w:line="372" w:lineRule="auto"/>
      </w:pPr>
      <w:r>
        <w:lastRenderedPageBreak/>
        <w:t>Response with error</w:t>
      </w:r>
    </w:p>
    <w:p w:rsidR="00FA6330" w:rsidRDefault="00FA6330" w:rsidP="00FA6330">
      <w:r>
        <w:t>{</w:t>
      </w:r>
    </w:p>
    <w:p w:rsidR="00FA6330" w:rsidRDefault="00FA6330" w:rsidP="00FA6330">
      <w:r>
        <w:t xml:space="preserve">   "jsonrpc": "2.0",</w:t>
      </w:r>
    </w:p>
    <w:p w:rsidR="00FA6330" w:rsidRDefault="00FA6330" w:rsidP="00FA6330">
      <w:pPr>
        <w:tabs>
          <w:tab w:val="left" w:pos="6383"/>
        </w:tabs>
      </w:pPr>
      <w:r>
        <w:t xml:space="preserve">   "error": {</w:t>
      </w:r>
      <w:r>
        <w:tab/>
      </w:r>
    </w:p>
    <w:p w:rsidR="00FA6330" w:rsidRDefault="00FA6330" w:rsidP="00FA6330">
      <w:r>
        <w:t xml:space="preserve">           "code": "18</w:t>
      </w:r>
      <w:r>
        <w:rPr>
          <w:rFonts w:hint="eastAsia"/>
        </w:rPr>
        <w:t>12</w:t>
      </w:r>
      <w:r>
        <w:t>01",</w:t>
      </w:r>
    </w:p>
    <w:p w:rsidR="00FA6330" w:rsidRDefault="00FA6330" w:rsidP="00FA6330">
      <w:r>
        <w:t xml:space="preserve">           "message": "</w:t>
      </w:r>
      <w:r>
        <w:rPr>
          <w:rFonts w:hint="eastAsia"/>
        </w:rPr>
        <w:t xml:space="preserve">Get OMA Link Info </w:t>
      </w:r>
      <w:r>
        <w:t>failed. "</w:t>
      </w:r>
    </w:p>
    <w:p w:rsidR="00FA6330" w:rsidRDefault="00FA6330" w:rsidP="00FA6330">
      <w:r>
        <w:t xml:space="preserve">         },</w:t>
      </w:r>
    </w:p>
    <w:p w:rsidR="00FA6330" w:rsidRDefault="00FA6330" w:rsidP="00FA6330">
      <w:r>
        <w:t xml:space="preserve">   "id":"18.</w:t>
      </w:r>
      <w:r>
        <w:rPr>
          <w:rFonts w:hint="eastAsia"/>
        </w:rPr>
        <w:t>12</w:t>
      </w:r>
      <w:r>
        <w:t>"</w:t>
      </w:r>
    </w:p>
    <w:p w:rsidR="00FA6330" w:rsidRDefault="00FA6330" w:rsidP="00FA6330">
      <w:r>
        <w:t>}</w:t>
      </w:r>
    </w:p>
    <w:p w:rsidR="00FA6330" w:rsidRDefault="00FA6330" w:rsidP="00FA6330"/>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FA6330"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FA6330" w:rsidRDefault="00FA6330" w:rsidP="00F758B5">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FA6330" w:rsidRDefault="00FA6330" w:rsidP="00F758B5">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FA6330" w:rsidRDefault="00FA6330" w:rsidP="00F758B5">
            <w:pPr>
              <w:pStyle w:val="TextBody"/>
            </w:pPr>
            <w:r>
              <w:t>Error Description</w:t>
            </w:r>
          </w:p>
        </w:tc>
      </w:tr>
      <w:tr w:rsidR="00FA6330" w:rsidTr="00F758B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FA6330" w:rsidRDefault="00FA6330" w:rsidP="00F758B5">
            <w:r>
              <w:t>18</w:t>
            </w:r>
            <w:r>
              <w:rPr>
                <w:rFonts w:hint="eastAsia"/>
              </w:rPr>
              <w:t>12</w:t>
            </w:r>
            <w:r>
              <w:t>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FA6330" w:rsidRDefault="00FA6330" w:rsidP="00F758B5">
            <w:r>
              <w:rPr>
                <w:rFonts w:hint="eastAsia"/>
              </w:rPr>
              <w:t xml:space="preserve">Get OMA Link Info </w:t>
            </w:r>
            <w:r>
              <w:t>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FA6330" w:rsidRDefault="00FA6330" w:rsidP="00F758B5">
            <w:r>
              <w:rPr>
                <w:rFonts w:hint="eastAsia"/>
              </w:rPr>
              <w:t xml:space="preserve">Get OMA Link Info </w:t>
            </w:r>
            <w:r>
              <w:t>failed.</w:t>
            </w:r>
          </w:p>
        </w:tc>
      </w:tr>
    </w:tbl>
    <w:p w:rsidR="00FA6330" w:rsidRDefault="00FA6330" w:rsidP="00FA6330"/>
    <w:p w:rsidR="00404364" w:rsidRDefault="00404364" w:rsidP="00567478">
      <w:pPr>
        <w:pStyle w:val="3"/>
        <w:numPr>
          <w:ilvl w:val="2"/>
          <w:numId w:val="70"/>
        </w:numPr>
        <w:ind w:left="720"/>
        <w:rPr>
          <w:lang w:eastAsia="zh-CN"/>
        </w:rPr>
      </w:pPr>
      <w:bookmarkStart w:id="1282" w:name="_Toc470684792"/>
      <w:r w:rsidRPr="00567478">
        <w:rPr>
          <w:rFonts w:hint="eastAsia"/>
          <w:lang w:eastAsia="zh-CN"/>
        </w:rPr>
        <w:t>GetOMABrandAlpha</w:t>
      </w:r>
      <w:bookmarkEnd w:id="1282"/>
    </w:p>
    <w:p w:rsidR="00404364" w:rsidRDefault="00404364" w:rsidP="00F360F6">
      <w:pPr>
        <w:pStyle w:val="4"/>
        <w:numPr>
          <w:ilvl w:val="3"/>
          <w:numId w:val="70"/>
        </w:numPr>
        <w:spacing w:line="372" w:lineRule="auto"/>
      </w:pPr>
      <w:r>
        <w:t>Request</w:t>
      </w:r>
    </w:p>
    <w:p w:rsidR="00404364" w:rsidRDefault="00404364" w:rsidP="00404364">
      <w:pPr>
        <w:ind w:firstLine="210"/>
        <w:rPr>
          <w:lang w:eastAsia="en-US"/>
        </w:rPr>
      </w:pPr>
      <w:r>
        <w:rPr>
          <w:lang w:eastAsia="en-US"/>
        </w:rPr>
        <w:t>{</w:t>
      </w:r>
    </w:p>
    <w:p w:rsidR="00404364" w:rsidRDefault="00404364" w:rsidP="00404364">
      <w:pPr>
        <w:ind w:left="420" w:firstLine="315"/>
        <w:rPr>
          <w:lang w:eastAsia="en-US"/>
        </w:rPr>
      </w:pPr>
      <w:r>
        <w:rPr>
          <w:lang w:eastAsia="en-US"/>
        </w:rPr>
        <w:t xml:space="preserve">"jsonrpc": "2.0", </w:t>
      </w:r>
    </w:p>
    <w:p w:rsidR="00404364" w:rsidRDefault="00404364" w:rsidP="00404364">
      <w:pPr>
        <w:ind w:left="420" w:firstLine="315"/>
        <w:rPr>
          <w:lang w:eastAsia="en-US"/>
        </w:rPr>
      </w:pPr>
      <w:r>
        <w:rPr>
          <w:lang w:eastAsia="en-US"/>
        </w:rPr>
        <w:t>"method": "</w:t>
      </w:r>
      <w:r w:rsidRPr="00404364">
        <w:t xml:space="preserve"> GetOMABrandAlpha</w:t>
      </w:r>
      <w:r>
        <w:rPr>
          <w:lang w:eastAsia="en-US"/>
        </w:rPr>
        <w:t>",</w:t>
      </w:r>
    </w:p>
    <w:p w:rsidR="00404364" w:rsidRDefault="00404364" w:rsidP="006A3C2B">
      <w:pPr>
        <w:ind w:left="420" w:firstLine="315"/>
      </w:pPr>
      <w:r>
        <w:rPr>
          <w:lang w:eastAsia="en-US"/>
        </w:rPr>
        <w:t>"params":{},</w:t>
      </w:r>
    </w:p>
    <w:p w:rsidR="00404364" w:rsidRDefault="00404364" w:rsidP="00404364">
      <w:pPr>
        <w:ind w:left="420" w:firstLine="315"/>
        <w:rPr>
          <w:lang w:eastAsia="en-US"/>
        </w:rPr>
      </w:pPr>
      <w:r>
        <w:rPr>
          <w:lang w:eastAsia="en-US"/>
        </w:rPr>
        <w:t>"id": "</w:t>
      </w:r>
      <w:r>
        <w:t>18</w:t>
      </w:r>
      <w:r>
        <w:rPr>
          <w:lang w:eastAsia="en-US"/>
        </w:rPr>
        <w:t>.</w:t>
      </w:r>
      <w:r>
        <w:rPr>
          <w:rFonts w:hint="eastAsia"/>
        </w:rPr>
        <w:t>13</w:t>
      </w:r>
      <w:r>
        <w:rPr>
          <w:lang w:eastAsia="en-US"/>
        </w:rPr>
        <w:t>"</w:t>
      </w:r>
    </w:p>
    <w:p w:rsidR="00404364" w:rsidRDefault="00404364" w:rsidP="00404364">
      <w:r>
        <w:rPr>
          <w:lang w:eastAsia="en-US"/>
        </w:rPr>
        <w:t>}</w:t>
      </w:r>
    </w:p>
    <w:p w:rsidR="00404364" w:rsidRDefault="00404364"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593"/>
      </w:tblGrid>
      <w:tr w:rsidR="00404364" w:rsidTr="00404364">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pStyle w:val="af9"/>
              <w:spacing w:before="240"/>
              <w:jc w:val="both"/>
              <w:rPr>
                <w:b/>
                <w:sz w:val="22"/>
                <w:lang w:val="en-GB"/>
              </w:rPr>
            </w:pPr>
            <w:r>
              <w:rPr>
                <w:b/>
                <w:sz w:val="22"/>
                <w:lang w:val="en-GB"/>
              </w:rPr>
              <w:t>Changable</w:t>
            </w:r>
          </w:p>
        </w:tc>
        <w:tc>
          <w:tcPr>
            <w:tcW w:w="3593"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pStyle w:val="af9"/>
              <w:spacing w:before="240"/>
              <w:rPr>
                <w:b/>
                <w:sz w:val="22"/>
                <w:lang w:val="en-GB"/>
              </w:rPr>
            </w:pPr>
            <w:r>
              <w:rPr>
                <w:b/>
                <w:sz w:val="22"/>
                <w:lang w:val="en-GB"/>
              </w:rPr>
              <w:t>Description</w:t>
            </w:r>
          </w:p>
        </w:tc>
      </w:tr>
      <w:tr w:rsidR="00404364" w:rsidTr="00404364">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spacing w:line="300" w:lineRule="auto"/>
              <w:jc w:val="left"/>
            </w:pPr>
            <w:r w:rsidRPr="00404364">
              <w:t>BrandAlpha</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spacing w:line="300" w:lineRule="auto"/>
              <w:jc w:val="left"/>
            </w:pPr>
            <w:r>
              <w:rPr>
                <w:rFonts w:hint="eastAsia"/>
              </w:rPr>
              <w:t>No</w:t>
            </w:r>
          </w:p>
        </w:tc>
        <w:tc>
          <w:tcPr>
            <w:tcW w:w="3593" w:type="dxa"/>
            <w:tcBorders>
              <w:top w:val="single" w:sz="4" w:space="0" w:color="00000A"/>
              <w:left w:val="single" w:sz="4" w:space="0" w:color="00000A"/>
              <w:bottom w:val="single" w:sz="4" w:space="0" w:color="00000A"/>
              <w:right w:val="single" w:sz="4" w:space="0" w:color="00000A"/>
            </w:tcBorders>
            <w:shd w:val="clear" w:color="auto" w:fill="FFFFFF"/>
            <w:hideMark/>
          </w:tcPr>
          <w:p w:rsidR="00404364" w:rsidRDefault="00404364" w:rsidP="002C2FDF">
            <w:pPr>
              <w:suppressAutoHyphens w:val="0"/>
              <w:autoSpaceDE w:val="0"/>
              <w:autoSpaceDN w:val="0"/>
              <w:adjustRightInd w:val="0"/>
              <w:jc w:val="left"/>
            </w:pPr>
            <w:r>
              <w:rPr>
                <w:rFonts w:hint="eastAsia"/>
              </w:rPr>
              <w:t>OMA Brand Alpha</w:t>
            </w:r>
          </w:p>
        </w:tc>
      </w:tr>
    </w:tbl>
    <w:p w:rsidR="00404364" w:rsidRDefault="00404364" w:rsidP="00404364"/>
    <w:p w:rsidR="00404364" w:rsidRDefault="00404364" w:rsidP="00F360F6">
      <w:pPr>
        <w:pStyle w:val="4"/>
        <w:numPr>
          <w:ilvl w:val="3"/>
          <w:numId w:val="70"/>
        </w:numPr>
        <w:spacing w:line="372" w:lineRule="auto"/>
      </w:pPr>
      <w:r>
        <w:t xml:space="preserve">Response </w:t>
      </w:r>
    </w:p>
    <w:p w:rsidR="00404364" w:rsidRDefault="00404364" w:rsidP="00404364">
      <w:r>
        <w:t>{</w:t>
      </w:r>
    </w:p>
    <w:p w:rsidR="00404364" w:rsidRDefault="00404364" w:rsidP="00404364">
      <w:pPr>
        <w:ind w:left="420" w:firstLine="105"/>
      </w:pPr>
      <w:r>
        <w:t xml:space="preserve">"jsonrpc": "2.0", </w:t>
      </w:r>
    </w:p>
    <w:p w:rsidR="006A3C2B" w:rsidRDefault="00404364" w:rsidP="00404364">
      <w:pPr>
        <w:ind w:left="420" w:firstLine="105"/>
      </w:pPr>
      <w:r>
        <w:t>"result": {</w:t>
      </w:r>
    </w:p>
    <w:p w:rsidR="006A3C2B" w:rsidRDefault="006A3C2B" w:rsidP="00404364">
      <w:pPr>
        <w:ind w:left="420" w:firstLine="105"/>
      </w:pPr>
      <w:r>
        <w:rPr>
          <w:rFonts w:hint="eastAsia"/>
        </w:rPr>
        <w:tab/>
      </w:r>
      <w:r>
        <w:rPr>
          <w:lang w:eastAsia="en-US"/>
        </w:rPr>
        <w:t>"</w:t>
      </w:r>
      <w:r w:rsidRPr="00404364">
        <w:t>BrandAlpha</w:t>
      </w:r>
      <w:r>
        <w:rPr>
          <w:lang w:eastAsia="en-US"/>
        </w:rPr>
        <w:t>"</w:t>
      </w:r>
      <w:r>
        <w:rPr>
          <w:rFonts w:hint="eastAsia"/>
        </w:rPr>
        <w:t>:</w:t>
      </w:r>
      <w:r>
        <w:rPr>
          <w:lang w:eastAsia="en-US"/>
        </w:rPr>
        <w:t xml:space="preserve"> " "</w:t>
      </w:r>
    </w:p>
    <w:p w:rsidR="00404364" w:rsidRDefault="00404364" w:rsidP="00404364">
      <w:pPr>
        <w:ind w:left="420" w:firstLine="105"/>
      </w:pPr>
      <w:r>
        <w:t>},</w:t>
      </w:r>
    </w:p>
    <w:p w:rsidR="00404364" w:rsidRDefault="00404364" w:rsidP="00404364">
      <w:pPr>
        <w:ind w:left="420" w:firstLine="105"/>
      </w:pPr>
      <w:r>
        <w:t>"id": "18.</w:t>
      </w:r>
      <w:r>
        <w:rPr>
          <w:rFonts w:hint="eastAsia"/>
        </w:rPr>
        <w:t>13</w:t>
      </w:r>
      <w:r>
        <w:t>"</w:t>
      </w:r>
      <w:r>
        <w:rPr>
          <w:rFonts w:hint="eastAsia"/>
        </w:rPr>
        <w:t>，</w:t>
      </w:r>
    </w:p>
    <w:p w:rsidR="00404364" w:rsidRDefault="00404364" w:rsidP="00404364">
      <w:r>
        <w:t>}</w:t>
      </w:r>
    </w:p>
    <w:p w:rsidR="00404364" w:rsidRDefault="00404364" w:rsidP="00F360F6">
      <w:pPr>
        <w:pStyle w:val="4"/>
        <w:numPr>
          <w:ilvl w:val="3"/>
          <w:numId w:val="70"/>
        </w:numPr>
        <w:spacing w:line="372" w:lineRule="auto"/>
      </w:pPr>
      <w:r>
        <w:t>Response with error</w:t>
      </w:r>
    </w:p>
    <w:p w:rsidR="00404364" w:rsidRDefault="00404364" w:rsidP="00404364">
      <w:r>
        <w:t>{</w:t>
      </w:r>
    </w:p>
    <w:p w:rsidR="00404364" w:rsidRDefault="00404364" w:rsidP="00404364">
      <w:r>
        <w:t xml:space="preserve">   "jsonrpc": "2.0",</w:t>
      </w:r>
    </w:p>
    <w:p w:rsidR="00404364" w:rsidRDefault="00404364" w:rsidP="00404364">
      <w:pPr>
        <w:tabs>
          <w:tab w:val="left" w:pos="6383"/>
        </w:tabs>
      </w:pPr>
      <w:r>
        <w:t xml:space="preserve">   "error": {</w:t>
      </w:r>
      <w:r>
        <w:tab/>
      </w:r>
    </w:p>
    <w:p w:rsidR="00404364" w:rsidRDefault="00404364" w:rsidP="00404364">
      <w:r>
        <w:t xml:space="preserve">           "code": "18</w:t>
      </w:r>
      <w:r>
        <w:rPr>
          <w:rFonts w:hint="eastAsia"/>
        </w:rPr>
        <w:t>13</w:t>
      </w:r>
      <w:r>
        <w:t>01",</w:t>
      </w:r>
    </w:p>
    <w:p w:rsidR="00404364" w:rsidRDefault="00404364" w:rsidP="00404364">
      <w:r>
        <w:lastRenderedPageBreak/>
        <w:t xml:space="preserve">           "message": "</w:t>
      </w:r>
      <w:r>
        <w:rPr>
          <w:rFonts w:hint="eastAsia"/>
        </w:rPr>
        <w:t xml:space="preserve">Get OMA Brand Alpha </w:t>
      </w:r>
      <w:r>
        <w:t>failed. "</w:t>
      </w:r>
    </w:p>
    <w:p w:rsidR="00404364" w:rsidRDefault="00404364" w:rsidP="00404364">
      <w:r>
        <w:t xml:space="preserve">         },</w:t>
      </w:r>
    </w:p>
    <w:p w:rsidR="00404364" w:rsidRDefault="00404364" w:rsidP="00404364">
      <w:r>
        <w:t xml:space="preserve">   "id":"18.</w:t>
      </w:r>
      <w:r>
        <w:rPr>
          <w:rFonts w:hint="eastAsia"/>
        </w:rPr>
        <w:t>13</w:t>
      </w:r>
      <w:r>
        <w:t>"</w:t>
      </w:r>
    </w:p>
    <w:p w:rsidR="00404364" w:rsidRDefault="00404364" w:rsidP="00404364">
      <w:r>
        <w:t>}</w:t>
      </w:r>
    </w:p>
    <w:p w:rsidR="00404364" w:rsidRDefault="00404364" w:rsidP="00404364"/>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404364" w:rsidTr="002C2FDF">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04364" w:rsidRDefault="00404364" w:rsidP="002C2FDF">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04364" w:rsidRDefault="00404364" w:rsidP="002C2FDF">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04364" w:rsidRDefault="00404364" w:rsidP="002C2FDF">
            <w:pPr>
              <w:pStyle w:val="TextBody"/>
            </w:pPr>
            <w:r>
              <w:t>Error Description</w:t>
            </w:r>
          </w:p>
        </w:tc>
      </w:tr>
      <w:tr w:rsidR="00404364" w:rsidTr="002C2FDF">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404364" w:rsidRDefault="00404364" w:rsidP="00404364">
            <w:r>
              <w:t>18</w:t>
            </w:r>
            <w:r>
              <w:rPr>
                <w:rFonts w:hint="eastAsia"/>
              </w:rPr>
              <w:t>13</w:t>
            </w:r>
            <w:r>
              <w:t>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404364" w:rsidRDefault="00404364" w:rsidP="002C2FDF">
            <w:r>
              <w:rPr>
                <w:rFonts w:hint="eastAsia"/>
              </w:rPr>
              <w:t xml:space="preserve">Get OMA Brand Alpha </w:t>
            </w:r>
            <w:r>
              <w:t>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404364" w:rsidRDefault="00404364" w:rsidP="002C2FDF">
            <w:r>
              <w:rPr>
                <w:rFonts w:hint="eastAsia"/>
              </w:rPr>
              <w:t xml:space="preserve">Get OMA Brand Alpha </w:t>
            </w:r>
            <w:r>
              <w:t>failed</w:t>
            </w:r>
          </w:p>
        </w:tc>
      </w:tr>
    </w:tbl>
    <w:p w:rsidR="002E1B2A" w:rsidRDefault="002E1B2A" w:rsidP="00567478">
      <w:pPr>
        <w:pStyle w:val="3"/>
        <w:numPr>
          <w:ilvl w:val="2"/>
          <w:numId w:val="70"/>
        </w:numPr>
        <w:ind w:left="720"/>
        <w:rPr>
          <w:lang w:eastAsia="zh-CN"/>
        </w:rPr>
      </w:pPr>
      <w:bookmarkStart w:id="1283" w:name="_Toc470684793"/>
      <w:r w:rsidRPr="00567478">
        <w:rPr>
          <w:rFonts w:hint="eastAsia"/>
          <w:lang w:eastAsia="zh-CN"/>
        </w:rPr>
        <w:t>GetSimLockStatus</w:t>
      </w:r>
      <w:bookmarkEnd w:id="1283"/>
    </w:p>
    <w:p w:rsidR="002E1B2A" w:rsidRDefault="002E1B2A" w:rsidP="00F360F6">
      <w:pPr>
        <w:pStyle w:val="4"/>
        <w:numPr>
          <w:ilvl w:val="3"/>
          <w:numId w:val="70"/>
        </w:numPr>
        <w:spacing w:line="372" w:lineRule="auto"/>
      </w:pPr>
      <w:r>
        <w:t>Request</w:t>
      </w:r>
    </w:p>
    <w:p w:rsidR="002E1B2A" w:rsidRDefault="002E1B2A" w:rsidP="002E1B2A">
      <w:pPr>
        <w:ind w:firstLine="210"/>
        <w:rPr>
          <w:lang w:eastAsia="en-US"/>
        </w:rPr>
      </w:pPr>
      <w:r>
        <w:rPr>
          <w:lang w:eastAsia="en-US"/>
        </w:rPr>
        <w:t>{</w:t>
      </w:r>
    </w:p>
    <w:p w:rsidR="002E1B2A" w:rsidRDefault="002E1B2A" w:rsidP="002E1B2A">
      <w:pPr>
        <w:ind w:left="420" w:firstLine="315"/>
        <w:rPr>
          <w:lang w:eastAsia="en-US"/>
        </w:rPr>
      </w:pPr>
      <w:r>
        <w:rPr>
          <w:lang w:eastAsia="en-US"/>
        </w:rPr>
        <w:t xml:space="preserve">"jsonrpc": "2.0", </w:t>
      </w:r>
    </w:p>
    <w:p w:rsidR="002E1B2A" w:rsidRDefault="002E1B2A" w:rsidP="002E1B2A">
      <w:pPr>
        <w:ind w:left="420" w:firstLine="315"/>
        <w:rPr>
          <w:lang w:eastAsia="en-US"/>
        </w:rPr>
      </w:pPr>
      <w:r>
        <w:rPr>
          <w:lang w:eastAsia="en-US"/>
        </w:rPr>
        <w:t>"method": "</w:t>
      </w:r>
      <w:r w:rsidRPr="00404364">
        <w:t xml:space="preserve"> </w:t>
      </w:r>
      <w:r w:rsidRPr="00027FCF">
        <w:t>GetSimLockStatus</w:t>
      </w:r>
      <w:r>
        <w:rPr>
          <w:lang w:eastAsia="en-US"/>
        </w:rPr>
        <w:t>",</w:t>
      </w:r>
    </w:p>
    <w:p w:rsidR="002E1B2A" w:rsidRDefault="002E1B2A" w:rsidP="002E1B2A">
      <w:pPr>
        <w:ind w:left="420" w:firstLine="315"/>
      </w:pPr>
      <w:r>
        <w:rPr>
          <w:lang w:eastAsia="en-US"/>
        </w:rPr>
        <w:t>"params":{},</w:t>
      </w:r>
    </w:p>
    <w:p w:rsidR="002E1B2A" w:rsidRDefault="002E1B2A" w:rsidP="002E1B2A">
      <w:pPr>
        <w:ind w:left="420" w:firstLine="315"/>
        <w:rPr>
          <w:lang w:eastAsia="en-US"/>
        </w:rPr>
      </w:pPr>
      <w:r>
        <w:rPr>
          <w:lang w:eastAsia="en-US"/>
        </w:rPr>
        <w:t>"id": "</w:t>
      </w:r>
      <w:r>
        <w:t>18</w:t>
      </w:r>
      <w:r>
        <w:rPr>
          <w:lang w:eastAsia="en-US"/>
        </w:rPr>
        <w:t>.</w:t>
      </w:r>
      <w:r>
        <w:rPr>
          <w:rFonts w:hint="eastAsia"/>
        </w:rPr>
        <w:t>14</w:t>
      </w:r>
      <w:r>
        <w:rPr>
          <w:lang w:eastAsia="en-US"/>
        </w:rPr>
        <w:t>"</w:t>
      </w:r>
    </w:p>
    <w:p w:rsidR="002E1B2A" w:rsidRDefault="002E1B2A" w:rsidP="002E1B2A">
      <w:r>
        <w:rPr>
          <w:lang w:eastAsia="en-US"/>
        </w:rPr>
        <w:t>}</w:t>
      </w:r>
    </w:p>
    <w:p w:rsidR="002E1B2A" w:rsidRDefault="002E1B2A"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593"/>
      </w:tblGrid>
      <w:tr w:rsidR="002E1B2A" w:rsidTr="004B7DA5">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pStyle w:val="af9"/>
              <w:spacing w:before="240"/>
              <w:jc w:val="both"/>
              <w:rPr>
                <w:b/>
                <w:sz w:val="22"/>
                <w:lang w:val="en-GB"/>
              </w:rPr>
            </w:pPr>
            <w:r>
              <w:rPr>
                <w:b/>
                <w:sz w:val="22"/>
                <w:lang w:val="en-GB"/>
              </w:rPr>
              <w:t>Changable</w:t>
            </w:r>
          </w:p>
        </w:tc>
        <w:tc>
          <w:tcPr>
            <w:tcW w:w="3593"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pStyle w:val="af9"/>
              <w:spacing w:before="240"/>
              <w:rPr>
                <w:b/>
                <w:sz w:val="22"/>
                <w:lang w:val="en-GB"/>
              </w:rPr>
            </w:pPr>
            <w:r>
              <w:rPr>
                <w:b/>
                <w:sz w:val="22"/>
                <w:lang w:val="en-GB"/>
              </w:rPr>
              <w:t>Description</w:t>
            </w:r>
          </w:p>
        </w:tc>
      </w:tr>
      <w:tr w:rsidR="002E1B2A" w:rsidTr="004B7DA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spacing w:line="300" w:lineRule="auto"/>
              <w:jc w:val="left"/>
            </w:pPr>
            <w:r w:rsidRPr="00027FCF">
              <w:t>SimLockStatus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spacing w:line="300" w:lineRule="auto"/>
              <w:jc w:val="left"/>
            </w:pPr>
            <w:r>
              <w:t>Integer</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spacing w:line="300" w:lineRule="auto"/>
              <w:jc w:val="left"/>
            </w:pPr>
            <w:r>
              <w:rPr>
                <w:rFonts w:hint="eastAsia"/>
              </w:rPr>
              <w:t>No</w:t>
            </w:r>
          </w:p>
        </w:tc>
        <w:tc>
          <w:tcPr>
            <w:tcW w:w="3593" w:type="dxa"/>
            <w:tcBorders>
              <w:top w:val="single" w:sz="4" w:space="0" w:color="00000A"/>
              <w:left w:val="single" w:sz="4" w:space="0" w:color="00000A"/>
              <w:bottom w:val="single" w:sz="4" w:space="0" w:color="00000A"/>
              <w:right w:val="single" w:sz="4" w:space="0" w:color="00000A"/>
            </w:tcBorders>
            <w:shd w:val="clear" w:color="auto" w:fill="FFFFFF"/>
            <w:hideMark/>
          </w:tcPr>
          <w:p w:rsidR="002E1B2A" w:rsidRDefault="002E1B2A" w:rsidP="004B7DA5">
            <w:pPr>
              <w:spacing w:line="300" w:lineRule="auto"/>
              <w:jc w:val="left"/>
            </w:pPr>
            <w:r>
              <w:rPr>
                <w:rFonts w:hint="eastAsia"/>
              </w:rPr>
              <w:t>0</w:t>
            </w:r>
            <w:r>
              <w:t>:</w:t>
            </w:r>
            <w:r w:rsidRPr="00467057">
              <w:t xml:space="preserve"> the device must only recognize and enable an inserted Sprint SIM.</w:t>
            </w:r>
          </w:p>
          <w:p w:rsidR="002E1B2A" w:rsidRDefault="002E1B2A" w:rsidP="004B7DA5">
            <w:pPr>
              <w:spacing w:line="300" w:lineRule="auto"/>
              <w:jc w:val="left"/>
            </w:pPr>
            <w:r>
              <w:rPr>
                <w:rFonts w:hint="eastAsia"/>
              </w:rPr>
              <w:t>1</w:t>
            </w:r>
            <w:r>
              <w:t>:</w:t>
            </w:r>
            <w:r w:rsidRPr="00467057">
              <w:t xml:space="preserve"> the device must recognize and enable any inserted foreign SIM</w:t>
            </w:r>
          </w:p>
          <w:p w:rsidR="002E1B2A" w:rsidRDefault="002E1B2A" w:rsidP="004B7DA5">
            <w:pPr>
              <w:spacing w:line="300" w:lineRule="auto"/>
              <w:jc w:val="left"/>
            </w:pPr>
            <w:r>
              <w:rPr>
                <w:rFonts w:hint="eastAsia"/>
              </w:rPr>
              <w:t>2</w:t>
            </w:r>
            <w:r>
              <w:t xml:space="preserve">: </w:t>
            </w:r>
            <w:r w:rsidRPr="00467057">
              <w:t>the device must recognize any inserted UICC, International or Domestic</w:t>
            </w:r>
          </w:p>
          <w:p w:rsidR="002E1B2A" w:rsidRPr="00467057" w:rsidRDefault="002E1B2A" w:rsidP="004B7DA5">
            <w:pPr>
              <w:spacing w:line="300" w:lineRule="auto"/>
              <w:jc w:val="left"/>
              <w:rPr>
                <w:sz w:val="22"/>
                <w:szCs w:val="22"/>
              </w:rPr>
            </w:pPr>
            <w:r>
              <w:rPr>
                <w:rFonts w:hint="eastAsia"/>
              </w:rPr>
              <w:t>-1: not enable SIM LOCK</w:t>
            </w:r>
          </w:p>
        </w:tc>
      </w:tr>
    </w:tbl>
    <w:p w:rsidR="002E1B2A" w:rsidRDefault="002E1B2A" w:rsidP="002E1B2A"/>
    <w:p w:rsidR="002E1B2A" w:rsidRDefault="002E1B2A" w:rsidP="00F360F6">
      <w:pPr>
        <w:pStyle w:val="4"/>
        <w:numPr>
          <w:ilvl w:val="3"/>
          <w:numId w:val="70"/>
        </w:numPr>
        <w:spacing w:line="372" w:lineRule="auto"/>
      </w:pPr>
      <w:r>
        <w:t xml:space="preserve">Response </w:t>
      </w:r>
    </w:p>
    <w:p w:rsidR="002E1B2A" w:rsidRDefault="002E1B2A" w:rsidP="002E1B2A">
      <w:r>
        <w:t>{</w:t>
      </w:r>
    </w:p>
    <w:p w:rsidR="002E1B2A" w:rsidRDefault="002E1B2A" w:rsidP="002E1B2A">
      <w:pPr>
        <w:ind w:left="420" w:firstLine="105"/>
      </w:pPr>
      <w:r>
        <w:t xml:space="preserve">"jsonrpc": "2.0", </w:t>
      </w:r>
    </w:p>
    <w:p w:rsidR="002E1B2A" w:rsidRDefault="002E1B2A" w:rsidP="002E1B2A">
      <w:pPr>
        <w:ind w:left="420" w:firstLine="105"/>
      </w:pPr>
      <w:r>
        <w:t>"result": {</w:t>
      </w:r>
    </w:p>
    <w:p w:rsidR="002E1B2A" w:rsidRDefault="002E1B2A" w:rsidP="002E1B2A">
      <w:pPr>
        <w:ind w:left="420" w:firstLine="105"/>
      </w:pPr>
      <w:r>
        <w:rPr>
          <w:rFonts w:hint="eastAsia"/>
        </w:rPr>
        <w:tab/>
      </w:r>
      <w:r>
        <w:rPr>
          <w:lang w:eastAsia="en-US"/>
        </w:rPr>
        <w:t>"</w:t>
      </w:r>
      <w:r w:rsidRPr="00027FCF">
        <w:t>SimLockStatus</w:t>
      </w:r>
      <w:r>
        <w:rPr>
          <w:lang w:eastAsia="en-US"/>
        </w:rPr>
        <w:t>"</w:t>
      </w:r>
      <w:r>
        <w:rPr>
          <w:rFonts w:hint="eastAsia"/>
        </w:rPr>
        <w:t>:</w:t>
      </w:r>
      <w:r>
        <w:rPr>
          <w:lang w:eastAsia="en-US"/>
        </w:rPr>
        <w:t xml:space="preserve"> </w:t>
      </w:r>
      <w:r>
        <w:rPr>
          <w:rFonts w:hint="eastAsia"/>
        </w:rPr>
        <w:t>0</w:t>
      </w:r>
    </w:p>
    <w:p w:rsidR="002E1B2A" w:rsidRDefault="002E1B2A" w:rsidP="002E1B2A">
      <w:pPr>
        <w:ind w:left="420" w:firstLine="105"/>
      </w:pPr>
      <w:r>
        <w:t>},</w:t>
      </w:r>
    </w:p>
    <w:p w:rsidR="002E1B2A" w:rsidRDefault="002E1B2A" w:rsidP="002E1B2A">
      <w:pPr>
        <w:ind w:left="420" w:firstLine="105"/>
      </w:pPr>
      <w:r>
        <w:t>"id": "18.</w:t>
      </w:r>
      <w:r>
        <w:rPr>
          <w:rFonts w:hint="eastAsia"/>
        </w:rPr>
        <w:t>14</w:t>
      </w:r>
      <w:r>
        <w:t>"</w:t>
      </w:r>
      <w:r>
        <w:rPr>
          <w:rFonts w:hint="eastAsia"/>
        </w:rPr>
        <w:t>，</w:t>
      </w:r>
    </w:p>
    <w:p w:rsidR="002E1B2A" w:rsidRDefault="002E1B2A" w:rsidP="002E1B2A">
      <w:r>
        <w:t>}</w:t>
      </w:r>
    </w:p>
    <w:p w:rsidR="002E1B2A" w:rsidRDefault="002E1B2A" w:rsidP="00F360F6">
      <w:pPr>
        <w:pStyle w:val="4"/>
        <w:numPr>
          <w:ilvl w:val="3"/>
          <w:numId w:val="70"/>
        </w:numPr>
        <w:spacing w:line="372" w:lineRule="auto"/>
      </w:pPr>
      <w:r>
        <w:t>Response with error</w:t>
      </w:r>
    </w:p>
    <w:p w:rsidR="002E1B2A" w:rsidRDefault="002E1B2A" w:rsidP="002E1B2A">
      <w:r>
        <w:t>{</w:t>
      </w:r>
    </w:p>
    <w:p w:rsidR="002E1B2A" w:rsidRDefault="002E1B2A" w:rsidP="002E1B2A">
      <w:r>
        <w:t xml:space="preserve">   "jsonrpc": "2.0",</w:t>
      </w:r>
    </w:p>
    <w:p w:rsidR="002E1B2A" w:rsidRDefault="002E1B2A" w:rsidP="002E1B2A">
      <w:pPr>
        <w:tabs>
          <w:tab w:val="left" w:pos="6383"/>
        </w:tabs>
      </w:pPr>
      <w:r>
        <w:t xml:space="preserve">   "error": {</w:t>
      </w:r>
      <w:r>
        <w:tab/>
      </w:r>
    </w:p>
    <w:p w:rsidR="002E1B2A" w:rsidRDefault="002E1B2A" w:rsidP="002E1B2A">
      <w:r>
        <w:lastRenderedPageBreak/>
        <w:t xml:space="preserve">           "code": "18</w:t>
      </w:r>
      <w:r>
        <w:rPr>
          <w:rFonts w:hint="eastAsia"/>
        </w:rPr>
        <w:t>14</w:t>
      </w:r>
      <w:r>
        <w:t>01",</w:t>
      </w:r>
    </w:p>
    <w:p w:rsidR="002E1B2A" w:rsidRDefault="002E1B2A" w:rsidP="002E1B2A">
      <w:r>
        <w:t xml:space="preserve">           "message": "</w:t>
      </w:r>
      <w:r w:rsidRPr="005250B7">
        <w:rPr>
          <w:rFonts w:hint="eastAsia"/>
        </w:rPr>
        <w:t xml:space="preserve"> </w:t>
      </w:r>
      <w:r>
        <w:rPr>
          <w:rFonts w:hint="eastAsia"/>
        </w:rPr>
        <w:t xml:space="preserve">Get SIM Lock status </w:t>
      </w:r>
      <w:r>
        <w:t>failed. "</w:t>
      </w:r>
    </w:p>
    <w:p w:rsidR="002E1B2A" w:rsidRDefault="002E1B2A" w:rsidP="002E1B2A">
      <w:r>
        <w:t xml:space="preserve">         },</w:t>
      </w:r>
    </w:p>
    <w:p w:rsidR="002E1B2A" w:rsidRDefault="002E1B2A" w:rsidP="002E1B2A">
      <w:r>
        <w:t xml:space="preserve">   "id":"18.</w:t>
      </w:r>
      <w:r>
        <w:rPr>
          <w:rFonts w:hint="eastAsia"/>
        </w:rPr>
        <w:t>13</w:t>
      </w:r>
      <w:r>
        <w:t>"</w:t>
      </w:r>
    </w:p>
    <w:p w:rsidR="002E1B2A" w:rsidRDefault="002E1B2A" w:rsidP="002E1B2A">
      <w:r>
        <w:t>}</w:t>
      </w:r>
    </w:p>
    <w:p w:rsidR="002E1B2A" w:rsidRDefault="002E1B2A" w:rsidP="002E1B2A"/>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2E1B2A" w:rsidTr="004B7DA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2E1B2A" w:rsidRDefault="002E1B2A" w:rsidP="004B7DA5">
            <w:pPr>
              <w:pStyle w:val="TextBody"/>
            </w:pPr>
            <w:r>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2E1B2A" w:rsidRDefault="002E1B2A" w:rsidP="004B7DA5">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2E1B2A" w:rsidRDefault="002E1B2A" w:rsidP="004B7DA5">
            <w:pPr>
              <w:pStyle w:val="TextBody"/>
            </w:pPr>
            <w:r>
              <w:t>Error Description</w:t>
            </w:r>
          </w:p>
        </w:tc>
      </w:tr>
      <w:tr w:rsidR="002E1B2A" w:rsidTr="004B7DA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2E1B2A" w:rsidRDefault="002E1B2A" w:rsidP="004B7DA5">
            <w:r>
              <w:t>18</w:t>
            </w:r>
            <w:r>
              <w:rPr>
                <w:rFonts w:hint="eastAsia"/>
              </w:rPr>
              <w:t>14</w:t>
            </w:r>
            <w:r>
              <w:t>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2E1B2A" w:rsidRDefault="002E1B2A" w:rsidP="004B7DA5">
            <w:r>
              <w:rPr>
                <w:rFonts w:hint="eastAsia"/>
              </w:rPr>
              <w:t xml:space="preserve">Get SIM Lock status </w:t>
            </w:r>
            <w:r>
              <w:t>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2E1B2A" w:rsidRDefault="002E1B2A" w:rsidP="004B7DA5">
            <w:r>
              <w:rPr>
                <w:rFonts w:hint="eastAsia"/>
              </w:rPr>
              <w:t xml:space="preserve">Get SIM Lock status </w:t>
            </w:r>
            <w:r>
              <w:t>failed</w:t>
            </w:r>
          </w:p>
        </w:tc>
      </w:tr>
    </w:tbl>
    <w:p w:rsidR="002E1B2A" w:rsidRPr="004A2737" w:rsidRDefault="002E1B2A"/>
    <w:p w:rsidR="00256466" w:rsidRDefault="00256466" w:rsidP="00567478">
      <w:pPr>
        <w:pStyle w:val="3"/>
        <w:numPr>
          <w:ilvl w:val="2"/>
          <w:numId w:val="70"/>
        </w:numPr>
        <w:ind w:left="720"/>
        <w:rPr>
          <w:lang w:eastAsia="zh-CN"/>
        </w:rPr>
      </w:pPr>
      <w:bookmarkStart w:id="1284" w:name="_Toc422502915"/>
      <w:bookmarkStart w:id="1285" w:name="_Toc401747918"/>
      <w:bookmarkStart w:id="1286" w:name="__RefHeading__57414_1585609034"/>
      <w:bookmarkStart w:id="1287" w:name="_Toc470684794"/>
      <w:bookmarkEnd w:id="1284"/>
      <w:bookmarkEnd w:id="1285"/>
      <w:bookmarkEnd w:id="1286"/>
      <w:r w:rsidRPr="00567478">
        <w:rPr>
          <w:rFonts w:hint="eastAsia"/>
          <w:lang w:eastAsia="zh-CN"/>
        </w:rPr>
        <w:t>GetOMA</w:t>
      </w:r>
      <w:bookmarkStart w:id="1288" w:name="OLE_LINK163"/>
      <w:r w:rsidRPr="00567478">
        <w:rPr>
          <w:lang w:eastAsia="zh-CN"/>
        </w:rPr>
        <w:t>CarrierID</w:t>
      </w:r>
      <w:bookmarkEnd w:id="1287"/>
      <w:bookmarkEnd w:id="1288"/>
    </w:p>
    <w:p w:rsidR="00256466" w:rsidRDefault="00256466" w:rsidP="00F360F6">
      <w:pPr>
        <w:pStyle w:val="4"/>
        <w:numPr>
          <w:ilvl w:val="3"/>
          <w:numId w:val="70"/>
        </w:numPr>
        <w:spacing w:line="372" w:lineRule="auto"/>
      </w:pPr>
      <w:r>
        <w:t>Request</w:t>
      </w:r>
    </w:p>
    <w:p w:rsidR="00256466" w:rsidRDefault="00256466" w:rsidP="00256466">
      <w:pPr>
        <w:ind w:firstLine="210"/>
        <w:rPr>
          <w:lang w:eastAsia="en-US"/>
        </w:rPr>
      </w:pPr>
      <w:r>
        <w:rPr>
          <w:lang w:eastAsia="en-US"/>
        </w:rPr>
        <w:t>{</w:t>
      </w:r>
    </w:p>
    <w:p w:rsidR="00256466" w:rsidRDefault="00256466" w:rsidP="00256466">
      <w:pPr>
        <w:ind w:left="420" w:firstLine="315"/>
        <w:rPr>
          <w:lang w:eastAsia="en-US"/>
        </w:rPr>
      </w:pPr>
      <w:r>
        <w:rPr>
          <w:lang w:eastAsia="en-US"/>
        </w:rPr>
        <w:t xml:space="preserve">"jsonrpc": "2.0", </w:t>
      </w:r>
    </w:p>
    <w:p w:rsidR="00256466" w:rsidRDefault="00256466" w:rsidP="00256466">
      <w:pPr>
        <w:ind w:left="420" w:firstLine="315"/>
        <w:rPr>
          <w:lang w:eastAsia="en-US"/>
        </w:rPr>
      </w:pPr>
      <w:r>
        <w:rPr>
          <w:lang w:eastAsia="en-US"/>
        </w:rPr>
        <w:t>"method": "</w:t>
      </w:r>
      <w:r w:rsidRPr="00404364">
        <w:t>GetOMA</w:t>
      </w:r>
      <w:bookmarkStart w:id="1289" w:name="OLE_LINK164"/>
      <w:bookmarkStart w:id="1290" w:name="OLE_LINK165"/>
      <w:bookmarkStart w:id="1291" w:name="OLE_LINK166"/>
      <w:bookmarkStart w:id="1292" w:name="OLE_LINK167"/>
      <w:bookmarkStart w:id="1293" w:name="OLE_LINK168"/>
      <w:r w:rsidRPr="00D340A8">
        <w:t>CarrierID</w:t>
      </w:r>
      <w:bookmarkEnd w:id="1289"/>
      <w:bookmarkEnd w:id="1290"/>
      <w:bookmarkEnd w:id="1291"/>
      <w:bookmarkEnd w:id="1292"/>
      <w:bookmarkEnd w:id="1293"/>
      <w:r>
        <w:rPr>
          <w:lang w:eastAsia="en-US"/>
        </w:rPr>
        <w:t>",</w:t>
      </w:r>
    </w:p>
    <w:p w:rsidR="00256466" w:rsidRDefault="00256466" w:rsidP="00256466">
      <w:pPr>
        <w:ind w:left="420" w:firstLine="315"/>
      </w:pPr>
      <w:r>
        <w:rPr>
          <w:lang w:eastAsia="en-US"/>
        </w:rPr>
        <w:t>"params":{},</w:t>
      </w:r>
    </w:p>
    <w:p w:rsidR="00256466" w:rsidRDefault="00256466" w:rsidP="00256466">
      <w:pPr>
        <w:ind w:left="420" w:firstLine="315"/>
        <w:rPr>
          <w:lang w:eastAsia="en-US"/>
        </w:rPr>
      </w:pPr>
      <w:r>
        <w:rPr>
          <w:lang w:eastAsia="en-US"/>
        </w:rPr>
        <w:t>"id": "</w:t>
      </w:r>
      <w:r>
        <w:t>18</w:t>
      </w:r>
      <w:r>
        <w:rPr>
          <w:lang w:eastAsia="en-US"/>
        </w:rPr>
        <w:t>.</w:t>
      </w:r>
      <w:r>
        <w:rPr>
          <w:rFonts w:hint="eastAsia"/>
        </w:rPr>
        <w:t>15</w:t>
      </w:r>
      <w:r>
        <w:rPr>
          <w:lang w:eastAsia="en-US"/>
        </w:rPr>
        <w:t>"</w:t>
      </w:r>
    </w:p>
    <w:p w:rsidR="00256466" w:rsidRDefault="00256466" w:rsidP="00256466">
      <w:r>
        <w:rPr>
          <w:lang w:eastAsia="en-US"/>
        </w:rPr>
        <w:t>}</w:t>
      </w:r>
    </w:p>
    <w:p w:rsidR="00256466" w:rsidRDefault="00256466" w:rsidP="008D3AD3">
      <w:pPr>
        <w:pStyle w:val="4"/>
        <w:numPr>
          <w:ilvl w:val="3"/>
          <w:numId w:val="44"/>
        </w:numPr>
        <w:spacing w:line="372" w:lineRule="auto"/>
        <w:jc w:val="left"/>
      </w:pPr>
      <w:r>
        <w:t>Definition for each filed</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30"/>
        <w:gridCol w:w="1841"/>
        <w:gridCol w:w="1416"/>
        <w:gridCol w:w="3593"/>
      </w:tblGrid>
      <w:tr w:rsidR="00256466" w:rsidTr="004B7DA5">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pStyle w:val="af9"/>
              <w:spacing w:before="240"/>
              <w:jc w:val="both"/>
              <w:rPr>
                <w:b/>
                <w:sz w:val="22"/>
                <w:lang w:val="en-GB"/>
              </w:rPr>
            </w:pPr>
            <w:r>
              <w:rPr>
                <w:b/>
                <w:sz w:val="22"/>
                <w:lang w:val="en-GB"/>
              </w:rPr>
              <w:t>Field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pStyle w:val="af9"/>
              <w:spacing w:before="240"/>
              <w:jc w:val="both"/>
              <w:rPr>
                <w:b/>
                <w:sz w:val="22"/>
                <w:lang w:val="en-GB"/>
              </w:rPr>
            </w:pPr>
            <w:r>
              <w:rPr>
                <w:b/>
                <w:sz w:val="22"/>
                <w:lang w:val="en-GB"/>
              </w:rPr>
              <w:t>Type</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pStyle w:val="af9"/>
              <w:spacing w:before="240"/>
              <w:jc w:val="both"/>
              <w:rPr>
                <w:b/>
                <w:sz w:val="22"/>
                <w:lang w:val="en-GB"/>
              </w:rPr>
            </w:pPr>
            <w:r>
              <w:rPr>
                <w:b/>
                <w:sz w:val="22"/>
                <w:lang w:val="en-GB"/>
              </w:rPr>
              <w:t>Changable</w:t>
            </w:r>
          </w:p>
        </w:tc>
        <w:tc>
          <w:tcPr>
            <w:tcW w:w="3593"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pStyle w:val="af9"/>
              <w:spacing w:before="240"/>
              <w:rPr>
                <w:b/>
                <w:sz w:val="22"/>
                <w:lang w:val="en-GB"/>
              </w:rPr>
            </w:pPr>
            <w:r>
              <w:rPr>
                <w:b/>
                <w:sz w:val="22"/>
                <w:lang w:val="en-GB"/>
              </w:rPr>
              <w:t>Description</w:t>
            </w:r>
          </w:p>
        </w:tc>
      </w:tr>
      <w:tr w:rsidR="00256466" w:rsidTr="004B7DA5">
        <w:trPr>
          <w:trHeight w:val="363"/>
        </w:trPr>
        <w:tc>
          <w:tcPr>
            <w:tcW w:w="2230"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spacing w:line="300" w:lineRule="auto"/>
              <w:jc w:val="left"/>
            </w:pPr>
            <w:r w:rsidRPr="00D340A8">
              <w:t>CarrierID</w:t>
            </w:r>
          </w:p>
        </w:tc>
        <w:tc>
          <w:tcPr>
            <w:tcW w:w="1841"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spacing w:line="300" w:lineRule="auto"/>
              <w:jc w:val="left"/>
            </w:pPr>
            <w:r>
              <w:rPr>
                <w:rFonts w:hint="eastAsia"/>
              </w:rPr>
              <w:t>String</w:t>
            </w:r>
          </w:p>
        </w:tc>
        <w:tc>
          <w:tcPr>
            <w:tcW w:w="1416"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spacing w:line="300" w:lineRule="auto"/>
              <w:jc w:val="left"/>
            </w:pPr>
            <w:r>
              <w:rPr>
                <w:rFonts w:hint="eastAsia"/>
              </w:rPr>
              <w:t>No</w:t>
            </w:r>
          </w:p>
        </w:tc>
        <w:tc>
          <w:tcPr>
            <w:tcW w:w="3593" w:type="dxa"/>
            <w:tcBorders>
              <w:top w:val="single" w:sz="4" w:space="0" w:color="00000A"/>
              <w:left w:val="single" w:sz="4" w:space="0" w:color="00000A"/>
              <w:bottom w:val="single" w:sz="4" w:space="0" w:color="00000A"/>
              <w:right w:val="single" w:sz="4" w:space="0" w:color="00000A"/>
            </w:tcBorders>
            <w:shd w:val="clear" w:color="auto" w:fill="FFFFFF"/>
            <w:hideMark/>
          </w:tcPr>
          <w:p w:rsidR="00256466" w:rsidRDefault="00256466" w:rsidP="004B7DA5">
            <w:pPr>
              <w:suppressAutoHyphens w:val="0"/>
              <w:autoSpaceDE w:val="0"/>
              <w:autoSpaceDN w:val="0"/>
              <w:adjustRightInd w:val="0"/>
              <w:jc w:val="left"/>
            </w:pPr>
            <w:r>
              <w:rPr>
                <w:rFonts w:hint="eastAsia"/>
              </w:rPr>
              <w:t xml:space="preserve">OMA </w:t>
            </w:r>
            <w:bookmarkStart w:id="1294" w:name="OLE_LINK178"/>
            <w:bookmarkStart w:id="1295" w:name="OLE_LINK179"/>
            <w:bookmarkStart w:id="1296" w:name="OLE_LINK180"/>
            <w:bookmarkStart w:id="1297" w:name="OLE_LINK181"/>
            <w:bookmarkStart w:id="1298" w:name="OLE_LINK182"/>
            <w:bookmarkStart w:id="1299" w:name="OLE_LINK183"/>
            <w:bookmarkStart w:id="1300" w:name="OLE_LINK184"/>
            <w:bookmarkStart w:id="1301" w:name="OLE_LINK172"/>
            <w:bookmarkStart w:id="1302" w:name="OLE_LINK173"/>
            <w:bookmarkStart w:id="1303" w:name="OLE_LINK174"/>
            <w:r w:rsidRPr="00185584">
              <w:t>Subscriber</w:t>
            </w:r>
            <w:bookmarkEnd w:id="1294"/>
            <w:bookmarkEnd w:id="1295"/>
            <w:bookmarkEnd w:id="1296"/>
            <w:bookmarkEnd w:id="1297"/>
            <w:bookmarkEnd w:id="1298"/>
            <w:bookmarkEnd w:id="1299"/>
            <w:bookmarkEnd w:id="1300"/>
            <w:r w:rsidRPr="00185584">
              <w:rPr>
                <w:rFonts w:hint="eastAsia"/>
              </w:rPr>
              <w:t xml:space="preserve"> </w:t>
            </w:r>
            <w:bookmarkStart w:id="1304" w:name="OLE_LINK169"/>
            <w:bookmarkStart w:id="1305" w:name="OLE_LINK170"/>
            <w:bookmarkStart w:id="1306" w:name="OLE_LINK171"/>
            <w:bookmarkStart w:id="1307" w:name="OLE_LINK175"/>
            <w:bookmarkStart w:id="1308" w:name="OLE_LINK176"/>
            <w:bookmarkStart w:id="1309" w:name="OLE_LINK177"/>
            <w:r w:rsidRPr="00185584">
              <w:t>CarrierID</w:t>
            </w:r>
            <w:bookmarkEnd w:id="1301"/>
            <w:bookmarkEnd w:id="1302"/>
            <w:bookmarkEnd w:id="1303"/>
            <w:bookmarkEnd w:id="1304"/>
            <w:bookmarkEnd w:id="1305"/>
            <w:bookmarkEnd w:id="1306"/>
            <w:bookmarkEnd w:id="1307"/>
            <w:bookmarkEnd w:id="1308"/>
            <w:bookmarkEnd w:id="1309"/>
          </w:p>
        </w:tc>
      </w:tr>
    </w:tbl>
    <w:p w:rsidR="00256466" w:rsidRDefault="00256466" w:rsidP="00256466"/>
    <w:p w:rsidR="00256466" w:rsidRDefault="00256466" w:rsidP="00F360F6">
      <w:pPr>
        <w:pStyle w:val="4"/>
        <w:numPr>
          <w:ilvl w:val="3"/>
          <w:numId w:val="70"/>
        </w:numPr>
        <w:spacing w:line="372" w:lineRule="auto"/>
      </w:pPr>
      <w:r>
        <w:t xml:space="preserve">Response </w:t>
      </w:r>
    </w:p>
    <w:p w:rsidR="00256466" w:rsidRDefault="00256466" w:rsidP="00256466">
      <w:r>
        <w:t>{</w:t>
      </w:r>
    </w:p>
    <w:p w:rsidR="00256466" w:rsidRDefault="00256466" w:rsidP="00256466">
      <w:pPr>
        <w:ind w:left="420" w:firstLine="105"/>
      </w:pPr>
      <w:r>
        <w:t xml:space="preserve">"jsonrpc": "2.0", </w:t>
      </w:r>
    </w:p>
    <w:p w:rsidR="00256466" w:rsidRDefault="00256466" w:rsidP="00256466">
      <w:pPr>
        <w:ind w:left="420" w:firstLine="105"/>
      </w:pPr>
      <w:r>
        <w:t>"result": {</w:t>
      </w:r>
    </w:p>
    <w:p w:rsidR="00256466" w:rsidRDefault="00256466" w:rsidP="00256466">
      <w:pPr>
        <w:ind w:left="420" w:firstLine="105"/>
      </w:pPr>
      <w:r>
        <w:rPr>
          <w:rFonts w:hint="eastAsia"/>
        </w:rPr>
        <w:tab/>
      </w:r>
      <w:r>
        <w:rPr>
          <w:lang w:eastAsia="en-US"/>
        </w:rPr>
        <w:t>"</w:t>
      </w:r>
      <w:r w:rsidRPr="00185584">
        <w:t>CarrierID</w:t>
      </w:r>
      <w:r>
        <w:rPr>
          <w:lang w:eastAsia="en-US"/>
        </w:rPr>
        <w:t xml:space="preserve"> "</w:t>
      </w:r>
      <w:r>
        <w:rPr>
          <w:rFonts w:hint="eastAsia"/>
        </w:rPr>
        <w:t>:</w:t>
      </w:r>
      <w:r>
        <w:rPr>
          <w:lang w:eastAsia="en-US"/>
        </w:rPr>
        <w:t xml:space="preserve"> " "</w:t>
      </w:r>
    </w:p>
    <w:p w:rsidR="00256466" w:rsidRDefault="00256466" w:rsidP="00256466">
      <w:pPr>
        <w:ind w:left="420" w:firstLine="105"/>
      </w:pPr>
      <w:r>
        <w:t>},</w:t>
      </w:r>
    </w:p>
    <w:p w:rsidR="00256466" w:rsidRDefault="00256466" w:rsidP="00256466">
      <w:pPr>
        <w:ind w:left="420" w:firstLine="105"/>
      </w:pPr>
      <w:r>
        <w:t>"id": "18.</w:t>
      </w:r>
      <w:r>
        <w:rPr>
          <w:rFonts w:hint="eastAsia"/>
        </w:rPr>
        <w:t>15</w:t>
      </w:r>
      <w:r>
        <w:t>"</w:t>
      </w:r>
      <w:r>
        <w:rPr>
          <w:rFonts w:hint="eastAsia"/>
        </w:rPr>
        <w:t>，</w:t>
      </w:r>
    </w:p>
    <w:p w:rsidR="00256466" w:rsidRDefault="00256466" w:rsidP="00256466">
      <w:r>
        <w:t>}</w:t>
      </w:r>
    </w:p>
    <w:p w:rsidR="00256466" w:rsidRDefault="00256466" w:rsidP="00F360F6">
      <w:pPr>
        <w:pStyle w:val="4"/>
        <w:numPr>
          <w:ilvl w:val="3"/>
          <w:numId w:val="70"/>
        </w:numPr>
        <w:spacing w:line="372" w:lineRule="auto"/>
      </w:pPr>
      <w:r>
        <w:t>Response with error</w:t>
      </w:r>
    </w:p>
    <w:p w:rsidR="00256466" w:rsidRDefault="00256466" w:rsidP="00256466">
      <w:r>
        <w:t>{</w:t>
      </w:r>
    </w:p>
    <w:p w:rsidR="00256466" w:rsidRDefault="00256466" w:rsidP="00256466">
      <w:r>
        <w:t xml:space="preserve">   "jsonrpc": "2.0",</w:t>
      </w:r>
    </w:p>
    <w:p w:rsidR="00256466" w:rsidRDefault="00256466" w:rsidP="00256466">
      <w:pPr>
        <w:tabs>
          <w:tab w:val="left" w:pos="6383"/>
        </w:tabs>
      </w:pPr>
      <w:r>
        <w:t xml:space="preserve">   "error": {</w:t>
      </w:r>
      <w:r>
        <w:tab/>
      </w:r>
    </w:p>
    <w:p w:rsidR="00256466" w:rsidRDefault="00256466" w:rsidP="00256466">
      <w:r>
        <w:t xml:space="preserve">           "code": "18</w:t>
      </w:r>
      <w:r>
        <w:rPr>
          <w:rFonts w:hint="eastAsia"/>
        </w:rPr>
        <w:t>15</w:t>
      </w:r>
      <w:r>
        <w:t>01",</w:t>
      </w:r>
    </w:p>
    <w:p w:rsidR="00256466" w:rsidRDefault="00256466" w:rsidP="00256466">
      <w:r>
        <w:t xml:space="preserve">           "message": "</w:t>
      </w:r>
      <w:r>
        <w:rPr>
          <w:rFonts w:hint="eastAsia"/>
        </w:rPr>
        <w:t xml:space="preserve">Get OMA </w:t>
      </w:r>
      <w:r w:rsidRPr="00185584">
        <w:t>Subscriber</w:t>
      </w:r>
      <w:r w:rsidRPr="00185584">
        <w:rPr>
          <w:rFonts w:hint="eastAsia"/>
        </w:rPr>
        <w:t xml:space="preserve"> </w:t>
      </w:r>
      <w:r w:rsidRPr="00185584">
        <w:t>CarrierID</w:t>
      </w:r>
      <w:r>
        <w:rPr>
          <w:rFonts w:hint="eastAsia"/>
        </w:rPr>
        <w:t xml:space="preserve"> </w:t>
      </w:r>
      <w:r>
        <w:t>failed. "</w:t>
      </w:r>
    </w:p>
    <w:p w:rsidR="00256466" w:rsidRDefault="00256466" w:rsidP="00256466">
      <w:r>
        <w:t xml:space="preserve">         },</w:t>
      </w:r>
    </w:p>
    <w:p w:rsidR="00256466" w:rsidRDefault="00256466" w:rsidP="00256466">
      <w:r>
        <w:t xml:space="preserve">   "id":"18.</w:t>
      </w:r>
      <w:r>
        <w:rPr>
          <w:rFonts w:hint="eastAsia"/>
        </w:rPr>
        <w:t>15</w:t>
      </w:r>
      <w:r>
        <w:t>"</w:t>
      </w:r>
    </w:p>
    <w:p w:rsidR="00256466" w:rsidRDefault="00256466" w:rsidP="00256466">
      <w:r>
        <w:t>}</w:t>
      </w:r>
    </w:p>
    <w:p w:rsidR="00256466" w:rsidRDefault="00256466" w:rsidP="00256466"/>
    <w:tbl>
      <w:tblPr>
        <w:tblW w:w="92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655"/>
        <w:gridCol w:w="3399"/>
        <w:gridCol w:w="4232"/>
      </w:tblGrid>
      <w:tr w:rsidR="00256466" w:rsidTr="004B7DA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256466" w:rsidRDefault="00256466" w:rsidP="004B7DA5">
            <w:pPr>
              <w:pStyle w:val="TextBody"/>
            </w:pPr>
            <w:r>
              <w:lastRenderedPageBreak/>
              <w:t>Error Code</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256466" w:rsidRDefault="00256466" w:rsidP="004B7DA5">
            <w:pPr>
              <w:pStyle w:val="TextBody"/>
            </w:pPr>
            <w:r>
              <w:t>Error Message</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256466" w:rsidRDefault="00256466" w:rsidP="004B7DA5">
            <w:pPr>
              <w:pStyle w:val="TextBody"/>
            </w:pPr>
            <w:r>
              <w:t>Error Description</w:t>
            </w:r>
          </w:p>
        </w:tc>
      </w:tr>
      <w:tr w:rsidR="00256466" w:rsidTr="004B7DA5">
        <w:tc>
          <w:tcPr>
            <w:tcW w:w="1655" w:type="dxa"/>
            <w:tcBorders>
              <w:top w:val="single" w:sz="4" w:space="0" w:color="000001"/>
              <w:left w:val="single" w:sz="4" w:space="0" w:color="000001"/>
              <w:bottom w:val="single" w:sz="4" w:space="0" w:color="000001"/>
              <w:right w:val="single" w:sz="4" w:space="0" w:color="000001"/>
            </w:tcBorders>
            <w:shd w:val="clear" w:color="auto" w:fill="FFFFFF"/>
            <w:hideMark/>
          </w:tcPr>
          <w:p w:rsidR="00256466" w:rsidRDefault="00256466" w:rsidP="004B7DA5">
            <w:r>
              <w:t>18</w:t>
            </w:r>
            <w:r>
              <w:rPr>
                <w:rFonts w:hint="eastAsia"/>
              </w:rPr>
              <w:t>15</w:t>
            </w:r>
            <w:r>
              <w:t>01</w:t>
            </w:r>
          </w:p>
        </w:tc>
        <w:tc>
          <w:tcPr>
            <w:tcW w:w="3399" w:type="dxa"/>
            <w:tcBorders>
              <w:top w:val="single" w:sz="4" w:space="0" w:color="000001"/>
              <w:left w:val="single" w:sz="4" w:space="0" w:color="000001"/>
              <w:bottom w:val="single" w:sz="4" w:space="0" w:color="000001"/>
              <w:right w:val="single" w:sz="4" w:space="0" w:color="000001"/>
            </w:tcBorders>
            <w:shd w:val="clear" w:color="auto" w:fill="FFFFFF"/>
            <w:hideMark/>
          </w:tcPr>
          <w:p w:rsidR="00256466" w:rsidRDefault="00256466" w:rsidP="004B7DA5">
            <w:r>
              <w:rPr>
                <w:rFonts w:hint="eastAsia"/>
              </w:rPr>
              <w:t xml:space="preserve">Get OMA </w:t>
            </w:r>
            <w:r w:rsidRPr="00185584">
              <w:t>Subscriber</w:t>
            </w:r>
            <w:r w:rsidRPr="00185584">
              <w:rPr>
                <w:rFonts w:hint="eastAsia"/>
              </w:rPr>
              <w:t xml:space="preserve"> </w:t>
            </w:r>
            <w:r w:rsidRPr="00185584">
              <w:t>CarrierID</w:t>
            </w:r>
            <w:r>
              <w:rPr>
                <w:rFonts w:hint="eastAsia"/>
              </w:rPr>
              <w:t xml:space="preserve"> </w:t>
            </w:r>
            <w:r>
              <w:t>failed</w:t>
            </w:r>
          </w:p>
        </w:tc>
        <w:tc>
          <w:tcPr>
            <w:tcW w:w="4232" w:type="dxa"/>
            <w:tcBorders>
              <w:top w:val="single" w:sz="4" w:space="0" w:color="000001"/>
              <w:left w:val="single" w:sz="4" w:space="0" w:color="000001"/>
              <w:bottom w:val="single" w:sz="4" w:space="0" w:color="000001"/>
              <w:right w:val="single" w:sz="4" w:space="0" w:color="000001"/>
            </w:tcBorders>
            <w:shd w:val="clear" w:color="auto" w:fill="FFFFFF"/>
            <w:hideMark/>
          </w:tcPr>
          <w:p w:rsidR="00256466" w:rsidRDefault="00256466" w:rsidP="004B7DA5">
            <w:r>
              <w:rPr>
                <w:rFonts w:hint="eastAsia"/>
              </w:rPr>
              <w:t>Get OMA</w:t>
            </w:r>
            <w:bookmarkStart w:id="1310" w:name="OLE_LINK185"/>
            <w:bookmarkStart w:id="1311" w:name="OLE_LINK186"/>
            <w:bookmarkStart w:id="1312" w:name="OLE_LINK187"/>
            <w:r>
              <w:rPr>
                <w:rFonts w:hint="eastAsia"/>
              </w:rPr>
              <w:t xml:space="preserve"> </w:t>
            </w:r>
            <w:r w:rsidRPr="00185584">
              <w:t>Subscriber</w:t>
            </w:r>
            <w:r w:rsidRPr="00185584">
              <w:rPr>
                <w:rFonts w:hint="eastAsia"/>
              </w:rPr>
              <w:t xml:space="preserve"> </w:t>
            </w:r>
            <w:r w:rsidRPr="00185584">
              <w:t>CarrierID</w:t>
            </w:r>
            <w:bookmarkEnd w:id="1310"/>
            <w:bookmarkEnd w:id="1311"/>
            <w:bookmarkEnd w:id="1312"/>
            <w:r>
              <w:t xml:space="preserve"> failed</w:t>
            </w:r>
          </w:p>
        </w:tc>
      </w:tr>
    </w:tbl>
    <w:p w:rsidR="00E23645" w:rsidRDefault="005333CB" w:rsidP="00567478">
      <w:pPr>
        <w:pStyle w:val="2"/>
        <w:numPr>
          <w:ilvl w:val="1"/>
          <w:numId w:val="70"/>
        </w:numPr>
        <w:spacing w:line="408" w:lineRule="auto"/>
      </w:pPr>
      <w:bookmarkStart w:id="1313" w:name="_Toc470684795"/>
      <w:r>
        <w:rPr>
          <w:rFonts w:hint="eastAsia"/>
        </w:rPr>
        <w:t>TR069</w:t>
      </w:r>
      <w:bookmarkEnd w:id="1313"/>
    </w:p>
    <w:p w:rsidR="005333CB" w:rsidRDefault="005333CB" w:rsidP="005333CB">
      <w:pPr>
        <w:pStyle w:val="3"/>
        <w:ind w:right="210"/>
      </w:pPr>
      <w:bookmarkStart w:id="1314" w:name="_Toc422502917"/>
      <w:bookmarkStart w:id="1315" w:name="_Toc470684796"/>
      <w:bookmarkEnd w:id="1314"/>
      <w:r>
        <w:rPr>
          <w:rFonts w:eastAsiaTheme="minorEastAsia" w:hint="eastAsia"/>
          <w:lang w:eastAsia="zh-CN"/>
        </w:rPr>
        <w:t xml:space="preserve">5.19.1 </w:t>
      </w:r>
      <w:r w:rsidRPr="005333CB">
        <w:t>GetClientConfiguration</w:t>
      </w:r>
      <w:r w:rsidR="00E46DD6" w:rsidRPr="00D970C4">
        <w:rPr>
          <w:rFonts w:eastAsiaTheme="minorEastAsia" w:hint="eastAsia"/>
          <w:color w:val="FF0000"/>
          <w:lang w:eastAsia="zh-CN"/>
        </w:rPr>
        <w:t>——————</w:t>
      </w:r>
      <w:r w:rsidR="006B5C70">
        <w:rPr>
          <w:rFonts w:eastAsiaTheme="minorEastAsia" w:hint="eastAsia"/>
          <w:color w:val="FF0000"/>
          <w:lang w:eastAsia="zh-CN"/>
        </w:rPr>
        <w:t>Firmware</w:t>
      </w:r>
      <w:r w:rsidR="006B5C70">
        <w:rPr>
          <w:rFonts w:eastAsiaTheme="minorEastAsia" w:hint="eastAsia"/>
          <w:color w:val="FF0000"/>
          <w:lang w:eastAsia="zh-CN"/>
        </w:rPr>
        <w:t>端</w:t>
      </w:r>
      <w:r w:rsidR="00E46DD6">
        <w:rPr>
          <w:rFonts w:eastAsiaTheme="minorEastAsia" w:hint="eastAsia"/>
          <w:color w:val="FF0000"/>
          <w:lang w:eastAsia="zh-CN"/>
        </w:rPr>
        <w:t>未实现</w:t>
      </w:r>
      <w:r w:rsidR="006B5C70">
        <w:rPr>
          <w:rFonts w:eastAsiaTheme="minorEastAsia" w:hint="eastAsia"/>
          <w:color w:val="FF0000"/>
          <w:lang w:eastAsia="zh-CN"/>
        </w:rPr>
        <w:t>接口</w:t>
      </w:r>
      <w:bookmarkEnd w:id="1315"/>
    </w:p>
    <w:p w:rsidR="005333CB" w:rsidRDefault="005333CB" w:rsidP="00567478">
      <w:pPr>
        <w:pStyle w:val="4"/>
        <w:numPr>
          <w:ilvl w:val="3"/>
          <w:numId w:val="70"/>
        </w:numPr>
      </w:pPr>
      <w:r>
        <w:t>POST Request</w:t>
      </w:r>
    </w:p>
    <w:p w:rsidR="00E46DD6" w:rsidRDefault="00E46DD6" w:rsidP="005333CB"/>
    <w:p w:rsidR="00E46DD6" w:rsidRDefault="00E46DD6" w:rsidP="00E46DD6">
      <w:pPr>
        <w:ind w:firstLine="210"/>
        <w:rPr>
          <w:lang w:eastAsia="en-US"/>
        </w:rPr>
      </w:pPr>
      <w:r>
        <w:rPr>
          <w:lang w:eastAsia="en-US"/>
        </w:rPr>
        <w:t>{</w:t>
      </w:r>
    </w:p>
    <w:p w:rsidR="00E46DD6" w:rsidRDefault="00E46DD6" w:rsidP="00E46DD6">
      <w:pPr>
        <w:ind w:left="420" w:firstLine="315"/>
        <w:rPr>
          <w:lang w:eastAsia="en-US"/>
        </w:rPr>
      </w:pPr>
      <w:r>
        <w:rPr>
          <w:lang w:eastAsia="en-US"/>
        </w:rPr>
        <w:t xml:space="preserve">"jsonrpc": "2.0", </w:t>
      </w:r>
    </w:p>
    <w:p w:rsidR="00E46DD6" w:rsidRDefault="00E46DD6" w:rsidP="00E46DD6">
      <w:pPr>
        <w:ind w:left="420" w:firstLine="315"/>
        <w:rPr>
          <w:lang w:eastAsia="en-US"/>
        </w:rPr>
      </w:pPr>
      <w:r>
        <w:rPr>
          <w:lang w:eastAsia="en-US"/>
        </w:rPr>
        <w:t>"method": "</w:t>
      </w:r>
      <w:r w:rsidRPr="00E46DD6">
        <w:t xml:space="preserve"> </w:t>
      </w:r>
      <w:r w:rsidRPr="005333CB">
        <w:t>GetClientConfiguration</w:t>
      </w:r>
      <w:r>
        <w:rPr>
          <w:lang w:eastAsia="en-US"/>
        </w:rPr>
        <w:t>",</w:t>
      </w:r>
    </w:p>
    <w:p w:rsidR="00E46DD6" w:rsidRDefault="00E46DD6" w:rsidP="00E46DD6">
      <w:pPr>
        <w:ind w:left="420" w:firstLine="315"/>
        <w:rPr>
          <w:lang w:eastAsia="en-US"/>
        </w:rPr>
      </w:pPr>
      <w:r>
        <w:rPr>
          <w:lang w:eastAsia="en-US"/>
        </w:rPr>
        <w:t>"params":{},</w:t>
      </w:r>
    </w:p>
    <w:p w:rsidR="00E46DD6" w:rsidRDefault="00E46DD6" w:rsidP="00E46DD6">
      <w:pPr>
        <w:ind w:left="420" w:firstLine="315"/>
        <w:rPr>
          <w:lang w:eastAsia="en-US"/>
        </w:rPr>
      </w:pPr>
      <w:r>
        <w:rPr>
          <w:lang w:eastAsia="en-US"/>
        </w:rPr>
        <w:t>"id": "</w:t>
      </w:r>
      <w:r>
        <w:rPr>
          <w:rFonts w:hint="eastAsia"/>
        </w:rPr>
        <w:t>19</w:t>
      </w:r>
      <w:r>
        <w:rPr>
          <w:lang w:eastAsia="en-US"/>
        </w:rPr>
        <w:t>.</w:t>
      </w:r>
      <w:r>
        <w:rPr>
          <w:rFonts w:hint="eastAsia"/>
        </w:rPr>
        <w:t>1</w:t>
      </w:r>
      <w:r>
        <w:rPr>
          <w:lang w:eastAsia="en-US"/>
        </w:rPr>
        <w:t>"</w:t>
      </w:r>
    </w:p>
    <w:p w:rsidR="005333CB" w:rsidRDefault="00E46DD6" w:rsidP="005333CB">
      <w:r>
        <w:rPr>
          <w:lang w:eastAsia="en-US"/>
        </w:rPr>
        <w:t>}</w:t>
      </w:r>
    </w:p>
    <w:p w:rsidR="005333CB" w:rsidRDefault="005333CB" w:rsidP="00567478">
      <w:pPr>
        <w:pStyle w:val="4"/>
        <w:numPr>
          <w:ilvl w:val="3"/>
          <w:numId w:val="70"/>
        </w:numPr>
      </w:pPr>
      <w:r>
        <w:t xml:space="preserve">Response </w:t>
      </w:r>
    </w:p>
    <w:p w:rsidR="005333CB" w:rsidRDefault="005333CB" w:rsidP="005333CB">
      <w:r>
        <w:t>{</w:t>
      </w:r>
    </w:p>
    <w:p w:rsidR="005333CB" w:rsidRDefault="005333CB" w:rsidP="005333CB">
      <w:pPr>
        <w:ind w:left="420" w:firstLine="105"/>
      </w:pPr>
      <w:r>
        <w:t xml:space="preserve">"jsonrpc": "2.0", </w:t>
      </w:r>
    </w:p>
    <w:p w:rsidR="00E46DD6" w:rsidRDefault="005333CB" w:rsidP="005333CB">
      <w:pPr>
        <w:ind w:left="420" w:firstLine="105"/>
      </w:pPr>
      <w:r>
        <w:t>"result": {</w:t>
      </w:r>
    </w:p>
    <w:p w:rsidR="00E46DD6" w:rsidRDefault="00E46DD6" w:rsidP="00E46DD6">
      <w:pPr>
        <w:ind w:firstLineChars="650" w:firstLine="1365"/>
      </w:pPr>
      <w:r>
        <w:t>"</w:t>
      </w:r>
      <w:r w:rsidRPr="005333CB">
        <w:t>AcsUrl</w:t>
      </w:r>
      <w:r>
        <w:t>": "",</w:t>
      </w:r>
    </w:p>
    <w:p w:rsidR="00E46DD6" w:rsidRDefault="00E46DD6" w:rsidP="00E46DD6">
      <w:pPr>
        <w:ind w:firstLineChars="650" w:firstLine="1365"/>
      </w:pPr>
      <w:r>
        <w:t>"</w:t>
      </w:r>
      <w:r w:rsidRPr="005333CB">
        <w:t>AcsUserName</w:t>
      </w:r>
      <w:r>
        <w:t xml:space="preserve">":"" </w:t>
      </w:r>
      <w:r>
        <w:rPr>
          <w:rFonts w:hint="eastAsia"/>
        </w:rPr>
        <w:t>,</w:t>
      </w:r>
    </w:p>
    <w:p w:rsidR="00E46DD6" w:rsidRDefault="00E46DD6" w:rsidP="00E46DD6">
      <w:pPr>
        <w:ind w:firstLineChars="650" w:firstLine="1365"/>
      </w:pPr>
      <w:r>
        <w:t>"</w:t>
      </w:r>
      <w:r w:rsidRPr="005333CB">
        <w:t>AcsUserPassword</w:t>
      </w:r>
      <w:r>
        <w:t>": "",</w:t>
      </w:r>
    </w:p>
    <w:p w:rsidR="00E46DD6" w:rsidRDefault="00E46DD6" w:rsidP="00E46DD6">
      <w:pPr>
        <w:ind w:firstLineChars="650" w:firstLine="1365"/>
      </w:pPr>
      <w:r>
        <w:t>"</w:t>
      </w:r>
      <w:r w:rsidRPr="005333CB">
        <w:t>ConReqAuthent</w:t>
      </w:r>
      <w:r>
        <w:t>":</w:t>
      </w:r>
      <w:r>
        <w:rPr>
          <w:rFonts w:hint="eastAsia"/>
        </w:rPr>
        <w:t>1</w:t>
      </w:r>
      <w:r>
        <w:t>,</w:t>
      </w:r>
    </w:p>
    <w:p w:rsidR="00E46DD6" w:rsidRDefault="00E46DD6" w:rsidP="00E46DD6">
      <w:pPr>
        <w:ind w:firstLineChars="650" w:firstLine="1365"/>
      </w:pPr>
      <w:r>
        <w:t xml:space="preserve"> "</w:t>
      </w:r>
      <w:r w:rsidRPr="005333CB">
        <w:t>ConReqUserName</w:t>
      </w:r>
      <w:r>
        <w:t>": "",</w:t>
      </w:r>
    </w:p>
    <w:p w:rsidR="00E46DD6" w:rsidRDefault="00E46DD6" w:rsidP="00E46DD6">
      <w:pPr>
        <w:ind w:firstLineChars="650" w:firstLine="1365"/>
      </w:pPr>
      <w:r>
        <w:t>"</w:t>
      </w:r>
      <w:r w:rsidRPr="005333CB">
        <w:t>ConReqUserPassword</w:t>
      </w:r>
      <w:r>
        <w:t>": "",</w:t>
      </w:r>
    </w:p>
    <w:p w:rsidR="00E46DD6" w:rsidRDefault="00E46DD6" w:rsidP="00E46DD6">
      <w:pPr>
        <w:ind w:firstLineChars="650" w:firstLine="1365"/>
      </w:pPr>
      <w:r>
        <w:t>"</w:t>
      </w:r>
      <w:r w:rsidRPr="005333CB">
        <w:t>Inform</w:t>
      </w:r>
      <w:r>
        <w:t>":</w:t>
      </w:r>
      <w:r>
        <w:rPr>
          <w:rFonts w:hint="eastAsia"/>
        </w:rPr>
        <w:t>1</w:t>
      </w:r>
      <w:r>
        <w:t>,</w:t>
      </w:r>
    </w:p>
    <w:p w:rsidR="00E46DD6" w:rsidRDefault="00E46DD6" w:rsidP="00E46DD6">
      <w:pPr>
        <w:ind w:firstLineChars="650" w:firstLine="1365"/>
      </w:pPr>
      <w:r>
        <w:t>"</w:t>
      </w:r>
      <w:r w:rsidRPr="005333CB">
        <w:t>InformInterval</w:t>
      </w:r>
      <w:r>
        <w:t xml:space="preserve">": </w:t>
      </w:r>
      <w:r>
        <w:rPr>
          <w:rFonts w:hint="eastAsia"/>
        </w:rPr>
        <w:t>60</w:t>
      </w:r>
    </w:p>
    <w:p w:rsidR="005333CB" w:rsidRDefault="005333CB" w:rsidP="00E46DD6">
      <w:pPr>
        <w:ind w:left="420" w:firstLine="105"/>
      </w:pPr>
      <w:r>
        <w:t>}</w:t>
      </w:r>
    </w:p>
    <w:p w:rsidR="005333CB" w:rsidRDefault="005333CB" w:rsidP="005333CB">
      <w:pPr>
        <w:ind w:left="420" w:firstLine="105"/>
      </w:pPr>
      <w:r>
        <w:t>"id": "</w:t>
      </w:r>
      <w:r w:rsidR="009F5D43">
        <w:rPr>
          <w:rFonts w:hint="eastAsia"/>
        </w:rPr>
        <w:t>19</w:t>
      </w:r>
      <w:r>
        <w:t>.1"</w:t>
      </w:r>
    </w:p>
    <w:p w:rsidR="005333CB" w:rsidRDefault="005333CB" w:rsidP="005333CB">
      <w:r>
        <w:t>}</w:t>
      </w:r>
    </w:p>
    <w:p w:rsidR="00E46DD6" w:rsidRDefault="00E46DD6" w:rsidP="005333CB"/>
    <w:p w:rsidR="00E46DD6" w:rsidRDefault="00E46DD6" w:rsidP="005333CB">
      <w:pPr>
        <w:pStyle w:val="4"/>
        <w:numPr>
          <w:ilvl w:val="3"/>
          <w:numId w:val="5"/>
        </w:numPr>
        <w:spacing w:line="372" w:lineRule="auto"/>
        <w:jc w:val="left"/>
      </w:pPr>
      <w:r>
        <w:t>Definition for each filed</w:t>
      </w: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081"/>
        <w:gridCol w:w="1780"/>
        <w:gridCol w:w="5123"/>
      </w:tblGrid>
      <w:tr w:rsidR="00E46DD6" w:rsidTr="00BB3203">
        <w:trPr>
          <w:trHeight w:val="379"/>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pPr>
              <w:pStyle w:val="af9"/>
              <w:spacing w:before="240"/>
              <w:jc w:val="both"/>
              <w:rPr>
                <w:b/>
                <w:sz w:val="22"/>
                <w:szCs w:val="20"/>
                <w:lang w:val="en-GB"/>
              </w:rPr>
            </w:pPr>
            <w:r>
              <w:rPr>
                <w:b/>
                <w:sz w:val="22"/>
                <w:szCs w:val="20"/>
                <w:lang w:val="en-GB"/>
              </w:rPr>
              <w:t>Field</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pPr>
              <w:pStyle w:val="af9"/>
              <w:spacing w:before="240"/>
              <w:jc w:val="both"/>
              <w:rPr>
                <w:b/>
                <w:sz w:val="22"/>
                <w:szCs w:val="20"/>
                <w:lang w:val="en-GB"/>
              </w:rPr>
            </w:pPr>
            <w:r>
              <w:rPr>
                <w:b/>
                <w:sz w:val="22"/>
                <w:szCs w:val="20"/>
                <w:lang w:val="en-GB"/>
              </w:rPr>
              <w:t>Type</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pPr>
              <w:pStyle w:val="af9"/>
              <w:spacing w:before="240"/>
              <w:jc w:val="both"/>
              <w:rPr>
                <w:b/>
                <w:sz w:val="22"/>
                <w:szCs w:val="20"/>
                <w:lang w:val="en-GB"/>
              </w:rPr>
            </w:pPr>
            <w:r>
              <w:rPr>
                <w:b/>
                <w:sz w:val="22"/>
                <w:szCs w:val="20"/>
                <w:lang w:val="en-GB"/>
              </w:rPr>
              <w:t>Decription</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AcsUrl</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Acs</w:t>
            </w:r>
            <w:r>
              <w:rPr>
                <w:rFonts w:hint="eastAsia"/>
              </w:rPr>
              <w:t xml:space="preserve"> </w:t>
            </w:r>
            <w:r w:rsidRPr="005333CB">
              <w:t>Url</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AcsUserName</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Acs</w:t>
            </w:r>
            <w:r>
              <w:rPr>
                <w:rFonts w:hint="eastAsia"/>
              </w:rPr>
              <w:t xml:space="preserve"> </w:t>
            </w:r>
            <w:r w:rsidRPr="005333CB">
              <w:t>User</w:t>
            </w:r>
            <w:r>
              <w:rPr>
                <w:rFonts w:hint="eastAsia"/>
              </w:rPr>
              <w:t xml:space="preserve"> </w:t>
            </w:r>
            <w:r w:rsidRPr="005333CB">
              <w:t>Name</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AcsUserPassword</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Acs</w:t>
            </w:r>
            <w:r>
              <w:rPr>
                <w:rFonts w:hint="eastAsia"/>
              </w:rPr>
              <w:t xml:space="preserve"> </w:t>
            </w:r>
            <w:r w:rsidRPr="005333CB">
              <w:t>User</w:t>
            </w:r>
            <w:r>
              <w:rPr>
                <w:rFonts w:hint="eastAsia"/>
              </w:rPr>
              <w:t xml:space="preserve"> </w:t>
            </w:r>
            <w:r w:rsidRPr="005333CB">
              <w:t>Password</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ConReqAuthent</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Number</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Pr="009F5D43" w:rsidRDefault="00E46DD6" w:rsidP="00BB3203">
            <w:r w:rsidRPr="009F5D43">
              <w:t>0:Disable;</w:t>
            </w:r>
          </w:p>
          <w:p w:rsidR="00E46DD6" w:rsidRDefault="00E46DD6" w:rsidP="00BB3203">
            <w:r w:rsidRPr="009F5D43">
              <w:t>1:Enable;</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ConReqUserName</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930527">
              <w:t>Connection Request</w:t>
            </w:r>
            <w:r>
              <w:rPr>
                <w:rFonts w:hint="eastAsia"/>
              </w:rPr>
              <w:t xml:space="preserve"> </w:t>
            </w:r>
            <w:r w:rsidRPr="005333CB">
              <w:t>User</w:t>
            </w:r>
            <w:r>
              <w:rPr>
                <w:rFonts w:hint="eastAsia"/>
              </w:rPr>
              <w:t xml:space="preserve"> </w:t>
            </w:r>
            <w:r w:rsidRPr="005333CB">
              <w:t>Name</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lastRenderedPageBreak/>
              <w:t>ConReqUserPassword</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930527">
              <w:t>Connection Request</w:t>
            </w:r>
            <w:r>
              <w:rPr>
                <w:rFonts w:hint="eastAsia"/>
              </w:rPr>
              <w:t xml:space="preserve"> </w:t>
            </w:r>
            <w:r w:rsidRPr="005333CB">
              <w:t>User</w:t>
            </w:r>
            <w:r>
              <w:rPr>
                <w:rFonts w:hint="eastAsia"/>
              </w:rPr>
              <w:t xml:space="preserve"> </w:t>
            </w:r>
            <w:r w:rsidRPr="005333CB">
              <w:t>Password</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Inform</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Number</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0:</w:t>
            </w:r>
            <w:r w:rsidRPr="00930527">
              <w:t>Disable</w:t>
            </w:r>
            <w:r>
              <w:t>;</w:t>
            </w:r>
          </w:p>
          <w:p w:rsidR="00E46DD6" w:rsidRDefault="00E46DD6" w:rsidP="00BB3203">
            <w:r>
              <w:t>1:</w:t>
            </w:r>
            <w:r w:rsidRPr="00930527">
              <w:t>Enable</w:t>
            </w:r>
            <w:r>
              <w:t>;</w:t>
            </w:r>
          </w:p>
        </w:tc>
      </w:tr>
      <w:tr w:rsidR="00E46DD6" w:rsidTr="00BB3203">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sidRPr="005333CB">
              <w:t>InformInterval</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t>Number</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E46DD6" w:rsidRDefault="00E46DD6" w:rsidP="00BB3203">
            <w:r>
              <w:rPr>
                <w:rFonts w:hint="eastAsia"/>
              </w:rPr>
              <w:t>I</w:t>
            </w:r>
            <w:r w:rsidRPr="009F5D43">
              <w:t>nform Interval</w:t>
            </w:r>
            <w:r>
              <w:rPr>
                <w:rFonts w:hint="eastAsia"/>
              </w:rPr>
              <w:t>(s)</w:t>
            </w:r>
          </w:p>
        </w:tc>
      </w:tr>
    </w:tbl>
    <w:p w:rsidR="005333CB" w:rsidRDefault="005333CB" w:rsidP="005333CB"/>
    <w:p w:rsidR="005333CB" w:rsidRDefault="005333CB" w:rsidP="00567478">
      <w:pPr>
        <w:pStyle w:val="4"/>
        <w:numPr>
          <w:ilvl w:val="3"/>
          <w:numId w:val="70"/>
        </w:numPr>
      </w:pPr>
      <w:r>
        <w:t>Response with error</w:t>
      </w:r>
    </w:p>
    <w:p w:rsidR="005333CB" w:rsidRDefault="005333CB" w:rsidP="005333CB">
      <w:r>
        <w:t>{</w:t>
      </w:r>
    </w:p>
    <w:p w:rsidR="005333CB" w:rsidRDefault="005333CB" w:rsidP="005333CB">
      <w:r>
        <w:t xml:space="preserve">   "jsonrpc": "2.0",</w:t>
      </w:r>
    </w:p>
    <w:p w:rsidR="005333CB" w:rsidRDefault="005333CB" w:rsidP="005333CB">
      <w:r>
        <w:t xml:space="preserve">   "error": {</w:t>
      </w:r>
    </w:p>
    <w:p w:rsidR="005333CB" w:rsidRDefault="005333CB" w:rsidP="005333CB">
      <w:r>
        <w:t xml:space="preserve">           "code": "</w:t>
      </w:r>
      <w:r w:rsidR="007F41FF">
        <w:rPr>
          <w:rFonts w:hint="eastAsia"/>
        </w:rPr>
        <w:t>19</w:t>
      </w:r>
      <w:r>
        <w:t>0101",</w:t>
      </w:r>
    </w:p>
    <w:p w:rsidR="005333CB" w:rsidRDefault="005333CB" w:rsidP="005333CB">
      <w:r>
        <w:t xml:space="preserve">           "message": "</w:t>
      </w:r>
      <w:r w:rsidR="00386A06" w:rsidRPr="00386A06">
        <w:rPr>
          <w:rFonts w:hint="eastAsia"/>
        </w:rPr>
        <w:t xml:space="preserve"> Get client configuration</w:t>
      </w:r>
      <w:r w:rsidR="00386A06" w:rsidRPr="00386A06">
        <w:t xml:space="preserve"> failed.</w:t>
      </w:r>
      <w:r>
        <w:t>"</w:t>
      </w:r>
    </w:p>
    <w:p w:rsidR="005333CB" w:rsidRDefault="005333CB" w:rsidP="005333CB">
      <w:r>
        <w:t xml:space="preserve">         },</w:t>
      </w:r>
    </w:p>
    <w:p w:rsidR="005333CB" w:rsidRDefault="005333CB" w:rsidP="005333CB">
      <w:r>
        <w:t xml:space="preserve">   "id":"</w:t>
      </w:r>
      <w:r w:rsidR="009676D2">
        <w:rPr>
          <w:rFonts w:hint="eastAsia"/>
        </w:rPr>
        <w:t>19</w:t>
      </w:r>
      <w:r>
        <w:t>.1"</w:t>
      </w:r>
    </w:p>
    <w:p w:rsidR="005333CB" w:rsidRDefault="005333CB" w:rsidP="005333CB">
      <w:r>
        <w:t>}</w:t>
      </w:r>
    </w:p>
    <w:p w:rsidR="005333CB" w:rsidRDefault="005333CB" w:rsidP="005333CB"/>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838"/>
        <w:gridCol w:w="2602"/>
        <w:gridCol w:w="4491"/>
      </w:tblGrid>
      <w:tr w:rsidR="005333CB" w:rsidTr="005333CB">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333CB" w:rsidP="005333CB">
            <w:pPr>
              <w:pStyle w:val="TextBody"/>
              <w:rPr>
                <w:lang w:val="en-US" w:eastAsia="zh-CN"/>
              </w:rPr>
            </w:pPr>
            <w:r>
              <w:rPr>
                <w:lang w:val="en-US" w:eastAsia="zh-CN"/>
              </w:rPr>
              <w:t>Error Code</w:t>
            </w:r>
          </w:p>
        </w:tc>
        <w:tc>
          <w:tcPr>
            <w:tcW w:w="26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333CB" w:rsidP="005333CB">
            <w:pPr>
              <w:pStyle w:val="TextBody"/>
              <w:rPr>
                <w:lang w:val="en-US" w:eastAsia="zh-CN"/>
              </w:rPr>
            </w:pPr>
            <w:r>
              <w:rPr>
                <w:lang w:val="en-US" w:eastAsia="zh-CN"/>
              </w:rPr>
              <w:t>Error Message</w:t>
            </w:r>
          </w:p>
        </w:tc>
        <w:tc>
          <w:tcPr>
            <w:tcW w:w="449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333CB" w:rsidP="005333CB">
            <w:pPr>
              <w:pStyle w:val="TextBody"/>
              <w:rPr>
                <w:lang w:val="en-US" w:eastAsia="zh-CN"/>
              </w:rPr>
            </w:pPr>
            <w:r>
              <w:rPr>
                <w:lang w:val="en-US" w:eastAsia="zh-CN"/>
              </w:rPr>
              <w:t>Error Description</w:t>
            </w:r>
          </w:p>
        </w:tc>
      </w:tr>
      <w:tr w:rsidR="005333CB" w:rsidTr="005333CB">
        <w:tc>
          <w:tcPr>
            <w:tcW w:w="183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7F41FF" w:rsidP="005333CB">
            <w:r>
              <w:rPr>
                <w:rFonts w:hint="eastAsia"/>
              </w:rPr>
              <w:t>19</w:t>
            </w:r>
            <w:r w:rsidR="005333CB">
              <w:t>0101</w:t>
            </w:r>
          </w:p>
        </w:tc>
        <w:tc>
          <w:tcPr>
            <w:tcW w:w="26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7F41FF" w:rsidP="004604E6">
            <w:r>
              <w:rPr>
                <w:rFonts w:hint="eastAsia"/>
              </w:rPr>
              <w:t xml:space="preserve">Get </w:t>
            </w:r>
            <w:r w:rsidR="004604E6">
              <w:rPr>
                <w:rFonts w:hint="eastAsia"/>
              </w:rPr>
              <w:t>client configuration</w:t>
            </w:r>
            <w:r w:rsidR="005333CB">
              <w:t xml:space="preserve"> failed.</w:t>
            </w:r>
          </w:p>
        </w:tc>
        <w:tc>
          <w:tcPr>
            <w:tcW w:w="449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4604E6" w:rsidP="005333CB">
            <w:r>
              <w:rPr>
                <w:rFonts w:hint="eastAsia"/>
              </w:rPr>
              <w:t>Get client configuration</w:t>
            </w:r>
            <w:r>
              <w:t xml:space="preserve"> failed.</w:t>
            </w:r>
          </w:p>
        </w:tc>
      </w:tr>
    </w:tbl>
    <w:p w:rsidR="005333CB" w:rsidRDefault="005333CB" w:rsidP="005333CB"/>
    <w:p w:rsidR="005333CB" w:rsidRDefault="009676D2" w:rsidP="00567478">
      <w:pPr>
        <w:pStyle w:val="3"/>
        <w:numPr>
          <w:ilvl w:val="2"/>
          <w:numId w:val="70"/>
        </w:numPr>
        <w:ind w:left="964" w:right="210"/>
      </w:pPr>
      <w:bookmarkStart w:id="1316" w:name="_Toc470684797"/>
      <w:r>
        <w:rPr>
          <w:rFonts w:eastAsiaTheme="minorEastAsia" w:hint="eastAsia"/>
          <w:lang w:eastAsia="zh-CN"/>
        </w:rPr>
        <w:t>SetClientConfiguration</w:t>
      </w:r>
      <w:r w:rsidR="00E46DD6" w:rsidRPr="00D970C4">
        <w:rPr>
          <w:rFonts w:eastAsiaTheme="minorEastAsia" w:hint="eastAsia"/>
          <w:color w:val="FF0000"/>
          <w:lang w:eastAsia="zh-CN"/>
        </w:rPr>
        <w:t>——————</w:t>
      </w:r>
      <w:r w:rsidR="006B5C70">
        <w:rPr>
          <w:rFonts w:eastAsiaTheme="minorEastAsia" w:hint="eastAsia"/>
          <w:color w:val="FF0000"/>
          <w:lang w:eastAsia="zh-CN"/>
        </w:rPr>
        <w:t>Firmware</w:t>
      </w:r>
      <w:r w:rsidR="006B5C70">
        <w:rPr>
          <w:rFonts w:eastAsiaTheme="minorEastAsia" w:hint="eastAsia"/>
          <w:color w:val="FF0000"/>
          <w:lang w:eastAsia="zh-CN"/>
        </w:rPr>
        <w:t>端未实现接口</w:t>
      </w:r>
      <w:bookmarkEnd w:id="1316"/>
    </w:p>
    <w:p w:rsidR="005333CB" w:rsidRDefault="005333CB" w:rsidP="00567478">
      <w:pPr>
        <w:pStyle w:val="4"/>
        <w:numPr>
          <w:ilvl w:val="3"/>
          <w:numId w:val="70"/>
        </w:numPr>
      </w:pPr>
      <w:r>
        <w:t>Request</w:t>
      </w:r>
    </w:p>
    <w:p w:rsidR="00E46DD6" w:rsidRDefault="00E46DD6" w:rsidP="00E46DD6">
      <w:pPr>
        <w:ind w:firstLine="210"/>
        <w:rPr>
          <w:lang w:eastAsia="en-US"/>
        </w:rPr>
      </w:pPr>
      <w:r>
        <w:rPr>
          <w:lang w:eastAsia="en-US"/>
        </w:rPr>
        <w:t>{</w:t>
      </w:r>
    </w:p>
    <w:p w:rsidR="00E46DD6" w:rsidRDefault="00E46DD6" w:rsidP="00E46DD6">
      <w:pPr>
        <w:ind w:left="420" w:firstLine="315"/>
        <w:rPr>
          <w:lang w:eastAsia="en-US"/>
        </w:rPr>
      </w:pPr>
      <w:r>
        <w:rPr>
          <w:lang w:eastAsia="en-US"/>
        </w:rPr>
        <w:t xml:space="preserve">"jsonrpc": "2.0", </w:t>
      </w:r>
    </w:p>
    <w:p w:rsidR="00E46DD6" w:rsidRDefault="00E46DD6" w:rsidP="00E46DD6">
      <w:pPr>
        <w:ind w:left="420" w:firstLine="315"/>
        <w:rPr>
          <w:lang w:eastAsia="en-US"/>
        </w:rPr>
      </w:pPr>
      <w:r>
        <w:rPr>
          <w:lang w:eastAsia="en-US"/>
        </w:rPr>
        <w:t>"method": "</w:t>
      </w:r>
      <w:r w:rsidRPr="005333CB">
        <w:t xml:space="preserve"> GetClientConfiguration</w:t>
      </w:r>
      <w:r>
        <w:rPr>
          <w:lang w:eastAsia="en-US"/>
        </w:rPr>
        <w:t>",</w:t>
      </w:r>
    </w:p>
    <w:p w:rsidR="00E46DD6" w:rsidRDefault="00E46DD6" w:rsidP="00E46DD6">
      <w:pPr>
        <w:ind w:left="420" w:firstLine="315"/>
        <w:rPr>
          <w:lang w:eastAsia="en-US"/>
        </w:rPr>
      </w:pPr>
      <w:r>
        <w:rPr>
          <w:lang w:eastAsia="en-US"/>
        </w:rPr>
        <w:t>"params":</w:t>
      </w:r>
    </w:p>
    <w:p w:rsidR="00E46DD6" w:rsidRDefault="00E46DD6" w:rsidP="00E46DD6">
      <w:pPr>
        <w:ind w:left="420" w:firstLine="315"/>
        <w:rPr>
          <w:lang w:eastAsia="en-US"/>
        </w:rPr>
      </w:pPr>
      <w:r>
        <w:rPr>
          <w:lang w:eastAsia="en-US"/>
        </w:rPr>
        <w:t>{</w:t>
      </w:r>
    </w:p>
    <w:p w:rsidR="00E46DD6" w:rsidRDefault="00E46DD6" w:rsidP="00E46DD6">
      <w:pPr>
        <w:ind w:left="420" w:firstLine="315"/>
      </w:pPr>
      <w:r>
        <w:tab/>
      </w:r>
      <w:r>
        <w:tab/>
      </w:r>
      <w:r>
        <w:tab/>
        <w:t>"</w:t>
      </w:r>
      <w:r w:rsidRPr="005333CB">
        <w:t>AcsUrl</w:t>
      </w:r>
      <w:r>
        <w:t>": "",</w:t>
      </w:r>
    </w:p>
    <w:p w:rsidR="00E46DD6" w:rsidRDefault="00E46DD6" w:rsidP="00E46DD6">
      <w:pPr>
        <w:ind w:left="1260" w:firstLine="420"/>
      </w:pPr>
      <w:r>
        <w:t>"</w:t>
      </w:r>
      <w:r w:rsidRPr="005333CB">
        <w:t>AcsUserName</w:t>
      </w:r>
      <w:r>
        <w:t xml:space="preserve">":"" </w:t>
      </w:r>
      <w:r>
        <w:rPr>
          <w:rFonts w:hint="eastAsia"/>
        </w:rPr>
        <w:t>,</w:t>
      </w:r>
    </w:p>
    <w:p w:rsidR="00E46DD6" w:rsidRDefault="00E46DD6" w:rsidP="00E46DD6">
      <w:pPr>
        <w:ind w:left="1260" w:firstLine="420"/>
      </w:pPr>
      <w:r>
        <w:t>"</w:t>
      </w:r>
      <w:r w:rsidRPr="005333CB">
        <w:t>AcsUserPassword</w:t>
      </w:r>
      <w:r>
        <w:t>": "",</w:t>
      </w:r>
    </w:p>
    <w:p w:rsidR="00E46DD6" w:rsidRDefault="00E46DD6" w:rsidP="00E46DD6">
      <w:pPr>
        <w:ind w:left="1260" w:firstLine="420"/>
      </w:pPr>
      <w:r>
        <w:t>"</w:t>
      </w:r>
      <w:r w:rsidRPr="005333CB">
        <w:t>ConReqAuthent</w:t>
      </w:r>
      <w:r>
        <w:t>":</w:t>
      </w:r>
      <w:r>
        <w:rPr>
          <w:rFonts w:hint="eastAsia"/>
        </w:rPr>
        <w:t>1</w:t>
      </w:r>
      <w:r>
        <w:t>,</w:t>
      </w:r>
    </w:p>
    <w:p w:rsidR="00E46DD6" w:rsidRDefault="00E46DD6" w:rsidP="00E46DD6">
      <w:pPr>
        <w:ind w:left="1260" w:firstLine="420"/>
      </w:pPr>
      <w:r>
        <w:t>"</w:t>
      </w:r>
      <w:r w:rsidRPr="005333CB">
        <w:t>ConReqUserName</w:t>
      </w:r>
      <w:r>
        <w:t>": "",</w:t>
      </w:r>
    </w:p>
    <w:p w:rsidR="00E46DD6" w:rsidRDefault="00E46DD6" w:rsidP="00E46DD6">
      <w:pPr>
        <w:ind w:left="1260" w:firstLine="420"/>
      </w:pPr>
      <w:r>
        <w:t>"</w:t>
      </w:r>
      <w:r w:rsidRPr="005333CB">
        <w:t>ConReqUserPassword</w:t>
      </w:r>
      <w:r>
        <w:t>": "",</w:t>
      </w:r>
    </w:p>
    <w:p w:rsidR="00E46DD6" w:rsidRDefault="00E46DD6" w:rsidP="00E46DD6">
      <w:pPr>
        <w:ind w:left="1260" w:firstLine="420"/>
      </w:pPr>
      <w:r>
        <w:t>"</w:t>
      </w:r>
      <w:r w:rsidRPr="005333CB">
        <w:t>Inform</w:t>
      </w:r>
      <w:r>
        <w:t>":</w:t>
      </w:r>
      <w:r>
        <w:rPr>
          <w:rFonts w:hint="eastAsia"/>
        </w:rPr>
        <w:t>1</w:t>
      </w:r>
      <w:r>
        <w:t>,</w:t>
      </w:r>
    </w:p>
    <w:p w:rsidR="00E46DD6" w:rsidRDefault="00E46DD6" w:rsidP="00E46DD6">
      <w:pPr>
        <w:ind w:left="1260" w:firstLine="420"/>
      </w:pPr>
      <w:r>
        <w:t>"</w:t>
      </w:r>
      <w:r w:rsidRPr="005333CB">
        <w:t>InformInterval</w:t>
      </w:r>
      <w:r>
        <w:t xml:space="preserve">": </w:t>
      </w:r>
      <w:r>
        <w:rPr>
          <w:rFonts w:hint="eastAsia"/>
        </w:rPr>
        <w:t>60</w:t>
      </w:r>
    </w:p>
    <w:p w:rsidR="00E46DD6" w:rsidRDefault="00E46DD6" w:rsidP="00E46DD6">
      <w:pPr>
        <w:ind w:left="420" w:firstLine="315"/>
        <w:rPr>
          <w:lang w:eastAsia="en-US"/>
        </w:rPr>
      </w:pPr>
      <w:r>
        <w:rPr>
          <w:lang w:eastAsia="en-US"/>
        </w:rPr>
        <w:t>},</w:t>
      </w:r>
    </w:p>
    <w:p w:rsidR="00E46DD6" w:rsidRDefault="00E46DD6" w:rsidP="00E46DD6">
      <w:pPr>
        <w:ind w:left="420" w:firstLine="315"/>
        <w:rPr>
          <w:lang w:eastAsia="en-US"/>
        </w:rPr>
      </w:pPr>
      <w:r>
        <w:rPr>
          <w:lang w:eastAsia="en-US"/>
        </w:rPr>
        <w:t>"id": "</w:t>
      </w:r>
      <w:r>
        <w:rPr>
          <w:rFonts w:hint="eastAsia"/>
        </w:rPr>
        <w:t>19</w:t>
      </w:r>
      <w:r>
        <w:rPr>
          <w:lang w:eastAsia="en-US"/>
        </w:rPr>
        <w:t>.</w:t>
      </w:r>
      <w:r>
        <w:rPr>
          <w:rFonts w:hint="eastAsia"/>
        </w:rPr>
        <w:t>2</w:t>
      </w:r>
      <w:r>
        <w:rPr>
          <w:lang w:eastAsia="en-US"/>
        </w:rPr>
        <w:t>"</w:t>
      </w:r>
    </w:p>
    <w:p w:rsidR="00E46DD6" w:rsidRDefault="00E46DD6" w:rsidP="00E46DD6">
      <w:r>
        <w:rPr>
          <w:lang w:eastAsia="en-US"/>
        </w:rPr>
        <w:t>}</w:t>
      </w:r>
    </w:p>
    <w:p w:rsidR="00E46DD6" w:rsidRDefault="00E46DD6" w:rsidP="005333CB">
      <w:pPr>
        <w:ind w:firstLine="210"/>
      </w:pPr>
    </w:p>
    <w:p w:rsidR="005333CB" w:rsidRDefault="005333CB" w:rsidP="00567478">
      <w:pPr>
        <w:pStyle w:val="4"/>
        <w:numPr>
          <w:ilvl w:val="3"/>
          <w:numId w:val="70"/>
        </w:numPr>
      </w:pPr>
      <w:r>
        <w:t xml:space="preserve">Response </w:t>
      </w:r>
    </w:p>
    <w:p w:rsidR="005333CB" w:rsidRDefault="005333CB" w:rsidP="005333CB">
      <w:r>
        <w:t>{</w:t>
      </w:r>
    </w:p>
    <w:p w:rsidR="005333CB" w:rsidRDefault="005333CB" w:rsidP="005333CB">
      <w:pPr>
        <w:ind w:left="420" w:firstLine="105"/>
      </w:pPr>
      <w:r>
        <w:t xml:space="preserve">"jsonrpc": "2.0", </w:t>
      </w:r>
    </w:p>
    <w:p w:rsidR="005333CB" w:rsidRDefault="005333CB" w:rsidP="005333CB">
      <w:pPr>
        <w:ind w:left="420" w:firstLine="105"/>
      </w:pPr>
      <w:r>
        <w:t xml:space="preserve">"result": </w:t>
      </w:r>
    </w:p>
    <w:p w:rsidR="005333CB" w:rsidRDefault="005333CB" w:rsidP="005333CB">
      <w:pPr>
        <w:ind w:left="420" w:firstLine="105"/>
      </w:pPr>
      <w:r>
        <w:lastRenderedPageBreak/>
        <w:t>{</w:t>
      </w:r>
    </w:p>
    <w:p w:rsidR="00557E58" w:rsidRDefault="00557E58" w:rsidP="00557E58">
      <w:pPr>
        <w:ind w:left="420" w:firstLineChars="600" w:firstLine="1260"/>
      </w:pPr>
      <w:r>
        <w:t>"</w:t>
      </w:r>
      <w:r w:rsidRPr="005333CB">
        <w:t>AcsUrl</w:t>
      </w:r>
      <w:r>
        <w:t>": "",</w:t>
      </w:r>
    </w:p>
    <w:p w:rsidR="00557E58" w:rsidRDefault="00557E58" w:rsidP="00557E58">
      <w:pPr>
        <w:ind w:left="1260" w:firstLine="420"/>
      </w:pPr>
      <w:r>
        <w:t>"</w:t>
      </w:r>
      <w:r w:rsidRPr="005333CB">
        <w:t>AcsUserName</w:t>
      </w:r>
      <w:r>
        <w:t xml:space="preserve">":"" </w:t>
      </w:r>
      <w:r>
        <w:rPr>
          <w:rFonts w:hint="eastAsia"/>
        </w:rPr>
        <w:t>,</w:t>
      </w:r>
    </w:p>
    <w:p w:rsidR="00557E58" w:rsidRDefault="00557E58" w:rsidP="00557E58">
      <w:pPr>
        <w:ind w:left="1260" w:firstLine="420"/>
      </w:pPr>
      <w:r>
        <w:t>"</w:t>
      </w:r>
      <w:r w:rsidRPr="005333CB">
        <w:t>AcsUserPassword</w:t>
      </w:r>
      <w:r>
        <w:t>": "",</w:t>
      </w:r>
    </w:p>
    <w:p w:rsidR="00557E58" w:rsidRDefault="00557E58" w:rsidP="00557E58">
      <w:pPr>
        <w:ind w:left="1260" w:firstLine="420"/>
      </w:pPr>
      <w:r>
        <w:t>"</w:t>
      </w:r>
      <w:r w:rsidRPr="005333CB">
        <w:t>ConReqAuthent</w:t>
      </w:r>
      <w:r>
        <w:t>":</w:t>
      </w:r>
      <w:r>
        <w:rPr>
          <w:rFonts w:hint="eastAsia"/>
        </w:rPr>
        <w:t>1</w:t>
      </w:r>
      <w:r>
        <w:t>,</w:t>
      </w:r>
    </w:p>
    <w:p w:rsidR="00557E58" w:rsidRDefault="00557E58" w:rsidP="00557E58">
      <w:pPr>
        <w:ind w:left="1260" w:firstLine="420"/>
      </w:pPr>
      <w:r>
        <w:t>"</w:t>
      </w:r>
      <w:r w:rsidRPr="005333CB">
        <w:t>ConReqUserName</w:t>
      </w:r>
      <w:r>
        <w:t>": "",</w:t>
      </w:r>
    </w:p>
    <w:p w:rsidR="00557E58" w:rsidRDefault="00557E58" w:rsidP="00557E58">
      <w:pPr>
        <w:ind w:left="1260" w:firstLine="420"/>
      </w:pPr>
      <w:r>
        <w:t>"</w:t>
      </w:r>
      <w:r w:rsidRPr="005333CB">
        <w:t>ConReqUserPassword</w:t>
      </w:r>
      <w:r>
        <w:t>": "",</w:t>
      </w:r>
    </w:p>
    <w:p w:rsidR="00557E58" w:rsidRDefault="00557E58" w:rsidP="00557E58">
      <w:pPr>
        <w:ind w:left="1260" w:firstLine="420"/>
      </w:pPr>
      <w:r>
        <w:t>"</w:t>
      </w:r>
      <w:r w:rsidRPr="005333CB">
        <w:t>Inform</w:t>
      </w:r>
      <w:r>
        <w:t>":</w:t>
      </w:r>
      <w:r>
        <w:rPr>
          <w:rFonts w:hint="eastAsia"/>
        </w:rPr>
        <w:t>1</w:t>
      </w:r>
      <w:r>
        <w:t>,</w:t>
      </w:r>
    </w:p>
    <w:p w:rsidR="00557E58" w:rsidRDefault="00557E58" w:rsidP="00557E58">
      <w:pPr>
        <w:ind w:left="1260" w:firstLine="420"/>
      </w:pPr>
      <w:r>
        <w:t>"</w:t>
      </w:r>
      <w:r w:rsidRPr="005333CB">
        <w:t>InformInterval</w:t>
      </w:r>
      <w:r>
        <w:t xml:space="preserve">": </w:t>
      </w:r>
      <w:r>
        <w:rPr>
          <w:rFonts w:hint="eastAsia"/>
        </w:rPr>
        <w:t>60</w:t>
      </w:r>
    </w:p>
    <w:p w:rsidR="005333CB" w:rsidRDefault="005333CB" w:rsidP="005333CB">
      <w:pPr>
        <w:ind w:left="420" w:firstLine="105"/>
      </w:pPr>
    </w:p>
    <w:p w:rsidR="005333CB" w:rsidRDefault="005333CB" w:rsidP="005333CB">
      <w:pPr>
        <w:ind w:left="420" w:firstLine="105"/>
      </w:pPr>
      <w:r>
        <w:t>}</w:t>
      </w:r>
    </w:p>
    <w:p w:rsidR="005333CB" w:rsidRDefault="005333CB" w:rsidP="005333CB">
      <w:pPr>
        <w:ind w:left="420" w:firstLine="105"/>
      </w:pPr>
      <w:r>
        <w:t>"id": "</w:t>
      </w:r>
      <w:r w:rsidR="00557E58">
        <w:rPr>
          <w:rFonts w:hint="eastAsia"/>
        </w:rPr>
        <w:t>19</w:t>
      </w:r>
      <w:r>
        <w:t>.2"</w:t>
      </w:r>
    </w:p>
    <w:p w:rsidR="005333CB" w:rsidRDefault="005333CB" w:rsidP="005333CB">
      <w:r>
        <w:t>}</w:t>
      </w:r>
    </w:p>
    <w:p w:rsidR="005333CB" w:rsidRDefault="005333CB" w:rsidP="005333CB">
      <w:pPr>
        <w:pStyle w:val="4"/>
        <w:numPr>
          <w:ilvl w:val="3"/>
          <w:numId w:val="5"/>
        </w:numPr>
        <w:spacing w:line="372" w:lineRule="auto"/>
        <w:jc w:val="left"/>
      </w:pPr>
      <w:r>
        <w:t>Definition for each filed</w:t>
      </w: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081"/>
        <w:gridCol w:w="1780"/>
        <w:gridCol w:w="5123"/>
      </w:tblGrid>
      <w:tr w:rsidR="00557E58" w:rsidTr="007E0FD6">
        <w:trPr>
          <w:trHeight w:val="379"/>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pPr>
              <w:pStyle w:val="af9"/>
              <w:spacing w:before="240"/>
              <w:jc w:val="both"/>
              <w:rPr>
                <w:b/>
                <w:sz w:val="22"/>
                <w:szCs w:val="20"/>
                <w:lang w:val="en-GB"/>
              </w:rPr>
            </w:pPr>
            <w:r>
              <w:rPr>
                <w:b/>
                <w:sz w:val="22"/>
                <w:szCs w:val="20"/>
                <w:lang w:val="en-GB"/>
              </w:rPr>
              <w:t>Field</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pPr>
              <w:pStyle w:val="af9"/>
              <w:spacing w:before="240"/>
              <w:jc w:val="both"/>
              <w:rPr>
                <w:b/>
                <w:sz w:val="22"/>
                <w:szCs w:val="20"/>
                <w:lang w:val="en-GB"/>
              </w:rPr>
            </w:pPr>
            <w:r>
              <w:rPr>
                <w:b/>
                <w:sz w:val="22"/>
                <w:szCs w:val="20"/>
                <w:lang w:val="en-GB"/>
              </w:rPr>
              <w:t>Type</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pPr>
              <w:pStyle w:val="af9"/>
              <w:spacing w:before="240"/>
              <w:jc w:val="both"/>
              <w:rPr>
                <w:b/>
                <w:sz w:val="22"/>
                <w:szCs w:val="20"/>
                <w:lang w:val="en-GB"/>
              </w:rPr>
            </w:pPr>
            <w:r>
              <w:rPr>
                <w:b/>
                <w:sz w:val="22"/>
                <w:szCs w:val="20"/>
                <w:lang w:val="en-GB"/>
              </w:rPr>
              <w:t>Decription</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AcsUrl</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Acs</w:t>
            </w:r>
            <w:r>
              <w:rPr>
                <w:rFonts w:hint="eastAsia"/>
              </w:rPr>
              <w:t xml:space="preserve"> </w:t>
            </w:r>
            <w:r w:rsidRPr="005333CB">
              <w:t>Url</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AcsUserName</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Acs</w:t>
            </w:r>
            <w:r>
              <w:rPr>
                <w:rFonts w:hint="eastAsia"/>
              </w:rPr>
              <w:t xml:space="preserve"> </w:t>
            </w:r>
            <w:r w:rsidRPr="005333CB">
              <w:t>User</w:t>
            </w:r>
            <w:r>
              <w:rPr>
                <w:rFonts w:hint="eastAsia"/>
              </w:rPr>
              <w:t xml:space="preserve"> </w:t>
            </w:r>
            <w:r w:rsidRPr="005333CB">
              <w:t>Name</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AcsUserPassword</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Acs</w:t>
            </w:r>
            <w:r>
              <w:rPr>
                <w:rFonts w:hint="eastAsia"/>
              </w:rPr>
              <w:t xml:space="preserve"> </w:t>
            </w:r>
            <w:r w:rsidRPr="005333CB">
              <w:t>User</w:t>
            </w:r>
            <w:r>
              <w:rPr>
                <w:rFonts w:hint="eastAsia"/>
              </w:rPr>
              <w:t xml:space="preserve"> </w:t>
            </w:r>
            <w:r w:rsidRPr="005333CB">
              <w:t>Password</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ConReqAuthent</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Number</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Pr="009F5D43" w:rsidRDefault="00557E58" w:rsidP="007E0FD6">
            <w:r w:rsidRPr="009F5D43">
              <w:t>0:Disable;</w:t>
            </w:r>
          </w:p>
          <w:p w:rsidR="00557E58" w:rsidRDefault="00557E58" w:rsidP="007E0FD6">
            <w:r w:rsidRPr="009F5D43">
              <w:t>1:Enable;</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ConReqUserName</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930527">
              <w:t>Connection Request</w:t>
            </w:r>
            <w:r>
              <w:rPr>
                <w:rFonts w:hint="eastAsia"/>
              </w:rPr>
              <w:t xml:space="preserve"> </w:t>
            </w:r>
            <w:r w:rsidRPr="005333CB">
              <w:t>User</w:t>
            </w:r>
            <w:r>
              <w:rPr>
                <w:rFonts w:hint="eastAsia"/>
              </w:rPr>
              <w:t xml:space="preserve"> </w:t>
            </w:r>
            <w:r w:rsidRPr="005333CB">
              <w:t>Name</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ConReqUserPassword</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String</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930527">
              <w:t>Connection Request</w:t>
            </w:r>
            <w:r>
              <w:rPr>
                <w:rFonts w:hint="eastAsia"/>
              </w:rPr>
              <w:t xml:space="preserve"> </w:t>
            </w:r>
            <w:r w:rsidRPr="005333CB">
              <w:t>User</w:t>
            </w:r>
            <w:r>
              <w:rPr>
                <w:rFonts w:hint="eastAsia"/>
              </w:rPr>
              <w:t xml:space="preserve"> </w:t>
            </w:r>
            <w:r w:rsidRPr="005333CB">
              <w:t>Password</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Inform</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Number</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0:</w:t>
            </w:r>
            <w:r w:rsidRPr="00930527">
              <w:t>Disable</w:t>
            </w:r>
            <w:r>
              <w:t>;</w:t>
            </w:r>
          </w:p>
          <w:p w:rsidR="00557E58" w:rsidRDefault="00557E58" w:rsidP="007E0FD6">
            <w:r>
              <w:t>1:</w:t>
            </w:r>
            <w:r w:rsidRPr="00930527">
              <w:t>Enable</w:t>
            </w:r>
            <w:r>
              <w:t>;</w:t>
            </w:r>
          </w:p>
        </w:tc>
      </w:tr>
      <w:tr w:rsidR="00557E58" w:rsidTr="007E0FD6">
        <w:trPr>
          <w:trHeight w:val="528"/>
        </w:trPr>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sidRPr="005333CB">
              <w:t>InformInterval</w:t>
            </w:r>
          </w:p>
        </w:tc>
        <w:tc>
          <w:tcPr>
            <w:tcW w:w="178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t>Number</w:t>
            </w:r>
          </w:p>
        </w:tc>
        <w:tc>
          <w:tcPr>
            <w:tcW w:w="51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57E58" w:rsidRDefault="00557E58" w:rsidP="007E0FD6">
            <w:r>
              <w:rPr>
                <w:rFonts w:hint="eastAsia"/>
              </w:rPr>
              <w:t>I</w:t>
            </w:r>
            <w:r w:rsidRPr="009F5D43">
              <w:t>nform Interval</w:t>
            </w:r>
            <w:r>
              <w:rPr>
                <w:rFonts w:hint="eastAsia"/>
              </w:rPr>
              <w:t>(s)</w:t>
            </w:r>
          </w:p>
        </w:tc>
      </w:tr>
    </w:tbl>
    <w:p w:rsidR="005333CB" w:rsidRDefault="005333CB" w:rsidP="005333CB"/>
    <w:p w:rsidR="005333CB" w:rsidRDefault="005333CB" w:rsidP="00567478">
      <w:pPr>
        <w:pStyle w:val="4"/>
        <w:numPr>
          <w:ilvl w:val="3"/>
          <w:numId w:val="70"/>
        </w:numPr>
      </w:pPr>
      <w:r>
        <w:t>Response with error</w:t>
      </w:r>
    </w:p>
    <w:p w:rsidR="005333CB" w:rsidRDefault="005333CB" w:rsidP="005333CB">
      <w:r>
        <w:t>{</w:t>
      </w:r>
    </w:p>
    <w:p w:rsidR="005333CB" w:rsidRDefault="005333CB" w:rsidP="005333CB">
      <w:r>
        <w:t xml:space="preserve">   "jsonrpc": "2.0",</w:t>
      </w:r>
    </w:p>
    <w:p w:rsidR="005333CB" w:rsidRDefault="005333CB" w:rsidP="005333CB">
      <w:r>
        <w:t xml:space="preserve">   "error": {</w:t>
      </w:r>
    </w:p>
    <w:p w:rsidR="005333CB" w:rsidRDefault="005333CB" w:rsidP="005333CB">
      <w:r>
        <w:t xml:space="preserve">           "code": "</w:t>
      </w:r>
      <w:r w:rsidR="00557E58">
        <w:rPr>
          <w:rFonts w:hint="eastAsia"/>
        </w:rPr>
        <w:t>19</w:t>
      </w:r>
      <w:r>
        <w:t>0201",</w:t>
      </w:r>
    </w:p>
    <w:p w:rsidR="005333CB" w:rsidRDefault="005333CB" w:rsidP="005333CB">
      <w:r>
        <w:t xml:space="preserve">           "message": "</w:t>
      </w:r>
      <w:r w:rsidR="00557E58" w:rsidRPr="00557E58">
        <w:rPr>
          <w:rFonts w:hint="eastAsia"/>
        </w:rPr>
        <w:t xml:space="preserve"> Set client configuration failed</w:t>
      </w:r>
      <w:r w:rsidR="00557E58" w:rsidRPr="00557E58">
        <w:t>.</w:t>
      </w:r>
      <w:r>
        <w:t>"</w:t>
      </w:r>
    </w:p>
    <w:p w:rsidR="005333CB" w:rsidRDefault="005333CB" w:rsidP="005333CB">
      <w:r>
        <w:t xml:space="preserve">         },</w:t>
      </w:r>
    </w:p>
    <w:p w:rsidR="005333CB" w:rsidRDefault="005333CB" w:rsidP="005333CB">
      <w:r>
        <w:t xml:space="preserve">   "id":"</w:t>
      </w:r>
      <w:r w:rsidR="00557E58">
        <w:rPr>
          <w:rFonts w:hint="eastAsia"/>
        </w:rPr>
        <w:t>19</w:t>
      </w:r>
      <w:r>
        <w:t>.2"</w:t>
      </w:r>
    </w:p>
    <w:p w:rsidR="005333CB" w:rsidRDefault="005333CB" w:rsidP="005333CB">
      <w:r>
        <w:t>}</w:t>
      </w:r>
    </w:p>
    <w:p w:rsidR="005333CB" w:rsidRDefault="005333CB" w:rsidP="005333CB"/>
    <w:tbl>
      <w:tblPr>
        <w:tblW w:w="0" w:type="auto"/>
        <w:tblInd w:w="-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547"/>
        <w:gridCol w:w="2692"/>
        <w:gridCol w:w="3433"/>
      </w:tblGrid>
      <w:tr w:rsidR="005333CB" w:rsidTr="005333CB">
        <w:tc>
          <w:tcPr>
            <w:tcW w:w="25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333CB" w:rsidP="005333CB">
            <w:pPr>
              <w:pStyle w:val="TextBody"/>
              <w:rPr>
                <w:lang w:val="en-US" w:eastAsia="zh-CN"/>
              </w:rPr>
            </w:pPr>
            <w:r>
              <w:rPr>
                <w:lang w:val="en-US" w:eastAsia="zh-CN"/>
              </w:rPr>
              <w:t>Error Code</w:t>
            </w:r>
          </w:p>
        </w:tc>
        <w:tc>
          <w:tcPr>
            <w:tcW w:w="269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333CB" w:rsidP="005333CB">
            <w:pPr>
              <w:pStyle w:val="TextBody"/>
              <w:rPr>
                <w:lang w:val="en-US" w:eastAsia="zh-CN"/>
              </w:rPr>
            </w:pPr>
            <w:r>
              <w:rPr>
                <w:lang w:val="en-US" w:eastAsia="zh-CN"/>
              </w:rPr>
              <w:t>Error Message</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333CB" w:rsidP="005333CB">
            <w:pPr>
              <w:pStyle w:val="TextBody"/>
              <w:rPr>
                <w:lang w:val="en-US" w:eastAsia="zh-CN"/>
              </w:rPr>
            </w:pPr>
            <w:r>
              <w:rPr>
                <w:lang w:val="en-US" w:eastAsia="zh-CN"/>
              </w:rPr>
              <w:t>Error Description</w:t>
            </w:r>
          </w:p>
        </w:tc>
      </w:tr>
      <w:tr w:rsidR="005333CB" w:rsidTr="005333CB">
        <w:tc>
          <w:tcPr>
            <w:tcW w:w="25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6374C6" w:rsidP="005333CB">
            <w:r>
              <w:rPr>
                <w:rFonts w:hint="eastAsia"/>
              </w:rPr>
              <w:t>19</w:t>
            </w:r>
            <w:r w:rsidR="005333CB">
              <w:t>0201</w:t>
            </w:r>
          </w:p>
        </w:tc>
        <w:tc>
          <w:tcPr>
            <w:tcW w:w="269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57E58" w:rsidP="005333CB">
            <w:r>
              <w:rPr>
                <w:rFonts w:hint="eastAsia"/>
              </w:rPr>
              <w:t>Set client configuration failed</w:t>
            </w:r>
            <w:r w:rsidR="005333CB">
              <w:t>.</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333CB" w:rsidRDefault="00557E58" w:rsidP="005333CB">
            <w:r>
              <w:rPr>
                <w:rFonts w:hint="eastAsia"/>
              </w:rPr>
              <w:t>Set client configuration failed</w:t>
            </w:r>
            <w:r>
              <w:t>.</w:t>
            </w:r>
          </w:p>
        </w:tc>
      </w:tr>
    </w:tbl>
    <w:p w:rsidR="005333CB" w:rsidRDefault="005333CB" w:rsidP="00567478">
      <w:pPr>
        <w:pStyle w:val="2"/>
        <w:numPr>
          <w:ilvl w:val="1"/>
          <w:numId w:val="70"/>
        </w:numPr>
        <w:spacing w:line="408" w:lineRule="auto"/>
      </w:pPr>
      <w:bookmarkStart w:id="1317" w:name="_Toc470684798"/>
      <w:r>
        <w:lastRenderedPageBreak/>
        <w:t>FeatureGuide</w:t>
      </w:r>
      <w:bookmarkEnd w:id="1317"/>
    </w:p>
    <w:p w:rsidR="005333CB" w:rsidRDefault="005333CB" w:rsidP="00567478">
      <w:pPr>
        <w:pStyle w:val="3"/>
        <w:numPr>
          <w:ilvl w:val="2"/>
          <w:numId w:val="70"/>
        </w:numPr>
        <w:ind w:left="720"/>
      </w:pPr>
      <w:bookmarkStart w:id="1318" w:name="_Toc422502916"/>
      <w:bookmarkStart w:id="1319" w:name="_Toc401747919"/>
      <w:bookmarkStart w:id="1320" w:name="_Toc392062401"/>
      <w:bookmarkStart w:id="1321" w:name="_Toc378347880"/>
      <w:bookmarkStart w:id="1322" w:name="_Toc232501501"/>
      <w:bookmarkStart w:id="1323" w:name="__RefHeading__57416_1585609034"/>
      <w:bookmarkStart w:id="1324" w:name="_Toc470684799"/>
      <w:bookmarkEnd w:id="1318"/>
      <w:bookmarkEnd w:id="1319"/>
      <w:bookmarkEnd w:id="1320"/>
      <w:bookmarkEnd w:id="1321"/>
      <w:bookmarkEnd w:id="1322"/>
      <w:bookmarkEnd w:id="1323"/>
      <w:r>
        <w:t>Get feature list</w:t>
      </w:r>
      <w:bookmarkEnd w:id="1324"/>
    </w:p>
    <w:p w:rsidR="005333CB" w:rsidRDefault="005333CB" w:rsidP="005333CB">
      <w:pPr>
        <w:ind w:left="220"/>
      </w:pPr>
      <w:r>
        <w:t>Getting the Firmware supported APIs list.</w:t>
      </w:r>
    </w:p>
    <w:p w:rsidR="005333CB" w:rsidRDefault="005333CB" w:rsidP="00567478">
      <w:pPr>
        <w:pStyle w:val="4"/>
        <w:numPr>
          <w:ilvl w:val="3"/>
          <w:numId w:val="70"/>
        </w:numPr>
      </w:pPr>
      <w:bookmarkStart w:id="1325" w:name="__RefHeading__57418_1585609034"/>
      <w:bookmarkEnd w:id="1325"/>
      <w:r>
        <w:t>Post Request:</w:t>
      </w:r>
    </w:p>
    <w:p w:rsidR="005333CB" w:rsidRDefault="005333CB" w:rsidP="005333CB">
      <w:pPr>
        <w:ind w:left="210"/>
      </w:pPr>
      <w:r>
        <w:t>{</w:t>
      </w:r>
    </w:p>
    <w:p w:rsidR="005333CB" w:rsidRDefault="005333CB" w:rsidP="005333CB">
      <w:pPr>
        <w:ind w:left="420"/>
      </w:pPr>
      <w:r>
        <w:t xml:space="preserve">"jsonrpc": "2.0", </w:t>
      </w:r>
    </w:p>
    <w:p w:rsidR="005333CB" w:rsidRDefault="005333CB" w:rsidP="005333CB">
      <w:pPr>
        <w:ind w:left="420"/>
      </w:pPr>
      <w:r>
        <w:t>"method": "GetFeatureList",</w:t>
      </w:r>
    </w:p>
    <w:p w:rsidR="005333CB" w:rsidRDefault="005333CB" w:rsidP="005333CB">
      <w:pPr>
        <w:ind w:left="420"/>
      </w:pPr>
      <w:r>
        <w:t>"params": {},</w:t>
      </w:r>
    </w:p>
    <w:p w:rsidR="005333CB" w:rsidRDefault="005333CB" w:rsidP="005333CB">
      <w:pPr>
        <w:ind w:left="420"/>
      </w:pPr>
      <w:r>
        <w:t>"id": "18.1"</w:t>
      </w:r>
    </w:p>
    <w:p w:rsidR="005333CB" w:rsidRDefault="005333CB" w:rsidP="005333CB">
      <w:pPr>
        <w:ind w:firstLine="210"/>
        <w:jc w:val="left"/>
      </w:pPr>
      <w:r>
        <w:t>}</w:t>
      </w:r>
    </w:p>
    <w:p w:rsidR="005333CB" w:rsidRDefault="005333CB" w:rsidP="005333CB">
      <w:pPr>
        <w:ind w:left="220"/>
      </w:pPr>
    </w:p>
    <w:p w:rsidR="005333CB" w:rsidRDefault="005333CB" w:rsidP="00567478">
      <w:pPr>
        <w:pStyle w:val="4"/>
        <w:numPr>
          <w:ilvl w:val="3"/>
          <w:numId w:val="70"/>
        </w:numPr>
      </w:pPr>
      <w:bookmarkStart w:id="1326" w:name="__RefHeading__57420_1585609034"/>
      <w:bookmarkEnd w:id="1326"/>
      <w:r>
        <w:t>Possible Response:</w:t>
      </w:r>
    </w:p>
    <w:p w:rsidR="005333CB" w:rsidRDefault="005333CB" w:rsidP="005333CB">
      <w:r>
        <w:t xml:space="preserve">{ </w:t>
      </w:r>
    </w:p>
    <w:p w:rsidR="005333CB" w:rsidRDefault="005333CB" w:rsidP="005333CB">
      <w:r>
        <w:tab/>
        <w:t xml:space="preserve">"jsonrpc": "2.0", </w:t>
      </w:r>
    </w:p>
    <w:p w:rsidR="005333CB" w:rsidRDefault="005333CB" w:rsidP="005333CB">
      <w:r>
        <w:tab/>
        <w:t xml:space="preserve">"result": { </w:t>
      </w:r>
    </w:p>
    <w:p w:rsidR="005333CB" w:rsidRDefault="005333CB" w:rsidP="005333CB">
      <w:r>
        <w:t xml:space="preserve">            "DeviceName": "Y900",</w:t>
      </w:r>
    </w:p>
    <w:p w:rsidR="005333CB" w:rsidRDefault="005333CB" w:rsidP="005333CB">
      <w:r>
        <w:tab/>
      </w:r>
      <w:r>
        <w:tab/>
      </w:r>
      <w:r>
        <w:tab/>
        <w:t xml:space="preserve">"HttpApiVersion": "1.0", </w:t>
      </w:r>
    </w:p>
    <w:p w:rsidR="005333CB" w:rsidRDefault="005333CB" w:rsidP="005333CB">
      <w:r>
        <w:tab/>
      </w:r>
      <w:r>
        <w:tab/>
      </w:r>
      <w:r>
        <w:tab/>
        <w:t xml:space="preserve">"Features": { </w:t>
      </w:r>
    </w:p>
    <w:p w:rsidR="005333CB" w:rsidRDefault="005333CB" w:rsidP="005333CB">
      <w:r>
        <w:tab/>
      </w:r>
      <w:r>
        <w:tab/>
      </w:r>
      <w:r>
        <w:tab/>
      </w:r>
      <w:r>
        <w:tab/>
      </w:r>
      <w:r>
        <w:tab/>
      </w:r>
      <w:r>
        <w:tab/>
        <w:t xml:space="preserve">"User": [ </w:t>
      </w:r>
    </w:p>
    <w:p w:rsidR="005333CB" w:rsidRDefault="005333CB" w:rsidP="005333CB">
      <w:r>
        <w:tab/>
      </w:r>
      <w:r>
        <w:tab/>
      </w:r>
      <w:r>
        <w:tab/>
      </w:r>
      <w:r>
        <w:tab/>
      </w:r>
      <w:r>
        <w:tab/>
      </w:r>
      <w:r>
        <w:tab/>
      </w:r>
      <w:r>
        <w:tab/>
      </w:r>
      <w:r>
        <w:tab/>
        <w:t xml:space="preserve">"Login", "Logout", </w:t>
      </w:r>
    </w:p>
    <w:p w:rsidR="005333CB" w:rsidRDefault="005333CB" w:rsidP="005333CB">
      <w:r>
        <w:tab/>
      </w:r>
      <w:r>
        <w:tab/>
      </w:r>
      <w:r>
        <w:tab/>
      </w:r>
      <w:r>
        <w:tab/>
      </w:r>
      <w:r>
        <w:tab/>
      </w:r>
      <w:r>
        <w:tab/>
      </w:r>
      <w:r>
        <w:tab/>
      </w:r>
      <w:r>
        <w:tab/>
        <w:t xml:space="preserve">"GetLoginState", </w:t>
      </w:r>
    </w:p>
    <w:p w:rsidR="005333CB" w:rsidRDefault="005333CB" w:rsidP="005333CB">
      <w:r>
        <w:tab/>
      </w:r>
      <w:r>
        <w:tab/>
      </w:r>
      <w:r>
        <w:tab/>
      </w:r>
      <w:r>
        <w:tab/>
      </w:r>
      <w:r>
        <w:tab/>
      </w:r>
      <w:r>
        <w:tab/>
      </w:r>
      <w:r>
        <w:tab/>
      </w:r>
      <w:r>
        <w:tab/>
        <w:t xml:space="preserve">"ChangePassword", </w:t>
      </w:r>
    </w:p>
    <w:p w:rsidR="005333CB" w:rsidRDefault="005333CB" w:rsidP="005333CB">
      <w:r>
        <w:tab/>
      </w:r>
      <w:r>
        <w:tab/>
      </w:r>
      <w:r>
        <w:tab/>
      </w:r>
      <w:r>
        <w:tab/>
      </w:r>
      <w:r>
        <w:tab/>
      </w:r>
      <w:r>
        <w:tab/>
      </w:r>
      <w:r>
        <w:tab/>
      </w:r>
      <w:r>
        <w:tab/>
        <w:t xml:space="preserve">"HeartBeat" </w:t>
      </w:r>
    </w:p>
    <w:p w:rsidR="005333CB" w:rsidRDefault="005333CB" w:rsidP="005333CB">
      <w:r>
        <w:tab/>
      </w:r>
      <w:r>
        <w:tab/>
      </w:r>
      <w:r>
        <w:tab/>
      </w:r>
      <w:r>
        <w:tab/>
      </w:r>
      <w:r>
        <w:tab/>
      </w:r>
      <w:r>
        <w:tab/>
      </w:r>
      <w:r>
        <w:tab/>
        <w:t xml:space="preserve">   ], </w:t>
      </w:r>
    </w:p>
    <w:p w:rsidR="005333CB" w:rsidRDefault="005333CB" w:rsidP="005333CB">
      <w:r>
        <w:tab/>
      </w:r>
      <w:r>
        <w:tab/>
      </w:r>
      <w:r>
        <w:tab/>
      </w:r>
      <w:r>
        <w:tab/>
      </w:r>
      <w:r>
        <w:tab/>
      </w:r>
      <w:r>
        <w:tab/>
        <w:t xml:space="preserve">"SIM": [ </w:t>
      </w:r>
    </w:p>
    <w:p w:rsidR="005333CB" w:rsidRDefault="005333CB" w:rsidP="005333CB">
      <w:r>
        <w:tab/>
      </w:r>
      <w:r>
        <w:tab/>
      </w:r>
      <w:r>
        <w:tab/>
      </w:r>
      <w:r>
        <w:tab/>
      </w:r>
      <w:r>
        <w:tab/>
      </w:r>
      <w:r>
        <w:tab/>
      </w:r>
      <w:r>
        <w:tab/>
      </w:r>
      <w:r>
        <w:tab/>
        <w:t xml:space="preserve">"GetSimStatus", </w:t>
      </w:r>
    </w:p>
    <w:p w:rsidR="005333CB" w:rsidRDefault="005333CB" w:rsidP="005333CB">
      <w:r>
        <w:tab/>
      </w:r>
      <w:r>
        <w:tab/>
      </w:r>
      <w:r>
        <w:tab/>
      </w:r>
      <w:r>
        <w:tab/>
      </w:r>
      <w:r>
        <w:tab/>
      </w:r>
      <w:r>
        <w:tab/>
      </w:r>
      <w:r>
        <w:tab/>
        <w:t xml:space="preserve">    "UnlockPin", </w:t>
      </w:r>
    </w:p>
    <w:p w:rsidR="005333CB" w:rsidRDefault="005333CB" w:rsidP="005333CB">
      <w:r>
        <w:tab/>
      </w:r>
      <w:r>
        <w:tab/>
      </w:r>
      <w:r>
        <w:tab/>
      </w:r>
      <w:r>
        <w:tab/>
      </w:r>
      <w:r>
        <w:tab/>
      </w:r>
      <w:r>
        <w:tab/>
      </w:r>
      <w:r>
        <w:tab/>
      </w:r>
      <w:r>
        <w:tab/>
        <w:t xml:space="preserve">"UnlockPuk", </w:t>
      </w:r>
    </w:p>
    <w:p w:rsidR="005333CB" w:rsidRDefault="005333CB" w:rsidP="005333CB">
      <w:r>
        <w:tab/>
      </w:r>
      <w:r>
        <w:tab/>
      </w:r>
      <w:r>
        <w:tab/>
      </w:r>
      <w:r>
        <w:tab/>
      </w:r>
      <w:r>
        <w:tab/>
      </w:r>
      <w:r>
        <w:tab/>
      </w:r>
      <w:r>
        <w:tab/>
      </w:r>
      <w:r>
        <w:tab/>
        <w:t xml:space="preserve">"ChangePinCode", </w:t>
      </w:r>
    </w:p>
    <w:p w:rsidR="005333CB" w:rsidRDefault="005333CB" w:rsidP="005333CB">
      <w:r>
        <w:tab/>
      </w:r>
      <w:r>
        <w:tab/>
      </w:r>
      <w:r>
        <w:tab/>
      </w:r>
      <w:r>
        <w:tab/>
      </w:r>
      <w:r>
        <w:tab/>
      </w:r>
      <w:r>
        <w:tab/>
      </w:r>
      <w:r>
        <w:tab/>
      </w:r>
      <w:r>
        <w:tab/>
        <w:t xml:space="preserve">"ChangePinState", </w:t>
      </w:r>
    </w:p>
    <w:p w:rsidR="005333CB" w:rsidRDefault="005333CB" w:rsidP="005333CB">
      <w:r>
        <w:tab/>
      </w:r>
      <w:r>
        <w:tab/>
      </w:r>
      <w:r>
        <w:tab/>
      </w:r>
      <w:r>
        <w:tab/>
      </w:r>
      <w:r>
        <w:tab/>
      </w:r>
      <w:r>
        <w:tab/>
      </w:r>
      <w:r>
        <w:tab/>
      </w:r>
      <w:r>
        <w:tab/>
        <w:t xml:space="preserve">"GetAutoValidatePinState", </w:t>
      </w:r>
    </w:p>
    <w:p w:rsidR="005333CB" w:rsidRDefault="005333CB" w:rsidP="005333CB">
      <w:r>
        <w:tab/>
      </w:r>
      <w:r>
        <w:tab/>
      </w:r>
      <w:r>
        <w:tab/>
      </w:r>
      <w:r>
        <w:tab/>
      </w:r>
      <w:r>
        <w:tab/>
      </w:r>
      <w:r>
        <w:tab/>
      </w:r>
      <w:r>
        <w:tab/>
      </w:r>
      <w:r>
        <w:tab/>
        <w:t xml:space="preserve">"SetAutoValidatePinState", </w:t>
      </w:r>
    </w:p>
    <w:p w:rsidR="005333CB" w:rsidRDefault="005333CB" w:rsidP="005333CB">
      <w:r>
        <w:tab/>
      </w:r>
      <w:r>
        <w:tab/>
      </w:r>
      <w:r>
        <w:tab/>
      </w:r>
      <w:r>
        <w:tab/>
      </w:r>
      <w:r>
        <w:tab/>
      </w:r>
      <w:r>
        <w:tab/>
      </w:r>
      <w:r>
        <w:tab/>
      </w:r>
      <w:r>
        <w:tab/>
        <w:t xml:space="preserve">"UnlockSimlock", </w:t>
      </w:r>
    </w:p>
    <w:p w:rsidR="005333CB" w:rsidRDefault="005333CB" w:rsidP="005333CB">
      <w:r>
        <w:tab/>
      </w:r>
      <w:r>
        <w:tab/>
      </w:r>
      <w:r>
        <w:tab/>
      </w:r>
      <w:r>
        <w:tab/>
      </w:r>
      <w:r>
        <w:tab/>
      </w:r>
      <w:r>
        <w:tab/>
      </w:r>
      <w:r>
        <w:tab/>
      </w:r>
      <w:r>
        <w:tab/>
        <w:t xml:space="preserve">"ActiveSimlock", </w:t>
      </w:r>
    </w:p>
    <w:p w:rsidR="005333CB" w:rsidRDefault="005333CB" w:rsidP="005333CB">
      <w:r>
        <w:tab/>
      </w:r>
      <w:r>
        <w:tab/>
      </w:r>
      <w:r>
        <w:tab/>
      </w:r>
      <w:r>
        <w:tab/>
      </w:r>
      <w:r>
        <w:tab/>
      </w:r>
      <w:r>
        <w:tab/>
      </w:r>
      <w:r>
        <w:tab/>
      </w:r>
      <w:r>
        <w:tab/>
        <w:t xml:space="preserve">"EraseSimlock" </w:t>
      </w:r>
    </w:p>
    <w:p w:rsidR="005333CB" w:rsidRDefault="005333CB" w:rsidP="005333CB">
      <w:r>
        <w:tab/>
      </w:r>
      <w:r>
        <w:tab/>
      </w:r>
      <w:r>
        <w:tab/>
      </w:r>
      <w:r>
        <w:tab/>
      </w:r>
      <w:r>
        <w:tab/>
      </w:r>
      <w:r>
        <w:tab/>
      </w:r>
      <w:r>
        <w:tab/>
        <w:t xml:space="preserve">   ], </w:t>
      </w:r>
    </w:p>
    <w:p w:rsidR="005333CB" w:rsidRDefault="005333CB" w:rsidP="005333CB">
      <w:r>
        <w:tab/>
      </w:r>
      <w:r>
        <w:tab/>
      </w:r>
      <w:r>
        <w:tab/>
      </w:r>
      <w:r>
        <w:tab/>
      </w:r>
      <w:r>
        <w:tab/>
      </w:r>
      <w:r>
        <w:tab/>
        <w:t xml:space="preserve">"Connection": [ </w:t>
      </w:r>
    </w:p>
    <w:p w:rsidR="005333CB" w:rsidRDefault="005333CB" w:rsidP="005333CB">
      <w:r>
        <w:tab/>
      </w:r>
      <w:r>
        <w:tab/>
      </w:r>
      <w:r>
        <w:tab/>
      </w:r>
      <w:r>
        <w:tab/>
      </w:r>
      <w:r>
        <w:tab/>
      </w:r>
      <w:r>
        <w:tab/>
      </w:r>
      <w:r>
        <w:tab/>
      </w:r>
      <w:r>
        <w:tab/>
      </w:r>
      <w:r>
        <w:tab/>
        <w:t xml:space="preserve">  "GetConnectionState", </w:t>
      </w:r>
    </w:p>
    <w:p w:rsidR="005333CB" w:rsidRDefault="005333CB" w:rsidP="005333CB">
      <w:r>
        <w:tab/>
      </w:r>
      <w:r>
        <w:tab/>
      </w:r>
      <w:r>
        <w:tab/>
      </w:r>
      <w:r>
        <w:tab/>
      </w:r>
      <w:r>
        <w:tab/>
      </w:r>
      <w:r>
        <w:tab/>
      </w:r>
      <w:r>
        <w:tab/>
      </w:r>
      <w:r>
        <w:tab/>
      </w:r>
      <w:r>
        <w:tab/>
        <w:t xml:space="preserve">"Connect", </w:t>
      </w:r>
    </w:p>
    <w:p w:rsidR="005333CB" w:rsidRDefault="005333CB" w:rsidP="005333CB">
      <w:r>
        <w:tab/>
      </w:r>
      <w:r>
        <w:tab/>
      </w:r>
      <w:r>
        <w:tab/>
      </w:r>
      <w:r>
        <w:tab/>
      </w:r>
      <w:r>
        <w:tab/>
      </w:r>
      <w:r>
        <w:tab/>
      </w:r>
      <w:r>
        <w:tab/>
      </w:r>
      <w:r>
        <w:tab/>
      </w:r>
      <w:r>
        <w:tab/>
        <w:t xml:space="preserve">"DisConnect", </w:t>
      </w:r>
    </w:p>
    <w:p w:rsidR="005333CB" w:rsidRDefault="005333CB" w:rsidP="005333CB">
      <w:r>
        <w:tab/>
      </w:r>
      <w:r>
        <w:tab/>
      </w:r>
      <w:r>
        <w:tab/>
      </w:r>
      <w:r>
        <w:tab/>
      </w:r>
      <w:r>
        <w:tab/>
      </w:r>
      <w:r>
        <w:tab/>
      </w:r>
      <w:r>
        <w:tab/>
      </w:r>
      <w:r>
        <w:tab/>
      </w:r>
      <w:r>
        <w:tab/>
        <w:t xml:space="preserve">"GetConnectionSettings", </w:t>
      </w:r>
    </w:p>
    <w:p w:rsidR="005333CB" w:rsidRDefault="005333CB" w:rsidP="005333CB">
      <w:r>
        <w:tab/>
      </w:r>
      <w:r>
        <w:tab/>
      </w:r>
      <w:r>
        <w:tab/>
      </w:r>
      <w:r>
        <w:tab/>
      </w:r>
      <w:r>
        <w:tab/>
      </w:r>
      <w:r>
        <w:tab/>
      </w:r>
      <w:r>
        <w:tab/>
      </w:r>
      <w:r>
        <w:tab/>
      </w:r>
      <w:r>
        <w:tab/>
        <w:t xml:space="preserve">"SetConnectionSettings" </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t xml:space="preserve">  "Network": [ </w:t>
      </w:r>
    </w:p>
    <w:p w:rsidR="005333CB" w:rsidRDefault="005333CB" w:rsidP="005333CB">
      <w:r>
        <w:tab/>
      </w:r>
      <w:r>
        <w:tab/>
      </w:r>
      <w:r>
        <w:tab/>
      </w:r>
      <w:r>
        <w:tab/>
      </w:r>
      <w:r>
        <w:tab/>
      </w:r>
      <w:r>
        <w:tab/>
      </w:r>
      <w:r>
        <w:tab/>
      </w:r>
      <w:r>
        <w:tab/>
      </w:r>
      <w:r>
        <w:tab/>
        <w:t xml:space="preserve">"GetNetworkInfo", </w:t>
      </w:r>
    </w:p>
    <w:p w:rsidR="005333CB" w:rsidRDefault="005333CB" w:rsidP="005333CB">
      <w:r>
        <w:tab/>
      </w:r>
      <w:r>
        <w:tab/>
      </w:r>
      <w:r>
        <w:tab/>
      </w:r>
      <w:r>
        <w:tab/>
      </w:r>
      <w:r>
        <w:tab/>
      </w:r>
      <w:r>
        <w:tab/>
      </w:r>
      <w:r>
        <w:tab/>
      </w:r>
      <w:r>
        <w:tab/>
      </w:r>
      <w:r>
        <w:tab/>
        <w:t xml:space="preserve">"SearchNetwork", </w:t>
      </w:r>
    </w:p>
    <w:p w:rsidR="005333CB" w:rsidRDefault="005333CB" w:rsidP="005333CB">
      <w:r>
        <w:tab/>
      </w:r>
      <w:r>
        <w:tab/>
      </w:r>
      <w:r>
        <w:tab/>
      </w:r>
      <w:r>
        <w:tab/>
      </w:r>
      <w:r>
        <w:tab/>
      </w:r>
      <w:r>
        <w:tab/>
      </w:r>
      <w:r>
        <w:tab/>
      </w:r>
      <w:r>
        <w:tab/>
      </w:r>
      <w:r>
        <w:tab/>
        <w:t xml:space="preserve">"SearchNetworkResult", </w:t>
      </w:r>
    </w:p>
    <w:p w:rsidR="005333CB" w:rsidRDefault="005333CB" w:rsidP="005333CB">
      <w:r>
        <w:lastRenderedPageBreak/>
        <w:tab/>
      </w:r>
      <w:r>
        <w:tab/>
      </w:r>
      <w:r>
        <w:tab/>
      </w:r>
      <w:r>
        <w:tab/>
      </w:r>
      <w:r>
        <w:tab/>
      </w:r>
      <w:r>
        <w:tab/>
      </w:r>
      <w:r>
        <w:tab/>
      </w:r>
      <w:r>
        <w:tab/>
      </w:r>
      <w:r>
        <w:tab/>
        <w:t xml:space="preserve">"RegisterNetwork", </w:t>
      </w:r>
    </w:p>
    <w:p w:rsidR="005333CB" w:rsidRDefault="005333CB" w:rsidP="005333CB">
      <w:r>
        <w:tab/>
      </w:r>
      <w:r>
        <w:tab/>
      </w:r>
      <w:r>
        <w:tab/>
      </w:r>
      <w:r>
        <w:tab/>
      </w:r>
      <w:r>
        <w:tab/>
      </w:r>
      <w:r>
        <w:tab/>
      </w:r>
      <w:r>
        <w:tab/>
      </w:r>
      <w:r>
        <w:tab/>
      </w:r>
      <w:r>
        <w:tab/>
        <w:t xml:space="preserve">"GetNetworkRegisterState", </w:t>
      </w:r>
    </w:p>
    <w:p w:rsidR="005333CB" w:rsidRDefault="005333CB" w:rsidP="005333CB">
      <w:r>
        <w:tab/>
      </w:r>
      <w:r>
        <w:tab/>
      </w:r>
      <w:r>
        <w:tab/>
      </w:r>
      <w:r>
        <w:tab/>
      </w:r>
      <w:r>
        <w:tab/>
      </w:r>
      <w:r>
        <w:tab/>
      </w:r>
      <w:r>
        <w:tab/>
      </w:r>
      <w:r>
        <w:tab/>
      </w:r>
      <w:r>
        <w:tab/>
        <w:t xml:space="preserve">"GetNetworkSettings", </w:t>
      </w:r>
    </w:p>
    <w:p w:rsidR="005333CB" w:rsidRDefault="005333CB" w:rsidP="005333CB">
      <w:r>
        <w:tab/>
      </w:r>
      <w:r>
        <w:tab/>
      </w:r>
      <w:r>
        <w:tab/>
      </w:r>
      <w:r>
        <w:tab/>
      </w:r>
      <w:r>
        <w:tab/>
      </w:r>
      <w:r>
        <w:tab/>
      </w:r>
      <w:r>
        <w:tab/>
      </w:r>
      <w:r>
        <w:tab/>
      </w:r>
      <w:r>
        <w:tab/>
        <w:t xml:space="preserve">"SetNetworkSettings" </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t xml:space="preserve"> "Wlan":    [ </w:t>
      </w:r>
    </w:p>
    <w:p w:rsidR="005333CB" w:rsidRDefault="005333CB" w:rsidP="005333CB">
      <w:r>
        <w:tab/>
      </w:r>
      <w:r>
        <w:tab/>
      </w:r>
      <w:r>
        <w:tab/>
      </w:r>
      <w:r>
        <w:tab/>
      </w:r>
      <w:r>
        <w:tab/>
      </w:r>
      <w:r>
        <w:tab/>
      </w:r>
      <w:r>
        <w:tab/>
      </w:r>
      <w:r>
        <w:tab/>
      </w:r>
      <w:r>
        <w:tab/>
        <w:t xml:space="preserve">"GetWlanState", </w:t>
      </w:r>
    </w:p>
    <w:p w:rsidR="005333CB" w:rsidRDefault="005333CB" w:rsidP="005333CB">
      <w:r>
        <w:tab/>
      </w:r>
      <w:r>
        <w:tab/>
      </w:r>
      <w:r>
        <w:tab/>
      </w:r>
      <w:r>
        <w:tab/>
      </w:r>
      <w:r>
        <w:tab/>
      </w:r>
      <w:r>
        <w:tab/>
      </w:r>
      <w:r>
        <w:tab/>
      </w:r>
      <w:r>
        <w:tab/>
      </w:r>
      <w:r>
        <w:tab/>
        <w:t xml:space="preserve">"SetWlanOff", </w:t>
      </w:r>
    </w:p>
    <w:p w:rsidR="005333CB" w:rsidRDefault="005333CB" w:rsidP="005333CB">
      <w:r>
        <w:tab/>
      </w:r>
      <w:r>
        <w:tab/>
      </w:r>
      <w:r>
        <w:tab/>
      </w:r>
      <w:r>
        <w:tab/>
      </w:r>
      <w:r>
        <w:tab/>
      </w:r>
      <w:r>
        <w:tab/>
      </w:r>
      <w:r>
        <w:tab/>
      </w:r>
      <w:r>
        <w:tab/>
      </w:r>
      <w:r>
        <w:tab/>
        <w:t xml:space="preserve">"SetWlanOn", </w:t>
      </w:r>
    </w:p>
    <w:p w:rsidR="005333CB" w:rsidRDefault="005333CB" w:rsidP="005333CB">
      <w:r>
        <w:tab/>
      </w:r>
      <w:r>
        <w:tab/>
      </w:r>
      <w:r>
        <w:tab/>
      </w:r>
      <w:r>
        <w:tab/>
      </w:r>
      <w:r>
        <w:tab/>
      </w:r>
      <w:r>
        <w:tab/>
      </w:r>
      <w:r>
        <w:tab/>
      </w:r>
      <w:r>
        <w:tab/>
      </w:r>
      <w:r>
        <w:tab/>
        <w:t xml:space="preserve">"GetWlanSettings", </w:t>
      </w:r>
    </w:p>
    <w:p w:rsidR="005333CB" w:rsidRDefault="005333CB" w:rsidP="005333CB">
      <w:r>
        <w:tab/>
      </w:r>
      <w:r>
        <w:tab/>
      </w:r>
      <w:r>
        <w:tab/>
      </w:r>
      <w:r>
        <w:tab/>
      </w:r>
      <w:r>
        <w:tab/>
      </w:r>
      <w:r>
        <w:tab/>
      </w:r>
      <w:r>
        <w:tab/>
      </w:r>
      <w:r>
        <w:tab/>
      </w:r>
      <w:r>
        <w:tab/>
        <w:t xml:space="preserve">"SetWlanSettings", </w:t>
      </w:r>
    </w:p>
    <w:p w:rsidR="005333CB" w:rsidRDefault="005333CB" w:rsidP="005333CB">
      <w:r>
        <w:tab/>
      </w:r>
      <w:r>
        <w:tab/>
      </w:r>
      <w:r>
        <w:tab/>
      </w:r>
      <w:r>
        <w:tab/>
      </w:r>
      <w:r>
        <w:tab/>
      </w:r>
      <w:r>
        <w:tab/>
      </w:r>
      <w:r>
        <w:tab/>
      </w:r>
      <w:r>
        <w:tab/>
      </w:r>
      <w:r>
        <w:tab/>
        <w:t xml:space="preserve">"SetWPSPin", </w:t>
      </w:r>
    </w:p>
    <w:p w:rsidR="005333CB" w:rsidRDefault="005333CB" w:rsidP="005333CB">
      <w:r>
        <w:tab/>
      </w:r>
      <w:r>
        <w:tab/>
      </w:r>
      <w:r>
        <w:tab/>
      </w:r>
      <w:r>
        <w:tab/>
      </w:r>
      <w:r>
        <w:tab/>
      </w:r>
      <w:r>
        <w:tab/>
      </w:r>
      <w:r>
        <w:tab/>
      </w:r>
      <w:r>
        <w:tab/>
      </w:r>
      <w:r>
        <w:tab/>
        <w:t>"SetWPSPbc",</w:t>
      </w:r>
    </w:p>
    <w:p w:rsidR="005333CB" w:rsidRDefault="005333CB" w:rsidP="005333CB">
      <w:r>
        <w:tab/>
      </w:r>
      <w:r>
        <w:tab/>
      </w:r>
      <w:r>
        <w:tab/>
      </w:r>
      <w:r>
        <w:tab/>
      </w:r>
      <w:r>
        <w:tab/>
      </w:r>
      <w:r>
        <w:tab/>
      </w:r>
      <w:r>
        <w:tab/>
      </w:r>
      <w:r>
        <w:tab/>
      </w:r>
      <w:r>
        <w:tab/>
        <w:t>"GetWlanSupportMode"</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t xml:space="preserve">"SMS": [ </w:t>
      </w:r>
    </w:p>
    <w:p w:rsidR="005333CB" w:rsidRDefault="005333CB" w:rsidP="005333CB">
      <w:r>
        <w:tab/>
      </w:r>
      <w:r>
        <w:tab/>
      </w:r>
      <w:r>
        <w:tab/>
      </w:r>
      <w:r>
        <w:tab/>
      </w:r>
      <w:r>
        <w:tab/>
      </w:r>
      <w:r>
        <w:tab/>
      </w:r>
      <w:r>
        <w:tab/>
      </w:r>
      <w:r>
        <w:tab/>
      </w:r>
      <w:r>
        <w:tab/>
        <w:t>"</w:t>
      </w:r>
      <w:r w:rsidR="006C765A" w:rsidRPr="00FA3B1F">
        <w:rPr>
          <w:rFonts w:hint="eastAsia"/>
          <w:highlight w:val="green"/>
        </w:rPr>
        <w:t>g</w:t>
      </w:r>
      <w:r w:rsidR="006C765A" w:rsidRPr="00FA3B1F">
        <w:rPr>
          <w:highlight w:val="green"/>
        </w:rPr>
        <w:t>etS</w:t>
      </w:r>
      <w:r w:rsidR="006C765A" w:rsidRPr="00FA3B1F">
        <w:rPr>
          <w:rFonts w:hint="eastAsia"/>
          <w:highlight w:val="green"/>
        </w:rPr>
        <w:t>ms</w:t>
      </w:r>
      <w:r w:rsidR="006C765A" w:rsidRPr="00FA3B1F">
        <w:rPr>
          <w:highlight w:val="green"/>
        </w:rPr>
        <w:t>InitStat</w:t>
      </w:r>
      <w:r w:rsidR="006C765A" w:rsidRPr="00FA3B1F">
        <w:rPr>
          <w:rFonts w:hint="eastAsia"/>
          <w:highlight w:val="green"/>
        </w:rPr>
        <w:t>e</w:t>
      </w:r>
      <w:r>
        <w:t xml:space="preserve">", </w:t>
      </w:r>
    </w:p>
    <w:p w:rsidR="005333CB" w:rsidRDefault="005333CB" w:rsidP="005333CB">
      <w:r>
        <w:tab/>
      </w:r>
      <w:r>
        <w:tab/>
      </w:r>
      <w:r>
        <w:tab/>
      </w:r>
      <w:r>
        <w:tab/>
      </w:r>
      <w:r>
        <w:tab/>
      </w:r>
      <w:r>
        <w:tab/>
      </w:r>
      <w:r>
        <w:tab/>
      </w:r>
      <w:r>
        <w:tab/>
      </w:r>
      <w:r>
        <w:tab/>
        <w:t xml:space="preserve">"GetSMSContactList", </w:t>
      </w:r>
    </w:p>
    <w:p w:rsidR="005333CB" w:rsidRDefault="005333CB" w:rsidP="005333CB">
      <w:r>
        <w:tab/>
      </w:r>
      <w:r>
        <w:tab/>
      </w:r>
      <w:r>
        <w:tab/>
      </w:r>
      <w:r>
        <w:tab/>
      </w:r>
      <w:r>
        <w:tab/>
      </w:r>
      <w:r>
        <w:tab/>
      </w:r>
      <w:r>
        <w:tab/>
      </w:r>
      <w:r>
        <w:tab/>
      </w:r>
      <w:r>
        <w:tab/>
        <w:t xml:space="preserve">"GetSMSContentList", </w:t>
      </w:r>
    </w:p>
    <w:p w:rsidR="005333CB" w:rsidRDefault="005333CB" w:rsidP="005333CB">
      <w:r>
        <w:tab/>
      </w:r>
      <w:r>
        <w:tab/>
      </w:r>
      <w:r>
        <w:tab/>
      </w:r>
      <w:r>
        <w:tab/>
      </w:r>
      <w:r>
        <w:tab/>
      </w:r>
      <w:r>
        <w:tab/>
      </w:r>
      <w:r>
        <w:tab/>
      </w:r>
      <w:r>
        <w:tab/>
      </w:r>
      <w:r>
        <w:tab/>
        <w:t xml:space="preserve">"GetSMSStorageState", </w:t>
      </w:r>
    </w:p>
    <w:p w:rsidR="005333CB" w:rsidRDefault="005333CB" w:rsidP="005333CB">
      <w:r>
        <w:tab/>
      </w:r>
      <w:r>
        <w:tab/>
      </w:r>
      <w:r>
        <w:tab/>
      </w:r>
      <w:r>
        <w:tab/>
      </w:r>
      <w:r>
        <w:tab/>
      </w:r>
      <w:r>
        <w:tab/>
      </w:r>
      <w:r>
        <w:tab/>
      </w:r>
      <w:r>
        <w:tab/>
      </w:r>
      <w:r>
        <w:tab/>
        <w:t xml:space="preserve">"DeleteSMS", </w:t>
      </w:r>
    </w:p>
    <w:p w:rsidR="005333CB" w:rsidRDefault="005333CB" w:rsidP="005333CB">
      <w:r>
        <w:tab/>
      </w:r>
      <w:r>
        <w:tab/>
      </w:r>
      <w:r>
        <w:tab/>
      </w:r>
      <w:r>
        <w:tab/>
      </w:r>
      <w:r>
        <w:tab/>
      </w:r>
      <w:r>
        <w:tab/>
      </w:r>
      <w:r>
        <w:tab/>
      </w:r>
      <w:r>
        <w:tab/>
      </w:r>
      <w:r>
        <w:tab/>
        <w:t xml:space="preserve">"SendSMS", </w:t>
      </w:r>
    </w:p>
    <w:p w:rsidR="005333CB" w:rsidRDefault="005333CB" w:rsidP="005333CB">
      <w:r>
        <w:tab/>
      </w:r>
      <w:r>
        <w:tab/>
      </w:r>
      <w:r>
        <w:tab/>
      </w:r>
      <w:r>
        <w:tab/>
      </w:r>
      <w:r>
        <w:tab/>
      </w:r>
      <w:r>
        <w:tab/>
      </w:r>
      <w:r>
        <w:tab/>
      </w:r>
      <w:r>
        <w:tab/>
      </w:r>
      <w:r>
        <w:tab/>
        <w:t xml:space="preserve">"GetSendSMSResult", </w:t>
      </w:r>
    </w:p>
    <w:p w:rsidR="005333CB" w:rsidRDefault="005333CB" w:rsidP="005333CB">
      <w:r>
        <w:tab/>
      </w:r>
      <w:r>
        <w:tab/>
      </w:r>
      <w:r>
        <w:tab/>
      </w:r>
      <w:r>
        <w:tab/>
      </w:r>
      <w:r>
        <w:tab/>
      </w:r>
      <w:r>
        <w:tab/>
      </w:r>
      <w:r>
        <w:tab/>
      </w:r>
      <w:r>
        <w:tab/>
      </w:r>
      <w:r>
        <w:tab/>
        <w:t xml:space="preserve">"SaveSMS", </w:t>
      </w:r>
    </w:p>
    <w:p w:rsidR="005333CB" w:rsidRDefault="005333CB" w:rsidP="005333CB">
      <w:r>
        <w:tab/>
      </w:r>
      <w:r>
        <w:tab/>
      </w:r>
      <w:r>
        <w:tab/>
      </w:r>
      <w:r>
        <w:tab/>
      </w:r>
      <w:r>
        <w:tab/>
      </w:r>
      <w:r>
        <w:tab/>
      </w:r>
      <w:r>
        <w:tab/>
      </w:r>
      <w:r>
        <w:tab/>
      </w:r>
      <w:r>
        <w:tab/>
        <w:t xml:space="preserve">"GetSMSSettings", </w:t>
      </w:r>
    </w:p>
    <w:p w:rsidR="005333CB" w:rsidRDefault="005333CB" w:rsidP="005333CB">
      <w:r>
        <w:tab/>
      </w:r>
      <w:r>
        <w:tab/>
      </w:r>
      <w:r>
        <w:tab/>
      </w:r>
      <w:r>
        <w:tab/>
      </w:r>
      <w:r>
        <w:tab/>
      </w:r>
      <w:r>
        <w:tab/>
      </w:r>
      <w:r>
        <w:tab/>
      </w:r>
      <w:r>
        <w:tab/>
      </w:r>
      <w:r>
        <w:tab/>
        <w:t xml:space="preserve">"SetSMSSettings", </w:t>
      </w:r>
    </w:p>
    <w:p w:rsidR="005333CB" w:rsidRDefault="005333CB" w:rsidP="005333CB">
      <w:r>
        <w:tab/>
      </w:r>
      <w:r>
        <w:tab/>
      </w:r>
      <w:r>
        <w:tab/>
      </w:r>
      <w:r>
        <w:tab/>
      </w:r>
      <w:r>
        <w:tab/>
      </w:r>
      <w:r>
        <w:tab/>
      </w:r>
      <w:r>
        <w:tab/>
      </w:r>
      <w:r>
        <w:tab/>
      </w:r>
      <w:r>
        <w:tab/>
        <w:t xml:space="preserve">"GetSingleSMS" </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t xml:space="preserve">"Statistics": [ </w:t>
      </w:r>
    </w:p>
    <w:p w:rsidR="005333CB" w:rsidRDefault="005333CB" w:rsidP="005333CB">
      <w:r>
        <w:tab/>
      </w:r>
      <w:r>
        <w:tab/>
      </w:r>
      <w:r>
        <w:tab/>
      </w:r>
      <w:r>
        <w:tab/>
      </w:r>
      <w:r>
        <w:tab/>
      </w:r>
      <w:r>
        <w:tab/>
      </w:r>
      <w:r>
        <w:tab/>
      </w:r>
      <w:r>
        <w:tab/>
      </w:r>
      <w:r>
        <w:tab/>
        <w:t xml:space="preserve">"GetUsageRecord", </w:t>
      </w:r>
    </w:p>
    <w:p w:rsidR="005333CB" w:rsidRDefault="005333CB" w:rsidP="005333CB">
      <w:r>
        <w:tab/>
      </w:r>
      <w:r>
        <w:tab/>
      </w:r>
      <w:r>
        <w:tab/>
      </w:r>
      <w:r>
        <w:tab/>
      </w:r>
      <w:r>
        <w:tab/>
      </w:r>
      <w:r>
        <w:tab/>
      </w:r>
      <w:r>
        <w:tab/>
      </w:r>
      <w:r>
        <w:tab/>
      </w:r>
      <w:r>
        <w:tab/>
        <w:t xml:space="preserve">"SetUsageRecordClear", </w:t>
      </w:r>
    </w:p>
    <w:p w:rsidR="005333CB" w:rsidRDefault="005333CB" w:rsidP="005333CB">
      <w:r>
        <w:tab/>
      </w:r>
      <w:r>
        <w:tab/>
      </w:r>
      <w:r>
        <w:tab/>
      </w:r>
      <w:r>
        <w:tab/>
      </w:r>
      <w:r>
        <w:tab/>
      </w:r>
      <w:r>
        <w:tab/>
      </w:r>
      <w:r>
        <w:tab/>
      </w:r>
      <w:r>
        <w:tab/>
      </w:r>
      <w:r>
        <w:tab/>
        <w:t xml:space="preserve">"GetUsageSettings", </w:t>
      </w:r>
    </w:p>
    <w:p w:rsidR="005333CB" w:rsidRDefault="005333CB" w:rsidP="005333CB">
      <w:r>
        <w:tab/>
      </w:r>
      <w:r>
        <w:tab/>
      </w:r>
      <w:r>
        <w:tab/>
      </w:r>
      <w:r>
        <w:tab/>
      </w:r>
      <w:r>
        <w:tab/>
      </w:r>
      <w:r>
        <w:tab/>
      </w:r>
      <w:r>
        <w:tab/>
      </w:r>
      <w:r>
        <w:tab/>
      </w:r>
      <w:r>
        <w:tab/>
        <w:t xml:space="preserve">"SetUsageSettings" </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t xml:space="preserve">"USSD": [ </w:t>
      </w:r>
    </w:p>
    <w:p w:rsidR="005333CB" w:rsidRDefault="005333CB" w:rsidP="005333CB">
      <w:r>
        <w:tab/>
      </w:r>
      <w:r>
        <w:tab/>
      </w:r>
      <w:r>
        <w:tab/>
      </w:r>
      <w:r>
        <w:tab/>
      </w:r>
      <w:r>
        <w:tab/>
      </w:r>
      <w:r>
        <w:tab/>
      </w:r>
      <w:r>
        <w:tab/>
      </w:r>
      <w:r>
        <w:tab/>
      </w:r>
      <w:r>
        <w:tab/>
        <w:t xml:space="preserve">"SendUSSD", </w:t>
      </w:r>
    </w:p>
    <w:p w:rsidR="005333CB" w:rsidRDefault="005333CB" w:rsidP="005333CB">
      <w:r>
        <w:tab/>
      </w:r>
      <w:r>
        <w:tab/>
      </w:r>
      <w:r>
        <w:tab/>
      </w:r>
      <w:r>
        <w:tab/>
      </w:r>
      <w:r>
        <w:tab/>
      </w:r>
      <w:r>
        <w:tab/>
      </w:r>
      <w:r>
        <w:tab/>
      </w:r>
      <w:r>
        <w:tab/>
      </w:r>
      <w:r>
        <w:tab/>
        <w:t xml:space="preserve">"GetUSSDSendResult", </w:t>
      </w:r>
    </w:p>
    <w:p w:rsidR="005333CB" w:rsidRDefault="005333CB" w:rsidP="005333CB">
      <w:r>
        <w:tab/>
      </w:r>
      <w:r>
        <w:tab/>
      </w:r>
      <w:r>
        <w:tab/>
      </w:r>
      <w:r>
        <w:tab/>
      </w:r>
      <w:r>
        <w:tab/>
      </w:r>
      <w:r>
        <w:tab/>
      </w:r>
      <w:r>
        <w:tab/>
      </w:r>
      <w:r>
        <w:tab/>
      </w:r>
      <w:r>
        <w:tab/>
        <w:t xml:space="preserve">"SetUSSDEnd" </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r>
      <w:r>
        <w:tab/>
        <w:t xml:space="preserve">"Update": [ </w:t>
      </w:r>
    </w:p>
    <w:p w:rsidR="005333CB" w:rsidRDefault="005333CB" w:rsidP="005333CB">
      <w:r>
        <w:tab/>
      </w:r>
      <w:r>
        <w:tab/>
      </w:r>
      <w:r>
        <w:tab/>
      </w:r>
      <w:r>
        <w:tab/>
      </w:r>
      <w:r>
        <w:tab/>
      </w:r>
      <w:r>
        <w:tab/>
      </w:r>
      <w:r>
        <w:tab/>
      </w:r>
      <w:r>
        <w:tab/>
      </w:r>
      <w:r>
        <w:tab/>
        <w:t xml:space="preserve">"GetDeviceNewVersion", </w:t>
      </w:r>
    </w:p>
    <w:p w:rsidR="005333CB" w:rsidRDefault="005333CB" w:rsidP="005333CB">
      <w:r>
        <w:tab/>
      </w:r>
      <w:r>
        <w:tab/>
      </w:r>
      <w:r>
        <w:tab/>
      </w:r>
      <w:r>
        <w:tab/>
      </w:r>
      <w:r>
        <w:tab/>
      </w:r>
      <w:r>
        <w:tab/>
      </w:r>
      <w:r>
        <w:tab/>
      </w:r>
      <w:r>
        <w:tab/>
      </w:r>
      <w:r>
        <w:tab/>
        <w:t xml:space="preserve">"SetDeviceStartUpdate", </w:t>
      </w:r>
    </w:p>
    <w:p w:rsidR="005333CB" w:rsidRDefault="005333CB" w:rsidP="005333CB">
      <w:r>
        <w:tab/>
      </w:r>
      <w:r>
        <w:tab/>
      </w:r>
      <w:r>
        <w:tab/>
      </w:r>
      <w:r>
        <w:tab/>
      </w:r>
      <w:r>
        <w:tab/>
      </w:r>
      <w:r>
        <w:tab/>
      </w:r>
      <w:r>
        <w:tab/>
      </w:r>
      <w:r>
        <w:tab/>
      </w:r>
      <w:r>
        <w:tab/>
        <w:t xml:space="preserve">"GetDeviceUpgradeState", </w:t>
      </w:r>
    </w:p>
    <w:p w:rsidR="005333CB" w:rsidRDefault="005333CB" w:rsidP="005333CB">
      <w:r>
        <w:tab/>
      </w:r>
      <w:r>
        <w:tab/>
      </w:r>
      <w:r>
        <w:tab/>
      </w:r>
      <w:r>
        <w:tab/>
      </w:r>
      <w:r>
        <w:tab/>
      </w:r>
      <w:r>
        <w:tab/>
      </w:r>
      <w:r>
        <w:tab/>
      </w:r>
      <w:r>
        <w:tab/>
      </w:r>
      <w:r>
        <w:tab/>
        <w:t xml:space="preserve">"SetDeviceUpdateStop" </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r>
      <w:r>
        <w:tab/>
        <w:t xml:space="preserve">"Firewall": [ </w:t>
      </w:r>
    </w:p>
    <w:p w:rsidR="005333CB" w:rsidRDefault="005333CB" w:rsidP="005333CB">
      <w:r>
        <w:tab/>
      </w:r>
      <w:r>
        <w:tab/>
      </w:r>
      <w:r>
        <w:tab/>
      </w:r>
      <w:r>
        <w:tab/>
      </w:r>
      <w:r>
        <w:tab/>
      </w:r>
      <w:r>
        <w:tab/>
      </w:r>
      <w:r>
        <w:tab/>
      </w:r>
      <w:r>
        <w:tab/>
      </w:r>
      <w:r>
        <w:tab/>
        <w:t xml:space="preserve">"GetMacFilterSettings", </w:t>
      </w:r>
    </w:p>
    <w:p w:rsidR="005333CB" w:rsidRDefault="005333CB" w:rsidP="005333CB">
      <w:r>
        <w:tab/>
      </w:r>
      <w:r>
        <w:tab/>
      </w:r>
      <w:r>
        <w:tab/>
      </w:r>
      <w:r>
        <w:tab/>
      </w:r>
      <w:r>
        <w:tab/>
      </w:r>
      <w:r>
        <w:tab/>
      </w:r>
      <w:r>
        <w:tab/>
      </w:r>
      <w:r>
        <w:tab/>
      </w:r>
      <w:r>
        <w:tab/>
        <w:t>"SetMacFilterSettings" ,</w:t>
      </w:r>
    </w:p>
    <w:p w:rsidR="005333CB" w:rsidRDefault="005333CB" w:rsidP="005333CB">
      <w:r>
        <w:tab/>
      </w:r>
      <w:r>
        <w:tab/>
      </w:r>
      <w:r>
        <w:tab/>
      </w:r>
      <w:r>
        <w:tab/>
      </w:r>
      <w:r>
        <w:tab/>
      </w:r>
      <w:r>
        <w:tab/>
      </w:r>
      <w:r>
        <w:tab/>
      </w:r>
      <w:r>
        <w:tab/>
      </w:r>
      <w:r>
        <w:tab/>
        <w:t xml:space="preserve">"GetPortFwding", </w:t>
      </w:r>
    </w:p>
    <w:p w:rsidR="005333CB" w:rsidRDefault="005333CB" w:rsidP="005333CB">
      <w:r>
        <w:tab/>
      </w:r>
      <w:r>
        <w:tab/>
      </w:r>
      <w:r>
        <w:tab/>
      </w:r>
      <w:r>
        <w:tab/>
      </w:r>
      <w:r>
        <w:tab/>
      </w:r>
      <w:r>
        <w:tab/>
      </w:r>
      <w:r>
        <w:tab/>
      </w:r>
      <w:r>
        <w:tab/>
      </w:r>
      <w:r>
        <w:tab/>
        <w:t xml:space="preserve">"AddPortFwding", </w:t>
      </w:r>
    </w:p>
    <w:p w:rsidR="005333CB" w:rsidRDefault="005333CB" w:rsidP="005333CB">
      <w:r>
        <w:tab/>
      </w:r>
      <w:r>
        <w:tab/>
      </w:r>
      <w:r>
        <w:tab/>
      </w:r>
      <w:r>
        <w:tab/>
      </w:r>
      <w:r>
        <w:tab/>
      </w:r>
      <w:r>
        <w:tab/>
      </w:r>
      <w:r>
        <w:tab/>
      </w:r>
      <w:r>
        <w:tab/>
      </w:r>
      <w:r>
        <w:tab/>
        <w:t xml:space="preserve">"DeletePortFwding", </w:t>
      </w:r>
    </w:p>
    <w:p w:rsidR="005333CB" w:rsidRDefault="005333CB" w:rsidP="005333CB">
      <w:r>
        <w:tab/>
      </w:r>
      <w:r>
        <w:tab/>
      </w:r>
      <w:r>
        <w:tab/>
      </w:r>
      <w:r>
        <w:tab/>
      </w:r>
      <w:r>
        <w:tab/>
      </w:r>
      <w:r>
        <w:tab/>
      </w:r>
      <w:r>
        <w:tab/>
      </w:r>
      <w:r>
        <w:tab/>
      </w:r>
      <w:r>
        <w:tab/>
        <w:t>"EditPortFwding"</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r>
      <w:r>
        <w:tab/>
        <w:t xml:space="preserve">"LAN": [ </w:t>
      </w:r>
    </w:p>
    <w:p w:rsidR="005333CB" w:rsidRDefault="005333CB" w:rsidP="005333CB">
      <w:r>
        <w:tab/>
      </w:r>
      <w:r>
        <w:tab/>
      </w:r>
      <w:r>
        <w:tab/>
      </w:r>
      <w:r>
        <w:tab/>
      </w:r>
      <w:r>
        <w:tab/>
      </w:r>
      <w:r>
        <w:tab/>
      </w:r>
      <w:r>
        <w:tab/>
      </w:r>
      <w:r>
        <w:tab/>
      </w:r>
      <w:r>
        <w:tab/>
        <w:t xml:space="preserve">"GetLanSettings", </w:t>
      </w:r>
    </w:p>
    <w:p w:rsidR="005333CB" w:rsidRDefault="005333CB" w:rsidP="005333CB">
      <w:r>
        <w:tab/>
      </w:r>
      <w:r>
        <w:tab/>
      </w:r>
      <w:r>
        <w:tab/>
      </w:r>
      <w:r>
        <w:tab/>
      </w:r>
      <w:r>
        <w:tab/>
      </w:r>
      <w:r>
        <w:tab/>
      </w:r>
      <w:r>
        <w:tab/>
      </w:r>
      <w:r>
        <w:tab/>
      </w:r>
      <w:r>
        <w:tab/>
        <w:t xml:space="preserve">"SetLanSettings" </w:t>
      </w:r>
    </w:p>
    <w:p w:rsidR="005333CB" w:rsidRDefault="005333CB" w:rsidP="005333CB">
      <w:r>
        <w:tab/>
      </w:r>
      <w:r>
        <w:tab/>
      </w:r>
      <w:r>
        <w:tab/>
      </w:r>
      <w:r>
        <w:tab/>
      </w:r>
      <w:r>
        <w:tab/>
      </w:r>
      <w:r>
        <w:tab/>
      </w:r>
      <w:r>
        <w:tab/>
      </w:r>
      <w:r>
        <w:tab/>
        <w:t xml:space="preserve">], </w:t>
      </w:r>
    </w:p>
    <w:p w:rsidR="005333CB" w:rsidRDefault="005333CB" w:rsidP="005333CB">
      <w:r>
        <w:lastRenderedPageBreak/>
        <w:tab/>
      </w:r>
      <w:r>
        <w:tab/>
      </w:r>
      <w:r>
        <w:tab/>
        <w:t xml:space="preserve">  "ConnectionDevices": [ </w:t>
      </w:r>
    </w:p>
    <w:p w:rsidR="005333CB" w:rsidRDefault="005333CB" w:rsidP="005333CB">
      <w:r>
        <w:tab/>
      </w:r>
      <w:r>
        <w:tab/>
      </w:r>
      <w:r>
        <w:tab/>
      </w:r>
      <w:r>
        <w:tab/>
      </w:r>
      <w:r>
        <w:tab/>
      </w:r>
      <w:r>
        <w:tab/>
      </w:r>
      <w:r>
        <w:tab/>
      </w:r>
      <w:r>
        <w:tab/>
      </w:r>
      <w:r>
        <w:tab/>
        <w:t xml:space="preserve">"GetConnectedDeviceList", </w:t>
      </w:r>
    </w:p>
    <w:p w:rsidR="005333CB" w:rsidRDefault="005333CB" w:rsidP="005333CB">
      <w:r>
        <w:tab/>
      </w:r>
      <w:r>
        <w:tab/>
      </w:r>
      <w:r>
        <w:tab/>
      </w:r>
      <w:r>
        <w:tab/>
      </w:r>
      <w:r>
        <w:tab/>
      </w:r>
      <w:r>
        <w:tab/>
      </w:r>
      <w:r>
        <w:tab/>
      </w:r>
      <w:r>
        <w:tab/>
      </w:r>
      <w:r>
        <w:tab/>
        <w:t xml:space="preserve">"GetBlockDeviceList", </w:t>
      </w:r>
    </w:p>
    <w:p w:rsidR="005333CB" w:rsidRDefault="005333CB" w:rsidP="005333CB">
      <w:r>
        <w:tab/>
      </w:r>
      <w:r>
        <w:tab/>
      </w:r>
      <w:r>
        <w:tab/>
      </w:r>
      <w:r>
        <w:tab/>
      </w:r>
      <w:r>
        <w:tab/>
      </w:r>
      <w:r>
        <w:tab/>
      </w:r>
      <w:r>
        <w:tab/>
      </w:r>
      <w:r>
        <w:tab/>
      </w:r>
      <w:r>
        <w:tab/>
        <w:t xml:space="preserve">"SetConnectedDeviceBlock", </w:t>
      </w:r>
    </w:p>
    <w:p w:rsidR="005333CB" w:rsidRDefault="005333CB" w:rsidP="005333CB">
      <w:r>
        <w:tab/>
      </w:r>
      <w:r>
        <w:tab/>
      </w:r>
      <w:r>
        <w:tab/>
      </w:r>
      <w:r>
        <w:tab/>
      </w:r>
      <w:r>
        <w:tab/>
      </w:r>
      <w:r>
        <w:tab/>
      </w:r>
      <w:r>
        <w:tab/>
      </w:r>
      <w:r>
        <w:tab/>
      </w:r>
      <w:r>
        <w:tab/>
        <w:t xml:space="preserve">"SetDeviceUnlock", </w:t>
      </w:r>
    </w:p>
    <w:p w:rsidR="005333CB" w:rsidRDefault="005333CB" w:rsidP="005333CB">
      <w:r>
        <w:tab/>
      </w:r>
      <w:r>
        <w:tab/>
      </w:r>
      <w:r>
        <w:tab/>
      </w:r>
      <w:r>
        <w:tab/>
      </w:r>
      <w:r>
        <w:tab/>
      </w:r>
      <w:r>
        <w:tab/>
      </w:r>
      <w:r>
        <w:tab/>
      </w:r>
      <w:r>
        <w:tab/>
      </w:r>
      <w:r>
        <w:tab/>
        <w:t xml:space="preserve">"SetDeviceName" </w:t>
      </w:r>
    </w:p>
    <w:p w:rsidR="005333CB" w:rsidRDefault="005333CB" w:rsidP="005333CB">
      <w:r>
        <w:tab/>
      </w:r>
      <w:r>
        <w:tab/>
      </w:r>
      <w:r>
        <w:tab/>
      </w:r>
      <w:r>
        <w:tab/>
      </w:r>
      <w:r>
        <w:tab/>
        <w:t xml:space="preserve">  </w:t>
      </w:r>
      <w:r>
        <w:tab/>
      </w:r>
      <w:r>
        <w:tab/>
      </w:r>
      <w:r>
        <w:tab/>
        <w:t xml:space="preserve"> ], </w:t>
      </w:r>
    </w:p>
    <w:p w:rsidR="005333CB" w:rsidRDefault="005333CB" w:rsidP="005333CB">
      <w:r>
        <w:tab/>
      </w:r>
      <w:r>
        <w:tab/>
      </w:r>
      <w:r>
        <w:tab/>
      </w:r>
      <w:r>
        <w:tab/>
      </w:r>
      <w:r>
        <w:tab/>
      </w:r>
      <w:r>
        <w:tab/>
        <w:t xml:space="preserve">"System": [ </w:t>
      </w:r>
    </w:p>
    <w:p w:rsidR="005333CB" w:rsidRDefault="005333CB" w:rsidP="005333CB">
      <w:r>
        <w:tab/>
      </w:r>
      <w:r>
        <w:tab/>
      </w:r>
      <w:r>
        <w:tab/>
      </w:r>
      <w:r>
        <w:tab/>
      </w:r>
      <w:r>
        <w:tab/>
      </w:r>
      <w:r>
        <w:tab/>
        <w:t xml:space="preserve">        </w:t>
      </w:r>
      <w:r>
        <w:tab/>
        <w:t xml:space="preserve">"GetSystemInfo", </w:t>
      </w:r>
    </w:p>
    <w:p w:rsidR="005333CB" w:rsidRDefault="005333CB" w:rsidP="005333CB">
      <w:r>
        <w:tab/>
      </w:r>
      <w:r>
        <w:tab/>
      </w:r>
      <w:r>
        <w:tab/>
      </w:r>
      <w:r>
        <w:tab/>
      </w:r>
      <w:r>
        <w:tab/>
      </w:r>
      <w:r>
        <w:tab/>
      </w:r>
      <w:r>
        <w:tab/>
      </w:r>
      <w:r>
        <w:tab/>
      </w:r>
      <w:r>
        <w:tab/>
        <w:t xml:space="preserve">"SetLanguage", </w:t>
      </w:r>
    </w:p>
    <w:p w:rsidR="005333CB" w:rsidRDefault="005333CB" w:rsidP="005333CB">
      <w:r>
        <w:tab/>
      </w:r>
      <w:r>
        <w:tab/>
      </w:r>
      <w:r>
        <w:tab/>
      </w:r>
      <w:r>
        <w:tab/>
      </w:r>
      <w:r>
        <w:tab/>
      </w:r>
      <w:r>
        <w:tab/>
      </w:r>
      <w:r>
        <w:tab/>
      </w:r>
      <w:r>
        <w:tab/>
      </w:r>
      <w:r>
        <w:tab/>
        <w:t xml:space="preserve">"GetCurrentLanguage", </w:t>
      </w:r>
    </w:p>
    <w:p w:rsidR="005333CB" w:rsidRDefault="005333CB" w:rsidP="005333CB">
      <w:r>
        <w:tab/>
      </w:r>
      <w:r>
        <w:tab/>
      </w:r>
      <w:r>
        <w:tab/>
      </w:r>
      <w:r>
        <w:tab/>
      </w:r>
      <w:r>
        <w:tab/>
      </w:r>
      <w:r>
        <w:tab/>
      </w:r>
      <w:r>
        <w:tab/>
      </w:r>
      <w:r>
        <w:tab/>
      </w:r>
      <w:r>
        <w:tab/>
        <w:t xml:space="preserve">"GetSystemStatus", </w:t>
      </w:r>
    </w:p>
    <w:p w:rsidR="005333CB" w:rsidRDefault="005333CB" w:rsidP="005333CB">
      <w:r>
        <w:tab/>
      </w:r>
      <w:r>
        <w:tab/>
      </w:r>
      <w:r>
        <w:tab/>
      </w:r>
      <w:r>
        <w:tab/>
      </w:r>
      <w:r>
        <w:tab/>
      </w:r>
      <w:r>
        <w:tab/>
      </w:r>
      <w:r>
        <w:tab/>
      </w:r>
      <w:r>
        <w:tab/>
      </w:r>
      <w:r>
        <w:tab/>
        <w:t xml:space="preserve">"SetDeviceReboot", </w:t>
      </w:r>
    </w:p>
    <w:p w:rsidR="005333CB" w:rsidRDefault="005333CB" w:rsidP="005333CB">
      <w:r>
        <w:tab/>
      </w:r>
      <w:r>
        <w:tab/>
      </w:r>
      <w:r>
        <w:tab/>
      </w:r>
      <w:r>
        <w:tab/>
      </w:r>
      <w:r>
        <w:tab/>
      </w:r>
      <w:r>
        <w:tab/>
      </w:r>
      <w:r>
        <w:tab/>
      </w:r>
      <w:r>
        <w:tab/>
      </w:r>
      <w:r>
        <w:tab/>
        <w:t xml:space="preserve">"SetDeviceReset", </w:t>
      </w:r>
    </w:p>
    <w:p w:rsidR="005333CB" w:rsidRDefault="005333CB" w:rsidP="005333CB">
      <w:r>
        <w:tab/>
      </w:r>
      <w:r>
        <w:tab/>
      </w:r>
      <w:r>
        <w:tab/>
      </w:r>
      <w:r>
        <w:tab/>
      </w:r>
      <w:r>
        <w:tab/>
      </w:r>
      <w:r>
        <w:tab/>
      </w:r>
      <w:r>
        <w:tab/>
      </w:r>
      <w:r>
        <w:tab/>
      </w:r>
      <w:r>
        <w:tab/>
        <w:t xml:space="preserve">"SetDeviceBackup", </w:t>
      </w:r>
    </w:p>
    <w:p w:rsidR="005333CB" w:rsidRDefault="005333CB" w:rsidP="005333CB">
      <w:r>
        <w:tab/>
      </w:r>
      <w:r>
        <w:tab/>
      </w:r>
      <w:r>
        <w:tab/>
      </w:r>
      <w:r>
        <w:tab/>
      </w:r>
      <w:r>
        <w:tab/>
      </w:r>
      <w:r>
        <w:tab/>
      </w:r>
      <w:r>
        <w:tab/>
      </w:r>
      <w:r>
        <w:tab/>
      </w:r>
      <w:r>
        <w:tab/>
        <w:t>"SetDeviceRestore" ,</w:t>
      </w:r>
    </w:p>
    <w:p w:rsidR="005333CB" w:rsidRDefault="005333CB" w:rsidP="005333CB">
      <w:r>
        <w:tab/>
      </w:r>
      <w:r>
        <w:tab/>
      </w:r>
      <w:r>
        <w:tab/>
      </w:r>
      <w:r>
        <w:tab/>
      </w:r>
      <w:r>
        <w:tab/>
      </w:r>
      <w:r>
        <w:tab/>
      </w:r>
      <w:r>
        <w:tab/>
      </w:r>
      <w:r>
        <w:tab/>
      </w:r>
      <w:r>
        <w:tab/>
        <w:t>"GetWizardStatus",</w:t>
      </w:r>
    </w:p>
    <w:p w:rsidR="005333CB" w:rsidRDefault="005333CB" w:rsidP="005333CB">
      <w:r>
        <w:tab/>
      </w:r>
      <w:r>
        <w:tab/>
      </w:r>
      <w:r>
        <w:tab/>
      </w:r>
      <w:r>
        <w:tab/>
      </w:r>
      <w:r>
        <w:tab/>
      </w:r>
      <w:r>
        <w:tab/>
      </w:r>
      <w:r>
        <w:tab/>
      </w:r>
      <w:r>
        <w:tab/>
      </w:r>
      <w:r>
        <w:tab/>
        <w:t>"SetWizardStatus"</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r>
      <w:r>
        <w:tab/>
        <w:t xml:space="preserve">"Sharing": [                          </w:t>
      </w:r>
      <w:r>
        <w:tab/>
        <w:t>/*[Optional]*/</w:t>
      </w:r>
    </w:p>
    <w:p w:rsidR="005333CB" w:rsidRDefault="005333CB" w:rsidP="005333CB">
      <w:r>
        <w:tab/>
      </w:r>
      <w:r>
        <w:tab/>
      </w:r>
      <w:r>
        <w:tab/>
      </w:r>
      <w:r>
        <w:tab/>
      </w:r>
      <w:r>
        <w:tab/>
      </w:r>
      <w:r>
        <w:tab/>
      </w:r>
      <w:r>
        <w:tab/>
      </w:r>
      <w:r>
        <w:tab/>
      </w:r>
      <w:r>
        <w:tab/>
        <w:t xml:space="preserve">"GetDLNASettings", </w:t>
      </w:r>
      <w:r>
        <w:tab/>
      </w:r>
      <w:r>
        <w:tab/>
        <w:t>/*[Optional]*/</w:t>
      </w:r>
    </w:p>
    <w:p w:rsidR="005333CB" w:rsidRDefault="005333CB" w:rsidP="005333CB">
      <w:r>
        <w:tab/>
      </w:r>
      <w:r>
        <w:tab/>
      </w:r>
      <w:r>
        <w:tab/>
      </w:r>
      <w:r>
        <w:tab/>
      </w:r>
      <w:r>
        <w:tab/>
      </w:r>
      <w:r>
        <w:tab/>
      </w:r>
      <w:r>
        <w:tab/>
      </w:r>
      <w:r>
        <w:tab/>
      </w:r>
      <w:r>
        <w:tab/>
        <w:t xml:space="preserve">"SetDLNASettings", </w:t>
      </w:r>
      <w:r>
        <w:tab/>
      </w:r>
      <w:r>
        <w:tab/>
        <w:t>/*[Optional]*/</w:t>
      </w:r>
    </w:p>
    <w:p w:rsidR="005333CB" w:rsidRDefault="005333CB" w:rsidP="005333CB">
      <w:r>
        <w:tab/>
      </w:r>
      <w:r>
        <w:tab/>
      </w:r>
      <w:r>
        <w:tab/>
      </w:r>
      <w:r>
        <w:tab/>
      </w:r>
      <w:r>
        <w:tab/>
      </w:r>
      <w:r>
        <w:tab/>
      </w:r>
      <w:r>
        <w:tab/>
      </w:r>
      <w:r>
        <w:tab/>
      </w:r>
      <w:r>
        <w:tab/>
        <w:t xml:space="preserve">"GetSambaStatus", </w:t>
      </w:r>
      <w:r>
        <w:tab/>
      </w:r>
      <w:r>
        <w:tab/>
        <w:t>/*[Optional]*/</w:t>
      </w:r>
    </w:p>
    <w:p w:rsidR="005333CB" w:rsidRDefault="005333CB" w:rsidP="005333CB">
      <w:r>
        <w:tab/>
      </w:r>
      <w:r>
        <w:tab/>
      </w:r>
      <w:r>
        <w:tab/>
      </w:r>
      <w:r>
        <w:tab/>
      </w:r>
      <w:r>
        <w:tab/>
      </w:r>
      <w:r>
        <w:tab/>
      </w:r>
      <w:r>
        <w:tab/>
      </w:r>
      <w:r>
        <w:tab/>
      </w:r>
      <w:r>
        <w:tab/>
        <w:t xml:space="preserve">"SetSambaStatus", </w:t>
      </w:r>
      <w:r>
        <w:tab/>
      </w:r>
      <w:r>
        <w:tab/>
        <w:t>/*[Optional]*/</w:t>
      </w:r>
    </w:p>
    <w:p w:rsidR="005333CB" w:rsidRDefault="005333CB" w:rsidP="005333CB">
      <w:r>
        <w:tab/>
      </w:r>
      <w:r>
        <w:tab/>
      </w:r>
      <w:r>
        <w:tab/>
      </w:r>
      <w:r>
        <w:tab/>
      </w:r>
      <w:r>
        <w:tab/>
      </w:r>
      <w:r>
        <w:tab/>
      </w:r>
      <w:r>
        <w:tab/>
      </w:r>
      <w:r>
        <w:tab/>
      </w:r>
      <w:r>
        <w:tab/>
        <w:t xml:space="preserve">"GetFtpStatus", </w:t>
      </w:r>
      <w:r>
        <w:tab/>
      </w:r>
      <w:r>
        <w:tab/>
      </w:r>
      <w:r>
        <w:tab/>
        <w:t>/*[Optional]*/</w:t>
      </w:r>
    </w:p>
    <w:p w:rsidR="005333CB" w:rsidRDefault="005333CB" w:rsidP="005333CB">
      <w:r>
        <w:tab/>
      </w:r>
      <w:r>
        <w:tab/>
      </w:r>
      <w:r>
        <w:tab/>
      </w:r>
      <w:r>
        <w:tab/>
      </w:r>
      <w:r>
        <w:tab/>
      </w:r>
      <w:r>
        <w:tab/>
      </w:r>
      <w:r>
        <w:tab/>
      </w:r>
      <w:r>
        <w:tab/>
      </w:r>
      <w:r>
        <w:tab/>
        <w:t xml:space="preserve">"SetFtpStatus", </w:t>
      </w:r>
      <w:r>
        <w:tab/>
      </w:r>
      <w:r>
        <w:tab/>
      </w:r>
      <w:r>
        <w:tab/>
        <w:t>/*[Optional]*/</w:t>
      </w:r>
    </w:p>
    <w:p w:rsidR="005333CB" w:rsidRDefault="005333CB" w:rsidP="005333CB">
      <w:r>
        <w:tab/>
      </w:r>
      <w:r>
        <w:tab/>
      </w:r>
      <w:r>
        <w:tab/>
      </w:r>
      <w:r>
        <w:tab/>
      </w:r>
      <w:r>
        <w:tab/>
      </w:r>
      <w:r>
        <w:tab/>
      </w:r>
      <w:r>
        <w:tab/>
      </w:r>
      <w:r>
        <w:tab/>
      </w:r>
      <w:r>
        <w:tab/>
        <w:t xml:space="preserve">"GetSDCardSpace", </w:t>
      </w:r>
      <w:r>
        <w:tab/>
      </w:r>
      <w:r>
        <w:tab/>
        <w:t>/*[Optional]*/</w:t>
      </w:r>
    </w:p>
    <w:p w:rsidR="005333CB" w:rsidRDefault="005333CB" w:rsidP="005333CB">
      <w:r>
        <w:tab/>
      </w:r>
      <w:r>
        <w:tab/>
      </w:r>
      <w:r>
        <w:tab/>
      </w:r>
      <w:r>
        <w:tab/>
      </w:r>
      <w:r>
        <w:tab/>
      </w:r>
      <w:r>
        <w:tab/>
      </w:r>
      <w:r>
        <w:tab/>
      </w:r>
      <w:r>
        <w:tab/>
      </w:r>
      <w:r>
        <w:tab/>
        <w:t>"GetSDFileList"</w:t>
      </w:r>
      <w:r>
        <w:tab/>
      </w:r>
      <w:r>
        <w:tab/>
      </w:r>
      <w:r>
        <w:tab/>
        <w:t>/*[Optional]*/</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t xml:space="preserve">   "Profile": [ </w:t>
      </w:r>
    </w:p>
    <w:p w:rsidR="005333CB" w:rsidRDefault="005333CB" w:rsidP="005333CB">
      <w:r>
        <w:tab/>
      </w:r>
      <w:r>
        <w:tab/>
      </w:r>
      <w:r>
        <w:tab/>
      </w:r>
      <w:r>
        <w:tab/>
      </w:r>
      <w:r>
        <w:tab/>
      </w:r>
      <w:r>
        <w:tab/>
      </w:r>
      <w:r>
        <w:tab/>
        <w:t xml:space="preserve">    </w:t>
      </w:r>
      <w:r>
        <w:tab/>
        <w:t xml:space="preserve">"GetProfileList", </w:t>
      </w:r>
    </w:p>
    <w:p w:rsidR="005333CB" w:rsidRDefault="005333CB" w:rsidP="005333CB">
      <w:r>
        <w:tab/>
      </w:r>
      <w:r>
        <w:tab/>
      </w:r>
      <w:r>
        <w:tab/>
      </w:r>
      <w:r>
        <w:tab/>
      </w:r>
      <w:r>
        <w:tab/>
      </w:r>
      <w:r>
        <w:tab/>
      </w:r>
      <w:r>
        <w:tab/>
      </w:r>
      <w:r>
        <w:tab/>
      </w:r>
      <w:r>
        <w:tab/>
        <w:t xml:space="preserve">"AddNewProfile", </w:t>
      </w:r>
    </w:p>
    <w:p w:rsidR="005333CB" w:rsidRDefault="005333CB" w:rsidP="005333CB">
      <w:r>
        <w:tab/>
      </w:r>
      <w:r>
        <w:tab/>
      </w:r>
      <w:r>
        <w:tab/>
      </w:r>
      <w:r>
        <w:tab/>
      </w:r>
      <w:r>
        <w:tab/>
      </w:r>
      <w:r>
        <w:tab/>
      </w:r>
      <w:r>
        <w:tab/>
      </w:r>
      <w:r>
        <w:tab/>
      </w:r>
      <w:r>
        <w:tab/>
        <w:t xml:space="preserve">"EditProfile", </w:t>
      </w:r>
    </w:p>
    <w:p w:rsidR="005333CB" w:rsidRDefault="005333CB" w:rsidP="005333CB">
      <w:r>
        <w:tab/>
      </w:r>
      <w:r>
        <w:tab/>
      </w:r>
      <w:r>
        <w:tab/>
      </w:r>
      <w:r>
        <w:tab/>
      </w:r>
      <w:r>
        <w:tab/>
      </w:r>
      <w:r>
        <w:tab/>
      </w:r>
      <w:r>
        <w:tab/>
      </w:r>
      <w:r>
        <w:tab/>
      </w:r>
      <w:r>
        <w:tab/>
        <w:t xml:space="preserve">"DeleteProfile", </w:t>
      </w:r>
    </w:p>
    <w:p w:rsidR="005333CB" w:rsidRDefault="005333CB" w:rsidP="005333CB">
      <w:r>
        <w:tab/>
      </w:r>
      <w:r>
        <w:tab/>
      </w:r>
      <w:r>
        <w:tab/>
      </w:r>
      <w:r>
        <w:tab/>
      </w:r>
      <w:r>
        <w:tab/>
      </w:r>
      <w:r>
        <w:tab/>
      </w:r>
      <w:r>
        <w:tab/>
      </w:r>
      <w:r>
        <w:tab/>
      </w:r>
      <w:r>
        <w:tab/>
        <w:t xml:space="preserve">"SetDefaultProfile" </w:t>
      </w:r>
    </w:p>
    <w:p w:rsidR="005333CB" w:rsidRDefault="005333CB" w:rsidP="005333CB">
      <w:r>
        <w:tab/>
      </w:r>
      <w:r>
        <w:tab/>
      </w:r>
      <w:r>
        <w:tab/>
      </w:r>
      <w:r>
        <w:tab/>
      </w:r>
      <w:r>
        <w:tab/>
      </w:r>
      <w:r>
        <w:tab/>
      </w:r>
      <w:r>
        <w:tab/>
      </w:r>
      <w:r>
        <w:tab/>
        <w:t>],</w:t>
      </w:r>
    </w:p>
    <w:p w:rsidR="005333CB" w:rsidRDefault="005333CB" w:rsidP="005333CB">
      <w:r>
        <w:tab/>
      </w:r>
      <w:r>
        <w:tab/>
      </w:r>
      <w:r>
        <w:tab/>
      </w:r>
      <w:r>
        <w:tab/>
      </w:r>
      <w:r>
        <w:tab/>
        <w:t xml:space="preserve">   "PowerManagement": [ </w:t>
      </w:r>
    </w:p>
    <w:p w:rsidR="005333CB" w:rsidRDefault="005333CB" w:rsidP="005333CB">
      <w:r>
        <w:tab/>
      </w:r>
      <w:r>
        <w:tab/>
      </w:r>
      <w:r>
        <w:tab/>
      </w:r>
      <w:r>
        <w:tab/>
      </w:r>
      <w:r>
        <w:tab/>
      </w:r>
      <w:r>
        <w:tab/>
      </w:r>
      <w:r>
        <w:tab/>
        <w:t xml:space="preserve">    </w:t>
      </w:r>
      <w:r>
        <w:tab/>
        <w:t xml:space="preserve">"GetBatteryState", </w:t>
      </w:r>
    </w:p>
    <w:p w:rsidR="005333CB" w:rsidRDefault="005333CB" w:rsidP="005333CB">
      <w:r>
        <w:tab/>
      </w:r>
      <w:r>
        <w:tab/>
      </w:r>
      <w:r>
        <w:tab/>
      </w:r>
      <w:r>
        <w:tab/>
      </w:r>
      <w:r>
        <w:tab/>
      </w:r>
      <w:r>
        <w:tab/>
      </w:r>
      <w:r>
        <w:tab/>
      </w:r>
      <w:r>
        <w:tab/>
      </w:r>
      <w:r>
        <w:tab/>
        <w:t xml:space="preserve">"GetPowerSavingMode", </w:t>
      </w:r>
    </w:p>
    <w:p w:rsidR="005333CB" w:rsidRDefault="005333CB" w:rsidP="005333CB">
      <w:r>
        <w:tab/>
      </w:r>
      <w:r>
        <w:tab/>
      </w:r>
      <w:r>
        <w:tab/>
      </w:r>
      <w:r>
        <w:tab/>
      </w:r>
      <w:r>
        <w:tab/>
      </w:r>
      <w:r>
        <w:tab/>
      </w:r>
      <w:r>
        <w:tab/>
      </w:r>
      <w:r>
        <w:tab/>
      </w:r>
      <w:r>
        <w:tab/>
        <w:t>"SetPowerSavingMode"</w:t>
      </w:r>
    </w:p>
    <w:p w:rsidR="005333CB" w:rsidRDefault="005333CB" w:rsidP="005333CB">
      <w:r>
        <w:tab/>
      </w:r>
      <w:r>
        <w:tab/>
      </w:r>
      <w:r>
        <w:tab/>
      </w:r>
      <w:r>
        <w:tab/>
      </w:r>
      <w:r>
        <w:tab/>
      </w:r>
      <w:r>
        <w:tab/>
      </w:r>
      <w:r>
        <w:tab/>
      </w:r>
      <w:r>
        <w:tab/>
        <w:t xml:space="preserve">] </w:t>
      </w:r>
      <w:r>
        <w:t>，</w:t>
      </w:r>
    </w:p>
    <w:p w:rsidR="005333CB" w:rsidRDefault="005333CB" w:rsidP="005333CB">
      <w:r>
        <w:tab/>
      </w:r>
      <w:r>
        <w:tab/>
      </w:r>
      <w:r>
        <w:tab/>
      </w:r>
      <w:r>
        <w:tab/>
      </w:r>
      <w:r>
        <w:tab/>
        <w:t xml:space="preserve">   "WifiExtender": [ </w:t>
      </w:r>
    </w:p>
    <w:p w:rsidR="005333CB" w:rsidRDefault="005333CB" w:rsidP="005333CB">
      <w:r>
        <w:tab/>
      </w:r>
      <w:r>
        <w:tab/>
      </w:r>
      <w:r>
        <w:tab/>
      </w:r>
      <w:r>
        <w:tab/>
      </w:r>
      <w:r>
        <w:tab/>
      </w:r>
      <w:r>
        <w:tab/>
      </w:r>
      <w:r>
        <w:tab/>
        <w:t xml:space="preserve">    </w:t>
      </w:r>
      <w:r>
        <w:tab/>
        <w:t>"GetWIFIExtenderSettings",</w:t>
      </w:r>
    </w:p>
    <w:p w:rsidR="005333CB" w:rsidRDefault="005333CB" w:rsidP="005333CB">
      <w:r>
        <w:tab/>
      </w:r>
      <w:r>
        <w:tab/>
      </w:r>
      <w:r>
        <w:tab/>
      </w:r>
      <w:r>
        <w:tab/>
      </w:r>
      <w:r>
        <w:tab/>
      </w:r>
      <w:r>
        <w:tab/>
      </w:r>
      <w:r>
        <w:tab/>
        <w:t xml:space="preserve">    </w:t>
      </w:r>
      <w:r>
        <w:tab/>
        <w:t>"SetWIFIExtenderSettings",</w:t>
      </w:r>
    </w:p>
    <w:p w:rsidR="005333CB" w:rsidRDefault="005333CB" w:rsidP="005333CB">
      <w:r>
        <w:tab/>
      </w:r>
      <w:r>
        <w:tab/>
      </w:r>
      <w:r>
        <w:tab/>
      </w:r>
      <w:r>
        <w:tab/>
      </w:r>
      <w:r>
        <w:tab/>
      </w:r>
      <w:r>
        <w:tab/>
      </w:r>
      <w:r>
        <w:tab/>
        <w:t xml:space="preserve">    </w:t>
      </w:r>
      <w:r>
        <w:tab/>
        <w:t>"GetWIFIExtenderCurrentStatus",</w:t>
      </w:r>
    </w:p>
    <w:p w:rsidR="005333CB" w:rsidRDefault="005333CB" w:rsidP="005333CB">
      <w:r>
        <w:tab/>
      </w:r>
      <w:r>
        <w:tab/>
      </w:r>
      <w:r>
        <w:tab/>
      </w:r>
      <w:r>
        <w:tab/>
      </w:r>
      <w:r>
        <w:tab/>
      </w:r>
      <w:r>
        <w:tab/>
      </w:r>
      <w:r>
        <w:tab/>
        <w:t xml:space="preserve">    </w:t>
      </w:r>
      <w:r>
        <w:tab/>
        <w:t>"GetHotspotList",</w:t>
      </w:r>
    </w:p>
    <w:p w:rsidR="005333CB" w:rsidRDefault="005333CB" w:rsidP="005333CB">
      <w:r>
        <w:tab/>
      </w:r>
      <w:r>
        <w:tab/>
      </w:r>
      <w:r>
        <w:tab/>
      </w:r>
      <w:r>
        <w:tab/>
      </w:r>
      <w:r>
        <w:tab/>
      </w:r>
      <w:r>
        <w:tab/>
      </w:r>
      <w:r>
        <w:tab/>
        <w:t xml:space="preserve">    </w:t>
      </w:r>
      <w:r>
        <w:tab/>
        <w:t>"EditSingleHotspotInfo",</w:t>
      </w:r>
    </w:p>
    <w:p w:rsidR="005333CB" w:rsidRDefault="005333CB" w:rsidP="005333CB">
      <w:r>
        <w:tab/>
      </w:r>
      <w:r>
        <w:tab/>
      </w:r>
      <w:r>
        <w:tab/>
      </w:r>
      <w:r>
        <w:tab/>
      </w:r>
      <w:r>
        <w:tab/>
      </w:r>
      <w:r>
        <w:tab/>
      </w:r>
      <w:r>
        <w:tab/>
        <w:t xml:space="preserve">    </w:t>
      </w:r>
      <w:r>
        <w:tab/>
        <w:t>"DeleteHotspot",</w:t>
      </w:r>
    </w:p>
    <w:p w:rsidR="005333CB" w:rsidRDefault="005333CB" w:rsidP="005333CB">
      <w:r>
        <w:tab/>
      </w:r>
      <w:r>
        <w:tab/>
      </w:r>
      <w:r>
        <w:tab/>
      </w:r>
      <w:r>
        <w:tab/>
      </w:r>
      <w:r>
        <w:tab/>
      </w:r>
      <w:r>
        <w:tab/>
      </w:r>
      <w:r>
        <w:tab/>
        <w:t xml:space="preserve">    </w:t>
      </w:r>
      <w:r>
        <w:tab/>
        <w:t>"AddHotspot",</w:t>
      </w:r>
    </w:p>
    <w:p w:rsidR="005333CB" w:rsidRDefault="005333CB" w:rsidP="005333CB">
      <w:r>
        <w:tab/>
      </w:r>
      <w:r>
        <w:tab/>
      </w:r>
      <w:r>
        <w:tab/>
      </w:r>
      <w:r>
        <w:tab/>
      </w:r>
      <w:r>
        <w:tab/>
      </w:r>
      <w:r>
        <w:tab/>
      </w:r>
      <w:r>
        <w:tab/>
        <w:t xml:space="preserve">    </w:t>
      </w:r>
      <w:r>
        <w:tab/>
        <w:t>"SearchHotspot",</w:t>
      </w:r>
    </w:p>
    <w:p w:rsidR="005333CB" w:rsidRDefault="005333CB" w:rsidP="005333CB">
      <w:r>
        <w:tab/>
      </w:r>
      <w:r>
        <w:tab/>
      </w:r>
      <w:r>
        <w:tab/>
      </w:r>
      <w:r>
        <w:tab/>
      </w:r>
      <w:r>
        <w:tab/>
      </w:r>
      <w:r>
        <w:tab/>
      </w:r>
      <w:r>
        <w:tab/>
        <w:t xml:space="preserve">    </w:t>
      </w:r>
      <w:r>
        <w:tab/>
        <w:t>"GetSearchHotspotList",</w:t>
      </w:r>
    </w:p>
    <w:p w:rsidR="005333CB" w:rsidRDefault="005333CB" w:rsidP="005333CB">
      <w:r>
        <w:tab/>
      </w:r>
      <w:r>
        <w:tab/>
      </w:r>
      <w:r>
        <w:tab/>
      </w:r>
      <w:r>
        <w:tab/>
      </w:r>
      <w:r>
        <w:tab/>
      </w:r>
      <w:r>
        <w:tab/>
      </w:r>
      <w:r>
        <w:tab/>
        <w:t xml:space="preserve">    </w:t>
      </w:r>
      <w:r>
        <w:tab/>
        <w:t>"ConnectHotspot",</w:t>
      </w:r>
    </w:p>
    <w:p w:rsidR="005333CB" w:rsidRDefault="005333CB" w:rsidP="005333CB">
      <w:r>
        <w:tab/>
      </w:r>
      <w:r>
        <w:tab/>
      </w:r>
      <w:r>
        <w:tab/>
      </w:r>
      <w:r>
        <w:tab/>
      </w:r>
      <w:r>
        <w:tab/>
      </w:r>
      <w:r>
        <w:tab/>
      </w:r>
      <w:r>
        <w:tab/>
        <w:t xml:space="preserve">    </w:t>
      </w:r>
      <w:r>
        <w:tab/>
        <w:t>"DisconnectHotspot"</w:t>
      </w:r>
    </w:p>
    <w:p w:rsidR="005333CB" w:rsidRDefault="005333CB" w:rsidP="005333CB">
      <w:r>
        <w:tab/>
      </w:r>
      <w:r>
        <w:tab/>
      </w:r>
      <w:r>
        <w:tab/>
      </w:r>
      <w:r>
        <w:tab/>
      </w:r>
      <w:r>
        <w:tab/>
      </w:r>
      <w:r>
        <w:tab/>
      </w:r>
      <w:r>
        <w:tab/>
      </w:r>
      <w:r>
        <w:tab/>
        <w:t xml:space="preserve">] </w:t>
      </w:r>
    </w:p>
    <w:p w:rsidR="005333CB" w:rsidRDefault="005333CB" w:rsidP="005333CB">
      <w:r>
        <w:tab/>
      </w:r>
      <w:r>
        <w:tab/>
      </w:r>
      <w:r>
        <w:tab/>
      </w:r>
      <w:r>
        <w:tab/>
      </w:r>
      <w:r>
        <w:tab/>
        <w:t>}</w:t>
      </w:r>
    </w:p>
    <w:p w:rsidR="005333CB" w:rsidRDefault="005333CB" w:rsidP="005333CB">
      <w:r>
        <w:tab/>
      </w:r>
      <w:r>
        <w:tab/>
      </w:r>
      <w:r>
        <w:tab/>
      </w:r>
      <w:r>
        <w:tab/>
        <w:t xml:space="preserve">}, </w:t>
      </w:r>
    </w:p>
    <w:p w:rsidR="005333CB" w:rsidRDefault="005333CB" w:rsidP="005333CB">
      <w:r>
        <w:tab/>
        <w:t xml:space="preserve">"id": "18.1" </w:t>
      </w:r>
    </w:p>
    <w:p w:rsidR="005333CB" w:rsidRDefault="005333CB" w:rsidP="005333CB">
      <w:r>
        <w:lastRenderedPageBreak/>
        <w:t>}</w:t>
      </w:r>
    </w:p>
    <w:p w:rsidR="005333CB" w:rsidRDefault="005333CB" w:rsidP="005333CB">
      <w:pPr>
        <w:pStyle w:val="af8"/>
        <w:numPr>
          <w:ilvl w:val="0"/>
          <w:numId w:val="5"/>
        </w:numPr>
        <w:rPr>
          <w:color w:val="FF0000"/>
        </w:rPr>
      </w:pPr>
      <w:r>
        <w:rPr>
          <w:color w:val="FF0000"/>
        </w:rPr>
        <w:t>Note: If only support SD card, the optional paramers are no required.</w:t>
      </w:r>
    </w:p>
    <w:p w:rsidR="005333CB" w:rsidRDefault="005333CB" w:rsidP="005333CB">
      <w:pPr>
        <w:jc w:val="left"/>
        <w:rPr>
          <w:rFonts w:ascii="宋体" w:hAnsi="宋体" w:cs="宋体"/>
          <w:color w:val="000000"/>
          <w:szCs w:val="21"/>
        </w:rPr>
      </w:pPr>
    </w:p>
    <w:p w:rsidR="005333CB" w:rsidRDefault="005333CB" w:rsidP="005333CB">
      <w:pPr>
        <w:rPr>
          <w:rFonts w:ascii="宋体" w:hAnsi="宋体" w:cs="宋体"/>
          <w:color w:val="000000"/>
          <w:szCs w:val="21"/>
        </w:rPr>
      </w:pPr>
    </w:p>
    <w:p w:rsidR="005333CB" w:rsidRDefault="005333CB" w:rsidP="005333CB">
      <w:pPr>
        <w:rPr>
          <w:rFonts w:ascii="宋体" w:hAnsi="宋体" w:cs="宋体"/>
          <w:color w:val="000000"/>
          <w:szCs w:val="21"/>
        </w:rPr>
      </w:pPr>
      <w:r>
        <w:rPr>
          <w:rFonts w:ascii="宋体" w:hAnsi="宋体" w:cs="宋体"/>
          <w:color w:val="000000"/>
          <w:szCs w:val="21"/>
        </w:rPr>
        <w:t>DeviceName is the device type name, such as Y900/Y800/W800/H850</w:t>
      </w:r>
    </w:p>
    <w:p w:rsidR="005333CB" w:rsidRDefault="005333CB" w:rsidP="005333CB">
      <w:pPr>
        <w:rPr>
          <w:rFonts w:ascii="宋体" w:hAnsi="宋体" w:cs="宋体"/>
          <w:color w:val="000000"/>
          <w:szCs w:val="21"/>
        </w:rPr>
      </w:pPr>
      <w:r>
        <w:rPr>
          <w:rFonts w:ascii="宋体" w:hAnsi="宋体" w:cs="宋体"/>
          <w:color w:val="000000"/>
          <w:szCs w:val="21"/>
        </w:rPr>
        <w:t>HttpApiVersion is the current Http API Version.</w:t>
      </w:r>
    </w:p>
    <w:p w:rsidR="005333CB" w:rsidRDefault="005333CB" w:rsidP="005333CB">
      <w:pPr>
        <w:rPr>
          <w:rFonts w:ascii="宋体" w:hAnsi="宋体" w:cs="宋体"/>
          <w:color w:val="000000"/>
          <w:szCs w:val="21"/>
        </w:rPr>
      </w:pPr>
    </w:p>
    <w:p w:rsidR="005333CB" w:rsidRDefault="005333CB" w:rsidP="005333CB">
      <w:pPr>
        <w:rPr>
          <w:rFonts w:ascii="宋体" w:hAnsi="宋体" w:cs="宋体"/>
          <w:color w:val="000000"/>
          <w:szCs w:val="21"/>
        </w:rPr>
      </w:pPr>
      <w:r>
        <w:rPr>
          <w:rFonts w:ascii="宋体" w:hAnsi="宋体" w:cs="宋体"/>
          <w:color w:val="000000"/>
          <w:szCs w:val="21"/>
        </w:rPr>
        <w:t>Now feature list has 6 feature group: System,User,SIM,Network,SMS,Wlan,Statistics,.</w:t>
      </w:r>
    </w:p>
    <w:p w:rsidR="005333CB" w:rsidRDefault="005333CB" w:rsidP="005333CB">
      <w:pPr>
        <w:rPr>
          <w:rFonts w:ascii="宋体" w:hAnsi="宋体" w:cs="宋体"/>
          <w:color w:val="000000"/>
          <w:szCs w:val="21"/>
        </w:rPr>
      </w:pPr>
      <w:r>
        <w:rPr>
          <w:rFonts w:ascii="宋体" w:hAnsi="宋体" w:cs="宋体"/>
          <w:color w:val="000000"/>
          <w:szCs w:val="21"/>
        </w:rPr>
        <w:t xml:space="preserve">Every feature group has multiple feature function and the feature function name will be returned. </w:t>
      </w:r>
    </w:p>
    <w:p w:rsidR="005333CB" w:rsidRDefault="005333CB" w:rsidP="00567478">
      <w:pPr>
        <w:pStyle w:val="4"/>
        <w:numPr>
          <w:ilvl w:val="3"/>
          <w:numId w:val="70"/>
        </w:numPr>
      </w:pPr>
      <w:bookmarkStart w:id="1327" w:name="__RefHeading__57422_1585609034"/>
      <w:bookmarkEnd w:id="1327"/>
      <w:r>
        <w:t>Response with error</w:t>
      </w:r>
    </w:p>
    <w:p w:rsidR="005333CB" w:rsidRDefault="005333CB" w:rsidP="005333CB">
      <w:r>
        <w:t>{</w:t>
      </w:r>
    </w:p>
    <w:p w:rsidR="005333CB" w:rsidRDefault="005333CB" w:rsidP="005333CB">
      <w:pPr>
        <w:ind w:firstLine="420"/>
      </w:pPr>
      <w:r>
        <w:t>"jsonrpc": "2.0",</w:t>
      </w:r>
    </w:p>
    <w:p w:rsidR="005333CB" w:rsidRDefault="005333CB" w:rsidP="005333CB">
      <w:pPr>
        <w:ind w:firstLine="420"/>
      </w:pPr>
      <w:r>
        <w:t>"error": {</w:t>
      </w:r>
    </w:p>
    <w:p w:rsidR="005333CB" w:rsidRDefault="005333CB" w:rsidP="005333CB">
      <w:pPr>
        <w:ind w:left="840" w:firstLine="420"/>
      </w:pPr>
      <w:r>
        <w:t>"code": "180101",</w:t>
      </w:r>
    </w:p>
    <w:p w:rsidR="005333CB" w:rsidRDefault="005333CB" w:rsidP="005333CB">
      <w:pPr>
        <w:ind w:left="840" w:firstLine="420"/>
      </w:pPr>
      <w:r>
        <w:t>"message": "</w:t>
      </w:r>
      <w:r>
        <w:rPr>
          <w:sz w:val="20"/>
        </w:rPr>
        <w:t>Get feature listfailed</w:t>
      </w:r>
      <w:r>
        <w:t>"</w:t>
      </w:r>
    </w:p>
    <w:p w:rsidR="005333CB" w:rsidRDefault="005333CB" w:rsidP="005333CB">
      <w:pPr>
        <w:ind w:left="840" w:firstLine="420"/>
      </w:pPr>
      <w:r>
        <w:t xml:space="preserve">}, </w:t>
      </w:r>
    </w:p>
    <w:p w:rsidR="005333CB" w:rsidRDefault="005333CB" w:rsidP="005333CB">
      <w:pPr>
        <w:ind w:firstLine="420"/>
      </w:pPr>
      <w:r>
        <w:t>"id": "18.1"</w:t>
      </w:r>
    </w:p>
    <w:p w:rsidR="005333CB" w:rsidRDefault="005333CB" w:rsidP="005333CB">
      <w:r>
        <w:t>}</w:t>
      </w:r>
    </w:p>
    <w:p w:rsidR="005333CB" w:rsidRDefault="005333CB" w:rsidP="005333CB">
      <w:pPr>
        <w:rPr>
          <w:strike/>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5333CB" w:rsidTr="005333C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333CB" w:rsidRDefault="005333CB" w:rsidP="005333CB">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333CB" w:rsidRDefault="005333CB" w:rsidP="005333CB">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333CB" w:rsidRDefault="005333CB" w:rsidP="005333CB">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5333CB" w:rsidTr="005333CB">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333CB" w:rsidRDefault="005333CB" w:rsidP="005333CB">
            <w:pPr>
              <w:rPr>
                <w:szCs w:val="20"/>
              </w:rPr>
            </w:pPr>
            <w:r>
              <w:rPr>
                <w:szCs w:val="20"/>
              </w:rPr>
              <w:t>180101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333CB" w:rsidRDefault="005333CB" w:rsidP="005333CB">
            <w:pPr>
              <w:rPr>
                <w:szCs w:val="20"/>
              </w:rPr>
            </w:pPr>
            <w:r>
              <w:rPr>
                <w:szCs w:val="20"/>
              </w:rPr>
              <w:t>Get feature listfailed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5333CB" w:rsidRDefault="005333CB" w:rsidP="005333CB">
            <w:pPr>
              <w:rPr>
                <w:szCs w:val="20"/>
              </w:rPr>
            </w:pPr>
            <w:r>
              <w:rPr>
                <w:szCs w:val="20"/>
              </w:rPr>
              <w:t>Get feature listfailed.</w:t>
            </w:r>
          </w:p>
        </w:tc>
      </w:tr>
    </w:tbl>
    <w:p w:rsidR="00E23645" w:rsidRPr="00F039E8" w:rsidRDefault="00D51E1E" w:rsidP="00C14146">
      <w:pPr>
        <w:pStyle w:val="1"/>
        <w:pageBreakBefore/>
        <w:numPr>
          <w:ilvl w:val="0"/>
          <w:numId w:val="73"/>
        </w:numPr>
      </w:pPr>
      <w:bookmarkStart w:id="1328" w:name="_Toc422502918"/>
      <w:bookmarkStart w:id="1329" w:name="_Toc401747920"/>
      <w:bookmarkStart w:id="1330" w:name="__RefHeading__57424_1585609034"/>
      <w:bookmarkStart w:id="1331" w:name="_Toc470684800"/>
      <w:bookmarkEnd w:id="1328"/>
      <w:bookmarkEnd w:id="1329"/>
      <w:bookmarkEnd w:id="1330"/>
      <w:r w:rsidRPr="00F039E8">
        <w:rPr>
          <w:rFonts w:hint="eastAsia"/>
        </w:rPr>
        <w:lastRenderedPageBreak/>
        <w:t>6.</w:t>
      </w:r>
      <w:r w:rsidR="007D09B3" w:rsidRPr="00F039E8">
        <w:rPr>
          <w:rFonts w:hint="eastAsia"/>
        </w:rPr>
        <w:tab/>
      </w:r>
      <w:r w:rsidR="007D09B3" w:rsidRPr="00F039E8">
        <w:rPr>
          <w:rFonts w:hint="eastAsia"/>
        </w:rPr>
        <w:tab/>
      </w:r>
      <w:r w:rsidRPr="00F039E8">
        <w:t>Appendix</w:t>
      </w:r>
      <w:bookmarkEnd w:id="1331"/>
    </w:p>
    <w:p w:rsidR="00E23645" w:rsidRDefault="00276531" w:rsidP="008C2C1B">
      <w:pPr>
        <w:pStyle w:val="2"/>
        <w:numPr>
          <w:ilvl w:val="1"/>
          <w:numId w:val="71"/>
        </w:numPr>
      </w:pPr>
      <w:bookmarkStart w:id="1332" w:name="_Toc422502919"/>
      <w:bookmarkStart w:id="1333" w:name="_Toc401747921"/>
      <w:bookmarkStart w:id="1334" w:name="__RefHeading__57426_1585609034"/>
      <w:bookmarkStart w:id="1335" w:name="_Toc470684801"/>
      <w:bookmarkEnd w:id="1332"/>
      <w:bookmarkEnd w:id="1333"/>
      <w:bookmarkEnd w:id="1334"/>
      <w:r>
        <w:t>Error Definition</w:t>
      </w:r>
      <w:bookmarkEnd w:id="1335"/>
    </w:p>
    <w:p w:rsidR="00E23645" w:rsidRDefault="00276531" w:rsidP="008C2C1B">
      <w:pPr>
        <w:pStyle w:val="3"/>
        <w:numPr>
          <w:ilvl w:val="2"/>
          <w:numId w:val="71"/>
        </w:numPr>
        <w:ind w:left="964" w:right="210"/>
      </w:pPr>
      <w:bookmarkStart w:id="1336" w:name="__RefHeading__57428_1585609034"/>
      <w:bookmarkStart w:id="1337" w:name="_Toc422502920"/>
      <w:bookmarkStart w:id="1338" w:name="_Toc401747922"/>
      <w:bookmarkStart w:id="1339" w:name="_Toc470684802"/>
      <w:bookmarkEnd w:id="1336"/>
      <w:r>
        <w:t>关于各模块Error Code</w:t>
      </w:r>
      <w:bookmarkEnd w:id="1337"/>
      <w:bookmarkEnd w:id="1338"/>
      <w:r>
        <w:t>的定义</w:t>
      </w:r>
      <w:bookmarkEnd w:id="1339"/>
    </w:p>
    <w:p w:rsidR="00E23645" w:rsidRDefault="00276531">
      <w:pPr>
        <w:ind w:left="105"/>
      </w:pPr>
      <w:r>
        <w:t>用六位数来表示错误码</w:t>
      </w:r>
      <w:r>
        <w:t>XX XX 01</w:t>
      </w:r>
      <w:r>
        <w:t>，前面</w:t>
      </w:r>
      <w:r>
        <w:t>2</w:t>
      </w:r>
      <w:r>
        <w:t>位为模块名称，中间</w:t>
      </w:r>
      <w:r>
        <w:t>2</w:t>
      </w:r>
      <w:r>
        <w:t>位为函数名称，最后</w:t>
      </w:r>
      <w:r>
        <w:t>2</w:t>
      </w:r>
      <w:r>
        <w:t>位为每个函数定义的私有错误信息</w:t>
      </w:r>
      <w:r>
        <w:t>,</w:t>
      </w:r>
      <w:r>
        <w:t>这个需要在每个接口函数定义的时候给出。</w:t>
      </w:r>
    </w:p>
    <w:p w:rsidR="00E23645" w:rsidRDefault="00E23645">
      <w:pPr>
        <w:ind w:left="1365" w:hanging="1260"/>
      </w:pPr>
    </w:p>
    <w:p w:rsidR="00E23645" w:rsidRDefault="00276531">
      <w:pPr>
        <w:ind w:left="1365" w:hanging="1260"/>
      </w:pPr>
      <w:r>
        <w:t>错误码的范围时</w:t>
      </w:r>
      <w:r>
        <w:t>XX XX 01 to XX XX 99</w:t>
      </w:r>
      <w:r>
        <w:t>。</w:t>
      </w:r>
    </w:p>
    <w:p w:rsidR="00E23645" w:rsidRDefault="00276531">
      <w:pPr>
        <w:ind w:left="105"/>
      </w:pPr>
      <w:r>
        <w:t>例如</w:t>
      </w:r>
      <w:r>
        <w:t>1</w:t>
      </w:r>
      <w:r>
        <w:t>：错误码为</w:t>
      </w:r>
      <w:r>
        <w:t>01 03 01</w:t>
      </w:r>
      <w:r>
        <w:t>意思是</w:t>
      </w:r>
      <w:r>
        <w:t>User Management</w:t>
      </w:r>
      <w:r>
        <w:t>模块的第三个函数</w:t>
      </w:r>
      <w:r>
        <w:t>GetLoginState</w:t>
      </w:r>
      <w:r>
        <w:t>出错的原因为</w:t>
      </w:r>
      <w:r>
        <w:t>Get login state failed</w:t>
      </w:r>
      <w:r>
        <w:t>。</w:t>
      </w:r>
    </w:p>
    <w:p w:rsidR="00E23645" w:rsidRDefault="00E23645"/>
    <w:p w:rsidR="00E23645" w:rsidRDefault="00276531" w:rsidP="008C2C1B">
      <w:pPr>
        <w:pStyle w:val="3"/>
        <w:numPr>
          <w:ilvl w:val="2"/>
          <w:numId w:val="71"/>
        </w:numPr>
        <w:ind w:left="964" w:right="210"/>
      </w:pPr>
      <w:bookmarkStart w:id="1340" w:name="__RefHeading__57430_1585609034"/>
      <w:bookmarkStart w:id="1341" w:name="_Toc422502921"/>
      <w:bookmarkStart w:id="1342" w:name="_Toc401747923"/>
      <w:bookmarkStart w:id="1343" w:name="_Toc470684803"/>
      <w:bookmarkEnd w:id="1340"/>
      <w:r>
        <w:t>JSON RPC保留的</w:t>
      </w:r>
      <w:bookmarkEnd w:id="1341"/>
      <w:bookmarkEnd w:id="1342"/>
      <w:r>
        <w:t>Error code</w:t>
      </w:r>
      <w:bookmarkEnd w:id="1343"/>
    </w:p>
    <w:p w:rsidR="00E23645" w:rsidRDefault="00276531">
      <w:pPr>
        <w:pStyle w:val="af9"/>
        <w:rPr>
          <w:rStyle w:val="InternetLink"/>
        </w:rPr>
      </w:pPr>
      <w:r>
        <w:rPr>
          <w:lang w:val="en-US"/>
        </w:rPr>
        <w:t xml:space="preserve">The error codes from and including -32768 to -32000 are reserved for pre-defined errors. Any code within this range, but not defined explicitly below is reserved for future use. The error codes are nearly the same as those suggested for XML-RPC at the following url: </w:t>
      </w:r>
      <w:hyperlink r:id="rId8">
        <w:r>
          <w:rPr>
            <w:rStyle w:val="InternetLink"/>
          </w:rPr>
          <w:t>http://xmlrpc-epi.sourceforge.net/specs/rfc.fault_codes.php</w:t>
        </w:r>
      </w:hyperlink>
    </w:p>
    <w:p w:rsidR="00E23645" w:rsidRDefault="00E23645"/>
    <w:p w:rsidR="00E23645" w:rsidRDefault="00276531" w:rsidP="008C2C1B">
      <w:pPr>
        <w:pStyle w:val="3"/>
        <w:numPr>
          <w:ilvl w:val="2"/>
          <w:numId w:val="71"/>
        </w:numPr>
        <w:ind w:left="964" w:right="210"/>
      </w:pPr>
      <w:bookmarkStart w:id="1344" w:name="_Toc422502922"/>
      <w:bookmarkStart w:id="1345" w:name="_Toc401747924"/>
      <w:bookmarkStart w:id="1346" w:name="__RefHeading__57432_1585609034"/>
      <w:bookmarkStart w:id="1347" w:name="_Toc470684804"/>
      <w:bookmarkEnd w:id="1344"/>
      <w:bookmarkEnd w:id="1345"/>
      <w:bookmarkEnd w:id="1346"/>
      <w:r>
        <w:t>Common Error Tables</w:t>
      </w:r>
      <w:bookmarkEnd w:id="1347"/>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62"/>
        <w:gridCol w:w="2974"/>
        <w:gridCol w:w="4650"/>
      </w:tblGrid>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Code</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Message</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pStyle w:val="TextBody"/>
              <w:widowControl w:val="0"/>
              <w:rPr>
                <w:rFonts w:ascii="Times New Roman" w:hAnsi="Times New Roman"/>
                <w:lang w:val="en-US" w:eastAsia="zh-CN"/>
              </w:rPr>
            </w:pPr>
            <w:r>
              <w:rPr>
                <w:rFonts w:ascii="Times New Roman" w:hAnsi="Times New Roman"/>
                <w:lang w:val="en-US" w:eastAsia="zh-CN"/>
              </w:rPr>
              <w:t>Error Description</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-32700</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Parse error</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Invalid JSON was received by the server.</w:t>
            </w:r>
            <w:r>
              <w:rPr>
                <w:szCs w:val="20"/>
              </w:rPr>
              <w:br/>
              <w:t>An error occurred on the server while parsing the JSON text.</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-32600</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Invalid Request</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The JSON sent is not a valid Request object.</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-32601</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Method not found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The method does not exist / is not available.</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-32602</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Invalid params</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Invalid method parameter(s).</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-32603</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Internal error</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Internal JSON-RPC error.</w:t>
            </w:r>
          </w:p>
        </w:tc>
      </w:tr>
      <w:tr w:rsidR="004D14CF">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D14CF" w:rsidRDefault="004D14CF">
            <w:pPr>
              <w:rPr>
                <w:szCs w:val="20"/>
              </w:rPr>
            </w:pPr>
            <w:r>
              <w:rPr>
                <w:rFonts w:hint="eastAsia"/>
                <w:szCs w:val="20"/>
              </w:rPr>
              <w:t>-</w:t>
            </w:r>
            <w:r w:rsidRPr="004D14CF">
              <w:rPr>
                <w:szCs w:val="20"/>
              </w:rPr>
              <w:t>32604</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D14CF" w:rsidRDefault="004D14CF">
            <w:pPr>
              <w:rPr>
                <w:szCs w:val="20"/>
              </w:rPr>
            </w:pPr>
            <w:r w:rsidRPr="004D14CF">
              <w:rPr>
                <w:szCs w:val="20"/>
              </w:rPr>
              <w:t>Access is denied</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D14CF" w:rsidRDefault="004D14CF" w:rsidP="004D14CF">
            <w:pPr>
              <w:rPr>
                <w:szCs w:val="20"/>
              </w:rPr>
            </w:pPr>
            <w:r>
              <w:rPr>
                <w:rFonts w:hint="eastAsia"/>
                <w:szCs w:val="20"/>
              </w:rPr>
              <w:t>The request of a</w:t>
            </w:r>
            <w:r w:rsidRPr="004D14CF">
              <w:rPr>
                <w:szCs w:val="20"/>
              </w:rPr>
              <w:t xml:space="preserve">ccess is </w:t>
            </w:r>
            <w:r w:rsidR="00A625CC">
              <w:rPr>
                <w:rFonts w:hint="eastAsia"/>
                <w:szCs w:val="20"/>
              </w:rPr>
              <w:t xml:space="preserve">not permitted and </w:t>
            </w:r>
            <w:r w:rsidRPr="004D14CF">
              <w:rPr>
                <w:szCs w:val="20"/>
              </w:rPr>
              <w:t>denied</w:t>
            </w:r>
          </w:p>
        </w:tc>
      </w:tr>
      <w:tr w:rsidR="00E23645">
        <w:tc>
          <w:tcPr>
            <w:tcW w:w="16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-32000 to -32099</w:t>
            </w:r>
          </w:p>
        </w:tc>
        <w:tc>
          <w:tcPr>
            <w:tcW w:w="29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Server error</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E23645" w:rsidRDefault="00276531">
            <w:pPr>
              <w:rPr>
                <w:szCs w:val="20"/>
              </w:rPr>
            </w:pPr>
            <w:r>
              <w:rPr>
                <w:szCs w:val="20"/>
              </w:rPr>
              <w:t>Reserved for implementation-defined server-errors.</w:t>
            </w:r>
          </w:p>
        </w:tc>
      </w:tr>
    </w:tbl>
    <w:p w:rsidR="00E23645" w:rsidRDefault="00276531">
      <w:r>
        <w:t>The remainder of the space is available for application defined errors.</w:t>
      </w:r>
    </w:p>
    <w:p w:rsidR="00E23645" w:rsidRDefault="003E49E8">
      <w:r>
        <w:pict>
          <v:shape id="shape_0" o:spid="_x0000_s1026" style="position:absolute;left:0;text-align:left;margin-left:0;margin-top:0;width:547.7pt;height:91.05pt;z-index:251658240;mso-position-horizontal:center;mso-position-vertical:center;mso-position-vertical-relative:margin" coordsize="10956,1823" o:spt="100" adj="0,,0" path="m,l,xm8216,l,,9113,,8216,xm,l,xm10058,1822l,1822r10955,l10058,1822xe" filled="f" stroked="f" strokecolor="#3465a4">
            <v:stroke joinstyle="round"/>
            <v:formulas/>
            <v:path o:connecttype="segments"/>
            <w10:wrap anchory="margin"/>
          </v:shape>
        </w:pict>
      </w:r>
    </w:p>
    <w:sectPr w:rsidR="00E23645">
      <w:headerReference w:type="default" r:id="rId9"/>
      <w:footerReference w:type="default" r:id="rId10"/>
      <w:pgSz w:w="11906" w:h="16838"/>
      <w:pgMar w:top="1440" w:right="1418" w:bottom="1440" w:left="1418" w:header="851" w:footer="992"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9E8" w:rsidRDefault="003E49E8">
      <w:r>
        <w:separator/>
      </w:r>
    </w:p>
  </w:endnote>
  <w:endnote w:type="continuationSeparator" w:id="0">
    <w:p w:rsidR="003E49E8" w:rsidRDefault="003E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NeueThinCond">
    <w:charset w:val="01"/>
    <w:family w:val="swiss"/>
    <w:pitch w:val="variable"/>
  </w:font>
  <w:font w:name="Tahoma">
    <w:panose1 w:val="020B0604030504040204"/>
    <w:charset w:val="00"/>
    <w:family w:val="swiss"/>
    <w:pitch w:val="variable"/>
    <w:sig w:usb0="E1002EFF" w:usb1="C000605B" w:usb2="00000029" w:usb3="00000000" w:csb0="000101FF" w:csb1="00000000"/>
  </w:font>
  <w:font w:name="文泉驿正黑">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599" w:rsidRDefault="00AC6599">
    <w:pPr>
      <w:pStyle w:val="af7"/>
      <w:rPr>
        <w:rStyle w:val="a5"/>
      </w:rPr>
    </w:pPr>
    <w:r>
      <w:rPr>
        <w:i/>
      </w:rPr>
      <w:t>Page</w:t>
    </w:r>
    <w:r>
      <w:rPr>
        <w:i/>
      </w:rPr>
      <w:fldChar w:fldCharType="begin"/>
    </w:r>
    <w:r>
      <w:instrText>PAGE</w:instrText>
    </w:r>
    <w:r>
      <w:fldChar w:fldCharType="separate"/>
    </w:r>
    <w:r w:rsidR="005F7F1F">
      <w:rPr>
        <w:noProof/>
      </w:rPr>
      <w:t>22</w:t>
    </w:r>
    <w:r>
      <w:fldChar w:fldCharType="end"/>
    </w:r>
    <w:r>
      <w:rPr>
        <w:rStyle w:val="a5"/>
      </w:rPr>
      <w:t>/</w:t>
    </w:r>
    <w:r>
      <w:rPr>
        <w:rStyle w:val="a5"/>
      </w:rPr>
      <w:fldChar w:fldCharType="begin"/>
    </w:r>
    <w:r>
      <w:instrText>NUMPAGES</w:instrText>
    </w:r>
    <w:r>
      <w:fldChar w:fldCharType="separate"/>
    </w:r>
    <w:r w:rsidR="005F7F1F">
      <w:rPr>
        <w:noProof/>
      </w:rPr>
      <w:t>207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9E8" w:rsidRDefault="003E49E8">
      <w:r>
        <w:separator/>
      </w:r>
    </w:p>
  </w:footnote>
  <w:footnote w:type="continuationSeparator" w:id="0">
    <w:p w:rsidR="003E49E8" w:rsidRDefault="003E49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599" w:rsidRDefault="00AC6599">
    <w:pPr>
      <w:pStyle w:val="a3"/>
    </w:pPr>
    <w:r>
      <w:rPr>
        <w:noProof/>
      </w:rPr>
      <w:drawing>
        <wp:inline distT="0" distB="0" distL="0" distR="0">
          <wp:extent cx="5249545" cy="422910"/>
          <wp:effectExtent l="0" t="0" r="0" b="0"/>
          <wp:docPr id="1" name="Picture" descr="JRD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JRD VI"/>
                  <pic:cNvPicPr>
                    <a:picLocks noChangeAspect="1" noChangeArrowheads="1"/>
                  </pic:cNvPicPr>
                </pic:nvPicPr>
                <pic:blipFill>
                  <a:blip r:embed="rId1"/>
                  <a:stretch>
                    <a:fillRect/>
                  </a:stretch>
                </pic:blipFill>
                <pic:spPr bwMode="auto">
                  <a:xfrm>
                    <a:off x="0" y="0"/>
                    <a:ext cx="5249545" cy="4229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WWNum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8252B7"/>
    <w:multiLevelType w:val="multilevel"/>
    <w:tmpl w:val="DD42D558"/>
    <w:lvl w:ilvl="0">
      <w:start w:val="5"/>
      <w:numFmt w:val="decimal"/>
      <w:lvlText w:val="%1"/>
      <w:lvlJc w:val="left"/>
      <w:pPr>
        <w:ind w:left="720" w:hanging="720"/>
      </w:pPr>
      <w:rPr>
        <w:rFonts w:eastAsiaTheme="minorEastAsia" w:hint="default"/>
      </w:rPr>
    </w:lvl>
    <w:lvl w:ilvl="1">
      <w:start w:val="7"/>
      <w:numFmt w:val="decimal"/>
      <w:lvlText w:val="%1.%2"/>
      <w:lvlJc w:val="left"/>
      <w:pPr>
        <w:ind w:left="720" w:hanging="720"/>
      </w:pPr>
      <w:rPr>
        <w:rFonts w:eastAsiaTheme="minorEastAsia" w:hint="default"/>
      </w:rPr>
    </w:lvl>
    <w:lvl w:ilvl="2">
      <w:start w:val="5"/>
      <w:numFmt w:val="decimal"/>
      <w:lvlText w:val="%1.%2.%3"/>
      <w:lvlJc w:val="left"/>
      <w:pPr>
        <w:ind w:left="720" w:hanging="720"/>
      </w:pPr>
      <w:rPr>
        <w:rFonts w:eastAsiaTheme="minorEastAsia" w:hint="default"/>
      </w:rPr>
    </w:lvl>
    <w:lvl w:ilvl="3">
      <w:start w:val="2"/>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03CE26F7"/>
    <w:multiLevelType w:val="multilevel"/>
    <w:tmpl w:val="26FAB7F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1A2DC7"/>
    <w:multiLevelType w:val="hybridMultilevel"/>
    <w:tmpl w:val="D9D20350"/>
    <w:lvl w:ilvl="0" w:tplc="5FCC8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815AD"/>
    <w:multiLevelType w:val="multilevel"/>
    <w:tmpl w:val="650C1BB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94A0066"/>
    <w:multiLevelType w:val="multilevel"/>
    <w:tmpl w:val="D9B21842"/>
    <w:lvl w:ilvl="0">
      <w:start w:val="5"/>
      <w:numFmt w:val="decimal"/>
      <w:lvlText w:val="%1"/>
      <w:lvlJc w:val="left"/>
      <w:pPr>
        <w:ind w:left="990" w:hanging="990"/>
      </w:pPr>
      <w:rPr>
        <w:rFonts w:eastAsiaTheme="minorEastAsia" w:hint="default"/>
      </w:rPr>
    </w:lvl>
    <w:lvl w:ilvl="1">
      <w:start w:val="14"/>
      <w:numFmt w:val="decimal"/>
      <w:lvlText w:val="%1.%2"/>
      <w:lvlJc w:val="left"/>
      <w:pPr>
        <w:ind w:left="990" w:hanging="990"/>
      </w:pPr>
      <w:rPr>
        <w:rFonts w:eastAsiaTheme="minorEastAsia" w:hint="default"/>
      </w:rPr>
    </w:lvl>
    <w:lvl w:ilvl="2">
      <w:start w:val="10"/>
      <w:numFmt w:val="decimal"/>
      <w:lvlText w:val="%1.%2.%3"/>
      <w:lvlJc w:val="left"/>
      <w:pPr>
        <w:ind w:left="990" w:hanging="990"/>
      </w:pPr>
      <w:rPr>
        <w:rFonts w:eastAsiaTheme="minorEastAsia" w:hint="default"/>
      </w:rPr>
    </w:lvl>
    <w:lvl w:ilvl="3">
      <w:start w:val="2"/>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09D27B39"/>
    <w:multiLevelType w:val="hybridMultilevel"/>
    <w:tmpl w:val="FFCE11CA"/>
    <w:lvl w:ilvl="0" w:tplc="8C8442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C4310BB"/>
    <w:multiLevelType w:val="multilevel"/>
    <w:tmpl w:val="FAD8C236"/>
    <w:lvl w:ilvl="0">
      <w:start w:val="5"/>
      <w:numFmt w:val="decimal"/>
      <w:lvlText w:val="%1"/>
      <w:lvlJc w:val="left"/>
      <w:pPr>
        <w:ind w:left="885" w:hanging="885"/>
      </w:pPr>
      <w:rPr>
        <w:rFonts w:asciiTheme="minorEastAsia" w:eastAsiaTheme="minorEastAsia" w:hAnsiTheme="minorEastAsia" w:hint="default"/>
      </w:rPr>
    </w:lvl>
    <w:lvl w:ilvl="1">
      <w:start w:val="1"/>
      <w:numFmt w:val="decimal"/>
      <w:lvlText w:val="%1.%2"/>
      <w:lvlJc w:val="left"/>
      <w:pPr>
        <w:ind w:left="885" w:hanging="885"/>
      </w:pPr>
      <w:rPr>
        <w:rFonts w:asciiTheme="minorEastAsia" w:eastAsiaTheme="minorEastAsia" w:hAnsiTheme="minorEastAsia" w:hint="default"/>
      </w:rPr>
    </w:lvl>
    <w:lvl w:ilvl="2">
      <w:start w:val="7"/>
      <w:numFmt w:val="decimal"/>
      <w:lvlText w:val="%1.%2.%3"/>
      <w:lvlJc w:val="left"/>
      <w:pPr>
        <w:ind w:left="885" w:hanging="885"/>
      </w:pPr>
      <w:rPr>
        <w:rFonts w:asciiTheme="minorEastAsia" w:eastAsiaTheme="minorEastAsia" w:hAnsiTheme="minorEastAsia" w:hint="default"/>
      </w:rPr>
    </w:lvl>
    <w:lvl w:ilvl="3">
      <w:start w:val="2"/>
      <w:numFmt w:val="decimal"/>
      <w:lvlText w:val="%1.%2.%3.%4"/>
      <w:lvlJc w:val="left"/>
      <w:pPr>
        <w:ind w:left="1080" w:hanging="1080"/>
      </w:pPr>
      <w:rPr>
        <w:rFonts w:asciiTheme="minorEastAsia" w:eastAsiaTheme="minorEastAsia" w:hAnsiTheme="minorEastAsia" w:hint="default"/>
      </w:rPr>
    </w:lvl>
    <w:lvl w:ilvl="4">
      <w:start w:val="1"/>
      <w:numFmt w:val="decimal"/>
      <w:lvlText w:val="%1.%2.%3.%4.%5"/>
      <w:lvlJc w:val="left"/>
      <w:pPr>
        <w:ind w:left="1080" w:hanging="1080"/>
      </w:pPr>
      <w:rPr>
        <w:rFonts w:asciiTheme="minorEastAsia" w:eastAsiaTheme="minorEastAsia" w:hAnsiTheme="minorEastAsia" w:hint="default"/>
      </w:rPr>
    </w:lvl>
    <w:lvl w:ilvl="5">
      <w:start w:val="1"/>
      <w:numFmt w:val="decimal"/>
      <w:lvlText w:val="%1.%2.%3.%4.%5.%6"/>
      <w:lvlJc w:val="left"/>
      <w:pPr>
        <w:ind w:left="1440" w:hanging="1440"/>
      </w:pPr>
      <w:rPr>
        <w:rFonts w:asciiTheme="minorEastAsia" w:eastAsiaTheme="minorEastAsia" w:hAnsiTheme="minorEastAsia" w:hint="default"/>
      </w:rPr>
    </w:lvl>
    <w:lvl w:ilvl="6">
      <w:start w:val="1"/>
      <w:numFmt w:val="decimal"/>
      <w:lvlText w:val="%1.%2.%3.%4.%5.%6.%7"/>
      <w:lvlJc w:val="left"/>
      <w:pPr>
        <w:ind w:left="1440" w:hanging="1440"/>
      </w:pPr>
      <w:rPr>
        <w:rFonts w:asciiTheme="minorEastAsia" w:eastAsiaTheme="minorEastAsia" w:hAnsiTheme="minorEastAsia" w:hint="default"/>
      </w:rPr>
    </w:lvl>
    <w:lvl w:ilvl="7">
      <w:start w:val="1"/>
      <w:numFmt w:val="decimal"/>
      <w:lvlText w:val="%1.%2.%3.%4.%5.%6.%7.%8"/>
      <w:lvlJc w:val="left"/>
      <w:pPr>
        <w:ind w:left="1800" w:hanging="1800"/>
      </w:pPr>
      <w:rPr>
        <w:rFonts w:asciiTheme="minorEastAsia" w:eastAsiaTheme="minorEastAsia" w:hAnsiTheme="minorEastAsia" w:hint="default"/>
      </w:rPr>
    </w:lvl>
    <w:lvl w:ilvl="8">
      <w:start w:val="1"/>
      <w:numFmt w:val="decimal"/>
      <w:lvlText w:val="%1.%2.%3.%4.%5.%6.%7.%8.%9"/>
      <w:lvlJc w:val="left"/>
      <w:pPr>
        <w:ind w:left="1800" w:hanging="1800"/>
      </w:pPr>
      <w:rPr>
        <w:rFonts w:asciiTheme="minorEastAsia" w:eastAsiaTheme="minorEastAsia" w:hAnsiTheme="minorEastAsia" w:hint="default"/>
      </w:rPr>
    </w:lvl>
  </w:abstractNum>
  <w:abstractNum w:abstractNumId="8" w15:restartNumberingAfterBreak="0">
    <w:nsid w:val="0D6C07EF"/>
    <w:multiLevelType w:val="multilevel"/>
    <w:tmpl w:val="3B3A8AC2"/>
    <w:lvl w:ilvl="0">
      <w:start w:val="5"/>
      <w:numFmt w:val="decimal"/>
      <w:lvlText w:val="%1"/>
      <w:lvlJc w:val="left"/>
      <w:pPr>
        <w:ind w:left="810" w:hanging="810"/>
      </w:pPr>
      <w:rPr>
        <w:rFonts w:eastAsiaTheme="minorEastAsia" w:hint="default"/>
      </w:rPr>
    </w:lvl>
    <w:lvl w:ilvl="1">
      <w:start w:val="13"/>
      <w:numFmt w:val="decimal"/>
      <w:lvlText w:val="%1.%2"/>
      <w:lvlJc w:val="left"/>
      <w:pPr>
        <w:ind w:left="810" w:hanging="810"/>
      </w:pPr>
      <w:rPr>
        <w:rFonts w:eastAsiaTheme="minorEastAsia" w:hint="default"/>
      </w:rPr>
    </w:lvl>
    <w:lvl w:ilvl="2">
      <w:start w:val="9"/>
      <w:numFmt w:val="decimal"/>
      <w:lvlText w:val="%1.%2.%3"/>
      <w:lvlJc w:val="left"/>
      <w:pPr>
        <w:ind w:left="810" w:hanging="81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9" w15:restartNumberingAfterBreak="0">
    <w:nsid w:val="0E6F63B8"/>
    <w:multiLevelType w:val="multilevel"/>
    <w:tmpl w:val="CE7E6F62"/>
    <w:lvl w:ilvl="0">
      <w:start w:val="5"/>
      <w:numFmt w:val="decimal"/>
      <w:lvlText w:val="%1"/>
      <w:lvlJc w:val="left"/>
      <w:pPr>
        <w:ind w:left="990" w:hanging="990"/>
      </w:pPr>
      <w:rPr>
        <w:rFonts w:eastAsiaTheme="minorEastAsia" w:hint="default"/>
      </w:rPr>
    </w:lvl>
    <w:lvl w:ilvl="1">
      <w:start w:val="14"/>
      <w:numFmt w:val="decimal"/>
      <w:lvlText w:val="%1.%2"/>
      <w:lvlJc w:val="left"/>
      <w:pPr>
        <w:ind w:left="990" w:hanging="990"/>
      </w:pPr>
      <w:rPr>
        <w:rFonts w:eastAsiaTheme="minorEastAsia" w:hint="default"/>
      </w:rPr>
    </w:lvl>
    <w:lvl w:ilvl="2">
      <w:start w:val="11"/>
      <w:numFmt w:val="decimal"/>
      <w:lvlText w:val="%1.%2.%3"/>
      <w:lvlJc w:val="left"/>
      <w:pPr>
        <w:ind w:left="990" w:hanging="99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0" w15:restartNumberingAfterBreak="0">
    <w:nsid w:val="10A23C07"/>
    <w:multiLevelType w:val="multilevel"/>
    <w:tmpl w:val="42368D8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3B25696"/>
    <w:multiLevelType w:val="multilevel"/>
    <w:tmpl w:val="1398FC4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62A7F73"/>
    <w:multiLevelType w:val="multilevel"/>
    <w:tmpl w:val="40FA45C2"/>
    <w:lvl w:ilvl="0">
      <w:start w:val="5"/>
      <w:numFmt w:val="decimal"/>
      <w:lvlText w:val="%1"/>
      <w:lvlJc w:val="left"/>
      <w:pPr>
        <w:ind w:left="810" w:hanging="810"/>
      </w:pPr>
      <w:rPr>
        <w:rFonts w:eastAsiaTheme="minorEastAsia" w:hint="default"/>
      </w:rPr>
    </w:lvl>
    <w:lvl w:ilvl="1">
      <w:start w:val="15"/>
      <w:numFmt w:val="decimal"/>
      <w:lvlText w:val="%1.%2"/>
      <w:lvlJc w:val="left"/>
      <w:pPr>
        <w:ind w:left="810" w:hanging="810"/>
      </w:pPr>
      <w:rPr>
        <w:rFonts w:eastAsiaTheme="minorEastAsia" w:hint="default"/>
      </w:rPr>
    </w:lvl>
    <w:lvl w:ilvl="2">
      <w:start w:val="1"/>
      <w:numFmt w:val="decimal"/>
      <w:lvlText w:val="%1.%2.%3"/>
      <w:lvlJc w:val="left"/>
      <w:pPr>
        <w:ind w:left="810" w:hanging="81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3" w15:restartNumberingAfterBreak="0">
    <w:nsid w:val="163D4A05"/>
    <w:multiLevelType w:val="hybridMultilevel"/>
    <w:tmpl w:val="FFCE11CA"/>
    <w:lvl w:ilvl="0" w:tplc="8C8442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84C41A2"/>
    <w:multiLevelType w:val="multilevel"/>
    <w:tmpl w:val="6BD8B23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9743D1C"/>
    <w:multiLevelType w:val="multilevel"/>
    <w:tmpl w:val="17708A8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9E64946"/>
    <w:multiLevelType w:val="multilevel"/>
    <w:tmpl w:val="6E52ADCC"/>
    <w:lvl w:ilvl="0">
      <w:start w:val="5"/>
      <w:numFmt w:val="decimal"/>
      <w:lvlText w:val="%1"/>
      <w:lvlJc w:val="left"/>
      <w:pPr>
        <w:ind w:left="855" w:hanging="855"/>
      </w:pPr>
      <w:rPr>
        <w:rFonts w:eastAsiaTheme="minorEastAsia" w:hint="default"/>
      </w:rPr>
    </w:lvl>
    <w:lvl w:ilvl="1">
      <w:start w:val="14"/>
      <w:numFmt w:val="decimal"/>
      <w:lvlText w:val="%1.%2"/>
      <w:lvlJc w:val="left"/>
      <w:pPr>
        <w:ind w:left="855" w:hanging="855"/>
      </w:pPr>
      <w:rPr>
        <w:rFonts w:eastAsiaTheme="minorEastAsia" w:hint="default"/>
      </w:rPr>
    </w:lvl>
    <w:lvl w:ilvl="2">
      <w:start w:val="2"/>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7" w15:restartNumberingAfterBreak="0">
    <w:nsid w:val="1CA9303C"/>
    <w:multiLevelType w:val="multilevel"/>
    <w:tmpl w:val="3570893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04E01E9"/>
    <w:multiLevelType w:val="multilevel"/>
    <w:tmpl w:val="D05C17DA"/>
    <w:lvl w:ilvl="0">
      <w:start w:val="5"/>
      <w:numFmt w:val="decimal"/>
      <w:lvlText w:val="%1"/>
      <w:lvlJc w:val="left"/>
      <w:pPr>
        <w:ind w:left="990" w:hanging="990"/>
      </w:pPr>
      <w:rPr>
        <w:rFonts w:eastAsiaTheme="minorEastAsia" w:hint="default"/>
      </w:rPr>
    </w:lvl>
    <w:lvl w:ilvl="1">
      <w:start w:val="13"/>
      <w:numFmt w:val="decimal"/>
      <w:lvlText w:val="%1.%2"/>
      <w:lvlJc w:val="left"/>
      <w:pPr>
        <w:ind w:left="990" w:hanging="990"/>
      </w:pPr>
      <w:rPr>
        <w:rFonts w:eastAsiaTheme="minorEastAsia" w:hint="default"/>
      </w:rPr>
    </w:lvl>
    <w:lvl w:ilvl="2">
      <w:start w:val="11"/>
      <w:numFmt w:val="decimal"/>
      <w:lvlText w:val="%1.%2.%3"/>
      <w:lvlJc w:val="left"/>
      <w:pPr>
        <w:ind w:left="990" w:hanging="990"/>
      </w:pPr>
      <w:rPr>
        <w:rFonts w:eastAsiaTheme="minorEastAsia" w:hint="default"/>
      </w:rPr>
    </w:lvl>
    <w:lvl w:ilvl="3">
      <w:start w:val="2"/>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9" w15:restartNumberingAfterBreak="0">
    <w:nsid w:val="22CD5352"/>
    <w:multiLevelType w:val="multilevel"/>
    <w:tmpl w:val="49D606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35E77A8"/>
    <w:multiLevelType w:val="multilevel"/>
    <w:tmpl w:val="7A8E07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4616494"/>
    <w:multiLevelType w:val="multilevel"/>
    <w:tmpl w:val="89D67DE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4A61D1A"/>
    <w:multiLevelType w:val="multilevel"/>
    <w:tmpl w:val="5F409314"/>
    <w:lvl w:ilvl="0">
      <w:start w:val="5"/>
      <w:numFmt w:val="decimal"/>
      <w:lvlText w:val="%1"/>
      <w:lvlJc w:val="left"/>
      <w:pPr>
        <w:ind w:left="990" w:hanging="990"/>
      </w:pPr>
      <w:rPr>
        <w:rFonts w:eastAsiaTheme="minorEastAsia" w:hint="default"/>
      </w:rPr>
    </w:lvl>
    <w:lvl w:ilvl="1">
      <w:start w:val="13"/>
      <w:numFmt w:val="decimal"/>
      <w:lvlText w:val="%1.%2"/>
      <w:lvlJc w:val="left"/>
      <w:pPr>
        <w:ind w:left="990" w:hanging="990"/>
      </w:pPr>
      <w:rPr>
        <w:rFonts w:eastAsiaTheme="minorEastAsia" w:hint="default"/>
      </w:rPr>
    </w:lvl>
    <w:lvl w:ilvl="2">
      <w:start w:val="13"/>
      <w:numFmt w:val="decimal"/>
      <w:lvlText w:val="%1.%2.%3"/>
      <w:lvlJc w:val="left"/>
      <w:pPr>
        <w:ind w:left="990" w:hanging="99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3" w15:restartNumberingAfterBreak="0">
    <w:nsid w:val="261125A2"/>
    <w:multiLevelType w:val="multilevel"/>
    <w:tmpl w:val="F330F86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15:restartNumberingAfterBreak="0">
    <w:nsid w:val="27907A76"/>
    <w:multiLevelType w:val="multilevel"/>
    <w:tmpl w:val="C4F0BC34"/>
    <w:lvl w:ilvl="0">
      <w:start w:val="5"/>
      <w:numFmt w:val="decimal"/>
      <w:lvlText w:val="%1"/>
      <w:lvlJc w:val="left"/>
      <w:pPr>
        <w:ind w:left="855" w:hanging="855"/>
      </w:pPr>
      <w:rPr>
        <w:rFonts w:eastAsiaTheme="minorEastAsia" w:hint="default"/>
      </w:rPr>
    </w:lvl>
    <w:lvl w:ilvl="1">
      <w:start w:val="15"/>
      <w:numFmt w:val="decimal"/>
      <w:lvlText w:val="%1.%2"/>
      <w:lvlJc w:val="left"/>
      <w:pPr>
        <w:ind w:left="855" w:hanging="855"/>
      </w:pPr>
      <w:rPr>
        <w:rFonts w:eastAsiaTheme="minorEastAsia" w:hint="default"/>
      </w:rPr>
    </w:lvl>
    <w:lvl w:ilvl="2">
      <w:start w:val="2"/>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5" w15:restartNumberingAfterBreak="0">
    <w:nsid w:val="289B76C7"/>
    <w:multiLevelType w:val="multilevel"/>
    <w:tmpl w:val="E0D0230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29253D7A"/>
    <w:multiLevelType w:val="multilevel"/>
    <w:tmpl w:val="7DDA8AE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94C1511"/>
    <w:multiLevelType w:val="multilevel"/>
    <w:tmpl w:val="DC343B3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95739DA"/>
    <w:multiLevelType w:val="multilevel"/>
    <w:tmpl w:val="44CE174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C334944"/>
    <w:multiLevelType w:val="multilevel"/>
    <w:tmpl w:val="1488EFA8"/>
    <w:lvl w:ilvl="0">
      <w:start w:val="5"/>
      <w:numFmt w:val="decimal"/>
      <w:lvlText w:val="%1"/>
      <w:lvlJc w:val="left"/>
      <w:pPr>
        <w:ind w:left="855" w:hanging="855"/>
      </w:pPr>
      <w:rPr>
        <w:rFonts w:eastAsiaTheme="minorEastAsia" w:hint="default"/>
      </w:rPr>
    </w:lvl>
    <w:lvl w:ilvl="1">
      <w:start w:val="15"/>
      <w:numFmt w:val="decimal"/>
      <w:lvlText w:val="%1.%2"/>
      <w:lvlJc w:val="left"/>
      <w:pPr>
        <w:ind w:left="855" w:hanging="855"/>
      </w:pPr>
      <w:rPr>
        <w:rFonts w:eastAsiaTheme="minorEastAsia" w:hint="default"/>
      </w:rPr>
    </w:lvl>
    <w:lvl w:ilvl="2">
      <w:start w:val="4"/>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0" w15:restartNumberingAfterBreak="0">
    <w:nsid w:val="2E5A788B"/>
    <w:multiLevelType w:val="multilevel"/>
    <w:tmpl w:val="85F485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2E785D74"/>
    <w:multiLevelType w:val="multilevel"/>
    <w:tmpl w:val="A4E44480"/>
    <w:lvl w:ilvl="0">
      <w:start w:val="6"/>
      <w:numFmt w:val="decimal"/>
      <w:lvlText w:val="%1"/>
      <w:lvlJc w:val="left"/>
      <w:pPr>
        <w:ind w:left="855" w:hanging="855"/>
      </w:pPr>
      <w:rPr>
        <w:rFonts w:eastAsia="宋体" w:hint="default"/>
      </w:rPr>
    </w:lvl>
    <w:lvl w:ilvl="1">
      <w:start w:val="1"/>
      <w:numFmt w:val="decimal"/>
      <w:lvlText w:val="%1.%2"/>
      <w:lvlJc w:val="left"/>
      <w:pPr>
        <w:ind w:left="855" w:hanging="855"/>
      </w:pPr>
      <w:rPr>
        <w:rFonts w:eastAsia="宋体" w:hint="default"/>
      </w:rPr>
    </w:lvl>
    <w:lvl w:ilvl="2">
      <w:start w:val="1"/>
      <w:numFmt w:val="decimal"/>
      <w:lvlText w:val="%1.%2.%3"/>
      <w:lvlJc w:val="left"/>
      <w:pPr>
        <w:ind w:left="855" w:hanging="855"/>
      </w:pPr>
      <w:rPr>
        <w:rFonts w:eastAsia="宋体" w:hint="default"/>
      </w:rPr>
    </w:lvl>
    <w:lvl w:ilvl="3">
      <w:start w:val="1"/>
      <w:numFmt w:val="decimal"/>
      <w:lvlText w:val="%1.%2.%3.%4"/>
      <w:lvlJc w:val="left"/>
      <w:pPr>
        <w:ind w:left="1080" w:hanging="1080"/>
      </w:pPr>
      <w:rPr>
        <w:rFonts w:eastAsia="宋体" w:hint="default"/>
      </w:rPr>
    </w:lvl>
    <w:lvl w:ilvl="4">
      <w:start w:val="1"/>
      <w:numFmt w:val="decimal"/>
      <w:lvlText w:val="%1.%2.%3.%4.%5"/>
      <w:lvlJc w:val="left"/>
      <w:pPr>
        <w:ind w:left="1080" w:hanging="1080"/>
      </w:pPr>
      <w:rPr>
        <w:rFonts w:eastAsia="宋体" w:hint="default"/>
      </w:rPr>
    </w:lvl>
    <w:lvl w:ilvl="5">
      <w:start w:val="1"/>
      <w:numFmt w:val="decimal"/>
      <w:lvlText w:val="%1.%2.%3.%4.%5.%6"/>
      <w:lvlJc w:val="left"/>
      <w:pPr>
        <w:ind w:left="1440" w:hanging="1440"/>
      </w:pPr>
      <w:rPr>
        <w:rFonts w:eastAsia="宋体" w:hint="default"/>
      </w:rPr>
    </w:lvl>
    <w:lvl w:ilvl="6">
      <w:start w:val="1"/>
      <w:numFmt w:val="decimal"/>
      <w:lvlText w:val="%1.%2.%3.%4.%5.%6.%7"/>
      <w:lvlJc w:val="left"/>
      <w:pPr>
        <w:ind w:left="1440" w:hanging="1440"/>
      </w:pPr>
      <w:rPr>
        <w:rFonts w:eastAsia="宋体" w:hint="default"/>
      </w:rPr>
    </w:lvl>
    <w:lvl w:ilvl="7">
      <w:start w:val="1"/>
      <w:numFmt w:val="decimal"/>
      <w:lvlText w:val="%1.%2.%3.%4.%5.%6.%7.%8"/>
      <w:lvlJc w:val="left"/>
      <w:pPr>
        <w:ind w:left="1800" w:hanging="1800"/>
      </w:pPr>
      <w:rPr>
        <w:rFonts w:eastAsia="宋体" w:hint="default"/>
      </w:rPr>
    </w:lvl>
    <w:lvl w:ilvl="8">
      <w:start w:val="1"/>
      <w:numFmt w:val="decimal"/>
      <w:lvlText w:val="%1.%2.%3.%4.%5.%6.%7.%8.%9"/>
      <w:lvlJc w:val="left"/>
      <w:pPr>
        <w:ind w:left="1800" w:hanging="1800"/>
      </w:pPr>
      <w:rPr>
        <w:rFonts w:eastAsia="宋体" w:hint="default"/>
      </w:rPr>
    </w:lvl>
  </w:abstractNum>
  <w:abstractNum w:abstractNumId="32" w15:restartNumberingAfterBreak="0">
    <w:nsid w:val="32063A85"/>
    <w:multiLevelType w:val="multilevel"/>
    <w:tmpl w:val="95D4767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2397922"/>
    <w:multiLevelType w:val="multilevel"/>
    <w:tmpl w:val="CC4E56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34E6287"/>
    <w:multiLevelType w:val="multilevel"/>
    <w:tmpl w:val="490E1C6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5357215"/>
    <w:multiLevelType w:val="multilevel"/>
    <w:tmpl w:val="B596D768"/>
    <w:lvl w:ilvl="0">
      <w:start w:val="5"/>
      <w:numFmt w:val="decimal"/>
      <w:lvlText w:val="%1"/>
      <w:lvlJc w:val="left"/>
      <w:pPr>
        <w:ind w:left="720" w:hanging="720"/>
      </w:pPr>
      <w:rPr>
        <w:rFonts w:eastAsiaTheme="minorEastAsia" w:hint="default"/>
      </w:rPr>
    </w:lvl>
    <w:lvl w:ilvl="1">
      <w:start w:val="7"/>
      <w:numFmt w:val="decimal"/>
      <w:lvlText w:val="%1.%2"/>
      <w:lvlJc w:val="left"/>
      <w:pPr>
        <w:ind w:left="720" w:hanging="720"/>
      </w:pPr>
      <w:rPr>
        <w:rFonts w:eastAsiaTheme="minorEastAsia" w:hint="default"/>
      </w:rPr>
    </w:lvl>
    <w:lvl w:ilvl="2">
      <w:start w:val="6"/>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6" w15:restartNumberingAfterBreak="0">
    <w:nsid w:val="36313BA4"/>
    <w:multiLevelType w:val="multilevel"/>
    <w:tmpl w:val="77F6A08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3836203E"/>
    <w:multiLevelType w:val="multilevel"/>
    <w:tmpl w:val="57CE16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9455A1A"/>
    <w:multiLevelType w:val="multilevel"/>
    <w:tmpl w:val="ADDA2FE6"/>
    <w:lvl w:ilvl="0">
      <w:start w:val="5"/>
      <w:numFmt w:val="decimal"/>
      <w:lvlText w:val="%1"/>
      <w:lvlJc w:val="left"/>
      <w:pPr>
        <w:ind w:left="855" w:hanging="855"/>
      </w:pPr>
      <w:rPr>
        <w:rFonts w:eastAsiaTheme="minorEastAsia" w:hint="default"/>
      </w:rPr>
    </w:lvl>
    <w:lvl w:ilvl="1">
      <w:start w:val="14"/>
      <w:numFmt w:val="decimal"/>
      <w:lvlText w:val="%1.%2"/>
      <w:lvlJc w:val="left"/>
      <w:pPr>
        <w:ind w:left="855" w:hanging="855"/>
      </w:pPr>
      <w:rPr>
        <w:rFonts w:eastAsiaTheme="minorEastAsia" w:hint="default"/>
      </w:rPr>
    </w:lvl>
    <w:lvl w:ilvl="2">
      <w:start w:val="1"/>
      <w:numFmt w:val="decimal"/>
      <w:lvlText w:val="%1.%2.%3"/>
      <w:lvlJc w:val="left"/>
      <w:pPr>
        <w:ind w:left="855" w:hanging="855"/>
      </w:pPr>
      <w:rPr>
        <w:rFonts w:eastAsiaTheme="minorEastAsia" w:hint="default"/>
      </w:rPr>
    </w:lvl>
    <w:lvl w:ilvl="3">
      <w:start w:val="2"/>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9" w15:restartNumberingAfterBreak="0">
    <w:nsid w:val="3AA93455"/>
    <w:multiLevelType w:val="multilevel"/>
    <w:tmpl w:val="BAD2B072"/>
    <w:lvl w:ilvl="0">
      <w:start w:val="5"/>
      <w:numFmt w:val="decimal"/>
      <w:lvlText w:val="%1"/>
      <w:lvlJc w:val="left"/>
      <w:pPr>
        <w:ind w:left="855" w:hanging="855"/>
      </w:pPr>
      <w:rPr>
        <w:rFonts w:eastAsiaTheme="minorEastAsia" w:hint="default"/>
      </w:rPr>
    </w:lvl>
    <w:lvl w:ilvl="1">
      <w:start w:val="15"/>
      <w:numFmt w:val="decimal"/>
      <w:lvlText w:val="%1.%2"/>
      <w:lvlJc w:val="left"/>
      <w:pPr>
        <w:ind w:left="855" w:hanging="855"/>
      </w:pPr>
      <w:rPr>
        <w:rFonts w:eastAsiaTheme="minorEastAsia" w:hint="default"/>
      </w:rPr>
    </w:lvl>
    <w:lvl w:ilvl="2">
      <w:start w:val="3"/>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40" w15:restartNumberingAfterBreak="0">
    <w:nsid w:val="3C5D03A0"/>
    <w:multiLevelType w:val="multilevel"/>
    <w:tmpl w:val="A1D2A40A"/>
    <w:lvl w:ilvl="0">
      <w:start w:val="5"/>
      <w:numFmt w:val="decimal"/>
      <w:lvlText w:val="%1"/>
      <w:lvlJc w:val="left"/>
      <w:pPr>
        <w:ind w:left="855" w:hanging="855"/>
      </w:pPr>
      <w:rPr>
        <w:rFonts w:eastAsiaTheme="minorEastAsia" w:hint="default"/>
      </w:rPr>
    </w:lvl>
    <w:lvl w:ilvl="1">
      <w:start w:val="15"/>
      <w:numFmt w:val="decimal"/>
      <w:lvlText w:val="%1.%2"/>
      <w:lvlJc w:val="left"/>
      <w:pPr>
        <w:ind w:left="855" w:hanging="855"/>
      </w:pPr>
      <w:rPr>
        <w:rFonts w:eastAsiaTheme="minorEastAsia" w:hint="default"/>
      </w:rPr>
    </w:lvl>
    <w:lvl w:ilvl="2">
      <w:start w:val="5"/>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41" w15:restartNumberingAfterBreak="0">
    <w:nsid w:val="3D744286"/>
    <w:multiLevelType w:val="multilevel"/>
    <w:tmpl w:val="8D66119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3D94294F"/>
    <w:multiLevelType w:val="multilevel"/>
    <w:tmpl w:val="D28024D2"/>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3EBD1AD7"/>
    <w:multiLevelType w:val="multilevel"/>
    <w:tmpl w:val="AE36E46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404269FD"/>
    <w:multiLevelType w:val="multilevel"/>
    <w:tmpl w:val="B0D2E3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21C5B8B"/>
    <w:multiLevelType w:val="multilevel"/>
    <w:tmpl w:val="4D8A4100"/>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341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45AC2D75"/>
    <w:multiLevelType w:val="multilevel"/>
    <w:tmpl w:val="3286CD9A"/>
    <w:lvl w:ilvl="0">
      <w:start w:val="5"/>
      <w:numFmt w:val="decimal"/>
      <w:lvlText w:val="%1"/>
      <w:lvlJc w:val="left"/>
      <w:pPr>
        <w:ind w:left="810" w:hanging="810"/>
      </w:pPr>
      <w:rPr>
        <w:rFonts w:eastAsiaTheme="minorEastAsia" w:hint="default"/>
      </w:rPr>
    </w:lvl>
    <w:lvl w:ilvl="1">
      <w:start w:val="14"/>
      <w:numFmt w:val="decimal"/>
      <w:lvlText w:val="%1.%2"/>
      <w:lvlJc w:val="left"/>
      <w:pPr>
        <w:ind w:left="810" w:hanging="810"/>
      </w:pPr>
      <w:rPr>
        <w:rFonts w:eastAsiaTheme="minorEastAsia" w:hint="default"/>
      </w:rPr>
    </w:lvl>
    <w:lvl w:ilvl="2">
      <w:start w:val="1"/>
      <w:numFmt w:val="decimal"/>
      <w:lvlText w:val="%1.%2.%3"/>
      <w:lvlJc w:val="left"/>
      <w:pPr>
        <w:ind w:left="810" w:hanging="81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47" w15:restartNumberingAfterBreak="0">
    <w:nsid w:val="47375F66"/>
    <w:multiLevelType w:val="multilevel"/>
    <w:tmpl w:val="0B145F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8007789"/>
    <w:multiLevelType w:val="multilevel"/>
    <w:tmpl w:val="30047AC4"/>
    <w:lvl w:ilvl="0">
      <w:start w:val="5"/>
      <w:numFmt w:val="decimal"/>
      <w:lvlText w:val="%1"/>
      <w:lvlJc w:val="left"/>
      <w:pPr>
        <w:ind w:left="855" w:hanging="855"/>
      </w:pPr>
      <w:rPr>
        <w:rFonts w:eastAsiaTheme="minorEastAsia" w:hint="default"/>
      </w:rPr>
    </w:lvl>
    <w:lvl w:ilvl="1">
      <w:start w:val="16"/>
      <w:numFmt w:val="decimal"/>
      <w:lvlText w:val="%1.%2"/>
      <w:lvlJc w:val="left"/>
      <w:pPr>
        <w:ind w:left="855" w:hanging="855"/>
      </w:pPr>
      <w:rPr>
        <w:rFonts w:eastAsiaTheme="minorEastAsia" w:hint="default"/>
      </w:rPr>
    </w:lvl>
    <w:lvl w:ilvl="2">
      <w:start w:val="1"/>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49" w15:restartNumberingAfterBreak="0">
    <w:nsid w:val="4C7604CF"/>
    <w:multiLevelType w:val="multilevel"/>
    <w:tmpl w:val="4184C1BA"/>
    <w:lvl w:ilvl="0">
      <w:start w:val="5"/>
      <w:numFmt w:val="decimal"/>
      <w:lvlText w:val="%1"/>
      <w:lvlJc w:val="left"/>
      <w:pPr>
        <w:ind w:left="855" w:hanging="855"/>
      </w:pPr>
      <w:rPr>
        <w:rFonts w:eastAsiaTheme="minorEastAsia" w:hint="default"/>
      </w:rPr>
    </w:lvl>
    <w:lvl w:ilvl="1">
      <w:start w:val="15"/>
      <w:numFmt w:val="decimal"/>
      <w:lvlText w:val="%1.%2"/>
      <w:lvlJc w:val="left"/>
      <w:pPr>
        <w:ind w:left="855" w:hanging="855"/>
      </w:pPr>
      <w:rPr>
        <w:rFonts w:eastAsiaTheme="minorEastAsia" w:hint="default"/>
      </w:rPr>
    </w:lvl>
    <w:lvl w:ilvl="2">
      <w:start w:val="1"/>
      <w:numFmt w:val="decimal"/>
      <w:lvlText w:val="%1.%2.%3"/>
      <w:lvlJc w:val="left"/>
      <w:pPr>
        <w:ind w:left="855" w:hanging="855"/>
      </w:pPr>
      <w:rPr>
        <w:rFonts w:eastAsiaTheme="minorEastAsia" w:hint="default"/>
      </w:rPr>
    </w:lvl>
    <w:lvl w:ilvl="3">
      <w:start w:val="2"/>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50" w15:restartNumberingAfterBreak="0">
    <w:nsid w:val="502F65DB"/>
    <w:multiLevelType w:val="hybridMultilevel"/>
    <w:tmpl w:val="4B6E12DE"/>
    <w:lvl w:ilvl="0" w:tplc="485E99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183457F"/>
    <w:multiLevelType w:val="multilevel"/>
    <w:tmpl w:val="9AB48D82"/>
    <w:lvl w:ilvl="0">
      <w:start w:val="1"/>
      <w:numFmt w:val="decimal"/>
      <w:lvlText w:val="%1."/>
      <w:lvlJc w:val="left"/>
      <w:pPr>
        <w:ind w:left="358" w:hanging="360"/>
      </w:pPr>
    </w:lvl>
    <w:lvl w:ilvl="1">
      <w:start w:val="1"/>
      <w:numFmt w:val="lowerLetter"/>
      <w:lvlText w:val="%2)"/>
      <w:lvlJc w:val="left"/>
      <w:pPr>
        <w:ind w:left="838" w:hanging="420"/>
      </w:pPr>
    </w:lvl>
    <w:lvl w:ilvl="2">
      <w:start w:val="1"/>
      <w:numFmt w:val="lowerRoman"/>
      <w:lvlText w:val="%3."/>
      <w:lvlJc w:val="right"/>
      <w:pPr>
        <w:ind w:left="1258" w:hanging="420"/>
      </w:pPr>
    </w:lvl>
    <w:lvl w:ilvl="3">
      <w:start w:val="1"/>
      <w:numFmt w:val="decimal"/>
      <w:lvlText w:val="%4."/>
      <w:lvlJc w:val="left"/>
      <w:pPr>
        <w:ind w:left="1678" w:hanging="420"/>
      </w:pPr>
    </w:lvl>
    <w:lvl w:ilvl="4">
      <w:start w:val="1"/>
      <w:numFmt w:val="lowerLetter"/>
      <w:lvlText w:val="%5)"/>
      <w:lvlJc w:val="left"/>
      <w:pPr>
        <w:ind w:left="2098" w:hanging="420"/>
      </w:pPr>
    </w:lvl>
    <w:lvl w:ilvl="5">
      <w:start w:val="1"/>
      <w:numFmt w:val="lowerRoman"/>
      <w:lvlText w:val="%6."/>
      <w:lvlJc w:val="right"/>
      <w:pPr>
        <w:ind w:left="2518" w:hanging="420"/>
      </w:pPr>
    </w:lvl>
    <w:lvl w:ilvl="6">
      <w:start w:val="1"/>
      <w:numFmt w:val="decimal"/>
      <w:lvlText w:val="%7."/>
      <w:lvlJc w:val="left"/>
      <w:pPr>
        <w:ind w:left="2938" w:hanging="420"/>
      </w:pPr>
    </w:lvl>
    <w:lvl w:ilvl="7">
      <w:start w:val="1"/>
      <w:numFmt w:val="lowerLetter"/>
      <w:lvlText w:val="%8)"/>
      <w:lvlJc w:val="left"/>
      <w:pPr>
        <w:ind w:left="3358" w:hanging="420"/>
      </w:pPr>
    </w:lvl>
    <w:lvl w:ilvl="8">
      <w:start w:val="1"/>
      <w:numFmt w:val="lowerRoman"/>
      <w:lvlText w:val="%9."/>
      <w:lvlJc w:val="right"/>
      <w:pPr>
        <w:ind w:left="3778" w:hanging="420"/>
      </w:pPr>
    </w:lvl>
  </w:abstractNum>
  <w:abstractNum w:abstractNumId="52" w15:restartNumberingAfterBreak="0">
    <w:nsid w:val="52566FCD"/>
    <w:multiLevelType w:val="multilevel"/>
    <w:tmpl w:val="AF9EDA8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59D17EF3"/>
    <w:multiLevelType w:val="multilevel"/>
    <w:tmpl w:val="4AB455F6"/>
    <w:lvl w:ilvl="0">
      <w:start w:val="5"/>
      <w:numFmt w:val="decimal"/>
      <w:lvlText w:val="%1"/>
      <w:lvlJc w:val="left"/>
      <w:pPr>
        <w:ind w:left="855" w:hanging="855"/>
      </w:pPr>
      <w:rPr>
        <w:rFonts w:eastAsia="宋体" w:hint="default"/>
      </w:rPr>
    </w:lvl>
    <w:lvl w:ilvl="1">
      <w:start w:val="18"/>
      <w:numFmt w:val="decimal"/>
      <w:lvlText w:val="%1.%2"/>
      <w:lvlJc w:val="left"/>
      <w:pPr>
        <w:ind w:left="855" w:hanging="855"/>
      </w:pPr>
      <w:rPr>
        <w:rFonts w:eastAsia="宋体" w:hint="default"/>
      </w:rPr>
    </w:lvl>
    <w:lvl w:ilvl="2">
      <w:start w:val="1"/>
      <w:numFmt w:val="decimal"/>
      <w:lvlText w:val="%1.%2.%3"/>
      <w:lvlJc w:val="left"/>
      <w:pPr>
        <w:ind w:left="855" w:hanging="855"/>
      </w:pPr>
      <w:rPr>
        <w:rFonts w:eastAsia="宋体" w:hint="default"/>
      </w:rPr>
    </w:lvl>
    <w:lvl w:ilvl="3">
      <w:start w:val="1"/>
      <w:numFmt w:val="decimal"/>
      <w:lvlText w:val="%1.%2.%3.%4"/>
      <w:lvlJc w:val="left"/>
      <w:pPr>
        <w:ind w:left="1080" w:hanging="1080"/>
      </w:pPr>
      <w:rPr>
        <w:rFonts w:eastAsia="宋体" w:hint="default"/>
      </w:rPr>
    </w:lvl>
    <w:lvl w:ilvl="4">
      <w:start w:val="1"/>
      <w:numFmt w:val="decimal"/>
      <w:lvlText w:val="%1.%2.%3.%4.%5"/>
      <w:lvlJc w:val="left"/>
      <w:pPr>
        <w:ind w:left="1080" w:hanging="1080"/>
      </w:pPr>
      <w:rPr>
        <w:rFonts w:eastAsia="宋体" w:hint="default"/>
      </w:rPr>
    </w:lvl>
    <w:lvl w:ilvl="5">
      <w:start w:val="1"/>
      <w:numFmt w:val="decimal"/>
      <w:lvlText w:val="%1.%2.%3.%4.%5.%6"/>
      <w:lvlJc w:val="left"/>
      <w:pPr>
        <w:ind w:left="1440" w:hanging="1440"/>
      </w:pPr>
      <w:rPr>
        <w:rFonts w:eastAsia="宋体" w:hint="default"/>
      </w:rPr>
    </w:lvl>
    <w:lvl w:ilvl="6">
      <w:start w:val="1"/>
      <w:numFmt w:val="decimal"/>
      <w:lvlText w:val="%1.%2.%3.%4.%5.%6.%7"/>
      <w:lvlJc w:val="left"/>
      <w:pPr>
        <w:ind w:left="1440" w:hanging="1440"/>
      </w:pPr>
      <w:rPr>
        <w:rFonts w:eastAsia="宋体" w:hint="default"/>
      </w:rPr>
    </w:lvl>
    <w:lvl w:ilvl="7">
      <w:start w:val="1"/>
      <w:numFmt w:val="decimal"/>
      <w:lvlText w:val="%1.%2.%3.%4.%5.%6.%7.%8"/>
      <w:lvlJc w:val="left"/>
      <w:pPr>
        <w:ind w:left="1800" w:hanging="1800"/>
      </w:pPr>
      <w:rPr>
        <w:rFonts w:eastAsia="宋体" w:hint="default"/>
      </w:rPr>
    </w:lvl>
    <w:lvl w:ilvl="8">
      <w:start w:val="1"/>
      <w:numFmt w:val="decimal"/>
      <w:lvlText w:val="%1.%2.%3.%4.%5.%6.%7.%8.%9"/>
      <w:lvlJc w:val="left"/>
      <w:pPr>
        <w:ind w:left="1800" w:hanging="1800"/>
      </w:pPr>
      <w:rPr>
        <w:rFonts w:eastAsia="宋体" w:hint="default"/>
      </w:rPr>
    </w:lvl>
  </w:abstractNum>
  <w:abstractNum w:abstractNumId="54" w15:restartNumberingAfterBreak="0">
    <w:nsid w:val="5A2D323C"/>
    <w:multiLevelType w:val="multilevel"/>
    <w:tmpl w:val="CB4235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5" w15:restartNumberingAfterBreak="0">
    <w:nsid w:val="5C4E77B4"/>
    <w:multiLevelType w:val="multilevel"/>
    <w:tmpl w:val="0E6C9F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D1F4006"/>
    <w:multiLevelType w:val="multilevel"/>
    <w:tmpl w:val="BD22744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5F755084"/>
    <w:multiLevelType w:val="multilevel"/>
    <w:tmpl w:val="60E2174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61AF32C8"/>
    <w:multiLevelType w:val="multilevel"/>
    <w:tmpl w:val="C8BECA3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64F1454A"/>
    <w:multiLevelType w:val="multilevel"/>
    <w:tmpl w:val="FB686080"/>
    <w:lvl w:ilvl="0">
      <w:start w:val="5"/>
      <w:numFmt w:val="decimal"/>
      <w:lvlText w:val="%1"/>
      <w:lvlJc w:val="left"/>
      <w:pPr>
        <w:ind w:left="855" w:hanging="855"/>
      </w:pPr>
      <w:rPr>
        <w:rFonts w:eastAsiaTheme="minorEastAsia" w:hint="default"/>
      </w:rPr>
    </w:lvl>
    <w:lvl w:ilvl="1">
      <w:start w:val="16"/>
      <w:numFmt w:val="decimal"/>
      <w:lvlText w:val="%1.%2"/>
      <w:lvlJc w:val="left"/>
      <w:pPr>
        <w:ind w:left="855" w:hanging="855"/>
      </w:pPr>
      <w:rPr>
        <w:rFonts w:eastAsiaTheme="minorEastAsia" w:hint="default"/>
      </w:rPr>
    </w:lvl>
    <w:lvl w:ilvl="2">
      <w:start w:val="3"/>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0" w15:restartNumberingAfterBreak="0">
    <w:nsid w:val="682E6730"/>
    <w:multiLevelType w:val="multilevel"/>
    <w:tmpl w:val="E49E0AA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6A4A575B"/>
    <w:multiLevelType w:val="multilevel"/>
    <w:tmpl w:val="04E049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6D1F7C9F"/>
    <w:multiLevelType w:val="multilevel"/>
    <w:tmpl w:val="684A3C4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EE10D68"/>
    <w:multiLevelType w:val="multilevel"/>
    <w:tmpl w:val="0A746DCE"/>
    <w:lvl w:ilvl="0">
      <w:start w:val="5"/>
      <w:numFmt w:val="decimal"/>
      <w:lvlText w:val="%1"/>
      <w:lvlJc w:val="left"/>
      <w:pPr>
        <w:ind w:left="990" w:hanging="990"/>
      </w:pPr>
      <w:rPr>
        <w:rFonts w:eastAsiaTheme="minorEastAsia" w:hint="default"/>
      </w:rPr>
    </w:lvl>
    <w:lvl w:ilvl="1">
      <w:start w:val="13"/>
      <w:numFmt w:val="decimal"/>
      <w:lvlText w:val="%1.%2"/>
      <w:lvlJc w:val="left"/>
      <w:pPr>
        <w:ind w:left="990" w:hanging="990"/>
      </w:pPr>
      <w:rPr>
        <w:rFonts w:eastAsiaTheme="minorEastAsia" w:hint="default"/>
      </w:rPr>
    </w:lvl>
    <w:lvl w:ilvl="2">
      <w:start w:val="27"/>
      <w:numFmt w:val="decimal"/>
      <w:lvlText w:val="%1.%2.%3"/>
      <w:lvlJc w:val="left"/>
      <w:pPr>
        <w:ind w:left="990" w:hanging="99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4" w15:restartNumberingAfterBreak="0">
    <w:nsid w:val="73832CDA"/>
    <w:multiLevelType w:val="multilevel"/>
    <w:tmpl w:val="B20059F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74651CA9"/>
    <w:multiLevelType w:val="multilevel"/>
    <w:tmpl w:val="6B4A6B68"/>
    <w:lvl w:ilvl="0">
      <w:start w:val="5"/>
      <w:numFmt w:val="decimal"/>
      <w:lvlText w:val="%1"/>
      <w:lvlJc w:val="left"/>
      <w:pPr>
        <w:ind w:left="855" w:hanging="855"/>
      </w:pPr>
      <w:rPr>
        <w:rFonts w:eastAsiaTheme="minorEastAsia" w:hint="default"/>
      </w:rPr>
    </w:lvl>
    <w:lvl w:ilvl="1">
      <w:start w:val="16"/>
      <w:numFmt w:val="decimal"/>
      <w:lvlText w:val="%1.%2"/>
      <w:lvlJc w:val="left"/>
      <w:pPr>
        <w:ind w:left="855" w:hanging="855"/>
      </w:pPr>
      <w:rPr>
        <w:rFonts w:eastAsiaTheme="minorEastAsia" w:hint="default"/>
      </w:rPr>
    </w:lvl>
    <w:lvl w:ilvl="2">
      <w:start w:val="2"/>
      <w:numFmt w:val="decimal"/>
      <w:lvlText w:val="%1.%2.%3"/>
      <w:lvlJc w:val="left"/>
      <w:pPr>
        <w:ind w:left="855" w:hanging="855"/>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6" w15:restartNumberingAfterBreak="0">
    <w:nsid w:val="74EF34D6"/>
    <w:multiLevelType w:val="multilevel"/>
    <w:tmpl w:val="778CBD6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6F905D4"/>
    <w:multiLevelType w:val="multilevel"/>
    <w:tmpl w:val="A9CA1E6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7A01216"/>
    <w:multiLevelType w:val="multilevel"/>
    <w:tmpl w:val="2C9826CC"/>
    <w:lvl w:ilvl="0">
      <w:start w:val="5"/>
      <w:numFmt w:val="decimal"/>
      <w:lvlText w:val="%1"/>
      <w:lvlJc w:val="left"/>
      <w:pPr>
        <w:ind w:left="885" w:hanging="885"/>
      </w:pPr>
      <w:rPr>
        <w:rFonts w:asciiTheme="minorEastAsia" w:eastAsiaTheme="minorEastAsia" w:hAnsiTheme="minorEastAsia" w:hint="default"/>
      </w:rPr>
    </w:lvl>
    <w:lvl w:ilvl="1">
      <w:start w:val="1"/>
      <w:numFmt w:val="decimal"/>
      <w:lvlText w:val="%1.%2"/>
      <w:lvlJc w:val="left"/>
      <w:pPr>
        <w:ind w:left="885" w:hanging="885"/>
      </w:pPr>
      <w:rPr>
        <w:rFonts w:asciiTheme="minorEastAsia" w:eastAsiaTheme="minorEastAsia" w:hAnsiTheme="minorEastAsia" w:hint="default"/>
      </w:rPr>
    </w:lvl>
    <w:lvl w:ilvl="2">
      <w:start w:val="8"/>
      <w:numFmt w:val="decimal"/>
      <w:lvlText w:val="%1.%2.%3"/>
      <w:lvlJc w:val="left"/>
      <w:pPr>
        <w:ind w:left="885" w:hanging="885"/>
      </w:pPr>
      <w:rPr>
        <w:rFonts w:asciiTheme="minorEastAsia" w:eastAsiaTheme="minorEastAsia" w:hAnsiTheme="minorEastAsia" w:hint="default"/>
      </w:rPr>
    </w:lvl>
    <w:lvl w:ilvl="3">
      <w:start w:val="2"/>
      <w:numFmt w:val="decimal"/>
      <w:lvlText w:val="%1.%2.%3.%4"/>
      <w:lvlJc w:val="left"/>
      <w:pPr>
        <w:ind w:left="1080" w:hanging="1080"/>
      </w:pPr>
      <w:rPr>
        <w:rFonts w:asciiTheme="minorEastAsia" w:eastAsiaTheme="minorEastAsia" w:hAnsiTheme="minorEastAsia" w:hint="default"/>
      </w:rPr>
    </w:lvl>
    <w:lvl w:ilvl="4">
      <w:start w:val="1"/>
      <w:numFmt w:val="decimal"/>
      <w:lvlText w:val="%1.%2.%3.%4.%5"/>
      <w:lvlJc w:val="left"/>
      <w:pPr>
        <w:ind w:left="1080" w:hanging="1080"/>
      </w:pPr>
      <w:rPr>
        <w:rFonts w:asciiTheme="minorEastAsia" w:eastAsiaTheme="minorEastAsia" w:hAnsiTheme="minorEastAsia" w:hint="default"/>
      </w:rPr>
    </w:lvl>
    <w:lvl w:ilvl="5">
      <w:start w:val="1"/>
      <w:numFmt w:val="decimal"/>
      <w:lvlText w:val="%1.%2.%3.%4.%5.%6"/>
      <w:lvlJc w:val="left"/>
      <w:pPr>
        <w:ind w:left="1440" w:hanging="1440"/>
      </w:pPr>
      <w:rPr>
        <w:rFonts w:asciiTheme="minorEastAsia" w:eastAsiaTheme="minorEastAsia" w:hAnsiTheme="minorEastAsia" w:hint="default"/>
      </w:rPr>
    </w:lvl>
    <w:lvl w:ilvl="6">
      <w:start w:val="1"/>
      <w:numFmt w:val="decimal"/>
      <w:lvlText w:val="%1.%2.%3.%4.%5.%6.%7"/>
      <w:lvlJc w:val="left"/>
      <w:pPr>
        <w:ind w:left="1440" w:hanging="1440"/>
      </w:pPr>
      <w:rPr>
        <w:rFonts w:asciiTheme="minorEastAsia" w:eastAsiaTheme="minorEastAsia" w:hAnsiTheme="minorEastAsia" w:hint="default"/>
      </w:rPr>
    </w:lvl>
    <w:lvl w:ilvl="7">
      <w:start w:val="1"/>
      <w:numFmt w:val="decimal"/>
      <w:lvlText w:val="%1.%2.%3.%4.%5.%6.%7.%8"/>
      <w:lvlJc w:val="left"/>
      <w:pPr>
        <w:ind w:left="1800" w:hanging="1800"/>
      </w:pPr>
      <w:rPr>
        <w:rFonts w:asciiTheme="minorEastAsia" w:eastAsiaTheme="minorEastAsia" w:hAnsiTheme="minorEastAsia" w:hint="default"/>
      </w:rPr>
    </w:lvl>
    <w:lvl w:ilvl="8">
      <w:start w:val="1"/>
      <w:numFmt w:val="decimal"/>
      <w:lvlText w:val="%1.%2.%3.%4.%5.%6.%7.%8.%9"/>
      <w:lvlJc w:val="left"/>
      <w:pPr>
        <w:ind w:left="1800" w:hanging="1800"/>
      </w:pPr>
      <w:rPr>
        <w:rFonts w:asciiTheme="minorEastAsia" w:eastAsiaTheme="minorEastAsia" w:hAnsiTheme="minorEastAsia" w:hint="default"/>
      </w:rPr>
    </w:lvl>
  </w:abstractNum>
  <w:abstractNum w:abstractNumId="69" w15:restartNumberingAfterBreak="0">
    <w:nsid w:val="7C8844AC"/>
    <w:multiLevelType w:val="multilevel"/>
    <w:tmpl w:val="8CEA751C"/>
    <w:lvl w:ilvl="0">
      <w:start w:val="5"/>
      <w:numFmt w:val="decimal"/>
      <w:lvlText w:val="%1"/>
      <w:lvlJc w:val="left"/>
      <w:pPr>
        <w:ind w:left="855" w:hanging="855"/>
      </w:pPr>
      <w:rPr>
        <w:rFonts w:eastAsiaTheme="minorEastAsia" w:hint="default"/>
      </w:rPr>
    </w:lvl>
    <w:lvl w:ilvl="1">
      <w:start w:val="13"/>
      <w:numFmt w:val="decimal"/>
      <w:lvlText w:val="%1.%2"/>
      <w:lvlJc w:val="left"/>
      <w:pPr>
        <w:ind w:left="855" w:hanging="855"/>
      </w:pPr>
      <w:rPr>
        <w:rFonts w:eastAsiaTheme="minorEastAsia" w:hint="default"/>
      </w:rPr>
    </w:lvl>
    <w:lvl w:ilvl="2">
      <w:start w:val="8"/>
      <w:numFmt w:val="decimal"/>
      <w:lvlText w:val="%1.%2.%3"/>
      <w:lvlJc w:val="left"/>
      <w:pPr>
        <w:ind w:left="855" w:hanging="855"/>
      </w:pPr>
      <w:rPr>
        <w:rFonts w:eastAsiaTheme="minorEastAsia" w:hint="default"/>
      </w:rPr>
    </w:lvl>
    <w:lvl w:ilvl="3">
      <w:start w:val="2"/>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abstractNumId w:val="42"/>
  </w:num>
  <w:num w:numId="2">
    <w:abstractNumId w:val="66"/>
  </w:num>
  <w:num w:numId="3">
    <w:abstractNumId w:val="56"/>
  </w:num>
  <w:num w:numId="4">
    <w:abstractNumId w:val="37"/>
  </w:num>
  <w:num w:numId="5">
    <w:abstractNumId w:val="23"/>
  </w:num>
  <w:num w:numId="6">
    <w:abstractNumId w:val="54"/>
  </w:num>
  <w:num w:numId="7">
    <w:abstractNumId w:val="28"/>
  </w:num>
  <w:num w:numId="8">
    <w:abstractNumId w:val="51"/>
  </w:num>
  <w:num w:numId="9">
    <w:abstractNumId w:val="15"/>
  </w:num>
  <w:num w:numId="10">
    <w:abstractNumId w:val="19"/>
  </w:num>
  <w:num w:numId="11">
    <w:abstractNumId w:val="41"/>
  </w:num>
  <w:num w:numId="12">
    <w:abstractNumId w:val="14"/>
  </w:num>
  <w:num w:numId="13">
    <w:abstractNumId w:val="27"/>
  </w:num>
  <w:num w:numId="14">
    <w:abstractNumId w:val="11"/>
  </w:num>
  <w:num w:numId="15">
    <w:abstractNumId w:val="60"/>
  </w:num>
  <w:num w:numId="16">
    <w:abstractNumId w:val="52"/>
  </w:num>
  <w:num w:numId="17">
    <w:abstractNumId w:val="47"/>
  </w:num>
  <w:num w:numId="18">
    <w:abstractNumId w:val="34"/>
  </w:num>
  <w:num w:numId="19">
    <w:abstractNumId w:val="33"/>
  </w:num>
  <w:num w:numId="20">
    <w:abstractNumId w:val="32"/>
  </w:num>
  <w:num w:numId="21">
    <w:abstractNumId w:val="62"/>
  </w:num>
  <w:num w:numId="22">
    <w:abstractNumId w:val="30"/>
  </w:num>
  <w:num w:numId="23">
    <w:abstractNumId w:val="43"/>
  </w:num>
  <w:num w:numId="24">
    <w:abstractNumId w:val="21"/>
  </w:num>
  <w:num w:numId="25">
    <w:abstractNumId w:val="20"/>
  </w:num>
  <w:num w:numId="26">
    <w:abstractNumId w:val="26"/>
  </w:num>
  <w:num w:numId="27">
    <w:abstractNumId w:val="4"/>
  </w:num>
  <w:num w:numId="28">
    <w:abstractNumId w:val="25"/>
  </w:num>
  <w:num w:numId="29">
    <w:abstractNumId w:val="10"/>
  </w:num>
  <w:num w:numId="30">
    <w:abstractNumId w:val="67"/>
  </w:num>
  <w:num w:numId="31">
    <w:abstractNumId w:val="58"/>
  </w:num>
  <w:num w:numId="32">
    <w:abstractNumId w:val="36"/>
  </w:num>
  <w:num w:numId="33">
    <w:abstractNumId w:val="44"/>
  </w:num>
  <w:num w:numId="34">
    <w:abstractNumId w:val="2"/>
  </w:num>
  <w:num w:numId="35">
    <w:abstractNumId w:val="17"/>
  </w:num>
  <w:num w:numId="36">
    <w:abstractNumId w:val="57"/>
  </w:num>
  <w:num w:numId="37">
    <w:abstractNumId w:val="61"/>
  </w:num>
  <w:num w:numId="38">
    <w:abstractNumId w:val="55"/>
  </w:num>
  <w:num w:numId="39">
    <w:abstractNumId w:val="64"/>
  </w:num>
  <w:num w:numId="40">
    <w:abstractNumId w:val="4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 w:numId="4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50"/>
  </w:num>
  <w:num w:numId="49">
    <w:abstractNumId w:val="68"/>
  </w:num>
  <w:num w:numId="50">
    <w:abstractNumId w:val="3"/>
  </w:num>
  <w:num w:numId="51">
    <w:abstractNumId w:val="63"/>
  </w:num>
  <w:num w:numId="52">
    <w:abstractNumId w:val="5"/>
  </w:num>
  <w:num w:numId="53">
    <w:abstractNumId w:val="9"/>
  </w:num>
  <w:num w:numId="54">
    <w:abstractNumId w:val="12"/>
  </w:num>
  <w:num w:numId="55">
    <w:abstractNumId w:val="49"/>
  </w:num>
  <w:num w:numId="56">
    <w:abstractNumId w:val="18"/>
  </w:num>
  <w:num w:numId="57">
    <w:abstractNumId w:val="22"/>
  </w:num>
  <w:num w:numId="58">
    <w:abstractNumId w:val="59"/>
  </w:num>
  <w:num w:numId="59">
    <w:abstractNumId w:val="65"/>
  </w:num>
  <w:num w:numId="60">
    <w:abstractNumId w:val="48"/>
  </w:num>
  <w:num w:numId="61">
    <w:abstractNumId w:val="40"/>
  </w:num>
  <w:num w:numId="62">
    <w:abstractNumId w:val="29"/>
  </w:num>
  <w:num w:numId="63">
    <w:abstractNumId w:val="39"/>
  </w:num>
  <w:num w:numId="64">
    <w:abstractNumId w:val="24"/>
  </w:num>
  <w:num w:numId="65">
    <w:abstractNumId w:val="46"/>
  </w:num>
  <w:num w:numId="66">
    <w:abstractNumId w:val="38"/>
  </w:num>
  <w:num w:numId="67">
    <w:abstractNumId w:val="16"/>
  </w:num>
  <w:num w:numId="68">
    <w:abstractNumId w:val="8"/>
  </w:num>
  <w:num w:numId="69">
    <w:abstractNumId w:val="69"/>
  </w:num>
  <w:num w:numId="70">
    <w:abstractNumId w:val="53"/>
  </w:num>
  <w:num w:numId="71">
    <w:abstractNumId w:val="31"/>
  </w:num>
  <w:num w:numId="72">
    <w:abstractNumId w:val="1"/>
  </w:num>
  <w:num w:numId="73">
    <w:abstractNumId w:val="3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3645"/>
    <w:rsid w:val="0000095F"/>
    <w:rsid w:val="0000173E"/>
    <w:rsid w:val="00002A6D"/>
    <w:rsid w:val="00002ECF"/>
    <w:rsid w:val="000032EE"/>
    <w:rsid w:val="000049CA"/>
    <w:rsid w:val="0000623B"/>
    <w:rsid w:val="0001137A"/>
    <w:rsid w:val="00011767"/>
    <w:rsid w:val="00011E00"/>
    <w:rsid w:val="00012326"/>
    <w:rsid w:val="00012BFC"/>
    <w:rsid w:val="00014758"/>
    <w:rsid w:val="00014E3E"/>
    <w:rsid w:val="00016049"/>
    <w:rsid w:val="0002775E"/>
    <w:rsid w:val="000278EC"/>
    <w:rsid w:val="000304CA"/>
    <w:rsid w:val="00030842"/>
    <w:rsid w:val="000354C7"/>
    <w:rsid w:val="00037EE6"/>
    <w:rsid w:val="00040470"/>
    <w:rsid w:val="0004105A"/>
    <w:rsid w:val="000414CD"/>
    <w:rsid w:val="00041E79"/>
    <w:rsid w:val="0004229E"/>
    <w:rsid w:val="00046725"/>
    <w:rsid w:val="000467B3"/>
    <w:rsid w:val="00056022"/>
    <w:rsid w:val="00057157"/>
    <w:rsid w:val="0006167C"/>
    <w:rsid w:val="00062A55"/>
    <w:rsid w:val="00063145"/>
    <w:rsid w:val="000646B1"/>
    <w:rsid w:val="00064A81"/>
    <w:rsid w:val="0006720A"/>
    <w:rsid w:val="00067BC5"/>
    <w:rsid w:val="0007271B"/>
    <w:rsid w:val="0007300E"/>
    <w:rsid w:val="000738D6"/>
    <w:rsid w:val="00074FD7"/>
    <w:rsid w:val="0007566F"/>
    <w:rsid w:val="00080CDE"/>
    <w:rsid w:val="0008138C"/>
    <w:rsid w:val="00083C10"/>
    <w:rsid w:val="0008472B"/>
    <w:rsid w:val="00084915"/>
    <w:rsid w:val="00084BD8"/>
    <w:rsid w:val="00085C72"/>
    <w:rsid w:val="000921D1"/>
    <w:rsid w:val="00092BDD"/>
    <w:rsid w:val="0009356C"/>
    <w:rsid w:val="0009471F"/>
    <w:rsid w:val="00094A3B"/>
    <w:rsid w:val="00095C1C"/>
    <w:rsid w:val="000A054C"/>
    <w:rsid w:val="000A05EC"/>
    <w:rsid w:val="000A123E"/>
    <w:rsid w:val="000A2F0F"/>
    <w:rsid w:val="000A4077"/>
    <w:rsid w:val="000A520F"/>
    <w:rsid w:val="000B0881"/>
    <w:rsid w:val="000B10C9"/>
    <w:rsid w:val="000B161C"/>
    <w:rsid w:val="000B24AF"/>
    <w:rsid w:val="000B56BD"/>
    <w:rsid w:val="000B607A"/>
    <w:rsid w:val="000C0CF8"/>
    <w:rsid w:val="000C1C29"/>
    <w:rsid w:val="000C6B00"/>
    <w:rsid w:val="000C74E7"/>
    <w:rsid w:val="000D2001"/>
    <w:rsid w:val="000D4BAD"/>
    <w:rsid w:val="000D5DBB"/>
    <w:rsid w:val="000E1B72"/>
    <w:rsid w:val="000E36DC"/>
    <w:rsid w:val="000E376C"/>
    <w:rsid w:val="000E7537"/>
    <w:rsid w:val="000F3C89"/>
    <w:rsid w:val="000F4A40"/>
    <w:rsid w:val="000F537D"/>
    <w:rsid w:val="000F5DFB"/>
    <w:rsid w:val="000F6A46"/>
    <w:rsid w:val="000F6EB5"/>
    <w:rsid w:val="000F7F58"/>
    <w:rsid w:val="00100E67"/>
    <w:rsid w:val="00101539"/>
    <w:rsid w:val="00102509"/>
    <w:rsid w:val="00102954"/>
    <w:rsid w:val="00106E5D"/>
    <w:rsid w:val="001075F0"/>
    <w:rsid w:val="00111BBC"/>
    <w:rsid w:val="00116467"/>
    <w:rsid w:val="001166F1"/>
    <w:rsid w:val="00117A93"/>
    <w:rsid w:val="00117A9A"/>
    <w:rsid w:val="00122B08"/>
    <w:rsid w:val="001260A1"/>
    <w:rsid w:val="00126619"/>
    <w:rsid w:val="00126BDB"/>
    <w:rsid w:val="00126C99"/>
    <w:rsid w:val="00126F04"/>
    <w:rsid w:val="001329A6"/>
    <w:rsid w:val="00133000"/>
    <w:rsid w:val="00133D91"/>
    <w:rsid w:val="00142C37"/>
    <w:rsid w:val="00143C19"/>
    <w:rsid w:val="00150EED"/>
    <w:rsid w:val="00152A61"/>
    <w:rsid w:val="00156F1F"/>
    <w:rsid w:val="00161645"/>
    <w:rsid w:val="001677F8"/>
    <w:rsid w:val="00170041"/>
    <w:rsid w:val="00170CA5"/>
    <w:rsid w:val="00172514"/>
    <w:rsid w:val="001734FE"/>
    <w:rsid w:val="00174F48"/>
    <w:rsid w:val="0017658E"/>
    <w:rsid w:val="00181A44"/>
    <w:rsid w:val="0018242D"/>
    <w:rsid w:val="001837EC"/>
    <w:rsid w:val="00184CD0"/>
    <w:rsid w:val="00186131"/>
    <w:rsid w:val="00186603"/>
    <w:rsid w:val="001909B4"/>
    <w:rsid w:val="00192FEA"/>
    <w:rsid w:val="00193117"/>
    <w:rsid w:val="00194AEE"/>
    <w:rsid w:val="001959B4"/>
    <w:rsid w:val="001A20EA"/>
    <w:rsid w:val="001A32B0"/>
    <w:rsid w:val="001A6F9D"/>
    <w:rsid w:val="001B0FEB"/>
    <w:rsid w:val="001B10A6"/>
    <w:rsid w:val="001B20AE"/>
    <w:rsid w:val="001B3C19"/>
    <w:rsid w:val="001B46A4"/>
    <w:rsid w:val="001C08FF"/>
    <w:rsid w:val="001C1CFF"/>
    <w:rsid w:val="001C3399"/>
    <w:rsid w:val="001C363A"/>
    <w:rsid w:val="001C4701"/>
    <w:rsid w:val="001C518A"/>
    <w:rsid w:val="001C6A00"/>
    <w:rsid w:val="001C6F44"/>
    <w:rsid w:val="001C7390"/>
    <w:rsid w:val="001D63FB"/>
    <w:rsid w:val="001E12F3"/>
    <w:rsid w:val="001E395D"/>
    <w:rsid w:val="001E39DD"/>
    <w:rsid w:val="001E4FC2"/>
    <w:rsid w:val="001E5722"/>
    <w:rsid w:val="001E6D84"/>
    <w:rsid w:val="001F0D1A"/>
    <w:rsid w:val="001F13ED"/>
    <w:rsid w:val="001F2A23"/>
    <w:rsid w:val="001F3C37"/>
    <w:rsid w:val="002009B0"/>
    <w:rsid w:val="00202A46"/>
    <w:rsid w:val="00204B30"/>
    <w:rsid w:val="0020564D"/>
    <w:rsid w:val="00206762"/>
    <w:rsid w:val="00207103"/>
    <w:rsid w:val="00210CB6"/>
    <w:rsid w:val="00215ECB"/>
    <w:rsid w:val="00217A7A"/>
    <w:rsid w:val="00224C2B"/>
    <w:rsid w:val="00225511"/>
    <w:rsid w:val="00232F71"/>
    <w:rsid w:val="00233891"/>
    <w:rsid w:val="00237293"/>
    <w:rsid w:val="00243CF9"/>
    <w:rsid w:val="00247580"/>
    <w:rsid w:val="00256466"/>
    <w:rsid w:val="00257C56"/>
    <w:rsid w:val="002666D4"/>
    <w:rsid w:val="00267196"/>
    <w:rsid w:val="0027050B"/>
    <w:rsid w:val="002712C5"/>
    <w:rsid w:val="002738DC"/>
    <w:rsid w:val="00276531"/>
    <w:rsid w:val="0028263B"/>
    <w:rsid w:val="002845B2"/>
    <w:rsid w:val="00286337"/>
    <w:rsid w:val="00287664"/>
    <w:rsid w:val="00294BF0"/>
    <w:rsid w:val="00297746"/>
    <w:rsid w:val="002A4FA7"/>
    <w:rsid w:val="002A54D2"/>
    <w:rsid w:val="002A5B20"/>
    <w:rsid w:val="002A7589"/>
    <w:rsid w:val="002B0908"/>
    <w:rsid w:val="002C2FDF"/>
    <w:rsid w:val="002C5189"/>
    <w:rsid w:val="002C74EE"/>
    <w:rsid w:val="002C7973"/>
    <w:rsid w:val="002D2F30"/>
    <w:rsid w:val="002D5110"/>
    <w:rsid w:val="002D5828"/>
    <w:rsid w:val="002D655A"/>
    <w:rsid w:val="002E132F"/>
    <w:rsid w:val="002E1B2A"/>
    <w:rsid w:val="002E2B24"/>
    <w:rsid w:val="002E3DC9"/>
    <w:rsid w:val="002E55AD"/>
    <w:rsid w:val="002E596B"/>
    <w:rsid w:val="002E6257"/>
    <w:rsid w:val="002E64AE"/>
    <w:rsid w:val="002F1493"/>
    <w:rsid w:val="002F1DA4"/>
    <w:rsid w:val="002F214C"/>
    <w:rsid w:val="002F29ED"/>
    <w:rsid w:val="002F3C10"/>
    <w:rsid w:val="00300875"/>
    <w:rsid w:val="00304407"/>
    <w:rsid w:val="00304733"/>
    <w:rsid w:val="00304F66"/>
    <w:rsid w:val="00306A98"/>
    <w:rsid w:val="00311DBF"/>
    <w:rsid w:val="00313042"/>
    <w:rsid w:val="00313205"/>
    <w:rsid w:val="00315235"/>
    <w:rsid w:val="003155E4"/>
    <w:rsid w:val="00316377"/>
    <w:rsid w:val="00323790"/>
    <w:rsid w:val="00325FA5"/>
    <w:rsid w:val="00330F24"/>
    <w:rsid w:val="0033151A"/>
    <w:rsid w:val="003327F3"/>
    <w:rsid w:val="00336791"/>
    <w:rsid w:val="00341819"/>
    <w:rsid w:val="00346322"/>
    <w:rsid w:val="00351538"/>
    <w:rsid w:val="003524A8"/>
    <w:rsid w:val="00353499"/>
    <w:rsid w:val="003534E8"/>
    <w:rsid w:val="00355C37"/>
    <w:rsid w:val="003564CB"/>
    <w:rsid w:val="00361F6F"/>
    <w:rsid w:val="003621B8"/>
    <w:rsid w:val="00365D3B"/>
    <w:rsid w:val="00366DFD"/>
    <w:rsid w:val="0036726F"/>
    <w:rsid w:val="00371535"/>
    <w:rsid w:val="00371B6B"/>
    <w:rsid w:val="00372A05"/>
    <w:rsid w:val="00372AA6"/>
    <w:rsid w:val="00375825"/>
    <w:rsid w:val="003772D5"/>
    <w:rsid w:val="00377CE0"/>
    <w:rsid w:val="003810CD"/>
    <w:rsid w:val="003817E5"/>
    <w:rsid w:val="00382FBA"/>
    <w:rsid w:val="00384B0F"/>
    <w:rsid w:val="00386A06"/>
    <w:rsid w:val="003A0DAD"/>
    <w:rsid w:val="003A244C"/>
    <w:rsid w:val="003A296C"/>
    <w:rsid w:val="003B11D3"/>
    <w:rsid w:val="003B1583"/>
    <w:rsid w:val="003B5F6A"/>
    <w:rsid w:val="003B7E49"/>
    <w:rsid w:val="003C24EB"/>
    <w:rsid w:val="003C3BA1"/>
    <w:rsid w:val="003C41B8"/>
    <w:rsid w:val="003C7AEC"/>
    <w:rsid w:val="003D12F7"/>
    <w:rsid w:val="003D1389"/>
    <w:rsid w:val="003D653A"/>
    <w:rsid w:val="003D7D0C"/>
    <w:rsid w:val="003D7E6C"/>
    <w:rsid w:val="003E109E"/>
    <w:rsid w:val="003E30EE"/>
    <w:rsid w:val="003E49E8"/>
    <w:rsid w:val="003E5EA3"/>
    <w:rsid w:val="003E66CC"/>
    <w:rsid w:val="003F2E89"/>
    <w:rsid w:val="003F37EC"/>
    <w:rsid w:val="003F49BC"/>
    <w:rsid w:val="003F67C4"/>
    <w:rsid w:val="004000DB"/>
    <w:rsid w:val="00401BE5"/>
    <w:rsid w:val="00402F26"/>
    <w:rsid w:val="00404182"/>
    <w:rsid w:val="00404364"/>
    <w:rsid w:val="00404668"/>
    <w:rsid w:val="00407F92"/>
    <w:rsid w:val="004107BC"/>
    <w:rsid w:val="00414C1F"/>
    <w:rsid w:val="004168B7"/>
    <w:rsid w:val="00427793"/>
    <w:rsid w:val="00427C80"/>
    <w:rsid w:val="004320AF"/>
    <w:rsid w:val="00434C42"/>
    <w:rsid w:val="0044132F"/>
    <w:rsid w:val="00446354"/>
    <w:rsid w:val="00446BA1"/>
    <w:rsid w:val="004500BB"/>
    <w:rsid w:val="004537A7"/>
    <w:rsid w:val="00453C81"/>
    <w:rsid w:val="0045659B"/>
    <w:rsid w:val="004566CE"/>
    <w:rsid w:val="004604E6"/>
    <w:rsid w:val="004605C3"/>
    <w:rsid w:val="004607E3"/>
    <w:rsid w:val="004626D6"/>
    <w:rsid w:val="0046351A"/>
    <w:rsid w:val="00464FD9"/>
    <w:rsid w:val="00465975"/>
    <w:rsid w:val="00465FB7"/>
    <w:rsid w:val="004665BE"/>
    <w:rsid w:val="004772C8"/>
    <w:rsid w:val="00480AFB"/>
    <w:rsid w:val="00480F8E"/>
    <w:rsid w:val="004814B0"/>
    <w:rsid w:val="00482B4C"/>
    <w:rsid w:val="00486AAF"/>
    <w:rsid w:val="004879CC"/>
    <w:rsid w:val="00490E04"/>
    <w:rsid w:val="00491EB5"/>
    <w:rsid w:val="00496C4B"/>
    <w:rsid w:val="004A012B"/>
    <w:rsid w:val="004A048E"/>
    <w:rsid w:val="004A2737"/>
    <w:rsid w:val="004A7F65"/>
    <w:rsid w:val="004B0207"/>
    <w:rsid w:val="004B0F3C"/>
    <w:rsid w:val="004B4146"/>
    <w:rsid w:val="004B4DC9"/>
    <w:rsid w:val="004B5DF8"/>
    <w:rsid w:val="004B75D5"/>
    <w:rsid w:val="004B7DA5"/>
    <w:rsid w:val="004C000F"/>
    <w:rsid w:val="004C031F"/>
    <w:rsid w:val="004D14CF"/>
    <w:rsid w:val="004D48FA"/>
    <w:rsid w:val="004D7403"/>
    <w:rsid w:val="004D7F3D"/>
    <w:rsid w:val="004E08BF"/>
    <w:rsid w:val="004E16CD"/>
    <w:rsid w:val="004E1E17"/>
    <w:rsid w:val="004E54A5"/>
    <w:rsid w:val="004E7A28"/>
    <w:rsid w:val="004F1D18"/>
    <w:rsid w:val="004F3038"/>
    <w:rsid w:val="004F4E4C"/>
    <w:rsid w:val="005003D8"/>
    <w:rsid w:val="00502906"/>
    <w:rsid w:val="00502B73"/>
    <w:rsid w:val="00504164"/>
    <w:rsid w:val="00504E25"/>
    <w:rsid w:val="00510190"/>
    <w:rsid w:val="005138B0"/>
    <w:rsid w:val="00513E2D"/>
    <w:rsid w:val="00514999"/>
    <w:rsid w:val="0051737C"/>
    <w:rsid w:val="00522ABE"/>
    <w:rsid w:val="00524536"/>
    <w:rsid w:val="00524C4A"/>
    <w:rsid w:val="005260C2"/>
    <w:rsid w:val="0052649A"/>
    <w:rsid w:val="005276B8"/>
    <w:rsid w:val="00530697"/>
    <w:rsid w:val="0053107F"/>
    <w:rsid w:val="00532937"/>
    <w:rsid w:val="005333CB"/>
    <w:rsid w:val="00536154"/>
    <w:rsid w:val="00536ABF"/>
    <w:rsid w:val="00536FE6"/>
    <w:rsid w:val="005377AC"/>
    <w:rsid w:val="0053799A"/>
    <w:rsid w:val="005459D6"/>
    <w:rsid w:val="00546F40"/>
    <w:rsid w:val="005502B3"/>
    <w:rsid w:val="00550A3C"/>
    <w:rsid w:val="005525A7"/>
    <w:rsid w:val="00553023"/>
    <w:rsid w:val="005545D3"/>
    <w:rsid w:val="00554F91"/>
    <w:rsid w:val="00555DCD"/>
    <w:rsid w:val="00557E58"/>
    <w:rsid w:val="00557FD8"/>
    <w:rsid w:val="00561F2E"/>
    <w:rsid w:val="00563BA9"/>
    <w:rsid w:val="00564C7A"/>
    <w:rsid w:val="00566209"/>
    <w:rsid w:val="00567478"/>
    <w:rsid w:val="005709EA"/>
    <w:rsid w:val="0057356B"/>
    <w:rsid w:val="00576ED3"/>
    <w:rsid w:val="005810CE"/>
    <w:rsid w:val="00582E66"/>
    <w:rsid w:val="0058496B"/>
    <w:rsid w:val="00584DCE"/>
    <w:rsid w:val="00587DA1"/>
    <w:rsid w:val="00587DD6"/>
    <w:rsid w:val="00590477"/>
    <w:rsid w:val="005917F7"/>
    <w:rsid w:val="00591885"/>
    <w:rsid w:val="00592020"/>
    <w:rsid w:val="00596BC7"/>
    <w:rsid w:val="0059735C"/>
    <w:rsid w:val="005A04E1"/>
    <w:rsid w:val="005A145F"/>
    <w:rsid w:val="005A6C5B"/>
    <w:rsid w:val="005B1473"/>
    <w:rsid w:val="005B34A1"/>
    <w:rsid w:val="005B48F8"/>
    <w:rsid w:val="005B6B4C"/>
    <w:rsid w:val="005B6E3A"/>
    <w:rsid w:val="005B735E"/>
    <w:rsid w:val="005B77C1"/>
    <w:rsid w:val="005C191A"/>
    <w:rsid w:val="005C1BDA"/>
    <w:rsid w:val="005C3CF8"/>
    <w:rsid w:val="005C4153"/>
    <w:rsid w:val="005C4B88"/>
    <w:rsid w:val="005C513D"/>
    <w:rsid w:val="005C5E52"/>
    <w:rsid w:val="005C63D2"/>
    <w:rsid w:val="005C6B25"/>
    <w:rsid w:val="005C7EF1"/>
    <w:rsid w:val="005D293E"/>
    <w:rsid w:val="005D2A29"/>
    <w:rsid w:val="005D3E45"/>
    <w:rsid w:val="005D671C"/>
    <w:rsid w:val="005E065F"/>
    <w:rsid w:val="005E2A58"/>
    <w:rsid w:val="005E3B02"/>
    <w:rsid w:val="005E6352"/>
    <w:rsid w:val="005E6ABD"/>
    <w:rsid w:val="005F2364"/>
    <w:rsid w:val="005F3228"/>
    <w:rsid w:val="005F4031"/>
    <w:rsid w:val="005F4A0E"/>
    <w:rsid w:val="005F7F1F"/>
    <w:rsid w:val="006026F6"/>
    <w:rsid w:val="00602A5D"/>
    <w:rsid w:val="006035DB"/>
    <w:rsid w:val="00605168"/>
    <w:rsid w:val="00605DA3"/>
    <w:rsid w:val="00605F5D"/>
    <w:rsid w:val="00607210"/>
    <w:rsid w:val="006103F6"/>
    <w:rsid w:val="006129D9"/>
    <w:rsid w:val="006132A5"/>
    <w:rsid w:val="00613C1A"/>
    <w:rsid w:val="00616F5F"/>
    <w:rsid w:val="00621D10"/>
    <w:rsid w:val="0062323D"/>
    <w:rsid w:val="00623269"/>
    <w:rsid w:val="00625655"/>
    <w:rsid w:val="00626A34"/>
    <w:rsid w:val="00626F83"/>
    <w:rsid w:val="00627093"/>
    <w:rsid w:val="00630E09"/>
    <w:rsid w:val="006374C6"/>
    <w:rsid w:val="00643610"/>
    <w:rsid w:val="0064497B"/>
    <w:rsid w:val="0064765C"/>
    <w:rsid w:val="00651DD2"/>
    <w:rsid w:val="006565DA"/>
    <w:rsid w:val="006606F5"/>
    <w:rsid w:val="00661AB9"/>
    <w:rsid w:val="00662876"/>
    <w:rsid w:val="00663B71"/>
    <w:rsid w:val="00664070"/>
    <w:rsid w:val="00664A1E"/>
    <w:rsid w:val="00664B78"/>
    <w:rsid w:val="006802F1"/>
    <w:rsid w:val="006805B4"/>
    <w:rsid w:val="0068188F"/>
    <w:rsid w:val="00685E21"/>
    <w:rsid w:val="0068781E"/>
    <w:rsid w:val="00692EA3"/>
    <w:rsid w:val="006931E8"/>
    <w:rsid w:val="00694D5F"/>
    <w:rsid w:val="0069550D"/>
    <w:rsid w:val="006A3A9F"/>
    <w:rsid w:val="006A3BFE"/>
    <w:rsid w:val="006A3C2B"/>
    <w:rsid w:val="006A5BAB"/>
    <w:rsid w:val="006A6300"/>
    <w:rsid w:val="006B00E6"/>
    <w:rsid w:val="006B1A39"/>
    <w:rsid w:val="006B2542"/>
    <w:rsid w:val="006B5C70"/>
    <w:rsid w:val="006C21B7"/>
    <w:rsid w:val="006C3506"/>
    <w:rsid w:val="006C643F"/>
    <w:rsid w:val="006C765A"/>
    <w:rsid w:val="006D4B21"/>
    <w:rsid w:val="006D6FF9"/>
    <w:rsid w:val="006D789A"/>
    <w:rsid w:val="006E08DA"/>
    <w:rsid w:val="006E3219"/>
    <w:rsid w:val="006E3F86"/>
    <w:rsid w:val="006E410C"/>
    <w:rsid w:val="006F13AF"/>
    <w:rsid w:val="00700634"/>
    <w:rsid w:val="00703107"/>
    <w:rsid w:val="007061A4"/>
    <w:rsid w:val="007075A9"/>
    <w:rsid w:val="0071016D"/>
    <w:rsid w:val="00711E10"/>
    <w:rsid w:val="007166D7"/>
    <w:rsid w:val="0071733D"/>
    <w:rsid w:val="00726DC2"/>
    <w:rsid w:val="00730017"/>
    <w:rsid w:val="0073591B"/>
    <w:rsid w:val="0073678A"/>
    <w:rsid w:val="00745C58"/>
    <w:rsid w:val="0074713D"/>
    <w:rsid w:val="00747FED"/>
    <w:rsid w:val="00750578"/>
    <w:rsid w:val="00751AE2"/>
    <w:rsid w:val="00755023"/>
    <w:rsid w:val="00755576"/>
    <w:rsid w:val="00757F53"/>
    <w:rsid w:val="0076108F"/>
    <w:rsid w:val="00764056"/>
    <w:rsid w:val="007707EA"/>
    <w:rsid w:val="007725D8"/>
    <w:rsid w:val="00781059"/>
    <w:rsid w:val="00782AF6"/>
    <w:rsid w:val="007879E0"/>
    <w:rsid w:val="00787F76"/>
    <w:rsid w:val="0079016F"/>
    <w:rsid w:val="007932D7"/>
    <w:rsid w:val="00793DA2"/>
    <w:rsid w:val="007954E1"/>
    <w:rsid w:val="00796F82"/>
    <w:rsid w:val="007A2C3C"/>
    <w:rsid w:val="007A47CF"/>
    <w:rsid w:val="007A5704"/>
    <w:rsid w:val="007B38E9"/>
    <w:rsid w:val="007B42D0"/>
    <w:rsid w:val="007B454B"/>
    <w:rsid w:val="007B55D2"/>
    <w:rsid w:val="007B5F29"/>
    <w:rsid w:val="007B62D7"/>
    <w:rsid w:val="007C0AB3"/>
    <w:rsid w:val="007C13C5"/>
    <w:rsid w:val="007C26C0"/>
    <w:rsid w:val="007C541E"/>
    <w:rsid w:val="007C685A"/>
    <w:rsid w:val="007C7AFF"/>
    <w:rsid w:val="007C7E25"/>
    <w:rsid w:val="007D09B3"/>
    <w:rsid w:val="007D0C88"/>
    <w:rsid w:val="007D38C9"/>
    <w:rsid w:val="007D52EC"/>
    <w:rsid w:val="007D7D5A"/>
    <w:rsid w:val="007E0507"/>
    <w:rsid w:val="007E0575"/>
    <w:rsid w:val="007E0900"/>
    <w:rsid w:val="007E0FD6"/>
    <w:rsid w:val="007E201F"/>
    <w:rsid w:val="007E4799"/>
    <w:rsid w:val="007F0C95"/>
    <w:rsid w:val="007F1C15"/>
    <w:rsid w:val="007F1F7E"/>
    <w:rsid w:val="007F2277"/>
    <w:rsid w:val="007F32C8"/>
    <w:rsid w:val="007F3CC1"/>
    <w:rsid w:val="007F41FB"/>
    <w:rsid w:val="007F41FF"/>
    <w:rsid w:val="007F4EEC"/>
    <w:rsid w:val="007F7300"/>
    <w:rsid w:val="00800288"/>
    <w:rsid w:val="00802DC6"/>
    <w:rsid w:val="008053B3"/>
    <w:rsid w:val="0080698C"/>
    <w:rsid w:val="008069E5"/>
    <w:rsid w:val="0081111F"/>
    <w:rsid w:val="00811809"/>
    <w:rsid w:val="008156D4"/>
    <w:rsid w:val="00817883"/>
    <w:rsid w:val="0082060F"/>
    <w:rsid w:val="008209FE"/>
    <w:rsid w:val="00820BE4"/>
    <w:rsid w:val="00820C4C"/>
    <w:rsid w:val="00822524"/>
    <w:rsid w:val="008230F8"/>
    <w:rsid w:val="0082426A"/>
    <w:rsid w:val="00824DBA"/>
    <w:rsid w:val="00826FE2"/>
    <w:rsid w:val="0083184A"/>
    <w:rsid w:val="00831EB3"/>
    <w:rsid w:val="0083265A"/>
    <w:rsid w:val="00832984"/>
    <w:rsid w:val="008337F1"/>
    <w:rsid w:val="00837577"/>
    <w:rsid w:val="00837B8C"/>
    <w:rsid w:val="00840BA0"/>
    <w:rsid w:val="00843A22"/>
    <w:rsid w:val="00843D51"/>
    <w:rsid w:val="00844EAA"/>
    <w:rsid w:val="00846671"/>
    <w:rsid w:val="0085093A"/>
    <w:rsid w:val="008509F9"/>
    <w:rsid w:val="00853227"/>
    <w:rsid w:val="00855DB9"/>
    <w:rsid w:val="008571AB"/>
    <w:rsid w:val="008574F3"/>
    <w:rsid w:val="008609B3"/>
    <w:rsid w:val="00860B66"/>
    <w:rsid w:val="00864F2C"/>
    <w:rsid w:val="0087116F"/>
    <w:rsid w:val="00871FB3"/>
    <w:rsid w:val="00872505"/>
    <w:rsid w:val="00874F50"/>
    <w:rsid w:val="0087509D"/>
    <w:rsid w:val="008776AA"/>
    <w:rsid w:val="00881E13"/>
    <w:rsid w:val="008828B1"/>
    <w:rsid w:val="0088291E"/>
    <w:rsid w:val="00890BFF"/>
    <w:rsid w:val="0089162A"/>
    <w:rsid w:val="00894CEE"/>
    <w:rsid w:val="00895F13"/>
    <w:rsid w:val="00896D32"/>
    <w:rsid w:val="008A1E85"/>
    <w:rsid w:val="008A367F"/>
    <w:rsid w:val="008A5E26"/>
    <w:rsid w:val="008A5E5A"/>
    <w:rsid w:val="008A6930"/>
    <w:rsid w:val="008A6F81"/>
    <w:rsid w:val="008A755F"/>
    <w:rsid w:val="008B1197"/>
    <w:rsid w:val="008B13F4"/>
    <w:rsid w:val="008B22F6"/>
    <w:rsid w:val="008B2ADE"/>
    <w:rsid w:val="008B386C"/>
    <w:rsid w:val="008B455C"/>
    <w:rsid w:val="008B4DE3"/>
    <w:rsid w:val="008B731F"/>
    <w:rsid w:val="008B7936"/>
    <w:rsid w:val="008C21A0"/>
    <w:rsid w:val="008C2C1B"/>
    <w:rsid w:val="008C562F"/>
    <w:rsid w:val="008C6EC1"/>
    <w:rsid w:val="008C6FC6"/>
    <w:rsid w:val="008C7C1C"/>
    <w:rsid w:val="008D3AD3"/>
    <w:rsid w:val="008D7E25"/>
    <w:rsid w:val="008E1FF8"/>
    <w:rsid w:val="008E506F"/>
    <w:rsid w:val="008F338C"/>
    <w:rsid w:val="008F5F93"/>
    <w:rsid w:val="008F63D0"/>
    <w:rsid w:val="008F6459"/>
    <w:rsid w:val="008F79BD"/>
    <w:rsid w:val="00904CD9"/>
    <w:rsid w:val="00905733"/>
    <w:rsid w:val="00907A4F"/>
    <w:rsid w:val="009168B4"/>
    <w:rsid w:val="009213CE"/>
    <w:rsid w:val="0092245D"/>
    <w:rsid w:val="0092581D"/>
    <w:rsid w:val="00930527"/>
    <w:rsid w:val="00941635"/>
    <w:rsid w:val="0094216D"/>
    <w:rsid w:val="00950395"/>
    <w:rsid w:val="009515DD"/>
    <w:rsid w:val="009528B6"/>
    <w:rsid w:val="00954933"/>
    <w:rsid w:val="00956862"/>
    <w:rsid w:val="00956F7D"/>
    <w:rsid w:val="00962425"/>
    <w:rsid w:val="0096359F"/>
    <w:rsid w:val="00963946"/>
    <w:rsid w:val="00963A83"/>
    <w:rsid w:val="00966DF1"/>
    <w:rsid w:val="009676D2"/>
    <w:rsid w:val="00971499"/>
    <w:rsid w:val="009747FE"/>
    <w:rsid w:val="00976B98"/>
    <w:rsid w:val="00981045"/>
    <w:rsid w:val="00981C11"/>
    <w:rsid w:val="00982877"/>
    <w:rsid w:val="00985CAC"/>
    <w:rsid w:val="009A0B34"/>
    <w:rsid w:val="009A10F9"/>
    <w:rsid w:val="009A134A"/>
    <w:rsid w:val="009A2CF6"/>
    <w:rsid w:val="009A53B3"/>
    <w:rsid w:val="009A5E80"/>
    <w:rsid w:val="009B1DB1"/>
    <w:rsid w:val="009B2043"/>
    <w:rsid w:val="009B4CA0"/>
    <w:rsid w:val="009B7C2E"/>
    <w:rsid w:val="009C0FAA"/>
    <w:rsid w:val="009C1A4A"/>
    <w:rsid w:val="009D560F"/>
    <w:rsid w:val="009D60B3"/>
    <w:rsid w:val="009D6C4E"/>
    <w:rsid w:val="009D7494"/>
    <w:rsid w:val="009E0B41"/>
    <w:rsid w:val="009E19AE"/>
    <w:rsid w:val="009E22A9"/>
    <w:rsid w:val="009E3225"/>
    <w:rsid w:val="009E488C"/>
    <w:rsid w:val="009E4D00"/>
    <w:rsid w:val="009E61E9"/>
    <w:rsid w:val="009E7A37"/>
    <w:rsid w:val="009F0946"/>
    <w:rsid w:val="009F4E5C"/>
    <w:rsid w:val="009F5D43"/>
    <w:rsid w:val="009F7CF3"/>
    <w:rsid w:val="00A00CF5"/>
    <w:rsid w:val="00A0318E"/>
    <w:rsid w:val="00A034E9"/>
    <w:rsid w:val="00A07808"/>
    <w:rsid w:val="00A11181"/>
    <w:rsid w:val="00A144C8"/>
    <w:rsid w:val="00A15529"/>
    <w:rsid w:val="00A217B5"/>
    <w:rsid w:val="00A2341C"/>
    <w:rsid w:val="00A256F3"/>
    <w:rsid w:val="00A303A7"/>
    <w:rsid w:val="00A31D30"/>
    <w:rsid w:val="00A32B26"/>
    <w:rsid w:val="00A409D0"/>
    <w:rsid w:val="00A42139"/>
    <w:rsid w:val="00A42B5A"/>
    <w:rsid w:val="00A436FB"/>
    <w:rsid w:val="00A47091"/>
    <w:rsid w:val="00A4775B"/>
    <w:rsid w:val="00A504D1"/>
    <w:rsid w:val="00A53809"/>
    <w:rsid w:val="00A54759"/>
    <w:rsid w:val="00A54C06"/>
    <w:rsid w:val="00A55543"/>
    <w:rsid w:val="00A61B51"/>
    <w:rsid w:val="00A625CC"/>
    <w:rsid w:val="00A63686"/>
    <w:rsid w:val="00A637FA"/>
    <w:rsid w:val="00A64BBB"/>
    <w:rsid w:val="00A64CC3"/>
    <w:rsid w:val="00A64F19"/>
    <w:rsid w:val="00A656DB"/>
    <w:rsid w:val="00A7384A"/>
    <w:rsid w:val="00A768ED"/>
    <w:rsid w:val="00A80553"/>
    <w:rsid w:val="00A83D00"/>
    <w:rsid w:val="00A83EDF"/>
    <w:rsid w:val="00A8545E"/>
    <w:rsid w:val="00A8589E"/>
    <w:rsid w:val="00A90693"/>
    <w:rsid w:val="00A9084F"/>
    <w:rsid w:val="00A90EE4"/>
    <w:rsid w:val="00A911BF"/>
    <w:rsid w:val="00A9271A"/>
    <w:rsid w:val="00A948D7"/>
    <w:rsid w:val="00A94F75"/>
    <w:rsid w:val="00A9737F"/>
    <w:rsid w:val="00AA04B9"/>
    <w:rsid w:val="00AA0A25"/>
    <w:rsid w:val="00AA0CEA"/>
    <w:rsid w:val="00AA163D"/>
    <w:rsid w:val="00AA4E94"/>
    <w:rsid w:val="00AA54C0"/>
    <w:rsid w:val="00AB3CA0"/>
    <w:rsid w:val="00AB419C"/>
    <w:rsid w:val="00AB7BD1"/>
    <w:rsid w:val="00AC2821"/>
    <w:rsid w:val="00AC2B99"/>
    <w:rsid w:val="00AC3038"/>
    <w:rsid w:val="00AC3F61"/>
    <w:rsid w:val="00AC4262"/>
    <w:rsid w:val="00AC6599"/>
    <w:rsid w:val="00AC6DF5"/>
    <w:rsid w:val="00AD0EC7"/>
    <w:rsid w:val="00AD69A4"/>
    <w:rsid w:val="00AE008D"/>
    <w:rsid w:val="00AF0A93"/>
    <w:rsid w:val="00AF16A9"/>
    <w:rsid w:val="00AF40E3"/>
    <w:rsid w:val="00AF77FC"/>
    <w:rsid w:val="00B03A8E"/>
    <w:rsid w:val="00B04706"/>
    <w:rsid w:val="00B065D2"/>
    <w:rsid w:val="00B1074C"/>
    <w:rsid w:val="00B11219"/>
    <w:rsid w:val="00B130E3"/>
    <w:rsid w:val="00B13C0D"/>
    <w:rsid w:val="00B14CF2"/>
    <w:rsid w:val="00B16DDC"/>
    <w:rsid w:val="00B16E23"/>
    <w:rsid w:val="00B17C3B"/>
    <w:rsid w:val="00B209E7"/>
    <w:rsid w:val="00B24DF8"/>
    <w:rsid w:val="00B3346A"/>
    <w:rsid w:val="00B33587"/>
    <w:rsid w:val="00B3619A"/>
    <w:rsid w:val="00B36ADD"/>
    <w:rsid w:val="00B40B23"/>
    <w:rsid w:val="00B41703"/>
    <w:rsid w:val="00B417AA"/>
    <w:rsid w:val="00B51FB0"/>
    <w:rsid w:val="00B57AD2"/>
    <w:rsid w:val="00B57FE9"/>
    <w:rsid w:val="00B600B5"/>
    <w:rsid w:val="00B667E3"/>
    <w:rsid w:val="00B67540"/>
    <w:rsid w:val="00B75FAB"/>
    <w:rsid w:val="00B76CE6"/>
    <w:rsid w:val="00B8006C"/>
    <w:rsid w:val="00B81C12"/>
    <w:rsid w:val="00B92132"/>
    <w:rsid w:val="00B94A64"/>
    <w:rsid w:val="00B96E15"/>
    <w:rsid w:val="00BA264E"/>
    <w:rsid w:val="00BA2673"/>
    <w:rsid w:val="00BA43CC"/>
    <w:rsid w:val="00BA60FD"/>
    <w:rsid w:val="00BA6865"/>
    <w:rsid w:val="00BB1C0C"/>
    <w:rsid w:val="00BB22BF"/>
    <w:rsid w:val="00BB3203"/>
    <w:rsid w:val="00BB4768"/>
    <w:rsid w:val="00BB5C15"/>
    <w:rsid w:val="00BB655C"/>
    <w:rsid w:val="00BB6FFB"/>
    <w:rsid w:val="00BB7537"/>
    <w:rsid w:val="00BC2350"/>
    <w:rsid w:val="00BC79C4"/>
    <w:rsid w:val="00BC7E8F"/>
    <w:rsid w:val="00BD1B32"/>
    <w:rsid w:val="00BD1F08"/>
    <w:rsid w:val="00BD716A"/>
    <w:rsid w:val="00BE1459"/>
    <w:rsid w:val="00BE2D4E"/>
    <w:rsid w:val="00BE3385"/>
    <w:rsid w:val="00BE5651"/>
    <w:rsid w:val="00BE6EB2"/>
    <w:rsid w:val="00BE72FF"/>
    <w:rsid w:val="00BE7FF9"/>
    <w:rsid w:val="00BF1A69"/>
    <w:rsid w:val="00BF470B"/>
    <w:rsid w:val="00BF4836"/>
    <w:rsid w:val="00BF58B2"/>
    <w:rsid w:val="00BF600D"/>
    <w:rsid w:val="00BF6DBA"/>
    <w:rsid w:val="00BF6ED2"/>
    <w:rsid w:val="00C02571"/>
    <w:rsid w:val="00C02614"/>
    <w:rsid w:val="00C061D3"/>
    <w:rsid w:val="00C10587"/>
    <w:rsid w:val="00C13867"/>
    <w:rsid w:val="00C14146"/>
    <w:rsid w:val="00C16943"/>
    <w:rsid w:val="00C17E0A"/>
    <w:rsid w:val="00C208E6"/>
    <w:rsid w:val="00C20A44"/>
    <w:rsid w:val="00C21E1E"/>
    <w:rsid w:val="00C232B3"/>
    <w:rsid w:val="00C31219"/>
    <w:rsid w:val="00C31539"/>
    <w:rsid w:val="00C407AA"/>
    <w:rsid w:val="00C416FB"/>
    <w:rsid w:val="00C42062"/>
    <w:rsid w:val="00C45D31"/>
    <w:rsid w:val="00C51BF4"/>
    <w:rsid w:val="00C52674"/>
    <w:rsid w:val="00C5309F"/>
    <w:rsid w:val="00C54840"/>
    <w:rsid w:val="00C54FB7"/>
    <w:rsid w:val="00C552F8"/>
    <w:rsid w:val="00C55D2B"/>
    <w:rsid w:val="00C60803"/>
    <w:rsid w:val="00C64693"/>
    <w:rsid w:val="00C64C28"/>
    <w:rsid w:val="00C66B51"/>
    <w:rsid w:val="00C70190"/>
    <w:rsid w:val="00C75233"/>
    <w:rsid w:val="00C7623B"/>
    <w:rsid w:val="00C7794B"/>
    <w:rsid w:val="00C81B67"/>
    <w:rsid w:val="00C81EBB"/>
    <w:rsid w:val="00C8395E"/>
    <w:rsid w:val="00C9044F"/>
    <w:rsid w:val="00C944E1"/>
    <w:rsid w:val="00C949F4"/>
    <w:rsid w:val="00CB2075"/>
    <w:rsid w:val="00CB324F"/>
    <w:rsid w:val="00CB3E38"/>
    <w:rsid w:val="00CB5B06"/>
    <w:rsid w:val="00CB5F28"/>
    <w:rsid w:val="00CB6BC0"/>
    <w:rsid w:val="00CB7AEE"/>
    <w:rsid w:val="00CC17BA"/>
    <w:rsid w:val="00CC19DB"/>
    <w:rsid w:val="00CC2CD5"/>
    <w:rsid w:val="00CC5E61"/>
    <w:rsid w:val="00CC6530"/>
    <w:rsid w:val="00CD0FC9"/>
    <w:rsid w:val="00CE05E4"/>
    <w:rsid w:val="00CE2162"/>
    <w:rsid w:val="00CE4293"/>
    <w:rsid w:val="00CE5A1F"/>
    <w:rsid w:val="00CE668C"/>
    <w:rsid w:val="00CE7F67"/>
    <w:rsid w:val="00CF6EB0"/>
    <w:rsid w:val="00D00297"/>
    <w:rsid w:val="00D00360"/>
    <w:rsid w:val="00D0197B"/>
    <w:rsid w:val="00D02416"/>
    <w:rsid w:val="00D0318E"/>
    <w:rsid w:val="00D03613"/>
    <w:rsid w:val="00D0369F"/>
    <w:rsid w:val="00D0494E"/>
    <w:rsid w:val="00D06A18"/>
    <w:rsid w:val="00D11F0C"/>
    <w:rsid w:val="00D121D7"/>
    <w:rsid w:val="00D12E65"/>
    <w:rsid w:val="00D133BF"/>
    <w:rsid w:val="00D1780E"/>
    <w:rsid w:val="00D2003F"/>
    <w:rsid w:val="00D2118A"/>
    <w:rsid w:val="00D2213E"/>
    <w:rsid w:val="00D24C95"/>
    <w:rsid w:val="00D30623"/>
    <w:rsid w:val="00D319C0"/>
    <w:rsid w:val="00D320A6"/>
    <w:rsid w:val="00D3221C"/>
    <w:rsid w:val="00D328E4"/>
    <w:rsid w:val="00D34320"/>
    <w:rsid w:val="00D36510"/>
    <w:rsid w:val="00D4082C"/>
    <w:rsid w:val="00D4109B"/>
    <w:rsid w:val="00D4271C"/>
    <w:rsid w:val="00D44310"/>
    <w:rsid w:val="00D44674"/>
    <w:rsid w:val="00D47D29"/>
    <w:rsid w:val="00D51E1E"/>
    <w:rsid w:val="00D51F25"/>
    <w:rsid w:val="00D568F6"/>
    <w:rsid w:val="00D57DAA"/>
    <w:rsid w:val="00D615FA"/>
    <w:rsid w:val="00D61ED3"/>
    <w:rsid w:val="00D6685C"/>
    <w:rsid w:val="00D70554"/>
    <w:rsid w:val="00D714A8"/>
    <w:rsid w:val="00D82B42"/>
    <w:rsid w:val="00D83C65"/>
    <w:rsid w:val="00D85064"/>
    <w:rsid w:val="00D9084F"/>
    <w:rsid w:val="00D914FC"/>
    <w:rsid w:val="00D934B5"/>
    <w:rsid w:val="00D936EF"/>
    <w:rsid w:val="00D95891"/>
    <w:rsid w:val="00D95F6E"/>
    <w:rsid w:val="00D96CBA"/>
    <w:rsid w:val="00D96FDB"/>
    <w:rsid w:val="00D9708F"/>
    <w:rsid w:val="00D970C4"/>
    <w:rsid w:val="00DA0A64"/>
    <w:rsid w:val="00DB055E"/>
    <w:rsid w:val="00DB0653"/>
    <w:rsid w:val="00DB21C7"/>
    <w:rsid w:val="00DB655A"/>
    <w:rsid w:val="00DB6DED"/>
    <w:rsid w:val="00DB7263"/>
    <w:rsid w:val="00DB7651"/>
    <w:rsid w:val="00DB76D9"/>
    <w:rsid w:val="00DB7CB4"/>
    <w:rsid w:val="00DC0C5C"/>
    <w:rsid w:val="00DC1A56"/>
    <w:rsid w:val="00DC1BF6"/>
    <w:rsid w:val="00DC5636"/>
    <w:rsid w:val="00DC636B"/>
    <w:rsid w:val="00DD0A86"/>
    <w:rsid w:val="00DD581E"/>
    <w:rsid w:val="00DE0494"/>
    <w:rsid w:val="00DE312C"/>
    <w:rsid w:val="00DE3C6F"/>
    <w:rsid w:val="00DE51B5"/>
    <w:rsid w:val="00DE5802"/>
    <w:rsid w:val="00DE6BA3"/>
    <w:rsid w:val="00DE7019"/>
    <w:rsid w:val="00DF1403"/>
    <w:rsid w:val="00DF3307"/>
    <w:rsid w:val="00DF439C"/>
    <w:rsid w:val="00DF6536"/>
    <w:rsid w:val="00E00820"/>
    <w:rsid w:val="00E00CD5"/>
    <w:rsid w:val="00E05CDF"/>
    <w:rsid w:val="00E12C5C"/>
    <w:rsid w:val="00E134A1"/>
    <w:rsid w:val="00E155CD"/>
    <w:rsid w:val="00E15CE0"/>
    <w:rsid w:val="00E20024"/>
    <w:rsid w:val="00E22428"/>
    <w:rsid w:val="00E23645"/>
    <w:rsid w:val="00E2530E"/>
    <w:rsid w:val="00E25E91"/>
    <w:rsid w:val="00E2648C"/>
    <w:rsid w:val="00E2730B"/>
    <w:rsid w:val="00E3371A"/>
    <w:rsid w:val="00E34488"/>
    <w:rsid w:val="00E44168"/>
    <w:rsid w:val="00E443BE"/>
    <w:rsid w:val="00E44FDB"/>
    <w:rsid w:val="00E4505E"/>
    <w:rsid w:val="00E45D22"/>
    <w:rsid w:val="00E45DD2"/>
    <w:rsid w:val="00E463B1"/>
    <w:rsid w:val="00E46DD6"/>
    <w:rsid w:val="00E478D5"/>
    <w:rsid w:val="00E50EAF"/>
    <w:rsid w:val="00E51C98"/>
    <w:rsid w:val="00E520C0"/>
    <w:rsid w:val="00E52517"/>
    <w:rsid w:val="00E56178"/>
    <w:rsid w:val="00E57517"/>
    <w:rsid w:val="00E57ED8"/>
    <w:rsid w:val="00E60F2F"/>
    <w:rsid w:val="00E61095"/>
    <w:rsid w:val="00E61C9E"/>
    <w:rsid w:val="00E647BB"/>
    <w:rsid w:val="00E70F33"/>
    <w:rsid w:val="00E711A0"/>
    <w:rsid w:val="00E73A84"/>
    <w:rsid w:val="00E73CA5"/>
    <w:rsid w:val="00E7430D"/>
    <w:rsid w:val="00E74ACE"/>
    <w:rsid w:val="00E833D6"/>
    <w:rsid w:val="00E84525"/>
    <w:rsid w:val="00E86D3F"/>
    <w:rsid w:val="00E87B1E"/>
    <w:rsid w:val="00E90D54"/>
    <w:rsid w:val="00E927A9"/>
    <w:rsid w:val="00E951CE"/>
    <w:rsid w:val="00E9636F"/>
    <w:rsid w:val="00EA1243"/>
    <w:rsid w:val="00EA4678"/>
    <w:rsid w:val="00EB6979"/>
    <w:rsid w:val="00EB6A47"/>
    <w:rsid w:val="00EB7102"/>
    <w:rsid w:val="00EB7CC6"/>
    <w:rsid w:val="00EC1374"/>
    <w:rsid w:val="00EC198E"/>
    <w:rsid w:val="00EC722B"/>
    <w:rsid w:val="00ED0028"/>
    <w:rsid w:val="00ED023D"/>
    <w:rsid w:val="00ED4655"/>
    <w:rsid w:val="00ED6274"/>
    <w:rsid w:val="00ED769C"/>
    <w:rsid w:val="00EE2FFB"/>
    <w:rsid w:val="00EE3E4D"/>
    <w:rsid w:val="00EE4A9E"/>
    <w:rsid w:val="00EE7FF7"/>
    <w:rsid w:val="00EF12A4"/>
    <w:rsid w:val="00EF16D3"/>
    <w:rsid w:val="00EF2583"/>
    <w:rsid w:val="00EF4FE3"/>
    <w:rsid w:val="00EF5116"/>
    <w:rsid w:val="00EF5197"/>
    <w:rsid w:val="00EF57C7"/>
    <w:rsid w:val="00EF7CF7"/>
    <w:rsid w:val="00EF7EB8"/>
    <w:rsid w:val="00F01582"/>
    <w:rsid w:val="00F0169A"/>
    <w:rsid w:val="00F039E8"/>
    <w:rsid w:val="00F06580"/>
    <w:rsid w:val="00F066F8"/>
    <w:rsid w:val="00F074B2"/>
    <w:rsid w:val="00F11AE3"/>
    <w:rsid w:val="00F11E1D"/>
    <w:rsid w:val="00F124DD"/>
    <w:rsid w:val="00F149A8"/>
    <w:rsid w:val="00F22384"/>
    <w:rsid w:val="00F232A3"/>
    <w:rsid w:val="00F301B9"/>
    <w:rsid w:val="00F30EFF"/>
    <w:rsid w:val="00F346EC"/>
    <w:rsid w:val="00F360F6"/>
    <w:rsid w:val="00F41784"/>
    <w:rsid w:val="00F43F70"/>
    <w:rsid w:val="00F5033A"/>
    <w:rsid w:val="00F53EDC"/>
    <w:rsid w:val="00F5430D"/>
    <w:rsid w:val="00F55DF8"/>
    <w:rsid w:val="00F60167"/>
    <w:rsid w:val="00F61DE1"/>
    <w:rsid w:val="00F63619"/>
    <w:rsid w:val="00F63714"/>
    <w:rsid w:val="00F64676"/>
    <w:rsid w:val="00F7290E"/>
    <w:rsid w:val="00F758B5"/>
    <w:rsid w:val="00F75F7E"/>
    <w:rsid w:val="00F774BE"/>
    <w:rsid w:val="00F80D81"/>
    <w:rsid w:val="00F83176"/>
    <w:rsid w:val="00F903D4"/>
    <w:rsid w:val="00F927F4"/>
    <w:rsid w:val="00F93CDE"/>
    <w:rsid w:val="00F95D0F"/>
    <w:rsid w:val="00F9648A"/>
    <w:rsid w:val="00F96D49"/>
    <w:rsid w:val="00FA3A79"/>
    <w:rsid w:val="00FA3B1F"/>
    <w:rsid w:val="00FA6330"/>
    <w:rsid w:val="00FA6DCA"/>
    <w:rsid w:val="00FB03FF"/>
    <w:rsid w:val="00FB0BD8"/>
    <w:rsid w:val="00FB4A66"/>
    <w:rsid w:val="00FB4C57"/>
    <w:rsid w:val="00FB55FF"/>
    <w:rsid w:val="00FB7E75"/>
    <w:rsid w:val="00FC319B"/>
    <w:rsid w:val="00FC3825"/>
    <w:rsid w:val="00FC4224"/>
    <w:rsid w:val="00FC439E"/>
    <w:rsid w:val="00FC5C40"/>
    <w:rsid w:val="00FD16C6"/>
    <w:rsid w:val="00FD1C37"/>
    <w:rsid w:val="00FD25E5"/>
    <w:rsid w:val="00FD39CE"/>
    <w:rsid w:val="00FD7BE3"/>
    <w:rsid w:val="00FE3ECF"/>
    <w:rsid w:val="00FE4258"/>
    <w:rsid w:val="00FE60E0"/>
    <w:rsid w:val="00FF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F714B5-193E-4454-870F-1A7686CF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8B7"/>
    <w:pPr>
      <w:widowControl w:val="0"/>
      <w:suppressAutoHyphens/>
      <w:jc w:val="both"/>
    </w:pPr>
    <w:rPr>
      <w:rFonts w:ascii="Times New Roman" w:eastAsia="宋体" w:hAnsi="Times New Roman"/>
      <w:color w:val="00000A"/>
      <w:szCs w:val="24"/>
    </w:rPr>
  </w:style>
  <w:style w:type="paragraph" w:styleId="1">
    <w:name w:val="heading 1"/>
    <w:basedOn w:val="a"/>
    <w:link w:val="1Char"/>
    <w:qFormat/>
    <w:rsid w:val="00B153C3"/>
    <w:pPr>
      <w:keepNext/>
      <w:keepLines/>
      <w:spacing w:before="340" w:after="330" w:line="578" w:lineRule="auto"/>
      <w:outlineLvl w:val="0"/>
    </w:pPr>
    <w:rPr>
      <w:b/>
      <w:bCs/>
      <w:sz w:val="44"/>
      <w:szCs w:val="44"/>
    </w:rPr>
  </w:style>
  <w:style w:type="paragraph" w:styleId="2">
    <w:name w:val="heading 2"/>
    <w:basedOn w:val="a"/>
    <w:link w:val="2Char"/>
    <w:qFormat/>
    <w:rsid w:val="004F3046"/>
    <w:pPr>
      <w:keepNext/>
      <w:keepLines/>
      <w:spacing w:before="260" w:after="260" w:line="415" w:lineRule="auto"/>
      <w:outlineLvl w:val="1"/>
    </w:pPr>
    <w:rPr>
      <w:rFonts w:ascii="Arial" w:eastAsia="黑体" w:hAnsi="Arial"/>
      <w:b/>
      <w:bCs/>
      <w:sz w:val="32"/>
      <w:szCs w:val="32"/>
    </w:rPr>
  </w:style>
  <w:style w:type="paragraph" w:styleId="3">
    <w:name w:val="heading 3"/>
    <w:basedOn w:val="a"/>
    <w:link w:val="3Char"/>
    <w:qFormat/>
    <w:rsid w:val="005F0D01"/>
    <w:pPr>
      <w:keepNext/>
      <w:keepLines/>
      <w:spacing w:before="260" w:after="260" w:line="260" w:lineRule="exact"/>
      <w:outlineLvl w:val="2"/>
    </w:pPr>
    <w:rPr>
      <w:rFonts w:ascii="Arial" w:eastAsia="Arial" w:hAnsi="Arial"/>
      <w:b/>
      <w:bCs/>
      <w:sz w:val="28"/>
      <w:szCs w:val="32"/>
      <w:lang w:val="x-none" w:eastAsia="x-none"/>
    </w:rPr>
  </w:style>
  <w:style w:type="paragraph" w:styleId="4">
    <w:name w:val="heading 4"/>
    <w:basedOn w:val="a"/>
    <w:link w:val="4Char"/>
    <w:qFormat/>
    <w:rsid w:val="004F3046"/>
    <w:pPr>
      <w:keepNext/>
      <w:keepLines/>
      <w:spacing w:before="280" w:after="290" w:line="374" w:lineRule="auto"/>
      <w:outlineLvl w:val="3"/>
    </w:pPr>
    <w:rPr>
      <w:rFonts w:ascii="Arial" w:eastAsia="Arial" w:hAnsi="Arial"/>
      <w:b/>
      <w:bCs/>
      <w:sz w:val="24"/>
      <w:szCs w:val="28"/>
    </w:rPr>
  </w:style>
  <w:style w:type="paragraph" w:styleId="5">
    <w:name w:val="heading 5"/>
    <w:basedOn w:val="a"/>
    <w:link w:val="5Char"/>
    <w:qFormat/>
    <w:rsid w:val="00B153C3"/>
    <w:pPr>
      <w:keepNext/>
      <w:keepLines/>
      <w:spacing w:before="280" w:after="290" w:line="374" w:lineRule="auto"/>
      <w:outlineLvl w:val="4"/>
    </w:pPr>
    <w:rPr>
      <w:b/>
      <w:bCs/>
      <w:sz w:val="28"/>
      <w:szCs w:val="28"/>
    </w:rPr>
  </w:style>
  <w:style w:type="paragraph" w:styleId="6">
    <w:name w:val="heading 6"/>
    <w:basedOn w:val="a"/>
    <w:link w:val="6Char"/>
    <w:qFormat/>
    <w:rsid w:val="00B153C3"/>
    <w:pPr>
      <w:keepNext/>
      <w:keepLines/>
      <w:spacing w:before="240" w:after="64" w:line="319" w:lineRule="auto"/>
      <w:outlineLvl w:val="5"/>
    </w:pPr>
    <w:rPr>
      <w:rFonts w:ascii="Arial" w:eastAsia="黑体" w:hAnsi="Arial"/>
      <w:b/>
      <w:bCs/>
      <w:sz w:val="24"/>
    </w:rPr>
  </w:style>
  <w:style w:type="paragraph" w:styleId="7">
    <w:name w:val="heading 7"/>
    <w:basedOn w:val="a"/>
    <w:link w:val="7Char"/>
    <w:uiPriority w:val="99"/>
    <w:qFormat/>
    <w:rsid w:val="00B153C3"/>
    <w:pPr>
      <w:keepNext/>
      <w:keepLines/>
      <w:spacing w:before="240" w:after="64" w:line="319" w:lineRule="auto"/>
      <w:outlineLvl w:val="6"/>
    </w:pPr>
    <w:rPr>
      <w:b/>
      <w:bCs/>
      <w:sz w:val="24"/>
    </w:rPr>
  </w:style>
  <w:style w:type="paragraph" w:styleId="8">
    <w:name w:val="heading 8"/>
    <w:basedOn w:val="a"/>
    <w:link w:val="8Char"/>
    <w:uiPriority w:val="99"/>
    <w:qFormat/>
    <w:rsid w:val="00B153C3"/>
    <w:pPr>
      <w:keepNext/>
      <w:keepLines/>
      <w:spacing w:before="240" w:after="64" w:line="319" w:lineRule="auto"/>
      <w:outlineLvl w:val="7"/>
    </w:pPr>
    <w:rPr>
      <w:rFonts w:ascii="Arial" w:eastAsia="黑体" w:hAnsi="Arial"/>
      <w:sz w:val="24"/>
    </w:rPr>
  </w:style>
  <w:style w:type="paragraph" w:styleId="9">
    <w:name w:val="heading 9"/>
    <w:basedOn w:val="a"/>
    <w:link w:val="9Char"/>
    <w:uiPriority w:val="99"/>
    <w:qFormat/>
    <w:rsid w:val="00B153C3"/>
    <w:pPr>
      <w:keepNext/>
      <w:keepLines/>
      <w:spacing w:before="240" w:after="64" w:line="319"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153C3"/>
    <w:rPr>
      <w:rFonts w:ascii="Times New Roman" w:eastAsia="宋体" w:hAnsi="Times New Roman" w:cs="Times New Roman"/>
      <w:b/>
      <w:bCs/>
      <w:sz w:val="44"/>
      <w:szCs w:val="44"/>
    </w:rPr>
  </w:style>
  <w:style w:type="character" w:customStyle="1" w:styleId="2Char">
    <w:name w:val="标题 2 Char"/>
    <w:basedOn w:val="a0"/>
    <w:link w:val="2"/>
    <w:rsid w:val="004F3046"/>
    <w:rPr>
      <w:rFonts w:ascii="Arial" w:eastAsia="黑体" w:hAnsi="Arial" w:cs="Times New Roman"/>
      <w:b/>
      <w:bCs/>
      <w:sz w:val="32"/>
      <w:szCs w:val="32"/>
    </w:rPr>
  </w:style>
  <w:style w:type="character" w:customStyle="1" w:styleId="3Char">
    <w:name w:val="标题 3 Char"/>
    <w:basedOn w:val="a0"/>
    <w:link w:val="3"/>
    <w:rsid w:val="005F0D01"/>
    <w:rPr>
      <w:rFonts w:ascii="Arial" w:eastAsia="Arial" w:hAnsi="Arial" w:cs="Times New Roman"/>
      <w:b/>
      <w:bCs/>
      <w:sz w:val="28"/>
      <w:szCs w:val="32"/>
      <w:lang w:val="x-none" w:eastAsia="x-none"/>
    </w:rPr>
  </w:style>
  <w:style w:type="character" w:customStyle="1" w:styleId="4Char">
    <w:name w:val="标题 4 Char"/>
    <w:basedOn w:val="a0"/>
    <w:link w:val="4"/>
    <w:rsid w:val="004F3046"/>
    <w:rPr>
      <w:rFonts w:ascii="Arial" w:eastAsia="Arial" w:hAnsi="Arial" w:cs="Times New Roman"/>
      <w:b/>
      <w:bCs/>
      <w:sz w:val="24"/>
      <w:szCs w:val="28"/>
    </w:rPr>
  </w:style>
  <w:style w:type="character" w:customStyle="1" w:styleId="5Char">
    <w:name w:val="标题 5 Char"/>
    <w:basedOn w:val="a0"/>
    <w:link w:val="5"/>
    <w:rsid w:val="00B153C3"/>
    <w:rPr>
      <w:rFonts w:ascii="Times New Roman" w:eastAsia="宋体" w:hAnsi="Times New Roman" w:cs="Times New Roman"/>
      <w:b/>
      <w:bCs/>
      <w:sz w:val="28"/>
      <w:szCs w:val="28"/>
    </w:rPr>
  </w:style>
  <w:style w:type="character" w:customStyle="1" w:styleId="6Char">
    <w:name w:val="标题 6 Char"/>
    <w:basedOn w:val="a0"/>
    <w:link w:val="6"/>
    <w:rsid w:val="00B153C3"/>
    <w:rPr>
      <w:rFonts w:ascii="Arial" w:eastAsia="黑体" w:hAnsi="Arial" w:cs="Times New Roman"/>
      <w:b/>
      <w:bCs/>
      <w:sz w:val="24"/>
      <w:szCs w:val="24"/>
    </w:rPr>
  </w:style>
  <w:style w:type="character" w:customStyle="1" w:styleId="7Char">
    <w:name w:val="标题 7 Char"/>
    <w:basedOn w:val="a0"/>
    <w:link w:val="7"/>
    <w:uiPriority w:val="99"/>
    <w:rsid w:val="00B153C3"/>
    <w:rPr>
      <w:rFonts w:ascii="Times New Roman" w:eastAsia="宋体" w:hAnsi="Times New Roman" w:cs="Times New Roman"/>
      <w:b/>
      <w:bCs/>
      <w:sz w:val="24"/>
      <w:szCs w:val="24"/>
    </w:rPr>
  </w:style>
  <w:style w:type="character" w:customStyle="1" w:styleId="8Char">
    <w:name w:val="标题 8 Char"/>
    <w:basedOn w:val="a0"/>
    <w:link w:val="8"/>
    <w:uiPriority w:val="99"/>
    <w:rsid w:val="00B153C3"/>
    <w:rPr>
      <w:rFonts w:ascii="Arial" w:eastAsia="黑体" w:hAnsi="Arial" w:cs="Times New Roman"/>
      <w:sz w:val="24"/>
      <w:szCs w:val="24"/>
    </w:rPr>
  </w:style>
  <w:style w:type="character" w:customStyle="1" w:styleId="9Char">
    <w:name w:val="标题 9 Char"/>
    <w:basedOn w:val="a0"/>
    <w:link w:val="9"/>
    <w:uiPriority w:val="99"/>
    <w:rsid w:val="00B153C3"/>
    <w:rPr>
      <w:rFonts w:ascii="Arial" w:eastAsia="黑体" w:hAnsi="Arial" w:cs="Times New Roman"/>
      <w:szCs w:val="21"/>
    </w:rPr>
  </w:style>
  <w:style w:type="character" w:customStyle="1" w:styleId="Char">
    <w:name w:val="页眉 Char"/>
    <w:basedOn w:val="a0"/>
    <w:link w:val="a3"/>
    <w:uiPriority w:val="99"/>
    <w:rsid w:val="00B153C3"/>
    <w:rPr>
      <w:rFonts w:ascii="Times New Roman" w:eastAsia="宋体" w:hAnsi="Times New Roman" w:cs="Times New Roman"/>
      <w:sz w:val="18"/>
      <w:szCs w:val="18"/>
    </w:rPr>
  </w:style>
  <w:style w:type="character" w:customStyle="1" w:styleId="Char1">
    <w:name w:val="文档结构图 Char1"/>
    <w:basedOn w:val="a0"/>
    <w:link w:val="a4"/>
    <w:uiPriority w:val="99"/>
    <w:rsid w:val="00B153C3"/>
    <w:rPr>
      <w:rFonts w:ascii="Times New Roman" w:eastAsia="宋体" w:hAnsi="Times New Roman" w:cs="Times New Roman"/>
      <w:sz w:val="18"/>
      <w:szCs w:val="18"/>
    </w:rPr>
  </w:style>
  <w:style w:type="character" w:styleId="a5">
    <w:name w:val="page number"/>
    <w:basedOn w:val="a0"/>
    <w:rsid w:val="00B153C3"/>
  </w:style>
  <w:style w:type="character" w:customStyle="1" w:styleId="Char0">
    <w:name w:val="文档结构图 Char"/>
    <w:basedOn w:val="a0"/>
    <w:link w:val="TextBody"/>
    <w:uiPriority w:val="99"/>
    <w:rsid w:val="00B153C3"/>
    <w:rPr>
      <w:rFonts w:ascii="Times New Roman" w:eastAsia="宋体" w:hAnsi="Times New Roman" w:cs="Times New Roman"/>
      <w:szCs w:val="24"/>
      <w:shd w:val="clear" w:color="auto" w:fill="000080"/>
    </w:rPr>
  </w:style>
  <w:style w:type="character" w:customStyle="1" w:styleId="InternetLink">
    <w:name w:val="Internet Link"/>
    <w:basedOn w:val="a0"/>
    <w:uiPriority w:val="99"/>
    <w:unhideWhenUsed/>
    <w:rsid w:val="00153E9B"/>
    <w:rPr>
      <w:color w:val="0000FF"/>
      <w:u w:val="single"/>
    </w:rPr>
  </w:style>
  <w:style w:type="character" w:styleId="a6">
    <w:name w:val="line number"/>
    <w:basedOn w:val="a0"/>
    <w:rsid w:val="00B153C3"/>
  </w:style>
  <w:style w:type="character" w:customStyle="1" w:styleId="B1Char">
    <w:name w:val="B1 Char"/>
    <w:link w:val="b1"/>
    <w:rsid w:val="00B153C3"/>
    <w:rPr>
      <w:rFonts w:ascii="Times New Roman" w:eastAsia="宋体" w:hAnsi="Times New Roman" w:cs="Times New Roman"/>
      <w:sz w:val="20"/>
      <w:szCs w:val="20"/>
      <w:lang w:val="en-GB" w:eastAsia="en-US"/>
    </w:rPr>
  </w:style>
  <w:style w:type="character" w:styleId="a7">
    <w:name w:val="FollowedHyperlink"/>
    <w:rsid w:val="00B153C3"/>
    <w:rPr>
      <w:color w:val="800080"/>
      <w:u w:val="single"/>
    </w:rPr>
  </w:style>
  <w:style w:type="character" w:customStyle="1" w:styleId="Char2">
    <w:name w:val="日期 Char"/>
    <w:basedOn w:val="a0"/>
    <w:link w:val="a8"/>
    <w:uiPriority w:val="99"/>
    <w:rsid w:val="00B153C3"/>
    <w:rPr>
      <w:rFonts w:ascii="Arial" w:eastAsia="宋体" w:hAnsi="Arial" w:cs="Times New Roman"/>
      <w:sz w:val="22"/>
      <w:szCs w:val="20"/>
      <w:lang w:val="en-GB" w:eastAsia="en-US"/>
    </w:rPr>
  </w:style>
  <w:style w:type="character" w:customStyle="1" w:styleId="Char3">
    <w:name w:val="批注框文本 Char"/>
    <w:basedOn w:val="a0"/>
    <w:link w:val="a9"/>
    <w:uiPriority w:val="99"/>
    <w:rsid w:val="00B153C3"/>
    <w:rPr>
      <w:rFonts w:ascii="Times New Roman" w:eastAsia="宋体" w:hAnsi="Times New Roman" w:cs="Times New Roman"/>
      <w:szCs w:val="24"/>
    </w:rPr>
  </w:style>
  <w:style w:type="character" w:customStyle="1" w:styleId="b1">
    <w:name w:val="b1"/>
    <w:link w:val="B1Char"/>
    <w:rsid w:val="00B153C3"/>
    <w:rPr>
      <w:rFonts w:ascii="Courier New" w:hAnsi="Courier New" w:cs="Courier New"/>
      <w:b/>
      <w:bCs/>
      <w:strike w:val="0"/>
      <w:dstrike w:val="0"/>
      <w:color w:val="FF0000"/>
      <w:u w:val="none"/>
      <w:effect w:val="none"/>
    </w:rPr>
  </w:style>
  <w:style w:type="character" w:customStyle="1" w:styleId="m1">
    <w:name w:val="m1"/>
    <w:rsid w:val="00B153C3"/>
    <w:rPr>
      <w:color w:val="0000FF"/>
    </w:rPr>
  </w:style>
  <w:style w:type="character" w:customStyle="1" w:styleId="pi1">
    <w:name w:val="pi1"/>
    <w:rsid w:val="00B153C3"/>
    <w:rPr>
      <w:color w:val="0000FF"/>
    </w:rPr>
  </w:style>
  <w:style w:type="character" w:customStyle="1" w:styleId="t1">
    <w:name w:val="t1"/>
    <w:rsid w:val="00B153C3"/>
    <w:rPr>
      <w:color w:val="990000"/>
    </w:rPr>
  </w:style>
  <w:style w:type="character" w:customStyle="1" w:styleId="tx1">
    <w:name w:val="tx1"/>
    <w:rsid w:val="00B153C3"/>
    <w:rPr>
      <w:b/>
      <w:bCs/>
    </w:rPr>
  </w:style>
  <w:style w:type="character" w:customStyle="1" w:styleId="apple-style-span">
    <w:name w:val="apple-style-span"/>
    <w:rsid w:val="00B153C3"/>
  </w:style>
  <w:style w:type="character" w:customStyle="1" w:styleId="Char4">
    <w:name w:val="尾注文本 Char"/>
    <w:basedOn w:val="a0"/>
    <w:link w:val="aa"/>
    <w:uiPriority w:val="99"/>
    <w:semiHidden/>
    <w:rsid w:val="00B153C3"/>
    <w:rPr>
      <w:rFonts w:ascii="Times New Roman" w:eastAsia="宋体" w:hAnsi="Times New Roman" w:cs="Times New Roman"/>
      <w:sz w:val="16"/>
      <w:szCs w:val="16"/>
    </w:rPr>
  </w:style>
  <w:style w:type="character" w:styleId="HTML">
    <w:name w:val="HTML Acronym"/>
    <w:basedOn w:val="a0"/>
    <w:rsid w:val="00056152"/>
  </w:style>
  <w:style w:type="character" w:customStyle="1" w:styleId="Char5">
    <w:name w:val="脚注文本 Char"/>
    <w:basedOn w:val="a0"/>
    <w:link w:val="ab"/>
    <w:uiPriority w:val="99"/>
    <w:semiHidden/>
    <w:rsid w:val="00056152"/>
    <w:rPr>
      <w:rFonts w:ascii="Arial" w:eastAsia="宋体" w:hAnsi="Arial" w:cs="Times New Roman"/>
      <w:sz w:val="22"/>
      <w:szCs w:val="20"/>
      <w:lang w:val="en-GB" w:eastAsia="en-US"/>
    </w:rPr>
  </w:style>
  <w:style w:type="character" w:styleId="ac">
    <w:name w:val="endnote reference"/>
    <w:semiHidden/>
    <w:rsid w:val="00056152"/>
    <w:rPr>
      <w:vertAlign w:val="superscript"/>
    </w:rPr>
  </w:style>
  <w:style w:type="character" w:customStyle="1" w:styleId="Char6">
    <w:name w:val="标题 Char"/>
    <w:basedOn w:val="a0"/>
    <w:link w:val="ad"/>
    <w:uiPriority w:val="99"/>
    <w:semiHidden/>
    <w:rsid w:val="00056152"/>
    <w:rPr>
      <w:rFonts w:ascii="Arial" w:eastAsia="宋体" w:hAnsi="Arial" w:cs="Times New Roman"/>
      <w:sz w:val="20"/>
      <w:szCs w:val="20"/>
      <w:lang w:val="en-GB" w:eastAsia="en-US"/>
    </w:rPr>
  </w:style>
  <w:style w:type="character" w:styleId="ae">
    <w:name w:val="footnote reference"/>
    <w:semiHidden/>
    <w:rsid w:val="00056152"/>
    <w:rPr>
      <w:vertAlign w:val="superscript"/>
    </w:rPr>
  </w:style>
  <w:style w:type="character" w:styleId="af">
    <w:name w:val="Strong"/>
    <w:qFormat/>
    <w:rsid w:val="00056152"/>
    <w:rPr>
      <w:b/>
      <w:bCs/>
    </w:rPr>
  </w:style>
  <w:style w:type="character" w:customStyle="1" w:styleId="BodyChar">
    <w:name w:val="Body Char"/>
    <w:link w:val="Body"/>
    <w:rsid w:val="00056152"/>
    <w:rPr>
      <w:rFonts w:ascii="Arial" w:eastAsia="Times" w:hAnsi="Arial" w:cs="Times New Roman"/>
      <w:sz w:val="22"/>
      <w:szCs w:val="20"/>
      <w:lang w:val="de-DE" w:eastAsia="en-US"/>
    </w:rPr>
  </w:style>
  <w:style w:type="character" w:customStyle="1" w:styleId="FigureChar">
    <w:name w:val="Figure Char"/>
    <w:link w:val="Figure"/>
    <w:uiPriority w:val="99"/>
    <w:rsid w:val="00056152"/>
    <w:rPr>
      <w:rFonts w:ascii="Arial" w:eastAsia="Times" w:hAnsi="Arial" w:cs="Times New Roman"/>
      <w:b/>
      <w:sz w:val="18"/>
      <w:szCs w:val="20"/>
      <w:lang w:val="en-GB" w:eastAsia="en-US"/>
    </w:rPr>
  </w:style>
  <w:style w:type="character" w:customStyle="1" w:styleId="BodyTextChar1">
    <w:name w:val="Body Text Char1"/>
    <w:rsid w:val="00056152"/>
    <w:rPr>
      <w:rFonts w:ascii="Arial" w:hAnsi="Arial"/>
      <w:sz w:val="22"/>
      <w:lang w:val="en-GB" w:eastAsia="en-US" w:bidi="ar-SA"/>
    </w:rPr>
  </w:style>
  <w:style w:type="character" w:customStyle="1" w:styleId="Bullet1Char">
    <w:name w:val="Bullet1 Char"/>
    <w:basedOn w:val="BodyTextChar1"/>
    <w:link w:val="Bullet1"/>
    <w:uiPriority w:val="99"/>
    <w:rsid w:val="00056152"/>
    <w:rPr>
      <w:rFonts w:ascii="Arial" w:eastAsia="宋体" w:hAnsi="Arial" w:cs="Times New Roman"/>
      <w:sz w:val="22"/>
      <w:szCs w:val="20"/>
      <w:lang w:val="en-GB" w:eastAsia="en-US" w:bidi="ar-SA"/>
    </w:rPr>
  </w:style>
  <w:style w:type="character" w:styleId="af0">
    <w:name w:val="Emphasis"/>
    <w:qFormat/>
    <w:rsid w:val="00056152"/>
    <w:rPr>
      <w:i/>
      <w:iCs/>
    </w:rPr>
  </w:style>
  <w:style w:type="character" w:customStyle="1" w:styleId="Char7">
    <w:name w:val="批注文字 Char"/>
    <w:basedOn w:val="a0"/>
    <w:link w:val="af1"/>
    <w:uiPriority w:val="99"/>
    <w:rsid w:val="00056152"/>
    <w:rPr>
      <w:rFonts w:ascii="Arial" w:eastAsia="宋体" w:hAnsi="Arial" w:cs="Arial"/>
      <w:b/>
      <w:bCs/>
      <w:sz w:val="32"/>
      <w:szCs w:val="32"/>
      <w:lang w:val="en-GB" w:eastAsia="en-US"/>
    </w:rPr>
  </w:style>
  <w:style w:type="character" w:customStyle="1" w:styleId="Bullet1NoSpaceBeforeChar">
    <w:name w:val="Bullet1NoSpaceBefore Char"/>
    <w:basedOn w:val="BodyTextChar1"/>
    <w:link w:val="Bullet1NoSpaceBefore"/>
    <w:uiPriority w:val="99"/>
    <w:rsid w:val="00056152"/>
    <w:rPr>
      <w:rFonts w:ascii="Arial" w:eastAsia="宋体" w:hAnsi="Arial" w:cs="Times New Roman"/>
      <w:sz w:val="22"/>
      <w:szCs w:val="20"/>
      <w:lang w:val="en-GB" w:eastAsia="en-US" w:bidi="ar-SA"/>
    </w:rPr>
  </w:style>
  <w:style w:type="character" w:styleId="af2">
    <w:name w:val="annotation reference"/>
    <w:uiPriority w:val="99"/>
    <w:semiHidden/>
    <w:rsid w:val="00056152"/>
    <w:rPr>
      <w:sz w:val="16"/>
      <w:szCs w:val="16"/>
    </w:rPr>
  </w:style>
  <w:style w:type="character" w:customStyle="1" w:styleId="Char10">
    <w:name w:val="批注主题 Char1"/>
    <w:basedOn w:val="a0"/>
    <w:link w:val="af3"/>
    <w:uiPriority w:val="99"/>
    <w:semiHidden/>
    <w:rsid w:val="00056152"/>
    <w:rPr>
      <w:rFonts w:ascii="Arial" w:eastAsia="宋体" w:hAnsi="Arial" w:cs="Times New Roman"/>
      <w:sz w:val="20"/>
      <w:szCs w:val="20"/>
      <w:lang w:val="en-GB" w:eastAsia="en-US"/>
    </w:rPr>
  </w:style>
  <w:style w:type="character" w:customStyle="1" w:styleId="Char8">
    <w:name w:val="批注主题 Char"/>
    <w:basedOn w:val="Char10"/>
    <w:uiPriority w:val="99"/>
    <w:semiHidden/>
    <w:rsid w:val="00056152"/>
    <w:rPr>
      <w:rFonts w:ascii="Arial" w:eastAsia="宋体" w:hAnsi="Arial" w:cs="Times New Roman"/>
      <w:b/>
      <w:bCs/>
      <w:sz w:val="20"/>
      <w:szCs w:val="20"/>
      <w:lang w:val="en-GB" w:eastAsia="en-US"/>
    </w:rPr>
  </w:style>
  <w:style w:type="character" w:customStyle="1" w:styleId="HTMLChar">
    <w:name w:val="HTML 预设格式 Char"/>
    <w:basedOn w:val="a0"/>
    <w:link w:val="HTML0"/>
    <w:uiPriority w:val="99"/>
    <w:rsid w:val="00056152"/>
    <w:rPr>
      <w:rFonts w:ascii="Courier New" w:eastAsia="宋体" w:hAnsi="Courier New" w:cs="Courier New"/>
      <w:sz w:val="20"/>
      <w:szCs w:val="20"/>
      <w:lang w:val="en-GB" w:eastAsia="en-GB"/>
    </w:rPr>
  </w:style>
  <w:style w:type="character" w:customStyle="1" w:styleId="Char9">
    <w:name w:val="纯文本 Char"/>
    <w:basedOn w:val="a0"/>
    <w:uiPriority w:val="99"/>
    <w:rsid w:val="00056152"/>
    <w:rPr>
      <w:rFonts w:ascii="Calibri" w:eastAsia="宋体" w:hAnsi="Calibri" w:cs="Courier New"/>
      <w:szCs w:val="21"/>
    </w:rPr>
  </w:style>
  <w:style w:type="character" w:customStyle="1" w:styleId="high-light-bg4">
    <w:name w:val="high-light-bg4"/>
    <w:basedOn w:val="a0"/>
    <w:rsid w:val="00395412"/>
  </w:style>
  <w:style w:type="character" w:customStyle="1" w:styleId="apple-converted-space">
    <w:name w:val="apple-converted-space"/>
    <w:basedOn w:val="a0"/>
    <w:rsid w:val="007232D2"/>
  </w:style>
  <w:style w:type="character" w:customStyle="1" w:styleId="ListLabel1">
    <w:name w:val="ListLabel 1"/>
    <w:rPr>
      <w:b/>
      <w:i w:val="0"/>
      <w:caps/>
      <w:sz w:val="32"/>
    </w:rPr>
  </w:style>
  <w:style w:type="character" w:customStyle="1" w:styleId="ListLabel2">
    <w:name w:val="ListLabel 2"/>
    <w:rPr>
      <w:b/>
      <w:i w:val="0"/>
      <w:sz w:val="28"/>
    </w:rPr>
  </w:style>
  <w:style w:type="character" w:customStyle="1" w:styleId="ListLabel3">
    <w:name w:val="ListLabel 3"/>
    <w:rPr>
      <w:b/>
      <w:i w:val="0"/>
      <w:sz w:val="26"/>
    </w:rPr>
  </w:style>
  <w:style w:type="character" w:customStyle="1" w:styleId="ListLabel4">
    <w:name w:val="ListLabel 4"/>
    <w:rPr>
      <w:b/>
      <w:i w:val="0"/>
      <w:sz w:val="24"/>
    </w:rPr>
  </w:style>
  <w:style w:type="character" w:customStyle="1" w:styleId="ListLabel5">
    <w:name w:val="ListLabel 5"/>
    <w:rPr>
      <w:b/>
      <w:i w:val="0"/>
      <w:sz w:val="22"/>
    </w:rPr>
  </w:style>
  <w:style w:type="character" w:customStyle="1" w:styleId="ListLabel6">
    <w:name w:val="ListLabel 6"/>
    <w:rPr>
      <w:b w:val="0"/>
      <w:i w:val="0"/>
    </w:rPr>
  </w:style>
  <w:style w:type="character" w:customStyle="1" w:styleId="ListLabel7">
    <w:name w:val="ListLabel 7"/>
    <w:rPr>
      <w:b w:val="0"/>
      <w:i w:val="0"/>
      <w:caps w:val="0"/>
      <w:smallCaps w:val="0"/>
      <w:strike w:val="0"/>
      <w:dstrike w:val="0"/>
      <w:vanish w:val="0"/>
      <w:color w:val="00000A"/>
      <w:position w:val="0"/>
      <w:sz w:val="22"/>
      <w:u w:val="none"/>
      <w:vertAlign w:val="baseline"/>
    </w:rPr>
  </w:style>
  <w:style w:type="character" w:customStyle="1" w:styleId="ListLabel8">
    <w:name w:val="ListLabel 8"/>
    <w:rPr>
      <w:sz w:val="18"/>
    </w:rPr>
  </w:style>
  <w:style w:type="character" w:customStyle="1" w:styleId="ListLabel9">
    <w:name w:val="ListLabel 9"/>
  </w:style>
  <w:style w:type="character" w:customStyle="1" w:styleId="ListLabel10">
    <w:name w:val="ListLabel 10"/>
    <w:rPr>
      <w:rFonts w:cs="Times New Roman"/>
    </w:rPr>
  </w:style>
  <w:style w:type="character" w:customStyle="1" w:styleId="ListLabel11">
    <w:name w:val="ListLabel 11"/>
    <w:rPr>
      <w:b/>
      <w:i w:val="0"/>
      <w:caps/>
      <w:sz w:val="32"/>
    </w:rPr>
  </w:style>
  <w:style w:type="character" w:customStyle="1" w:styleId="ListLabel12">
    <w:name w:val="ListLabel 12"/>
    <w:rPr>
      <w:b/>
      <w:i w:val="0"/>
      <w:sz w:val="28"/>
    </w:rPr>
  </w:style>
  <w:style w:type="character" w:customStyle="1" w:styleId="ListLabel13">
    <w:name w:val="ListLabel 13"/>
    <w:rPr>
      <w:b/>
      <w:i w:val="0"/>
      <w:sz w:val="26"/>
    </w:rPr>
  </w:style>
  <w:style w:type="character" w:customStyle="1" w:styleId="ListLabel14">
    <w:name w:val="ListLabel 14"/>
    <w:rPr>
      <w:b/>
      <w:i w:val="0"/>
      <w:sz w:val="24"/>
    </w:rPr>
  </w:style>
  <w:style w:type="character" w:customStyle="1" w:styleId="ListLabel15">
    <w:name w:val="ListLabel 15"/>
    <w:rPr>
      <w:b/>
      <w:i w:val="0"/>
      <w:sz w:val="22"/>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b w:val="0"/>
      <w:i w:val="0"/>
    </w:rPr>
  </w:style>
  <w:style w:type="character" w:customStyle="1" w:styleId="ListLabel20">
    <w:name w:val="ListLabel 20"/>
    <w:rPr>
      <w:b w:val="0"/>
      <w:i w:val="0"/>
      <w:caps w:val="0"/>
      <w:smallCaps w:val="0"/>
      <w:strike w:val="0"/>
      <w:dstrike w:val="0"/>
      <w:vanish w:val="0"/>
      <w:color w:val="00000A"/>
      <w:position w:val="0"/>
      <w:sz w:val="22"/>
      <w:u w:val="none"/>
      <w:vertAlign w:val="baseline"/>
    </w:rPr>
  </w:style>
  <w:style w:type="character" w:customStyle="1" w:styleId="ListLabel21">
    <w:name w:val="ListLabel 21"/>
    <w:rPr>
      <w:rFonts w:cs="Wingdings"/>
      <w:sz w:val="18"/>
    </w:rPr>
  </w:style>
  <w:style w:type="character" w:customStyle="1" w:styleId="IndexLink">
    <w:name w:val="Index Link"/>
  </w:style>
  <w:style w:type="character" w:customStyle="1" w:styleId="Chara">
    <w:name w:val="正文文本 Char"/>
    <w:basedOn w:val="a0"/>
    <w:link w:val="af4"/>
    <w:uiPriority w:val="99"/>
    <w:rsid w:val="00134EFF"/>
    <w:rPr>
      <w:rFonts w:ascii="Arial" w:eastAsia="宋体" w:hAnsi="Arial"/>
      <w:sz w:val="22"/>
      <w:szCs w:val="20"/>
      <w:lang w:val="en-GB" w:eastAsia="en-US"/>
    </w:rPr>
  </w:style>
  <w:style w:type="character" w:customStyle="1" w:styleId="VisitedInternetLink">
    <w:name w:val="Visited Internet Link"/>
    <w:rPr>
      <w:color w:val="800000"/>
      <w:u w:val="single"/>
    </w:rPr>
  </w:style>
  <w:style w:type="paragraph" w:customStyle="1" w:styleId="Heading">
    <w:name w:val="Heading"/>
    <w:basedOn w:val="a"/>
    <w:next w:val="TextBody"/>
    <w:pPr>
      <w:keepNext/>
      <w:spacing w:before="240" w:after="120"/>
    </w:pPr>
    <w:rPr>
      <w:rFonts w:ascii="Liberation Sans" w:eastAsia="Droid Sans Fallback" w:hAnsi="Liberation Sans" w:cs="Lohit Devanagari"/>
      <w:sz w:val="28"/>
      <w:szCs w:val="28"/>
    </w:rPr>
  </w:style>
  <w:style w:type="paragraph" w:customStyle="1" w:styleId="TextBody">
    <w:name w:val="Text Body"/>
    <w:basedOn w:val="a"/>
    <w:link w:val="Char0"/>
    <w:uiPriority w:val="99"/>
    <w:rsid w:val="00134EFF"/>
    <w:pPr>
      <w:widowControl/>
      <w:suppressAutoHyphens w:val="0"/>
      <w:spacing w:before="240" w:line="288" w:lineRule="auto"/>
    </w:pPr>
    <w:rPr>
      <w:rFonts w:ascii="Arial" w:hAnsi="Arial"/>
      <w:sz w:val="22"/>
      <w:szCs w:val="20"/>
      <w:lang w:val="en-GB" w:eastAsia="en-US"/>
    </w:rPr>
  </w:style>
  <w:style w:type="paragraph" w:styleId="af5">
    <w:name w:val="List"/>
    <w:basedOn w:val="a"/>
    <w:uiPriority w:val="99"/>
    <w:rsid w:val="00B153C3"/>
    <w:pPr>
      <w:ind w:left="200" w:hanging="200"/>
    </w:pPr>
    <w:rPr>
      <w:rFonts w:cs="Lohit Devanagari"/>
    </w:rPr>
  </w:style>
  <w:style w:type="paragraph" w:styleId="af6">
    <w:name w:val="caption"/>
    <w:basedOn w:val="TextBody"/>
    <w:uiPriority w:val="99"/>
    <w:qFormat/>
    <w:rsid w:val="00056152"/>
    <w:pPr>
      <w:spacing w:before="120" w:after="120"/>
      <w:jc w:val="left"/>
    </w:pPr>
    <w:rPr>
      <w:b/>
      <w:bCs/>
    </w:rPr>
  </w:style>
  <w:style w:type="paragraph" w:customStyle="1" w:styleId="Index">
    <w:name w:val="Index"/>
    <w:basedOn w:val="a"/>
    <w:pPr>
      <w:suppressLineNumbers/>
    </w:pPr>
    <w:rPr>
      <w:rFonts w:cs="Lohit Devanagari"/>
    </w:rPr>
  </w:style>
  <w:style w:type="paragraph" w:styleId="a3">
    <w:name w:val="header"/>
    <w:basedOn w:val="a"/>
    <w:link w:val="Char"/>
    <w:uiPriority w:val="99"/>
    <w:rsid w:val="00B153C3"/>
    <w:pPr>
      <w:pBdr>
        <w:top w:val="nil"/>
        <w:left w:val="nil"/>
        <w:bottom w:val="single" w:sz="6" w:space="1" w:color="00000A"/>
        <w:right w:val="nil"/>
      </w:pBdr>
      <w:tabs>
        <w:tab w:val="center" w:pos="4153"/>
        <w:tab w:val="right" w:pos="8306"/>
      </w:tabs>
      <w:jc w:val="center"/>
    </w:pPr>
    <w:rPr>
      <w:sz w:val="18"/>
      <w:szCs w:val="18"/>
    </w:rPr>
  </w:style>
  <w:style w:type="paragraph" w:styleId="af7">
    <w:name w:val="footer"/>
    <w:basedOn w:val="a"/>
    <w:uiPriority w:val="99"/>
    <w:rsid w:val="00B153C3"/>
    <w:pPr>
      <w:tabs>
        <w:tab w:val="center" w:pos="4153"/>
        <w:tab w:val="right" w:pos="8306"/>
      </w:tabs>
      <w:jc w:val="left"/>
    </w:pPr>
    <w:rPr>
      <w:sz w:val="18"/>
      <w:szCs w:val="18"/>
    </w:rPr>
  </w:style>
  <w:style w:type="paragraph" w:styleId="a4">
    <w:name w:val="Document Map"/>
    <w:basedOn w:val="a"/>
    <w:link w:val="Char1"/>
    <w:uiPriority w:val="99"/>
    <w:semiHidden/>
    <w:rsid w:val="00B153C3"/>
    <w:pPr>
      <w:shd w:val="clear" w:color="auto" w:fill="000080"/>
    </w:pPr>
  </w:style>
  <w:style w:type="paragraph" w:customStyle="1" w:styleId="Contents1">
    <w:name w:val="Contents 1"/>
    <w:basedOn w:val="a"/>
    <w:next w:val="a"/>
    <w:autoRedefine/>
    <w:uiPriority w:val="39"/>
    <w:unhideWhenUsed/>
    <w:qFormat/>
    <w:rsid w:val="00153E9B"/>
    <w:pPr>
      <w:tabs>
        <w:tab w:val="left" w:pos="420"/>
        <w:tab w:val="right" w:leader="dot" w:pos="9060"/>
      </w:tabs>
    </w:pPr>
  </w:style>
  <w:style w:type="paragraph" w:customStyle="1" w:styleId="Contents2">
    <w:name w:val="Contents 2"/>
    <w:basedOn w:val="a"/>
    <w:next w:val="a"/>
    <w:autoRedefine/>
    <w:uiPriority w:val="39"/>
    <w:unhideWhenUsed/>
    <w:qFormat/>
    <w:rsid w:val="00153E9B"/>
    <w:pPr>
      <w:ind w:left="420"/>
    </w:pPr>
  </w:style>
  <w:style w:type="paragraph" w:customStyle="1" w:styleId="B10">
    <w:name w:val="B1"/>
    <w:basedOn w:val="af5"/>
    <w:rsid w:val="00B153C3"/>
    <w:pPr>
      <w:widowControl/>
      <w:spacing w:after="180"/>
      <w:ind w:left="568" w:hanging="284"/>
      <w:jc w:val="left"/>
    </w:pPr>
    <w:rPr>
      <w:sz w:val="20"/>
      <w:szCs w:val="20"/>
      <w:lang w:val="en-GB" w:eastAsia="en-US"/>
    </w:rPr>
  </w:style>
  <w:style w:type="paragraph" w:customStyle="1" w:styleId="TAH">
    <w:name w:val="TAH"/>
    <w:basedOn w:val="a"/>
    <w:uiPriority w:val="99"/>
    <w:rsid w:val="00B153C3"/>
    <w:pPr>
      <w:keepNext/>
      <w:keepLines/>
      <w:widowControl/>
      <w:jc w:val="center"/>
    </w:pPr>
    <w:rPr>
      <w:rFonts w:ascii="Arial" w:hAnsi="Arial"/>
      <w:b/>
      <w:sz w:val="18"/>
      <w:szCs w:val="20"/>
      <w:lang w:val="en-GB" w:eastAsia="en-US"/>
    </w:rPr>
  </w:style>
  <w:style w:type="paragraph" w:customStyle="1" w:styleId="ContentsHeading">
    <w:name w:val="Contents Heading"/>
    <w:basedOn w:val="1"/>
    <w:next w:val="a"/>
    <w:uiPriority w:val="39"/>
    <w:semiHidden/>
    <w:unhideWhenUsed/>
    <w:qFormat/>
    <w:rsid w:val="00153E9B"/>
    <w:pPr>
      <w:widowControl/>
      <w:suppressAutoHyphens w:val="0"/>
      <w:spacing w:before="480" w:after="0" w:line="276" w:lineRule="auto"/>
      <w:jc w:val="left"/>
    </w:pPr>
    <w:rPr>
      <w:rFonts w:ascii="Cambria" w:hAnsi="Cambria"/>
      <w:color w:val="365F91"/>
      <w:sz w:val="28"/>
      <w:szCs w:val="28"/>
      <w:lang w:eastAsia="ja-JP"/>
    </w:rPr>
  </w:style>
  <w:style w:type="paragraph" w:customStyle="1" w:styleId="Contents3">
    <w:name w:val="Contents 3"/>
    <w:basedOn w:val="a"/>
    <w:next w:val="a"/>
    <w:autoRedefine/>
    <w:uiPriority w:val="39"/>
    <w:unhideWhenUsed/>
    <w:qFormat/>
    <w:rsid w:val="00153E9B"/>
    <w:pPr>
      <w:ind w:left="840"/>
    </w:pPr>
    <w:rPr>
      <w:rFonts w:ascii="Calibri" w:hAnsi="Calibri"/>
      <w:szCs w:val="22"/>
    </w:rPr>
  </w:style>
  <w:style w:type="paragraph" w:customStyle="1" w:styleId="Contents4">
    <w:name w:val="Contents 4"/>
    <w:basedOn w:val="a"/>
    <w:next w:val="a"/>
    <w:autoRedefine/>
    <w:uiPriority w:val="39"/>
    <w:unhideWhenUsed/>
    <w:rsid w:val="00153E9B"/>
    <w:pPr>
      <w:suppressAutoHyphens w:val="0"/>
      <w:ind w:left="1260"/>
    </w:pPr>
    <w:rPr>
      <w:rFonts w:ascii="Calibri" w:hAnsi="Calibri"/>
      <w:szCs w:val="22"/>
    </w:rPr>
  </w:style>
  <w:style w:type="paragraph" w:customStyle="1" w:styleId="Contents5">
    <w:name w:val="Contents 5"/>
    <w:basedOn w:val="a"/>
    <w:next w:val="a"/>
    <w:autoRedefine/>
    <w:uiPriority w:val="39"/>
    <w:unhideWhenUsed/>
    <w:rsid w:val="00153E9B"/>
    <w:pPr>
      <w:suppressAutoHyphens w:val="0"/>
      <w:ind w:left="1680"/>
    </w:pPr>
    <w:rPr>
      <w:rFonts w:ascii="Calibri" w:hAnsi="Calibri"/>
      <w:szCs w:val="22"/>
    </w:rPr>
  </w:style>
  <w:style w:type="paragraph" w:customStyle="1" w:styleId="Contents6">
    <w:name w:val="Contents 6"/>
    <w:basedOn w:val="a"/>
    <w:next w:val="a"/>
    <w:autoRedefine/>
    <w:uiPriority w:val="39"/>
    <w:unhideWhenUsed/>
    <w:rsid w:val="00153E9B"/>
    <w:pPr>
      <w:suppressAutoHyphens w:val="0"/>
      <w:ind w:left="2100"/>
    </w:pPr>
    <w:rPr>
      <w:rFonts w:ascii="Calibri" w:hAnsi="Calibri"/>
      <w:szCs w:val="22"/>
    </w:rPr>
  </w:style>
  <w:style w:type="paragraph" w:customStyle="1" w:styleId="Contents7">
    <w:name w:val="Contents 7"/>
    <w:basedOn w:val="a"/>
    <w:next w:val="a"/>
    <w:autoRedefine/>
    <w:uiPriority w:val="39"/>
    <w:unhideWhenUsed/>
    <w:rsid w:val="00153E9B"/>
    <w:pPr>
      <w:suppressAutoHyphens w:val="0"/>
      <w:ind w:left="2520"/>
    </w:pPr>
    <w:rPr>
      <w:rFonts w:ascii="Calibri" w:hAnsi="Calibri"/>
      <w:szCs w:val="22"/>
    </w:rPr>
  </w:style>
  <w:style w:type="paragraph" w:customStyle="1" w:styleId="Contents8">
    <w:name w:val="Contents 8"/>
    <w:basedOn w:val="a"/>
    <w:next w:val="a"/>
    <w:autoRedefine/>
    <w:uiPriority w:val="39"/>
    <w:unhideWhenUsed/>
    <w:rsid w:val="00153E9B"/>
    <w:pPr>
      <w:suppressAutoHyphens w:val="0"/>
      <w:ind w:left="2940"/>
    </w:pPr>
    <w:rPr>
      <w:rFonts w:ascii="Calibri" w:hAnsi="Calibri"/>
      <w:szCs w:val="22"/>
    </w:rPr>
  </w:style>
  <w:style w:type="paragraph" w:customStyle="1" w:styleId="Contents9">
    <w:name w:val="Contents 9"/>
    <w:basedOn w:val="a"/>
    <w:next w:val="a"/>
    <w:autoRedefine/>
    <w:uiPriority w:val="39"/>
    <w:unhideWhenUsed/>
    <w:rsid w:val="00153E9B"/>
    <w:pPr>
      <w:suppressAutoHyphens w:val="0"/>
      <w:ind w:left="3360"/>
    </w:pPr>
    <w:rPr>
      <w:rFonts w:ascii="Calibri" w:hAnsi="Calibri"/>
      <w:szCs w:val="22"/>
    </w:rPr>
  </w:style>
  <w:style w:type="paragraph" w:customStyle="1" w:styleId="TH">
    <w:name w:val="TH"/>
    <w:basedOn w:val="a"/>
    <w:uiPriority w:val="99"/>
    <w:rsid w:val="00B153C3"/>
    <w:pPr>
      <w:keepNext/>
      <w:keepLines/>
      <w:widowControl/>
      <w:spacing w:before="60" w:after="180"/>
      <w:jc w:val="center"/>
    </w:pPr>
    <w:rPr>
      <w:rFonts w:ascii="Arial" w:hAnsi="Arial"/>
      <w:b/>
      <w:sz w:val="20"/>
      <w:szCs w:val="20"/>
      <w:lang w:val="en-GB" w:eastAsia="en-US"/>
    </w:rPr>
  </w:style>
  <w:style w:type="paragraph" w:styleId="af8">
    <w:name w:val="List Paragraph"/>
    <w:basedOn w:val="a"/>
    <w:uiPriority w:val="34"/>
    <w:qFormat/>
    <w:rsid w:val="00B153C3"/>
    <w:pPr>
      <w:widowControl/>
      <w:ind w:firstLine="420"/>
    </w:pPr>
    <w:rPr>
      <w:rFonts w:ascii="Calibri" w:hAnsi="Calibri" w:cs="宋体"/>
      <w:szCs w:val="21"/>
    </w:rPr>
  </w:style>
  <w:style w:type="paragraph" w:customStyle="1" w:styleId="Default">
    <w:name w:val="Default"/>
    <w:basedOn w:val="a"/>
    <w:rsid w:val="00B153C3"/>
    <w:pPr>
      <w:widowControl/>
      <w:jc w:val="left"/>
    </w:pPr>
    <w:rPr>
      <w:rFonts w:ascii="Arial" w:hAnsi="Arial" w:cs="Arial"/>
      <w:color w:val="000000"/>
      <w:sz w:val="24"/>
    </w:rPr>
  </w:style>
  <w:style w:type="paragraph" w:styleId="af9">
    <w:name w:val="No Spacing"/>
    <w:uiPriority w:val="1"/>
    <w:qFormat/>
    <w:rsid w:val="00B153C3"/>
    <w:pPr>
      <w:suppressAutoHyphens/>
    </w:pPr>
    <w:rPr>
      <w:rFonts w:ascii="Arial" w:eastAsia="Calibri" w:hAnsi="Arial"/>
      <w:color w:val="00000A"/>
      <w:sz w:val="20"/>
      <w:lang w:val="de-DE" w:eastAsia="en-US"/>
    </w:rPr>
  </w:style>
  <w:style w:type="paragraph" w:customStyle="1" w:styleId="AppHeading5">
    <w:name w:val="AppHeading5"/>
    <w:basedOn w:val="TextBody"/>
    <w:uiPriority w:val="99"/>
    <w:rsid w:val="00B153C3"/>
    <w:pPr>
      <w:jc w:val="left"/>
    </w:pPr>
    <w:rPr>
      <w:b/>
    </w:rPr>
  </w:style>
  <w:style w:type="paragraph" w:customStyle="1" w:styleId="AppHeading">
    <w:name w:val="AppHeading"/>
    <w:basedOn w:val="TextBody"/>
    <w:uiPriority w:val="99"/>
    <w:rsid w:val="00B153C3"/>
    <w:pPr>
      <w:pageBreakBefore/>
      <w:tabs>
        <w:tab w:val="left" w:pos="1134"/>
      </w:tabs>
      <w:jc w:val="left"/>
    </w:pPr>
    <w:rPr>
      <w:b/>
      <w:caps/>
      <w:sz w:val="32"/>
    </w:rPr>
  </w:style>
  <w:style w:type="paragraph" w:customStyle="1" w:styleId="AppHeading1">
    <w:name w:val="AppHeading1"/>
    <w:basedOn w:val="TextBody"/>
    <w:uiPriority w:val="99"/>
    <w:rsid w:val="00B153C3"/>
    <w:pPr>
      <w:jc w:val="left"/>
      <w:outlineLvl w:val="0"/>
    </w:pPr>
    <w:rPr>
      <w:b/>
      <w:sz w:val="28"/>
    </w:rPr>
  </w:style>
  <w:style w:type="paragraph" w:customStyle="1" w:styleId="AppHeading2">
    <w:name w:val="AppHeading2"/>
    <w:basedOn w:val="TextBody"/>
    <w:uiPriority w:val="99"/>
    <w:rsid w:val="00B153C3"/>
    <w:pPr>
      <w:jc w:val="left"/>
      <w:outlineLvl w:val="1"/>
    </w:pPr>
    <w:rPr>
      <w:b/>
      <w:sz w:val="26"/>
    </w:rPr>
  </w:style>
  <w:style w:type="paragraph" w:customStyle="1" w:styleId="AppHeading3">
    <w:name w:val="AppHeading3"/>
    <w:basedOn w:val="TextBody"/>
    <w:uiPriority w:val="99"/>
    <w:rsid w:val="00B153C3"/>
    <w:pPr>
      <w:jc w:val="left"/>
      <w:outlineLvl w:val="2"/>
    </w:pPr>
    <w:rPr>
      <w:b/>
      <w:sz w:val="24"/>
    </w:rPr>
  </w:style>
  <w:style w:type="paragraph" w:customStyle="1" w:styleId="AppHeading4">
    <w:name w:val="AppHeading4"/>
    <w:basedOn w:val="TextBody"/>
    <w:uiPriority w:val="99"/>
    <w:rsid w:val="00B153C3"/>
    <w:pPr>
      <w:jc w:val="left"/>
    </w:pPr>
    <w:rPr>
      <w:b/>
    </w:rPr>
  </w:style>
  <w:style w:type="paragraph" w:styleId="a8">
    <w:name w:val="Date"/>
    <w:basedOn w:val="a"/>
    <w:link w:val="Char2"/>
    <w:uiPriority w:val="99"/>
    <w:rsid w:val="00B153C3"/>
    <w:pPr>
      <w:ind w:left="100"/>
    </w:pPr>
  </w:style>
  <w:style w:type="paragraph" w:styleId="a9">
    <w:name w:val="Balloon Text"/>
    <w:basedOn w:val="a"/>
    <w:link w:val="Char3"/>
    <w:uiPriority w:val="99"/>
    <w:semiHidden/>
    <w:unhideWhenUsed/>
    <w:rsid w:val="00B153C3"/>
    <w:rPr>
      <w:sz w:val="16"/>
      <w:szCs w:val="16"/>
    </w:rPr>
  </w:style>
  <w:style w:type="paragraph" w:customStyle="1" w:styleId="BodyText2">
    <w:name w:val="BodyText2"/>
    <w:uiPriority w:val="99"/>
    <w:rsid w:val="00056152"/>
    <w:pPr>
      <w:widowControl w:val="0"/>
      <w:suppressAutoHyphens/>
      <w:ind w:left="2268"/>
    </w:pPr>
    <w:rPr>
      <w:rFonts w:eastAsia="Droid Sans Fallback"/>
      <w:color w:val="00000A"/>
    </w:rPr>
  </w:style>
  <w:style w:type="paragraph" w:customStyle="1" w:styleId="BodyText1">
    <w:name w:val="BodyText1"/>
    <w:basedOn w:val="TextBody"/>
    <w:uiPriority w:val="99"/>
    <w:rsid w:val="00056152"/>
    <w:pPr>
      <w:ind w:left="1134"/>
    </w:pPr>
  </w:style>
  <w:style w:type="paragraph" w:customStyle="1" w:styleId="BoldHeading">
    <w:name w:val="BoldHeading"/>
    <w:basedOn w:val="TextBody"/>
    <w:uiPriority w:val="99"/>
    <w:rsid w:val="00056152"/>
    <w:rPr>
      <w:b/>
      <w:sz w:val="32"/>
    </w:rPr>
  </w:style>
  <w:style w:type="paragraph" w:customStyle="1" w:styleId="Glossary">
    <w:name w:val="Glossary"/>
    <w:basedOn w:val="TextBody"/>
    <w:uiPriority w:val="99"/>
    <w:rsid w:val="00056152"/>
    <w:pPr>
      <w:spacing w:before="120" w:after="140"/>
      <w:ind w:left="3402" w:hanging="3402"/>
    </w:pPr>
  </w:style>
  <w:style w:type="paragraph" w:customStyle="1" w:styleId="BodyTextNoSpaceBefore">
    <w:name w:val="Body Text NoSpaceBefore"/>
    <w:basedOn w:val="TextBody"/>
    <w:uiPriority w:val="99"/>
    <w:rsid w:val="00056152"/>
    <w:pPr>
      <w:spacing w:before="0" w:after="140"/>
    </w:pPr>
  </w:style>
  <w:style w:type="paragraph" w:customStyle="1" w:styleId="Bullet1">
    <w:name w:val="Bullet1"/>
    <w:basedOn w:val="TextBody"/>
    <w:link w:val="Bullet1Char"/>
    <w:uiPriority w:val="99"/>
    <w:rsid w:val="00056152"/>
  </w:style>
  <w:style w:type="paragraph" w:customStyle="1" w:styleId="Bullet1NoSpaceBefore">
    <w:name w:val="Bullet1NoSpaceBefore"/>
    <w:basedOn w:val="TextBody"/>
    <w:link w:val="Bullet1NoSpaceBeforeChar"/>
    <w:uiPriority w:val="99"/>
    <w:rsid w:val="00056152"/>
    <w:pPr>
      <w:spacing w:before="0" w:after="140"/>
    </w:pPr>
  </w:style>
  <w:style w:type="paragraph" w:customStyle="1" w:styleId="ReportTitle">
    <w:name w:val="ReportTitle"/>
    <w:basedOn w:val="TextBody"/>
    <w:uiPriority w:val="99"/>
    <w:rsid w:val="00056152"/>
    <w:pPr>
      <w:pBdr>
        <w:top w:val="single" w:sz="4" w:space="1" w:color="FF0000"/>
        <w:left w:val="single" w:sz="4" w:space="4" w:color="FF0000"/>
        <w:bottom w:val="single" w:sz="4" w:space="1" w:color="FF0000"/>
        <w:right w:val="single" w:sz="4" w:space="4" w:color="FF0000"/>
      </w:pBdr>
      <w:jc w:val="center"/>
    </w:pPr>
    <w:rPr>
      <w:b/>
      <w:sz w:val="36"/>
    </w:rPr>
  </w:style>
  <w:style w:type="paragraph" w:customStyle="1" w:styleId="ReportVersion">
    <w:name w:val="ReportVersion"/>
    <w:basedOn w:val="TextBody"/>
    <w:uiPriority w:val="99"/>
    <w:rsid w:val="00056152"/>
    <w:pPr>
      <w:jc w:val="left"/>
    </w:pPr>
    <w:rPr>
      <w:sz w:val="28"/>
    </w:rPr>
  </w:style>
  <w:style w:type="paragraph" w:customStyle="1" w:styleId="Bullet2">
    <w:name w:val="Bullet2"/>
    <w:basedOn w:val="TextBody"/>
    <w:uiPriority w:val="99"/>
    <w:rsid w:val="00056152"/>
  </w:style>
  <w:style w:type="paragraph" w:customStyle="1" w:styleId="Bullet2NoSpaceBefore">
    <w:name w:val="Bullet2NoSpaceBefore"/>
    <w:basedOn w:val="TextBody"/>
    <w:uiPriority w:val="99"/>
    <w:rsid w:val="00056152"/>
    <w:pPr>
      <w:tabs>
        <w:tab w:val="left" w:pos="2268"/>
      </w:tabs>
      <w:spacing w:before="0" w:after="140"/>
    </w:pPr>
  </w:style>
  <w:style w:type="paragraph" w:styleId="afa">
    <w:name w:val="table of figures"/>
    <w:basedOn w:val="TextBody"/>
    <w:uiPriority w:val="99"/>
    <w:rsid w:val="00056152"/>
    <w:pPr>
      <w:tabs>
        <w:tab w:val="right" w:leader="dot" w:pos="9629"/>
      </w:tabs>
      <w:ind w:left="442" w:hanging="442"/>
      <w:jc w:val="left"/>
    </w:pPr>
    <w:rPr>
      <w:szCs w:val="22"/>
    </w:rPr>
  </w:style>
  <w:style w:type="paragraph" w:customStyle="1" w:styleId="CoversheetBold">
    <w:name w:val="CoversheetBold"/>
    <w:basedOn w:val="TextBody"/>
    <w:uiPriority w:val="99"/>
    <w:rsid w:val="00056152"/>
    <w:pPr>
      <w:jc w:val="left"/>
    </w:pPr>
    <w:rPr>
      <w:b/>
      <w:bCs/>
      <w:sz w:val="28"/>
    </w:rPr>
  </w:style>
  <w:style w:type="paragraph" w:customStyle="1" w:styleId="CoversheetText">
    <w:name w:val="CoversheetText"/>
    <w:basedOn w:val="TextBody"/>
    <w:uiPriority w:val="99"/>
    <w:rsid w:val="00056152"/>
    <w:pPr>
      <w:jc w:val="left"/>
    </w:pPr>
    <w:rPr>
      <w:sz w:val="28"/>
    </w:rPr>
  </w:style>
  <w:style w:type="paragraph" w:customStyle="1" w:styleId="TableHead">
    <w:name w:val="TableHead"/>
    <w:basedOn w:val="TextBody"/>
    <w:uiPriority w:val="99"/>
    <w:rsid w:val="00056152"/>
    <w:pPr>
      <w:spacing w:before="120" w:after="120"/>
      <w:jc w:val="center"/>
    </w:pPr>
    <w:rPr>
      <w:b/>
      <w:sz w:val="20"/>
    </w:rPr>
  </w:style>
  <w:style w:type="paragraph" w:customStyle="1" w:styleId="ReportDate">
    <w:name w:val="ReportDate"/>
    <w:basedOn w:val="CoversheetText"/>
    <w:uiPriority w:val="99"/>
    <w:rsid w:val="00056152"/>
  </w:style>
  <w:style w:type="paragraph" w:customStyle="1" w:styleId="TableBody">
    <w:name w:val="TableBody"/>
    <w:basedOn w:val="TextBody"/>
    <w:uiPriority w:val="99"/>
    <w:rsid w:val="00056152"/>
    <w:pPr>
      <w:spacing w:before="120" w:after="120"/>
      <w:jc w:val="left"/>
    </w:pPr>
    <w:rPr>
      <w:bCs/>
      <w:sz w:val="20"/>
    </w:rPr>
  </w:style>
  <w:style w:type="paragraph" w:customStyle="1" w:styleId="ReportObject">
    <w:name w:val="ReportObject"/>
    <w:basedOn w:val="TextBody"/>
    <w:uiPriority w:val="99"/>
    <w:rsid w:val="00056152"/>
    <w:pPr>
      <w:keepNext/>
      <w:jc w:val="center"/>
    </w:pPr>
  </w:style>
  <w:style w:type="paragraph" w:customStyle="1" w:styleId="RptCaption">
    <w:name w:val="RptCaption"/>
    <w:basedOn w:val="af6"/>
    <w:uiPriority w:val="99"/>
    <w:rsid w:val="00056152"/>
    <w:pPr>
      <w:jc w:val="center"/>
    </w:pPr>
  </w:style>
  <w:style w:type="paragraph" w:customStyle="1" w:styleId="BodyTextHanging">
    <w:name w:val="BodyTextHanging"/>
    <w:basedOn w:val="TextBody"/>
    <w:uiPriority w:val="99"/>
    <w:rsid w:val="00056152"/>
    <w:pPr>
      <w:ind w:left="1134" w:hanging="1134"/>
    </w:pPr>
  </w:style>
  <w:style w:type="paragraph" w:customStyle="1" w:styleId="BodyTextHanging1">
    <w:name w:val="BodyTextHanging1"/>
    <w:basedOn w:val="TextBody"/>
    <w:uiPriority w:val="99"/>
    <w:rsid w:val="00056152"/>
    <w:pPr>
      <w:ind w:left="2268" w:hanging="1134"/>
    </w:pPr>
  </w:style>
  <w:style w:type="paragraph" w:styleId="aa">
    <w:name w:val="endnote text"/>
    <w:basedOn w:val="TextBody"/>
    <w:link w:val="Char4"/>
    <w:uiPriority w:val="99"/>
    <w:semiHidden/>
    <w:rsid w:val="00056152"/>
    <w:pPr>
      <w:spacing w:before="120" w:after="140"/>
    </w:pPr>
  </w:style>
  <w:style w:type="paragraph" w:styleId="ab">
    <w:name w:val="footnote text"/>
    <w:basedOn w:val="a"/>
    <w:link w:val="Char5"/>
    <w:uiPriority w:val="99"/>
    <w:semiHidden/>
    <w:rsid w:val="00056152"/>
    <w:pPr>
      <w:widowControl/>
      <w:spacing w:before="120"/>
    </w:pPr>
    <w:rPr>
      <w:rFonts w:ascii="Arial" w:hAnsi="Arial"/>
      <w:sz w:val="20"/>
      <w:szCs w:val="20"/>
      <w:lang w:val="en-GB" w:eastAsia="en-US"/>
    </w:rPr>
  </w:style>
  <w:style w:type="paragraph" w:customStyle="1" w:styleId="BodyTextInserted">
    <w:name w:val="BodyTextInserted"/>
    <w:basedOn w:val="TextBody"/>
    <w:uiPriority w:val="99"/>
    <w:rsid w:val="00056152"/>
    <w:pPr>
      <w:ind w:left="567" w:right="567"/>
    </w:pPr>
  </w:style>
  <w:style w:type="paragraph" w:customStyle="1" w:styleId="Definition">
    <w:name w:val="Definition"/>
    <w:basedOn w:val="TextBody"/>
    <w:uiPriority w:val="99"/>
    <w:rsid w:val="00056152"/>
    <w:pPr>
      <w:spacing w:before="120" w:after="140"/>
      <w:ind w:left="3402" w:hanging="3402"/>
    </w:pPr>
  </w:style>
  <w:style w:type="paragraph" w:customStyle="1" w:styleId="Body">
    <w:name w:val="Body"/>
    <w:link w:val="BodyChar"/>
    <w:rsid w:val="00056152"/>
    <w:pPr>
      <w:suppressAutoHyphens/>
      <w:spacing w:before="120" w:after="120" w:line="260" w:lineRule="exact"/>
      <w:ind w:left="1440" w:right="389"/>
      <w:jc w:val="both"/>
    </w:pPr>
    <w:rPr>
      <w:rFonts w:ascii="Arial" w:eastAsia="Times" w:hAnsi="Arial"/>
      <w:color w:val="00000A"/>
      <w:sz w:val="22"/>
      <w:szCs w:val="20"/>
      <w:lang w:val="de-DE" w:eastAsia="en-US"/>
    </w:rPr>
  </w:style>
  <w:style w:type="paragraph" w:customStyle="1" w:styleId="SapientBullet">
    <w:name w:val="Sapient Bullet"/>
    <w:basedOn w:val="Body"/>
    <w:uiPriority w:val="99"/>
    <w:rsid w:val="00056152"/>
    <w:pPr>
      <w:tabs>
        <w:tab w:val="left" w:pos="432"/>
        <w:tab w:val="left" w:pos="567"/>
      </w:tabs>
      <w:spacing w:before="0" w:after="0" w:line="240" w:lineRule="auto"/>
      <w:ind w:left="2160" w:right="216" w:hanging="567"/>
    </w:pPr>
  </w:style>
  <w:style w:type="paragraph" w:customStyle="1" w:styleId="Figure">
    <w:name w:val="Figure"/>
    <w:basedOn w:val="a"/>
    <w:next w:val="Body"/>
    <w:link w:val="FigureChar"/>
    <w:autoRedefine/>
    <w:uiPriority w:val="99"/>
    <w:rsid w:val="00056152"/>
    <w:pPr>
      <w:keepLines/>
      <w:tabs>
        <w:tab w:val="left" w:pos="1304"/>
      </w:tabs>
      <w:spacing w:before="360" w:after="240"/>
      <w:jc w:val="left"/>
    </w:pPr>
    <w:rPr>
      <w:rFonts w:ascii="Arial" w:eastAsia="Times" w:hAnsi="Arial"/>
      <w:b/>
      <w:sz w:val="18"/>
      <w:szCs w:val="20"/>
      <w:lang w:val="en-GB" w:eastAsia="en-US"/>
    </w:rPr>
  </w:style>
  <w:style w:type="paragraph" w:styleId="afb">
    <w:name w:val="List Number"/>
    <w:basedOn w:val="Body"/>
    <w:uiPriority w:val="99"/>
    <w:rsid w:val="00056152"/>
    <w:pPr>
      <w:tabs>
        <w:tab w:val="left" w:pos="432"/>
      </w:tabs>
      <w:spacing w:before="0" w:after="0"/>
      <w:ind w:left="432" w:right="357" w:hanging="432"/>
    </w:pPr>
    <w:rPr>
      <w:sz w:val="20"/>
      <w:lang w:val="en-US"/>
    </w:rPr>
  </w:style>
  <w:style w:type="paragraph" w:customStyle="1" w:styleId="Approvals">
    <w:name w:val="Approvals"/>
    <w:basedOn w:val="ad"/>
    <w:uiPriority w:val="99"/>
    <w:rsid w:val="00056152"/>
    <w:pPr>
      <w:spacing w:before="100" w:after="100"/>
      <w:ind w:left="5103"/>
      <w:jc w:val="left"/>
    </w:pPr>
    <w:rPr>
      <w:rFonts w:ascii="HelveticaNeueThinCond" w:hAnsi="HelveticaNeueThinCond" w:cs="Times New Roman"/>
      <w:b w:val="0"/>
      <w:bCs w:val="0"/>
      <w:sz w:val="22"/>
      <w:szCs w:val="20"/>
    </w:rPr>
  </w:style>
  <w:style w:type="paragraph" w:styleId="ad">
    <w:name w:val="Title"/>
    <w:basedOn w:val="a"/>
    <w:link w:val="Char6"/>
    <w:uiPriority w:val="99"/>
    <w:qFormat/>
    <w:rsid w:val="00056152"/>
    <w:pPr>
      <w:widowControl/>
      <w:spacing w:before="240" w:after="60"/>
      <w:jc w:val="center"/>
      <w:outlineLvl w:val="0"/>
    </w:pPr>
    <w:rPr>
      <w:rFonts w:ascii="Arial" w:hAnsi="Arial" w:cs="Arial"/>
      <w:b/>
      <w:bCs/>
      <w:sz w:val="32"/>
      <w:szCs w:val="32"/>
      <w:lang w:val="en-GB" w:eastAsia="en-US"/>
    </w:rPr>
  </w:style>
  <w:style w:type="paragraph" w:customStyle="1" w:styleId="Headning3">
    <w:name w:val="Headning 3"/>
    <w:basedOn w:val="TextBody"/>
    <w:uiPriority w:val="99"/>
    <w:rsid w:val="00056152"/>
  </w:style>
  <w:style w:type="paragraph" w:styleId="af1">
    <w:name w:val="annotation text"/>
    <w:basedOn w:val="a"/>
    <w:link w:val="Char7"/>
    <w:uiPriority w:val="99"/>
    <w:semiHidden/>
    <w:rsid w:val="00056152"/>
    <w:pPr>
      <w:widowControl/>
      <w:spacing w:before="240"/>
    </w:pPr>
    <w:rPr>
      <w:rFonts w:ascii="Arial" w:hAnsi="Arial"/>
      <w:sz w:val="20"/>
      <w:szCs w:val="20"/>
      <w:lang w:val="en-GB" w:eastAsia="en-US"/>
    </w:rPr>
  </w:style>
  <w:style w:type="paragraph" w:styleId="af3">
    <w:name w:val="annotation subject"/>
    <w:basedOn w:val="af1"/>
    <w:link w:val="Char10"/>
    <w:uiPriority w:val="99"/>
    <w:semiHidden/>
    <w:rsid w:val="00056152"/>
    <w:rPr>
      <w:b/>
      <w:bCs/>
    </w:rPr>
  </w:style>
  <w:style w:type="paragraph" w:customStyle="1" w:styleId="Char1CharCharChar">
    <w:name w:val="Char1 Char Char Char"/>
    <w:basedOn w:val="a"/>
    <w:uiPriority w:val="99"/>
    <w:semiHidden/>
    <w:rsid w:val="00056152"/>
    <w:pPr>
      <w:spacing w:after="280"/>
    </w:pPr>
    <w:rPr>
      <w:rFonts w:ascii="Tahoma" w:hAnsi="Tahoma"/>
      <w:sz w:val="20"/>
      <w:szCs w:val="20"/>
      <w:lang w:eastAsia="en-US"/>
    </w:rPr>
  </w:style>
  <w:style w:type="paragraph" w:customStyle="1" w:styleId="FSCList">
    <w:name w:val="FSC: List"/>
    <w:basedOn w:val="a"/>
    <w:uiPriority w:val="99"/>
    <w:rsid w:val="00056152"/>
    <w:pPr>
      <w:widowControl/>
      <w:tabs>
        <w:tab w:val="left" w:pos="227"/>
      </w:tabs>
      <w:jc w:val="left"/>
    </w:pPr>
    <w:rPr>
      <w:rFonts w:ascii="Arial" w:hAnsi="Arial"/>
      <w:sz w:val="18"/>
      <w:szCs w:val="20"/>
      <w:lang w:eastAsia="de-DE"/>
    </w:rPr>
  </w:style>
  <w:style w:type="paragraph" w:styleId="HTML0">
    <w:name w:val="HTML Preformatted"/>
    <w:basedOn w:val="a"/>
    <w:link w:val="HTMLChar"/>
    <w:uiPriority w:val="99"/>
    <w:unhideWhenUsed/>
    <w:rsid w:val="00056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GB" w:eastAsia="en-GB"/>
    </w:rPr>
  </w:style>
  <w:style w:type="paragraph" w:styleId="afc">
    <w:name w:val="Plain Text"/>
    <w:basedOn w:val="a"/>
    <w:uiPriority w:val="99"/>
    <w:unhideWhenUsed/>
    <w:rsid w:val="00056152"/>
    <w:pPr>
      <w:jc w:val="left"/>
    </w:pPr>
    <w:rPr>
      <w:rFonts w:ascii="Calibri" w:hAnsi="Calibri" w:cs="Courier New"/>
      <w:szCs w:val="21"/>
    </w:rPr>
  </w:style>
  <w:style w:type="paragraph" w:styleId="afd">
    <w:name w:val="Normal (Web)"/>
    <w:basedOn w:val="a"/>
    <w:uiPriority w:val="99"/>
    <w:semiHidden/>
    <w:unhideWhenUsed/>
    <w:rsid w:val="006E699B"/>
    <w:pPr>
      <w:spacing w:after="280"/>
      <w:jc w:val="left"/>
    </w:pPr>
    <w:rPr>
      <w:rFonts w:ascii="宋体" w:hAnsi="宋体" w:cs="宋体"/>
      <w:sz w:val="24"/>
    </w:rPr>
  </w:style>
  <w:style w:type="paragraph" w:customStyle="1" w:styleId="ordinary-output">
    <w:name w:val="ordinary-output"/>
    <w:basedOn w:val="a"/>
    <w:rsid w:val="00395412"/>
    <w:pPr>
      <w:widowControl/>
      <w:spacing w:before="28" w:after="75" w:line="330" w:lineRule="atLeast"/>
      <w:jc w:val="left"/>
    </w:pPr>
    <w:rPr>
      <w:rFonts w:ascii="宋体" w:eastAsia="文泉驿正黑" w:hAnsi="宋体" w:cs="宋体"/>
      <w:color w:val="333333"/>
      <w:sz w:val="27"/>
      <w:szCs w:val="27"/>
      <w:lang w:bidi="hi-IN"/>
    </w:rPr>
  </w:style>
  <w:style w:type="paragraph" w:customStyle="1" w:styleId="FrameContents">
    <w:name w:val="Frame Contents"/>
    <w:basedOn w:val="a"/>
  </w:style>
  <w:style w:type="paragraph" w:customStyle="1" w:styleId="TableContents">
    <w:name w:val="Table Contents"/>
    <w:basedOn w:val="a"/>
  </w:style>
  <w:style w:type="paragraph" w:customStyle="1" w:styleId="TableHeading">
    <w:name w:val="Table Heading"/>
    <w:basedOn w:val="TableContents"/>
  </w:style>
  <w:style w:type="table" w:styleId="afe">
    <w:name w:val="Table Grid"/>
    <w:basedOn w:val="a1"/>
    <w:uiPriority w:val="59"/>
    <w:rsid w:val="00B153C3"/>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Table Colorful 2"/>
    <w:basedOn w:val="a1"/>
    <w:rsid w:val="00B153C3"/>
    <w:pPr>
      <w:spacing w:after="180"/>
      <w:jc w:val="both"/>
    </w:pPr>
    <w:rPr>
      <w:sz w:val="20"/>
      <w:szCs w:val="20"/>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10">
    <w:name w:val="Table Colorful 1"/>
    <w:basedOn w:val="a1"/>
    <w:rsid w:val="00B153C3"/>
    <w:pPr>
      <w:jc w:val="both"/>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aff">
    <w:name w:val="Table Theme"/>
    <w:basedOn w:val="a1"/>
    <w:rsid w:val="00B153C3"/>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Elegant"/>
    <w:basedOn w:val="a1"/>
    <w:rsid w:val="00B153C3"/>
    <w:pPr>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1">
    <w:name w:val="Table Contemporary"/>
    <w:basedOn w:val="a1"/>
    <w:rsid w:val="00B153C3"/>
    <w:pPr>
      <w:jc w:val="both"/>
    </w:pPr>
    <w:rPr>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Web 1"/>
    <w:basedOn w:val="a1"/>
    <w:rsid w:val="00B153C3"/>
    <w:pPr>
      <w:spacing w:before="60" w:after="180"/>
      <w:jc w:val="both"/>
    </w:pPr>
    <w:rPr>
      <w:sz w:val="20"/>
      <w:szCs w:val="20"/>
    </w:rPr>
    <w:tblPr>
      <w:tblBorders>
        <w:top w:val="thickThinLargeGap" w:sz="6" w:space="0" w:color="auto"/>
        <w:left w:val="thickThinLargeGap" w:sz="6" w:space="0" w:color="auto"/>
        <w:bottom w:val="thickThinLargeGap" w:sz="6" w:space="0" w:color="auto"/>
        <w:right w:val="thickThinLargeGap" w:sz="6" w:space="0" w:color="auto"/>
        <w:insideH w:val="thickThinLargeGap" w:sz="6" w:space="0" w:color="auto"/>
        <w:insideV w:val="thickThinLargeGap"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
    <w:name w:val="TOC Heading"/>
    <w:basedOn w:val="1"/>
    <w:next w:val="a"/>
    <w:uiPriority w:val="39"/>
    <w:unhideWhenUsed/>
    <w:qFormat/>
    <w:rsid w:val="00694D5F"/>
    <w:pPr>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12">
    <w:name w:val="toc 1"/>
    <w:basedOn w:val="a"/>
    <w:next w:val="a"/>
    <w:autoRedefine/>
    <w:uiPriority w:val="39"/>
    <w:unhideWhenUsed/>
    <w:qFormat/>
    <w:rsid w:val="00694D5F"/>
  </w:style>
  <w:style w:type="paragraph" w:styleId="21">
    <w:name w:val="toc 2"/>
    <w:basedOn w:val="a"/>
    <w:next w:val="a"/>
    <w:autoRedefine/>
    <w:uiPriority w:val="39"/>
    <w:unhideWhenUsed/>
    <w:qFormat/>
    <w:rsid w:val="00694D5F"/>
    <w:pPr>
      <w:ind w:leftChars="200" w:left="420"/>
    </w:pPr>
  </w:style>
  <w:style w:type="paragraph" w:styleId="30">
    <w:name w:val="toc 3"/>
    <w:basedOn w:val="a"/>
    <w:next w:val="a"/>
    <w:autoRedefine/>
    <w:uiPriority w:val="39"/>
    <w:unhideWhenUsed/>
    <w:qFormat/>
    <w:rsid w:val="00694D5F"/>
    <w:pPr>
      <w:ind w:leftChars="400" w:left="840"/>
    </w:pPr>
  </w:style>
  <w:style w:type="paragraph" w:styleId="40">
    <w:name w:val="toc 4"/>
    <w:basedOn w:val="a"/>
    <w:next w:val="a"/>
    <w:autoRedefine/>
    <w:uiPriority w:val="39"/>
    <w:unhideWhenUsed/>
    <w:rsid w:val="00694D5F"/>
    <w:pPr>
      <w:suppressAutoHyphens w:val="0"/>
      <w:ind w:leftChars="600" w:left="1260"/>
    </w:pPr>
    <w:rPr>
      <w:rFonts w:asciiTheme="minorHAnsi" w:eastAsiaTheme="minorEastAsia" w:hAnsiTheme="minorHAnsi" w:cstheme="minorBidi"/>
      <w:color w:val="auto"/>
      <w:kern w:val="2"/>
      <w:szCs w:val="22"/>
    </w:rPr>
  </w:style>
  <w:style w:type="paragraph" w:styleId="50">
    <w:name w:val="toc 5"/>
    <w:basedOn w:val="a"/>
    <w:next w:val="a"/>
    <w:autoRedefine/>
    <w:uiPriority w:val="39"/>
    <w:unhideWhenUsed/>
    <w:rsid w:val="00694D5F"/>
    <w:pPr>
      <w:suppressAutoHyphens w:val="0"/>
      <w:ind w:leftChars="800" w:left="1680"/>
    </w:pPr>
    <w:rPr>
      <w:rFonts w:asciiTheme="minorHAnsi" w:eastAsiaTheme="minorEastAsia" w:hAnsiTheme="minorHAnsi" w:cstheme="minorBidi"/>
      <w:color w:val="auto"/>
      <w:kern w:val="2"/>
      <w:szCs w:val="22"/>
    </w:rPr>
  </w:style>
  <w:style w:type="paragraph" w:styleId="60">
    <w:name w:val="toc 6"/>
    <w:basedOn w:val="a"/>
    <w:next w:val="a"/>
    <w:autoRedefine/>
    <w:uiPriority w:val="39"/>
    <w:unhideWhenUsed/>
    <w:rsid w:val="00694D5F"/>
    <w:pPr>
      <w:suppressAutoHyphens w:val="0"/>
      <w:ind w:leftChars="1000" w:left="2100"/>
    </w:pPr>
    <w:rPr>
      <w:rFonts w:asciiTheme="minorHAnsi" w:eastAsiaTheme="minorEastAsia" w:hAnsiTheme="minorHAnsi" w:cstheme="minorBidi"/>
      <w:color w:val="auto"/>
      <w:kern w:val="2"/>
      <w:szCs w:val="22"/>
    </w:rPr>
  </w:style>
  <w:style w:type="paragraph" w:styleId="70">
    <w:name w:val="toc 7"/>
    <w:basedOn w:val="a"/>
    <w:next w:val="a"/>
    <w:autoRedefine/>
    <w:uiPriority w:val="39"/>
    <w:unhideWhenUsed/>
    <w:rsid w:val="00694D5F"/>
    <w:pPr>
      <w:suppressAutoHyphens w:val="0"/>
      <w:ind w:leftChars="1200" w:left="2520"/>
    </w:pPr>
    <w:rPr>
      <w:rFonts w:asciiTheme="minorHAnsi" w:eastAsiaTheme="minorEastAsia" w:hAnsiTheme="minorHAnsi" w:cstheme="minorBidi"/>
      <w:color w:val="auto"/>
      <w:kern w:val="2"/>
      <w:szCs w:val="22"/>
    </w:rPr>
  </w:style>
  <w:style w:type="paragraph" w:styleId="80">
    <w:name w:val="toc 8"/>
    <w:basedOn w:val="a"/>
    <w:next w:val="a"/>
    <w:autoRedefine/>
    <w:uiPriority w:val="39"/>
    <w:unhideWhenUsed/>
    <w:rsid w:val="00694D5F"/>
    <w:pPr>
      <w:suppressAutoHyphens w:val="0"/>
      <w:ind w:leftChars="1400" w:left="2940"/>
    </w:pPr>
    <w:rPr>
      <w:rFonts w:asciiTheme="minorHAnsi" w:eastAsiaTheme="minorEastAsia" w:hAnsiTheme="minorHAnsi" w:cstheme="minorBidi"/>
      <w:color w:val="auto"/>
      <w:kern w:val="2"/>
      <w:szCs w:val="22"/>
    </w:rPr>
  </w:style>
  <w:style w:type="paragraph" w:styleId="90">
    <w:name w:val="toc 9"/>
    <w:basedOn w:val="a"/>
    <w:next w:val="a"/>
    <w:autoRedefine/>
    <w:uiPriority w:val="39"/>
    <w:unhideWhenUsed/>
    <w:rsid w:val="00694D5F"/>
    <w:pPr>
      <w:suppressAutoHyphens w:val="0"/>
      <w:ind w:leftChars="1600" w:left="3360"/>
    </w:pPr>
    <w:rPr>
      <w:rFonts w:asciiTheme="minorHAnsi" w:eastAsiaTheme="minorEastAsia" w:hAnsiTheme="minorHAnsi" w:cstheme="minorBidi"/>
      <w:color w:val="auto"/>
      <w:kern w:val="2"/>
      <w:szCs w:val="22"/>
    </w:rPr>
  </w:style>
  <w:style w:type="character" w:styleId="aff2">
    <w:name w:val="Hyperlink"/>
    <w:basedOn w:val="a0"/>
    <w:uiPriority w:val="99"/>
    <w:unhideWhenUsed/>
    <w:rsid w:val="00694D5F"/>
    <w:rPr>
      <w:color w:val="0000FF" w:themeColor="hyperlink"/>
      <w:u w:val="single"/>
    </w:rPr>
  </w:style>
  <w:style w:type="paragraph" w:styleId="af4">
    <w:name w:val="Body Text"/>
    <w:basedOn w:val="a"/>
    <w:link w:val="Chara"/>
    <w:uiPriority w:val="99"/>
    <w:unhideWhenUsed/>
    <w:rsid w:val="00F5033A"/>
    <w:pPr>
      <w:widowControl/>
      <w:suppressAutoHyphens w:val="0"/>
      <w:spacing w:before="240"/>
    </w:pPr>
    <w:rPr>
      <w:rFonts w:ascii="Arial" w:hAnsi="Arial"/>
      <w:color w:val="auto"/>
      <w:sz w:val="22"/>
      <w:szCs w:val="20"/>
      <w:lang w:val="en-GB" w:eastAsia="en-US"/>
    </w:rPr>
  </w:style>
  <w:style w:type="character" w:customStyle="1" w:styleId="BodyTextChar2">
    <w:name w:val="Body Text Char2"/>
    <w:basedOn w:val="a0"/>
    <w:uiPriority w:val="99"/>
    <w:semiHidden/>
    <w:rsid w:val="00F5033A"/>
    <w:rPr>
      <w:rFonts w:ascii="Times New Roman" w:eastAsia="宋体" w:hAnsi="Times New Roman"/>
      <w:color w:val="00000A"/>
      <w:szCs w:val="24"/>
    </w:rPr>
  </w:style>
  <w:style w:type="table" w:customStyle="1" w:styleId="13">
    <w:name w:val="网格型1"/>
    <w:basedOn w:val="a1"/>
    <w:next w:val="afe"/>
    <w:uiPriority w:val="59"/>
    <w:rsid w:val="00E134A1"/>
    <w:pPr>
      <w:widowControl w:val="0"/>
      <w:jc w:val="both"/>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a0"/>
    <w:rsid w:val="00414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0091">
      <w:bodyDiv w:val="1"/>
      <w:marLeft w:val="0"/>
      <w:marRight w:val="0"/>
      <w:marTop w:val="0"/>
      <w:marBottom w:val="0"/>
      <w:divBdr>
        <w:top w:val="none" w:sz="0" w:space="0" w:color="auto"/>
        <w:left w:val="none" w:sz="0" w:space="0" w:color="auto"/>
        <w:bottom w:val="none" w:sz="0" w:space="0" w:color="auto"/>
        <w:right w:val="none" w:sz="0" w:space="0" w:color="auto"/>
      </w:divBdr>
    </w:div>
    <w:div w:id="101073097">
      <w:bodyDiv w:val="1"/>
      <w:marLeft w:val="0"/>
      <w:marRight w:val="0"/>
      <w:marTop w:val="0"/>
      <w:marBottom w:val="0"/>
      <w:divBdr>
        <w:top w:val="none" w:sz="0" w:space="0" w:color="auto"/>
        <w:left w:val="none" w:sz="0" w:space="0" w:color="auto"/>
        <w:bottom w:val="none" w:sz="0" w:space="0" w:color="auto"/>
        <w:right w:val="none" w:sz="0" w:space="0" w:color="auto"/>
      </w:divBdr>
    </w:div>
    <w:div w:id="111949647">
      <w:bodyDiv w:val="1"/>
      <w:marLeft w:val="0"/>
      <w:marRight w:val="0"/>
      <w:marTop w:val="0"/>
      <w:marBottom w:val="0"/>
      <w:divBdr>
        <w:top w:val="none" w:sz="0" w:space="0" w:color="auto"/>
        <w:left w:val="none" w:sz="0" w:space="0" w:color="auto"/>
        <w:bottom w:val="none" w:sz="0" w:space="0" w:color="auto"/>
        <w:right w:val="none" w:sz="0" w:space="0" w:color="auto"/>
      </w:divBdr>
    </w:div>
    <w:div w:id="176165944">
      <w:bodyDiv w:val="1"/>
      <w:marLeft w:val="0"/>
      <w:marRight w:val="0"/>
      <w:marTop w:val="0"/>
      <w:marBottom w:val="0"/>
      <w:divBdr>
        <w:top w:val="none" w:sz="0" w:space="0" w:color="auto"/>
        <w:left w:val="none" w:sz="0" w:space="0" w:color="auto"/>
        <w:bottom w:val="none" w:sz="0" w:space="0" w:color="auto"/>
        <w:right w:val="none" w:sz="0" w:space="0" w:color="auto"/>
      </w:divBdr>
    </w:div>
    <w:div w:id="218827272">
      <w:bodyDiv w:val="1"/>
      <w:marLeft w:val="0"/>
      <w:marRight w:val="0"/>
      <w:marTop w:val="0"/>
      <w:marBottom w:val="0"/>
      <w:divBdr>
        <w:top w:val="none" w:sz="0" w:space="0" w:color="auto"/>
        <w:left w:val="none" w:sz="0" w:space="0" w:color="auto"/>
        <w:bottom w:val="none" w:sz="0" w:space="0" w:color="auto"/>
        <w:right w:val="none" w:sz="0" w:space="0" w:color="auto"/>
      </w:divBdr>
    </w:div>
    <w:div w:id="229654281">
      <w:bodyDiv w:val="1"/>
      <w:marLeft w:val="0"/>
      <w:marRight w:val="0"/>
      <w:marTop w:val="0"/>
      <w:marBottom w:val="0"/>
      <w:divBdr>
        <w:top w:val="none" w:sz="0" w:space="0" w:color="auto"/>
        <w:left w:val="none" w:sz="0" w:space="0" w:color="auto"/>
        <w:bottom w:val="none" w:sz="0" w:space="0" w:color="auto"/>
        <w:right w:val="none" w:sz="0" w:space="0" w:color="auto"/>
      </w:divBdr>
    </w:div>
    <w:div w:id="233666864">
      <w:bodyDiv w:val="1"/>
      <w:marLeft w:val="0"/>
      <w:marRight w:val="0"/>
      <w:marTop w:val="0"/>
      <w:marBottom w:val="0"/>
      <w:divBdr>
        <w:top w:val="none" w:sz="0" w:space="0" w:color="auto"/>
        <w:left w:val="none" w:sz="0" w:space="0" w:color="auto"/>
        <w:bottom w:val="none" w:sz="0" w:space="0" w:color="auto"/>
        <w:right w:val="none" w:sz="0" w:space="0" w:color="auto"/>
      </w:divBdr>
    </w:div>
    <w:div w:id="234050332">
      <w:bodyDiv w:val="1"/>
      <w:marLeft w:val="0"/>
      <w:marRight w:val="0"/>
      <w:marTop w:val="0"/>
      <w:marBottom w:val="0"/>
      <w:divBdr>
        <w:top w:val="none" w:sz="0" w:space="0" w:color="auto"/>
        <w:left w:val="none" w:sz="0" w:space="0" w:color="auto"/>
        <w:bottom w:val="none" w:sz="0" w:space="0" w:color="auto"/>
        <w:right w:val="none" w:sz="0" w:space="0" w:color="auto"/>
      </w:divBdr>
    </w:div>
    <w:div w:id="267087801">
      <w:bodyDiv w:val="1"/>
      <w:marLeft w:val="0"/>
      <w:marRight w:val="0"/>
      <w:marTop w:val="0"/>
      <w:marBottom w:val="0"/>
      <w:divBdr>
        <w:top w:val="none" w:sz="0" w:space="0" w:color="auto"/>
        <w:left w:val="none" w:sz="0" w:space="0" w:color="auto"/>
        <w:bottom w:val="none" w:sz="0" w:space="0" w:color="auto"/>
        <w:right w:val="none" w:sz="0" w:space="0" w:color="auto"/>
      </w:divBdr>
    </w:div>
    <w:div w:id="276523214">
      <w:bodyDiv w:val="1"/>
      <w:marLeft w:val="0"/>
      <w:marRight w:val="0"/>
      <w:marTop w:val="0"/>
      <w:marBottom w:val="0"/>
      <w:divBdr>
        <w:top w:val="none" w:sz="0" w:space="0" w:color="auto"/>
        <w:left w:val="none" w:sz="0" w:space="0" w:color="auto"/>
        <w:bottom w:val="none" w:sz="0" w:space="0" w:color="auto"/>
        <w:right w:val="none" w:sz="0" w:space="0" w:color="auto"/>
      </w:divBdr>
    </w:div>
    <w:div w:id="292249394">
      <w:bodyDiv w:val="1"/>
      <w:marLeft w:val="0"/>
      <w:marRight w:val="0"/>
      <w:marTop w:val="0"/>
      <w:marBottom w:val="0"/>
      <w:divBdr>
        <w:top w:val="none" w:sz="0" w:space="0" w:color="auto"/>
        <w:left w:val="none" w:sz="0" w:space="0" w:color="auto"/>
        <w:bottom w:val="none" w:sz="0" w:space="0" w:color="auto"/>
        <w:right w:val="none" w:sz="0" w:space="0" w:color="auto"/>
      </w:divBdr>
    </w:div>
    <w:div w:id="297759390">
      <w:bodyDiv w:val="1"/>
      <w:marLeft w:val="0"/>
      <w:marRight w:val="0"/>
      <w:marTop w:val="0"/>
      <w:marBottom w:val="0"/>
      <w:divBdr>
        <w:top w:val="none" w:sz="0" w:space="0" w:color="auto"/>
        <w:left w:val="none" w:sz="0" w:space="0" w:color="auto"/>
        <w:bottom w:val="none" w:sz="0" w:space="0" w:color="auto"/>
        <w:right w:val="none" w:sz="0" w:space="0" w:color="auto"/>
      </w:divBdr>
    </w:div>
    <w:div w:id="314531049">
      <w:bodyDiv w:val="1"/>
      <w:marLeft w:val="0"/>
      <w:marRight w:val="0"/>
      <w:marTop w:val="0"/>
      <w:marBottom w:val="0"/>
      <w:divBdr>
        <w:top w:val="none" w:sz="0" w:space="0" w:color="auto"/>
        <w:left w:val="none" w:sz="0" w:space="0" w:color="auto"/>
        <w:bottom w:val="none" w:sz="0" w:space="0" w:color="auto"/>
        <w:right w:val="none" w:sz="0" w:space="0" w:color="auto"/>
      </w:divBdr>
    </w:div>
    <w:div w:id="316346962">
      <w:bodyDiv w:val="1"/>
      <w:marLeft w:val="0"/>
      <w:marRight w:val="0"/>
      <w:marTop w:val="0"/>
      <w:marBottom w:val="0"/>
      <w:divBdr>
        <w:top w:val="none" w:sz="0" w:space="0" w:color="auto"/>
        <w:left w:val="none" w:sz="0" w:space="0" w:color="auto"/>
        <w:bottom w:val="none" w:sz="0" w:space="0" w:color="auto"/>
        <w:right w:val="none" w:sz="0" w:space="0" w:color="auto"/>
      </w:divBdr>
    </w:div>
    <w:div w:id="324162479">
      <w:bodyDiv w:val="1"/>
      <w:marLeft w:val="0"/>
      <w:marRight w:val="0"/>
      <w:marTop w:val="0"/>
      <w:marBottom w:val="0"/>
      <w:divBdr>
        <w:top w:val="none" w:sz="0" w:space="0" w:color="auto"/>
        <w:left w:val="none" w:sz="0" w:space="0" w:color="auto"/>
        <w:bottom w:val="none" w:sz="0" w:space="0" w:color="auto"/>
        <w:right w:val="none" w:sz="0" w:space="0" w:color="auto"/>
      </w:divBdr>
    </w:div>
    <w:div w:id="366369643">
      <w:bodyDiv w:val="1"/>
      <w:marLeft w:val="0"/>
      <w:marRight w:val="0"/>
      <w:marTop w:val="0"/>
      <w:marBottom w:val="0"/>
      <w:divBdr>
        <w:top w:val="none" w:sz="0" w:space="0" w:color="auto"/>
        <w:left w:val="none" w:sz="0" w:space="0" w:color="auto"/>
        <w:bottom w:val="none" w:sz="0" w:space="0" w:color="auto"/>
        <w:right w:val="none" w:sz="0" w:space="0" w:color="auto"/>
      </w:divBdr>
    </w:div>
    <w:div w:id="383720958">
      <w:bodyDiv w:val="1"/>
      <w:marLeft w:val="0"/>
      <w:marRight w:val="0"/>
      <w:marTop w:val="0"/>
      <w:marBottom w:val="0"/>
      <w:divBdr>
        <w:top w:val="none" w:sz="0" w:space="0" w:color="auto"/>
        <w:left w:val="none" w:sz="0" w:space="0" w:color="auto"/>
        <w:bottom w:val="none" w:sz="0" w:space="0" w:color="auto"/>
        <w:right w:val="none" w:sz="0" w:space="0" w:color="auto"/>
      </w:divBdr>
    </w:div>
    <w:div w:id="390806813">
      <w:bodyDiv w:val="1"/>
      <w:marLeft w:val="0"/>
      <w:marRight w:val="0"/>
      <w:marTop w:val="0"/>
      <w:marBottom w:val="0"/>
      <w:divBdr>
        <w:top w:val="none" w:sz="0" w:space="0" w:color="auto"/>
        <w:left w:val="none" w:sz="0" w:space="0" w:color="auto"/>
        <w:bottom w:val="none" w:sz="0" w:space="0" w:color="auto"/>
        <w:right w:val="none" w:sz="0" w:space="0" w:color="auto"/>
      </w:divBdr>
    </w:div>
    <w:div w:id="409544015">
      <w:bodyDiv w:val="1"/>
      <w:marLeft w:val="0"/>
      <w:marRight w:val="0"/>
      <w:marTop w:val="0"/>
      <w:marBottom w:val="0"/>
      <w:divBdr>
        <w:top w:val="none" w:sz="0" w:space="0" w:color="auto"/>
        <w:left w:val="none" w:sz="0" w:space="0" w:color="auto"/>
        <w:bottom w:val="none" w:sz="0" w:space="0" w:color="auto"/>
        <w:right w:val="none" w:sz="0" w:space="0" w:color="auto"/>
      </w:divBdr>
    </w:div>
    <w:div w:id="481578277">
      <w:bodyDiv w:val="1"/>
      <w:marLeft w:val="0"/>
      <w:marRight w:val="0"/>
      <w:marTop w:val="0"/>
      <w:marBottom w:val="0"/>
      <w:divBdr>
        <w:top w:val="none" w:sz="0" w:space="0" w:color="auto"/>
        <w:left w:val="none" w:sz="0" w:space="0" w:color="auto"/>
        <w:bottom w:val="none" w:sz="0" w:space="0" w:color="auto"/>
        <w:right w:val="none" w:sz="0" w:space="0" w:color="auto"/>
      </w:divBdr>
      <w:divsChild>
        <w:div w:id="1694377037">
          <w:marLeft w:val="0"/>
          <w:marRight w:val="0"/>
          <w:marTop w:val="0"/>
          <w:marBottom w:val="0"/>
          <w:divBdr>
            <w:top w:val="none" w:sz="0" w:space="0" w:color="auto"/>
            <w:left w:val="none" w:sz="0" w:space="0" w:color="auto"/>
            <w:bottom w:val="none" w:sz="0" w:space="0" w:color="auto"/>
            <w:right w:val="none" w:sz="0" w:space="0" w:color="auto"/>
          </w:divBdr>
          <w:divsChild>
            <w:div w:id="925967305">
              <w:marLeft w:val="0"/>
              <w:marRight w:val="60"/>
              <w:marTop w:val="0"/>
              <w:marBottom w:val="0"/>
              <w:divBdr>
                <w:top w:val="none" w:sz="0" w:space="0" w:color="auto"/>
                <w:left w:val="none" w:sz="0" w:space="0" w:color="auto"/>
                <w:bottom w:val="none" w:sz="0" w:space="0" w:color="auto"/>
                <w:right w:val="none" w:sz="0" w:space="0" w:color="auto"/>
              </w:divBdr>
              <w:divsChild>
                <w:div w:id="1021397319">
                  <w:marLeft w:val="0"/>
                  <w:marRight w:val="0"/>
                  <w:marTop w:val="0"/>
                  <w:marBottom w:val="120"/>
                  <w:divBdr>
                    <w:top w:val="single" w:sz="6" w:space="0" w:color="C0C0C0"/>
                    <w:left w:val="single" w:sz="6" w:space="0" w:color="D9D9D9"/>
                    <w:bottom w:val="single" w:sz="6" w:space="0" w:color="D9D9D9"/>
                    <w:right w:val="single" w:sz="6" w:space="0" w:color="D9D9D9"/>
                  </w:divBdr>
                  <w:divsChild>
                    <w:div w:id="9915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292">
          <w:marLeft w:val="0"/>
          <w:marRight w:val="0"/>
          <w:marTop w:val="0"/>
          <w:marBottom w:val="0"/>
          <w:divBdr>
            <w:top w:val="none" w:sz="0" w:space="0" w:color="auto"/>
            <w:left w:val="none" w:sz="0" w:space="0" w:color="auto"/>
            <w:bottom w:val="none" w:sz="0" w:space="0" w:color="auto"/>
            <w:right w:val="none" w:sz="0" w:space="0" w:color="auto"/>
          </w:divBdr>
          <w:divsChild>
            <w:div w:id="58597686">
              <w:marLeft w:val="60"/>
              <w:marRight w:val="0"/>
              <w:marTop w:val="0"/>
              <w:marBottom w:val="0"/>
              <w:divBdr>
                <w:top w:val="none" w:sz="0" w:space="0" w:color="auto"/>
                <w:left w:val="none" w:sz="0" w:space="0" w:color="auto"/>
                <w:bottom w:val="none" w:sz="0" w:space="0" w:color="auto"/>
                <w:right w:val="none" w:sz="0" w:space="0" w:color="auto"/>
              </w:divBdr>
              <w:divsChild>
                <w:div w:id="2089686104">
                  <w:marLeft w:val="0"/>
                  <w:marRight w:val="0"/>
                  <w:marTop w:val="0"/>
                  <w:marBottom w:val="0"/>
                  <w:divBdr>
                    <w:top w:val="none" w:sz="0" w:space="0" w:color="auto"/>
                    <w:left w:val="none" w:sz="0" w:space="0" w:color="auto"/>
                    <w:bottom w:val="none" w:sz="0" w:space="0" w:color="auto"/>
                    <w:right w:val="none" w:sz="0" w:space="0" w:color="auto"/>
                  </w:divBdr>
                  <w:divsChild>
                    <w:div w:id="1634865557">
                      <w:marLeft w:val="0"/>
                      <w:marRight w:val="0"/>
                      <w:marTop w:val="0"/>
                      <w:marBottom w:val="120"/>
                      <w:divBdr>
                        <w:top w:val="single" w:sz="6" w:space="0" w:color="F5F5F5"/>
                        <w:left w:val="single" w:sz="6" w:space="0" w:color="F5F5F5"/>
                        <w:bottom w:val="single" w:sz="6" w:space="0" w:color="F5F5F5"/>
                        <w:right w:val="single" w:sz="6" w:space="0" w:color="F5F5F5"/>
                      </w:divBdr>
                      <w:divsChild>
                        <w:div w:id="756445938">
                          <w:marLeft w:val="0"/>
                          <w:marRight w:val="0"/>
                          <w:marTop w:val="0"/>
                          <w:marBottom w:val="0"/>
                          <w:divBdr>
                            <w:top w:val="none" w:sz="0" w:space="0" w:color="auto"/>
                            <w:left w:val="none" w:sz="0" w:space="0" w:color="auto"/>
                            <w:bottom w:val="none" w:sz="0" w:space="0" w:color="auto"/>
                            <w:right w:val="none" w:sz="0" w:space="0" w:color="auto"/>
                          </w:divBdr>
                          <w:divsChild>
                            <w:div w:id="6199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92091">
      <w:bodyDiv w:val="1"/>
      <w:marLeft w:val="0"/>
      <w:marRight w:val="0"/>
      <w:marTop w:val="0"/>
      <w:marBottom w:val="0"/>
      <w:divBdr>
        <w:top w:val="none" w:sz="0" w:space="0" w:color="auto"/>
        <w:left w:val="none" w:sz="0" w:space="0" w:color="auto"/>
        <w:bottom w:val="none" w:sz="0" w:space="0" w:color="auto"/>
        <w:right w:val="none" w:sz="0" w:space="0" w:color="auto"/>
      </w:divBdr>
    </w:div>
    <w:div w:id="522137107">
      <w:bodyDiv w:val="1"/>
      <w:marLeft w:val="0"/>
      <w:marRight w:val="0"/>
      <w:marTop w:val="0"/>
      <w:marBottom w:val="0"/>
      <w:divBdr>
        <w:top w:val="none" w:sz="0" w:space="0" w:color="auto"/>
        <w:left w:val="none" w:sz="0" w:space="0" w:color="auto"/>
        <w:bottom w:val="none" w:sz="0" w:space="0" w:color="auto"/>
        <w:right w:val="none" w:sz="0" w:space="0" w:color="auto"/>
      </w:divBdr>
    </w:div>
    <w:div w:id="525870265">
      <w:bodyDiv w:val="1"/>
      <w:marLeft w:val="0"/>
      <w:marRight w:val="0"/>
      <w:marTop w:val="0"/>
      <w:marBottom w:val="0"/>
      <w:divBdr>
        <w:top w:val="none" w:sz="0" w:space="0" w:color="auto"/>
        <w:left w:val="none" w:sz="0" w:space="0" w:color="auto"/>
        <w:bottom w:val="none" w:sz="0" w:space="0" w:color="auto"/>
        <w:right w:val="none" w:sz="0" w:space="0" w:color="auto"/>
      </w:divBdr>
    </w:div>
    <w:div w:id="549610339">
      <w:bodyDiv w:val="1"/>
      <w:marLeft w:val="0"/>
      <w:marRight w:val="0"/>
      <w:marTop w:val="0"/>
      <w:marBottom w:val="0"/>
      <w:divBdr>
        <w:top w:val="none" w:sz="0" w:space="0" w:color="auto"/>
        <w:left w:val="none" w:sz="0" w:space="0" w:color="auto"/>
        <w:bottom w:val="none" w:sz="0" w:space="0" w:color="auto"/>
        <w:right w:val="none" w:sz="0" w:space="0" w:color="auto"/>
      </w:divBdr>
    </w:div>
    <w:div w:id="560753177">
      <w:bodyDiv w:val="1"/>
      <w:marLeft w:val="0"/>
      <w:marRight w:val="0"/>
      <w:marTop w:val="0"/>
      <w:marBottom w:val="0"/>
      <w:divBdr>
        <w:top w:val="none" w:sz="0" w:space="0" w:color="auto"/>
        <w:left w:val="none" w:sz="0" w:space="0" w:color="auto"/>
        <w:bottom w:val="none" w:sz="0" w:space="0" w:color="auto"/>
        <w:right w:val="none" w:sz="0" w:space="0" w:color="auto"/>
      </w:divBdr>
    </w:div>
    <w:div w:id="562374226">
      <w:bodyDiv w:val="1"/>
      <w:marLeft w:val="0"/>
      <w:marRight w:val="0"/>
      <w:marTop w:val="0"/>
      <w:marBottom w:val="0"/>
      <w:divBdr>
        <w:top w:val="none" w:sz="0" w:space="0" w:color="auto"/>
        <w:left w:val="none" w:sz="0" w:space="0" w:color="auto"/>
        <w:bottom w:val="none" w:sz="0" w:space="0" w:color="auto"/>
        <w:right w:val="none" w:sz="0" w:space="0" w:color="auto"/>
      </w:divBdr>
    </w:div>
    <w:div w:id="575171341">
      <w:bodyDiv w:val="1"/>
      <w:marLeft w:val="0"/>
      <w:marRight w:val="0"/>
      <w:marTop w:val="0"/>
      <w:marBottom w:val="0"/>
      <w:divBdr>
        <w:top w:val="none" w:sz="0" w:space="0" w:color="auto"/>
        <w:left w:val="none" w:sz="0" w:space="0" w:color="auto"/>
        <w:bottom w:val="none" w:sz="0" w:space="0" w:color="auto"/>
        <w:right w:val="none" w:sz="0" w:space="0" w:color="auto"/>
      </w:divBdr>
    </w:div>
    <w:div w:id="592207815">
      <w:bodyDiv w:val="1"/>
      <w:marLeft w:val="0"/>
      <w:marRight w:val="0"/>
      <w:marTop w:val="0"/>
      <w:marBottom w:val="0"/>
      <w:divBdr>
        <w:top w:val="none" w:sz="0" w:space="0" w:color="auto"/>
        <w:left w:val="none" w:sz="0" w:space="0" w:color="auto"/>
        <w:bottom w:val="none" w:sz="0" w:space="0" w:color="auto"/>
        <w:right w:val="none" w:sz="0" w:space="0" w:color="auto"/>
      </w:divBdr>
    </w:div>
    <w:div w:id="597911755">
      <w:bodyDiv w:val="1"/>
      <w:marLeft w:val="0"/>
      <w:marRight w:val="0"/>
      <w:marTop w:val="0"/>
      <w:marBottom w:val="0"/>
      <w:divBdr>
        <w:top w:val="none" w:sz="0" w:space="0" w:color="auto"/>
        <w:left w:val="none" w:sz="0" w:space="0" w:color="auto"/>
        <w:bottom w:val="none" w:sz="0" w:space="0" w:color="auto"/>
        <w:right w:val="none" w:sz="0" w:space="0" w:color="auto"/>
      </w:divBdr>
    </w:div>
    <w:div w:id="602149355">
      <w:bodyDiv w:val="1"/>
      <w:marLeft w:val="0"/>
      <w:marRight w:val="0"/>
      <w:marTop w:val="0"/>
      <w:marBottom w:val="0"/>
      <w:divBdr>
        <w:top w:val="none" w:sz="0" w:space="0" w:color="auto"/>
        <w:left w:val="none" w:sz="0" w:space="0" w:color="auto"/>
        <w:bottom w:val="none" w:sz="0" w:space="0" w:color="auto"/>
        <w:right w:val="none" w:sz="0" w:space="0" w:color="auto"/>
      </w:divBdr>
    </w:div>
    <w:div w:id="703942554">
      <w:bodyDiv w:val="1"/>
      <w:marLeft w:val="0"/>
      <w:marRight w:val="0"/>
      <w:marTop w:val="0"/>
      <w:marBottom w:val="0"/>
      <w:divBdr>
        <w:top w:val="none" w:sz="0" w:space="0" w:color="auto"/>
        <w:left w:val="none" w:sz="0" w:space="0" w:color="auto"/>
        <w:bottom w:val="none" w:sz="0" w:space="0" w:color="auto"/>
        <w:right w:val="none" w:sz="0" w:space="0" w:color="auto"/>
      </w:divBdr>
    </w:div>
    <w:div w:id="738287809">
      <w:bodyDiv w:val="1"/>
      <w:marLeft w:val="0"/>
      <w:marRight w:val="0"/>
      <w:marTop w:val="0"/>
      <w:marBottom w:val="0"/>
      <w:divBdr>
        <w:top w:val="none" w:sz="0" w:space="0" w:color="auto"/>
        <w:left w:val="none" w:sz="0" w:space="0" w:color="auto"/>
        <w:bottom w:val="none" w:sz="0" w:space="0" w:color="auto"/>
        <w:right w:val="none" w:sz="0" w:space="0" w:color="auto"/>
      </w:divBdr>
    </w:div>
    <w:div w:id="743259115">
      <w:bodyDiv w:val="1"/>
      <w:marLeft w:val="0"/>
      <w:marRight w:val="0"/>
      <w:marTop w:val="0"/>
      <w:marBottom w:val="0"/>
      <w:divBdr>
        <w:top w:val="none" w:sz="0" w:space="0" w:color="auto"/>
        <w:left w:val="none" w:sz="0" w:space="0" w:color="auto"/>
        <w:bottom w:val="none" w:sz="0" w:space="0" w:color="auto"/>
        <w:right w:val="none" w:sz="0" w:space="0" w:color="auto"/>
      </w:divBdr>
    </w:div>
    <w:div w:id="781917808">
      <w:bodyDiv w:val="1"/>
      <w:marLeft w:val="0"/>
      <w:marRight w:val="0"/>
      <w:marTop w:val="0"/>
      <w:marBottom w:val="0"/>
      <w:divBdr>
        <w:top w:val="none" w:sz="0" w:space="0" w:color="auto"/>
        <w:left w:val="none" w:sz="0" w:space="0" w:color="auto"/>
        <w:bottom w:val="none" w:sz="0" w:space="0" w:color="auto"/>
        <w:right w:val="none" w:sz="0" w:space="0" w:color="auto"/>
      </w:divBdr>
    </w:div>
    <w:div w:id="788357482">
      <w:bodyDiv w:val="1"/>
      <w:marLeft w:val="0"/>
      <w:marRight w:val="0"/>
      <w:marTop w:val="0"/>
      <w:marBottom w:val="0"/>
      <w:divBdr>
        <w:top w:val="none" w:sz="0" w:space="0" w:color="auto"/>
        <w:left w:val="none" w:sz="0" w:space="0" w:color="auto"/>
        <w:bottom w:val="none" w:sz="0" w:space="0" w:color="auto"/>
        <w:right w:val="none" w:sz="0" w:space="0" w:color="auto"/>
      </w:divBdr>
    </w:div>
    <w:div w:id="803692824">
      <w:bodyDiv w:val="1"/>
      <w:marLeft w:val="0"/>
      <w:marRight w:val="0"/>
      <w:marTop w:val="0"/>
      <w:marBottom w:val="0"/>
      <w:divBdr>
        <w:top w:val="none" w:sz="0" w:space="0" w:color="auto"/>
        <w:left w:val="none" w:sz="0" w:space="0" w:color="auto"/>
        <w:bottom w:val="none" w:sz="0" w:space="0" w:color="auto"/>
        <w:right w:val="none" w:sz="0" w:space="0" w:color="auto"/>
      </w:divBdr>
    </w:div>
    <w:div w:id="805049853">
      <w:bodyDiv w:val="1"/>
      <w:marLeft w:val="0"/>
      <w:marRight w:val="0"/>
      <w:marTop w:val="0"/>
      <w:marBottom w:val="0"/>
      <w:divBdr>
        <w:top w:val="none" w:sz="0" w:space="0" w:color="auto"/>
        <w:left w:val="none" w:sz="0" w:space="0" w:color="auto"/>
        <w:bottom w:val="none" w:sz="0" w:space="0" w:color="auto"/>
        <w:right w:val="none" w:sz="0" w:space="0" w:color="auto"/>
      </w:divBdr>
    </w:div>
    <w:div w:id="816461357">
      <w:bodyDiv w:val="1"/>
      <w:marLeft w:val="0"/>
      <w:marRight w:val="0"/>
      <w:marTop w:val="0"/>
      <w:marBottom w:val="0"/>
      <w:divBdr>
        <w:top w:val="none" w:sz="0" w:space="0" w:color="auto"/>
        <w:left w:val="none" w:sz="0" w:space="0" w:color="auto"/>
        <w:bottom w:val="none" w:sz="0" w:space="0" w:color="auto"/>
        <w:right w:val="none" w:sz="0" w:space="0" w:color="auto"/>
      </w:divBdr>
    </w:div>
    <w:div w:id="828130612">
      <w:bodyDiv w:val="1"/>
      <w:marLeft w:val="0"/>
      <w:marRight w:val="0"/>
      <w:marTop w:val="0"/>
      <w:marBottom w:val="0"/>
      <w:divBdr>
        <w:top w:val="none" w:sz="0" w:space="0" w:color="auto"/>
        <w:left w:val="none" w:sz="0" w:space="0" w:color="auto"/>
        <w:bottom w:val="none" w:sz="0" w:space="0" w:color="auto"/>
        <w:right w:val="none" w:sz="0" w:space="0" w:color="auto"/>
      </w:divBdr>
    </w:div>
    <w:div w:id="839351545">
      <w:bodyDiv w:val="1"/>
      <w:marLeft w:val="0"/>
      <w:marRight w:val="0"/>
      <w:marTop w:val="0"/>
      <w:marBottom w:val="0"/>
      <w:divBdr>
        <w:top w:val="none" w:sz="0" w:space="0" w:color="auto"/>
        <w:left w:val="none" w:sz="0" w:space="0" w:color="auto"/>
        <w:bottom w:val="none" w:sz="0" w:space="0" w:color="auto"/>
        <w:right w:val="none" w:sz="0" w:space="0" w:color="auto"/>
      </w:divBdr>
    </w:div>
    <w:div w:id="875964178">
      <w:bodyDiv w:val="1"/>
      <w:marLeft w:val="0"/>
      <w:marRight w:val="0"/>
      <w:marTop w:val="0"/>
      <w:marBottom w:val="0"/>
      <w:divBdr>
        <w:top w:val="none" w:sz="0" w:space="0" w:color="auto"/>
        <w:left w:val="none" w:sz="0" w:space="0" w:color="auto"/>
        <w:bottom w:val="none" w:sz="0" w:space="0" w:color="auto"/>
        <w:right w:val="none" w:sz="0" w:space="0" w:color="auto"/>
      </w:divBdr>
    </w:div>
    <w:div w:id="887226766">
      <w:bodyDiv w:val="1"/>
      <w:marLeft w:val="0"/>
      <w:marRight w:val="0"/>
      <w:marTop w:val="0"/>
      <w:marBottom w:val="0"/>
      <w:divBdr>
        <w:top w:val="none" w:sz="0" w:space="0" w:color="auto"/>
        <w:left w:val="none" w:sz="0" w:space="0" w:color="auto"/>
        <w:bottom w:val="none" w:sz="0" w:space="0" w:color="auto"/>
        <w:right w:val="none" w:sz="0" w:space="0" w:color="auto"/>
      </w:divBdr>
    </w:div>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931204352">
      <w:bodyDiv w:val="1"/>
      <w:marLeft w:val="0"/>
      <w:marRight w:val="0"/>
      <w:marTop w:val="0"/>
      <w:marBottom w:val="0"/>
      <w:divBdr>
        <w:top w:val="none" w:sz="0" w:space="0" w:color="auto"/>
        <w:left w:val="none" w:sz="0" w:space="0" w:color="auto"/>
        <w:bottom w:val="none" w:sz="0" w:space="0" w:color="auto"/>
        <w:right w:val="none" w:sz="0" w:space="0" w:color="auto"/>
      </w:divBdr>
    </w:div>
    <w:div w:id="942762102">
      <w:bodyDiv w:val="1"/>
      <w:marLeft w:val="0"/>
      <w:marRight w:val="0"/>
      <w:marTop w:val="0"/>
      <w:marBottom w:val="0"/>
      <w:divBdr>
        <w:top w:val="none" w:sz="0" w:space="0" w:color="auto"/>
        <w:left w:val="none" w:sz="0" w:space="0" w:color="auto"/>
        <w:bottom w:val="none" w:sz="0" w:space="0" w:color="auto"/>
        <w:right w:val="none" w:sz="0" w:space="0" w:color="auto"/>
      </w:divBdr>
    </w:div>
    <w:div w:id="985933464">
      <w:bodyDiv w:val="1"/>
      <w:marLeft w:val="0"/>
      <w:marRight w:val="0"/>
      <w:marTop w:val="0"/>
      <w:marBottom w:val="0"/>
      <w:divBdr>
        <w:top w:val="none" w:sz="0" w:space="0" w:color="auto"/>
        <w:left w:val="none" w:sz="0" w:space="0" w:color="auto"/>
        <w:bottom w:val="none" w:sz="0" w:space="0" w:color="auto"/>
        <w:right w:val="none" w:sz="0" w:space="0" w:color="auto"/>
      </w:divBdr>
    </w:div>
    <w:div w:id="1002247048">
      <w:bodyDiv w:val="1"/>
      <w:marLeft w:val="0"/>
      <w:marRight w:val="0"/>
      <w:marTop w:val="0"/>
      <w:marBottom w:val="0"/>
      <w:divBdr>
        <w:top w:val="none" w:sz="0" w:space="0" w:color="auto"/>
        <w:left w:val="none" w:sz="0" w:space="0" w:color="auto"/>
        <w:bottom w:val="none" w:sz="0" w:space="0" w:color="auto"/>
        <w:right w:val="none" w:sz="0" w:space="0" w:color="auto"/>
      </w:divBdr>
    </w:div>
    <w:div w:id="1003705917">
      <w:bodyDiv w:val="1"/>
      <w:marLeft w:val="0"/>
      <w:marRight w:val="0"/>
      <w:marTop w:val="0"/>
      <w:marBottom w:val="0"/>
      <w:divBdr>
        <w:top w:val="none" w:sz="0" w:space="0" w:color="auto"/>
        <w:left w:val="none" w:sz="0" w:space="0" w:color="auto"/>
        <w:bottom w:val="none" w:sz="0" w:space="0" w:color="auto"/>
        <w:right w:val="none" w:sz="0" w:space="0" w:color="auto"/>
      </w:divBdr>
    </w:div>
    <w:div w:id="1064763604">
      <w:bodyDiv w:val="1"/>
      <w:marLeft w:val="0"/>
      <w:marRight w:val="0"/>
      <w:marTop w:val="0"/>
      <w:marBottom w:val="0"/>
      <w:divBdr>
        <w:top w:val="none" w:sz="0" w:space="0" w:color="auto"/>
        <w:left w:val="none" w:sz="0" w:space="0" w:color="auto"/>
        <w:bottom w:val="none" w:sz="0" w:space="0" w:color="auto"/>
        <w:right w:val="none" w:sz="0" w:space="0" w:color="auto"/>
      </w:divBdr>
    </w:div>
    <w:div w:id="1069887361">
      <w:bodyDiv w:val="1"/>
      <w:marLeft w:val="0"/>
      <w:marRight w:val="0"/>
      <w:marTop w:val="0"/>
      <w:marBottom w:val="0"/>
      <w:divBdr>
        <w:top w:val="none" w:sz="0" w:space="0" w:color="auto"/>
        <w:left w:val="none" w:sz="0" w:space="0" w:color="auto"/>
        <w:bottom w:val="none" w:sz="0" w:space="0" w:color="auto"/>
        <w:right w:val="none" w:sz="0" w:space="0" w:color="auto"/>
      </w:divBdr>
    </w:div>
    <w:div w:id="1102917979">
      <w:bodyDiv w:val="1"/>
      <w:marLeft w:val="0"/>
      <w:marRight w:val="0"/>
      <w:marTop w:val="0"/>
      <w:marBottom w:val="0"/>
      <w:divBdr>
        <w:top w:val="none" w:sz="0" w:space="0" w:color="auto"/>
        <w:left w:val="none" w:sz="0" w:space="0" w:color="auto"/>
        <w:bottom w:val="none" w:sz="0" w:space="0" w:color="auto"/>
        <w:right w:val="none" w:sz="0" w:space="0" w:color="auto"/>
      </w:divBdr>
    </w:div>
    <w:div w:id="1162165191">
      <w:bodyDiv w:val="1"/>
      <w:marLeft w:val="0"/>
      <w:marRight w:val="0"/>
      <w:marTop w:val="0"/>
      <w:marBottom w:val="0"/>
      <w:divBdr>
        <w:top w:val="none" w:sz="0" w:space="0" w:color="auto"/>
        <w:left w:val="none" w:sz="0" w:space="0" w:color="auto"/>
        <w:bottom w:val="none" w:sz="0" w:space="0" w:color="auto"/>
        <w:right w:val="none" w:sz="0" w:space="0" w:color="auto"/>
      </w:divBdr>
    </w:div>
    <w:div w:id="1164324870">
      <w:bodyDiv w:val="1"/>
      <w:marLeft w:val="0"/>
      <w:marRight w:val="0"/>
      <w:marTop w:val="0"/>
      <w:marBottom w:val="0"/>
      <w:divBdr>
        <w:top w:val="none" w:sz="0" w:space="0" w:color="auto"/>
        <w:left w:val="none" w:sz="0" w:space="0" w:color="auto"/>
        <w:bottom w:val="none" w:sz="0" w:space="0" w:color="auto"/>
        <w:right w:val="none" w:sz="0" w:space="0" w:color="auto"/>
      </w:divBdr>
    </w:div>
    <w:div w:id="1202085389">
      <w:bodyDiv w:val="1"/>
      <w:marLeft w:val="0"/>
      <w:marRight w:val="0"/>
      <w:marTop w:val="0"/>
      <w:marBottom w:val="0"/>
      <w:divBdr>
        <w:top w:val="none" w:sz="0" w:space="0" w:color="auto"/>
        <w:left w:val="none" w:sz="0" w:space="0" w:color="auto"/>
        <w:bottom w:val="none" w:sz="0" w:space="0" w:color="auto"/>
        <w:right w:val="none" w:sz="0" w:space="0" w:color="auto"/>
      </w:divBdr>
    </w:div>
    <w:div w:id="1212578523">
      <w:bodyDiv w:val="1"/>
      <w:marLeft w:val="0"/>
      <w:marRight w:val="0"/>
      <w:marTop w:val="0"/>
      <w:marBottom w:val="0"/>
      <w:divBdr>
        <w:top w:val="none" w:sz="0" w:space="0" w:color="auto"/>
        <w:left w:val="none" w:sz="0" w:space="0" w:color="auto"/>
        <w:bottom w:val="none" w:sz="0" w:space="0" w:color="auto"/>
        <w:right w:val="none" w:sz="0" w:space="0" w:color="auto"/>
      </w:divBdr>
    </w:div>
    <w:div w:id="1240022186">
      <w:bodyDiv w:val="1"/>
      <w:marLeft w:val="0"/>
      <w:marRight w:val="0"/>
      <w:marTop w:val="0"/>
      <w:marBottom w:val="0"/>
      <w:divBdr>
        <w:top w:val="none" w:sz="0" w:space="0" w:color="auto"/>
        <w:left w:val="none" w:sz="0" w:space="0" w:color="auto"/>
        <w:bottom w:val="none" w:sz="0" w:space="0" w:color="auto"/>
        <w:right w:val="none" w:sz="0" w:space="0" w:color="auto"/>
      </w:divBdr>
    </w:div>
    <w:div w:id="1310020115">
      <w:bodyDiv w:val="1"/>
      <w:marLeft w:val="0"/>
      <w:marRight w:val="0"/>
      <w:marTop w:val="0"/>
      <w:marBottom w:val="0"/>
      <w:divBdr>
        <w:top w:val="none" w:sz="0" w:space="0" w:color="auto"/>
        <w:left w:val="none" w:sz="0" w:space="0" w:color="auto"/>
        <w:bottom w:val="none" w:sz="0" w:space="0" w:color="auto"/>
        <w:right w:val="none" w:sz="0" w:space="0" w:color="auto"/>
      </w:divBdr>
    </w:div>
    <w:div w:id="1320187151">
      <w:bodyDiv w:val="1"/>
      <w:marLeft w:val="0"/>
      <w:marRight w:val="0"/>
      <w:marTop w:val="0"/>
      <w:marBottom w:val="0"/>
      <w:divBdr>
        <w:top w:val="none" w:sz="0" w:space="0" w:color="auto"/>
        <w:left w:val="none" w:sz="0" w:space="0" w:color="auto"/>
        <w:bottom w:val="none" w:sz="0" w:space="0" w:color="auto"/>
        <w:right w:val="none" w:sz="0" w:space="0" w:color="auto"/>
      </w:divBdr>
    </w:div>
    <w:div w:id="1335255975">
      <w:bodyDiv w:val="1"/>
      <w:marLeft w:val="0"/>
      <w:marRight w:val="0"/>
      <w:marTop w:val="0"/>
      <w:marBottom w:val="0"/>
      <w:divBdr>
        <w:top w:val="none" w:sz="0" w:space="0" w:color="auto"/>
        <w:left w:val="none" w:sz="0" w:space="0" w:color="auto"/>
        <w:bottom w:val="none" w:sz="0" w:space="0" w:color="auto"/>
        <w:right w:val="none" w:sz="0" w:space="0" w:color="auto"/>
      </w:divBdr>
    </w:div>
    <w:div w:id="1365670837">
      <w:bodyDiv w:val="1"/>
      <w:marLeft w:val="0"/>
      <w:marRight w:val="0"/>
      <w:marTop w:val="0"/>
      <w:marBottom w:val="0"/>
      <w:divBdr>
        <w:top w:val="none" w:sz="0" w:space="0" w:color="auto"/>
        <w:left w:val="none" w:sz="0" w:space="0" w:color="auto"/>
        <w:bottom w:val="none" w:sz="0" w:space="0" w:color="auto"/>
        <w:right w:val="none" w:sz="0" w:space="0" w:color="auto"/>
      </w:divBdr>
    </w:div>
    <w:div w:id="1386415090">
      <w:bodyDiv w:val="1"/>
      <w:marLeft w:val="0"/>
      <w:marRight w:val="0"/>
      <w:marTop w:val="0"/>
      <w:marBottom w:val="0"/>
      <w:divBdr>
        <w:top w:val="none" w:sz="0" w:space="0" w:color="auto"/>
        <w:left w:val="none" w:sz="0" w:space="0" w:color="auto"/>
        <w:bottom w:val="none" w:sz="0" w:space="0" w:color="auto"/>
        <w:right w:val="none" w:sz="0" w:space="0" w:color="auto"/>
      </w:divBdr>
    </w:div>
    <w:div w:id="1386952778">
      <w:bodyDiv w:val="1"/>
      <w:marLeft w:val="0"/>
      <w:marRight w:val="0"/>
      <w:marTop w:val="0"/>
      <w:marBottom w:val="0"/>
      <w:divBdr>
        <w:top w:val="none" w:sz="0" w:space="0" w:color="auto"/>
        <w:left w:val="none" w:sz="0" w:space="0" w:color="auto"/>
        <w:bottom w:val="none" w:sz="0" w:space="0" w:color="auto"/>
        <w:right w:val="none" w:sz="0" w:space="0" w:color="auto"/>
      </w:divBdr>
    </w:div>
    <w:div w:id="1395472185">
      <w:bodyDiv w:val="1"/>
      <w:marLeft w:val="0"/>
      <w:marRight w:val="0"/>
      <w:marTop w:val="0"/>
      <w:marBottom w:val="0"/>
      <w:divBdr>
        <w:top w:val="none" w:sz="0" w:space="0" w:color="auto"/>
        <w:left w:val="none" w:sz="0" w:space="0" w:color="auto"/>
        <w:bottom w:val="none" w:sz="0" w:space="0" w:color="auto"/>
        <w:right w:val="none" w:sz="0" w:space="0" w:color="auto"/>
      </w:divBdr>
    </w:div>
    <w:div w:id="1410734730">
      <w:bodyDiv w:val="1"/>
      <w:marLeft w:val="0"/>
      <w:marRight w:val="0"/>
      <w:marTop w:val="0"/>
      <w:marBottom w:val="0"/>
      <w:divBdr>
        <w:top w:val="none" w:sz="0" w:space="0" w:color="auto"/>
        <w:left w:val="none" w:sz="0" w:space="0" w:color="auto"/>
        <w:bottom w:val="none" w:sz="0" w:space="0" w:color="auto"/>
        <w:right w:val="none" w:sz="0" w:space="0" w:color="auto"/>
      </w:divBdr>
    </w:div>
    <w:div w:id="1431270316">
      <w:bodyDiv w:val="1"/>
      <w:marLeft w:val="0"/>
      <w:marRight w:val="0"/>
      <w:marTop w:val="0"/>
      <w:marBottom w:val="0"/>
      <w:divBdr>
        <w:top w:val="none" w:sz="0" w:space="0" w:color="auto"/>
        <w:left w:val="none" w:sz="0" w:space="0" w:color="auto"/>
        <w:bottom w:val="none" w:sz="0" w:space="0" w:color="auto"/>
        <w:right w:val="none" w:sz="0" w:space="0" w:color="auto"/>
      </w:divBdr>
    </w:div>
    <w:div w:id="1439368211">
      <w:bodyDiv w:val="1"/>
      <w:marLeft w:val="0"/>
      <w:marRight w:val="0"/>
      <w:marTop w:val="0"/>
      <w:marBottom w:val="0"/>
      <w:divBdr>
        <w:top w:val="none" w:sz="0" w:space="0" w:color="auto"/>
        <w:left w:val="none" w:sz="0" w:space="0" w:color="auto"/>
        <w:bottom w:val="none" w:sz="0" w:space="0" w:color="auto"/>
        <w:right w:val="none" w:sz="0" w:space="0" w:color="auto"/>
      </w:divBdr>
    </w:div>
    <w:div w:id="1440569600">
      <w:bodyDiv w:val="1"/>
      <w:marLeft w:val="0"/>
      <w:marRight w:val="0"/>
      <w:marTop w:val="0"/>
      <w:marBottom w:val="0"/>
      <w:divBdr>
        <w:top w:val="none" w:sz="0" w:space="0" w:color="auto"/>
        <w:left w:val="none" w:sz="0" w:space="0" w:color="auto"/>
        <w:bottom w:val="none" w:sz="0" w:space="0" w:color="auto"/>
        <w:right w:val="none" w:sz="0" w:space="0" w:color="auto"/>
      </w:divBdr>
    </w:div>
    <w:div w:id="1471702287">
      <w:bodyDiv w:val="1"/>
      <w:marLeft w:val="0"/>
      <w:marRight w:val="0"/>
      <w:marTop w:val="0"/>
      <w:marBottom w:val="0"/>
      <w:divBdr>
        <w:top w:val="none" w:sz="0" w:space="0" w:color="auto"/>
        <w:left w:val="none" w:sz="0" w:space="0" w:color="auto"/>
        <w:bottom w:val="none" w:sz="0" w:space="0" w:color="auto"/>
        <w:right w:val="none" w:sz="0" w:space="0" w:color="auto"/>
      </w:divBdr>
    </w:div>
    <w:div w:id="1507863271">
      <w:bodyDiv w:val="1"/>
      <w:marLeft w:val="0"/>
      <w:marRight w:val="0"/>
      <w:marTop w:val="0"/>
      <w:marBottom w:val="0"/>
      <w:divBdr>
        <w:top w:val="none" w:sz="0" w:space="0" w:color="auto"/>
        <w:left w:val="none" w:sz="0" w:space="0" w:color="auto"/>
        <w:bottom w:val="none" w:sz="0" w:space="0" w:color="auto"/>
        <w:right w:val="none" w:sz="0" w:space="0" w:color="auto"/>
      </w:divBdr>
    </w:div>
    <w:div w:id="1523400232">
      <w:bodyDiv w:val="1"/>
      <w:marLeft w:val="0"/>
      <w:marRight w:val="0"/>
      <w:marTop w:val="0"/>
      <w:marBottom w:val="0"/>
      <w:divBdr>
        <w:top w:val="none" w:sz="0" w:space="0" w:color="auto"/>
        <w:left w:val="none" w:sz="0" w:space="0" w:color="auto"/>
        <w:bottom w:val="none" w:sz="0" w:space="0" w:color="auto"/>
        <w:right w:val="none" w:sz="0" w:space="0" w:color="auto"/>
      </w:divBdr>
    </w:div>
    <w:div w:id="1528446970">
      <w:bodyDiv w:val="1"/>
      <w:marLeft w:val="0"/>
      <w:marRight w:val="0"/>
      <w:marTop w:val="0"/>
      <w:marBottom w:val="0"/>
      <w:divBdr>
        <w:top w:val="none" w:sz="0" w:space="0" w:color="auto"/>
        <w:left w:val="none" w:sz="0" w:space="0" w:color="auto"/>
        <w:bottom w:val="none" w:sz="0" w:space="0" w:color="auto"/>
        <w:right w:val="none" w:sz="0" w:space="0" w:color="auto"/>
      </w:divBdr>
    </w:div>
    <w:div w:id="1533153531">
      <w:bodyDiv w:val="1"/>
      <w:marLeft w:val="0"/>
      <w:marRight w:val="0"/>
      <w:marTop w:val="0"/>
      <w:marBottom w:val="0"/>
      <w:divBdr>
        <w:top w:val="none" w:sz="0" w:space="0" w:color="auto"/>
        <w:left w:val="none" w:sz="0" w:space="0" w:color="auto"/>
        <w:bottom w:val="none" w:sz="0" w:space="0" w:color="auto"/>
        <w:right w:val="none" w:sz="0" w:space="0" w:color="auto"/>
      </w:divBdr>
    </w:div>
    <w:div w:id="1542009443">
      <w:bodyDiv w:val="1"/>
      <w:marLeft w:val="0"/>
      <w:marRight w:val="0"/>
      <w:marTop w:val="0"/>
      <w:marBottom w:val="0"/>
      <w:divBdr>
        <w:top w:val="none" w:sz="0" w:space="0" w:color="auto"/>
        <w:left w:val="none" w:sz="0" w:space="0" w:color="auto"/>
        <w:bottom w:val="none" w:sz="0" w:space="0" w:color="auto"/>
        <w:right w:val="none" w:sz="0" w:space="0" w:color="auto"/>
      </w:divBdr>
    </w:div>
    <w:div w:id="1544906722">
      <w:bodyDiv w:val="1"/>
      <w:marLeft w:val="0"/>
      <w:marRight w:val="0"/>
      <w:marTop w:val="0"/>
      <w:marBottom w:val="0"/>
      <w:divBdr>
        <w:top w:val="none" w:sz="0" w:space="0" w:color="auto"/>
        <w:left w:val="none" w:sz="0" w:space="0" w:color="auto"/>
        <w:bottom w:val="none" w:sz="0" w:space="0" w:color="auto"/>
        <w:right w:val="none" w:sz="0" w:space="0" w:color="auto"/>
      </w:divBdr>
    </w:div>
    <w:div w:id="1555581192">
      <w:bodyDiv w:val="1"/>
      <w:marLeft w:val="0"/>
      <w:marRight w:val="0"/>
      <w:marTop w:val="0"/>
      <w:marBottom w:val="0"/>
      <w:divBdr>
        <w:top w:val="none" w:sz="0" w:space="0" w:color="auto"/>
        <w:left w:val="none" w:sz="0" w:space="0" w:color="auto"/>
        <w:bottom w:val="none" w:sz="0" w:space="0" w:color="auto"/>
        <w:right w:val="none" w:sz="0" w:space="0" w:color="auto"/>
      </w:divBdr>
    </w:div>
    <w:div w:id="1619331887">
      <w:bodyDiv w:val="1"/>
      <w:marLeft w:val="0"/>
      <w:marRight w:val="0"/>
      <w:marTop w:val="0"/>
      <w:marBottom w:val="0"/>
      <w:divBdr>
        <w:top w:val="none" w:sz="0" w:space="0" w:color="auto"/>
        <w:left w:val="none" w:sz="0" w:space="0" w:color="auto"/>
        <w:bottom w:val="none" w:sz="0" w:space="0" w:color="auto"/>
        <w:right w:val="none" w:sz="0" w:space="0" w:color="auto"/>
      </w:divBdr>
    </w:div>
    <w:div w:id="1644581965">
      <w:bodyDiv w:val="1"/>
      <w:marLeft w:val="0"/>
      <w:marRight w:val="0"/>
      <w:marTop w:val="0"/>
      <w:marBottom w:val="0"/>
      <w:divBdr>
        <w:top w:val="none" w:sz="0" w:space="0" w:color="auto"/>
        <w:left w:val="none" w:sz="0" w:space="0" w:color="auto"/>
        <w:bottom w:val="none" w:sz="0" w:space="0" w:color="auto"/>
        <w:right w:val="none" w:sz="0" w:space="0" w:color="auto"/>
      </w:divBdr>
    </w:div>
    <w:div w:id="1647008556">
      <w:bodyDiv w:val="1"/>
      <w:marLeft w:val="0"/>
      <w:marRight w:val="0"/>
      <w:marTop w:val="0"/>
      <w:marBottom w:val="0"/>
      <w:divBdr>
        <w:top w:val="none" w:sz="0" w:space="0" w:color="auto"/>
        <w:left w:val="none" w:sz="0" w:space="0" w:color="auto"/>
        <w:bottom w:val="none" w:sz="0" w:space="0" w:color="auto"/>
        <w:right w:val="none" w:sz="0" w:space="0" w:color="auto"/>
      </w:divBdr>
    </w:div>
    <w:div w:id="1653362642">
      <w:bodyDiv w:val="1"/>
      <w:marLeft w:val="0"/>
      <w:marRight w:val="0"/>
      <w:marTop w:val="0"/>
      <w:marBottom w:val="0"/>
      <w:divBdr>
        <w:top w:val="none" w:sz="0" w:space="0" w:color="auto"/>
        <w:left w:val="none" w:sz="0" w:space="0" w:color="auto"/>
        <w:bottom w:val="none" w:sz="0" w:space="0" w:color="auto"/>
        <w:right w:val="none" w:sz="0" w:space="0" w:color="auto"/>
      </w:divBdr>
    </w:div>
    <w:div w:id="1673143984">
      <w:bodyDiv w:val="1"/>
      <w:marLeft w:val="0"/>
      <w:marRight w:val="0"/>
      <w:marTop w:val="0"/>
      <w:marBottom w:val="0"/>
      <w:divBdr>
        <w:top w:val="none" w:sz="0" w:space="0" w:color="auto"/>
        <w:left w:val="none" w:sz="0" w:space="0" w:color="auto"/>
        <w:bottom w:val="none" w:sz="0" w:space="0" w:color="auto"/>
        <w:right w:val="none" w:sz="0" w:space="0" w:color="auto"/>
      </w:divBdr>
    </w:div>
    <w:div w:id="1707441479">
      <w:bodyDiv w:val="1"/>
      <w:marLeft w:val="0"/>
      <w:marRight w:val="0"/>
      <w:marTop w:val="0"/>
      <w:marBottom w:val="0"/>
      <w:divBdr>
        <w:top w:val="none" w:sz="0" w:space="0" w:color="auto"/>
        <w:left w:val="none" w:sz="0" w:space="0" w:color="auto"/>
        <w:bottom w:val="none" w:sz="0" w:space="0" w:color="auto"/>
        <w:right w:val="none" w:sz="0" w:space="0" w:color="auto"/>
      </w:divBdr>
    </w:div>
    <w:div w:id="1752506807">
      <w:bodyDiv w:val="1"/>
      <w:marLeft w:val="0"/>
      <w:marRight w:val="0"/>
      <w:marTop w:val="0"/>
      <w:marBottom w:val="0"/>
      <w:divBdr>
        <w:top w:val="none" w:sz="0" w:space="0" w:color="auto"/>
        <w:left w:val="none" w:sz="0" w:space="0" w:color="auto"/>
        <w:bottom w:val="none" w:sz="0" w:space="0" w:color="auto"/>
        <w:right w:val="none" w:sz="0" w:space="0" w:color="auto"/>
      </w:divBdr>
    </w:div>
    <w:div w:id="1754009621">
      <w:bodyDiv w:val="1"/>
      <w:marLeft w:val="0"/>
      <w:marRight w:val="0"/>
      <w:marTop w:val="0"/>
      <w:marBottom w:val="0"/>
      <w:divBdr>
        <w:top w:val="none" w:sz="0" w:space="0" w:color="auto"/>
        <w:left w:val="none" w:sz="0" w:space="0" w:color="auto"/>
        <w:bottom w:val="none" w:sz="0" w:space="0" w:color="auto"/>
        <w:right w:val="none" w:sz="0" w:space="0" w:color="auto"/>
      </w:divBdr>
    </w:div>
    <w:div w:id="1823737972">
      <w:bodyDiv w:val="1"/>
      <w:marLeft w:val="0"/>
      <w:marRight w:val="0"/>
      <w:marTop w:val="0"/>
      <w:marBottom w:val="0"/>
      <w:divBdr>
        <w:top w:val="none" w:sz="0" w:space="0" w:color="auto"/>
        <w:left w:val="none" w:sz="0" w:space="0" w:color="auto"/>
        <w:bottom w:val="none" w:sz="0" w:space="0" w:color="auto"/>
        <w:right w:val="none" w:sz="0" w:space="0" w:color="auto"/>
      </w:divBdr>
    </w:div>
    <w:div w:id="1836265138">
      <w:bodyDiv w:val="1"/>
      <w:marLeft w:val="0"/>
      <w:marRight w:val="0"/>
      <w:marTop w:val="0"/>
      <w:marBottom w:val="0"/>
      <w:divBdr>
        <w:top w:val="none" w:sz="0" w:space="0" w:color="auto"/>
        <w:left w:val="none" w:sz="0" w:space="0" w:color="auto"/>
        <w:bottom w:val="none" w:sz="0" w:space="0" w:color="auto"/>
        <w:right w:val="none" w:sz="0" w:space="0" w:color="auto"/>
      </w:divBdr>
    </w:div>
    <w:div w:id="1870991112">
      <w:bodyDiv w:val="1"/>
      <w:marLeft w:val="0"/>
      <w:marRight w:val="0"/>
      <w:marTop w:val="0"/>
      <w:marBottom w:val="0"/>
      <w:divBdr>
        <w:top w:val="none" w:sz="0" w:space="0" w:color="auto"/>
        <w:left w:val="none" w:sz="0" w:space="0" w:color="auto"/>
        <w:bottom w:val="none" w:sz="0" w:space="0" w:color="auto"/>
        <w:right w:val="none" w:sz="0" w:space="0" w:color="auto"/>
      </w:divBdr>
    </w:div>
    <w:div w:id="1895894943">
      <w:bodyDiv w:val="1"/>
      <w:marLeft w:val="0"/>
      <w:marRight w:val="0"/>
      <w:marTop w:val="0"/>
      <w:marBottom w:val="0"/>
      <w:divBdr>
        <w:top w:val="none" w:sz="0" w:space="0" w:color="auto"/>
        <w:left w:val="none" w:sz="0" w:space="0" w:color="auto"/>
        <w:bottom w:val="none" w:sz="0" w:space="0" w:color="auto"/>
        <w:right w:val="none" w:sz="0" w:space="0" w:color="auto"/>
      </w:divBdr>
    </w:div>
    <w:div w:id="1902592811">
      <w:bodyDiv w:val="1"/>
      <w:marLeft w:val="0"/>
      <w:marRight w:val="0"/>
      <w:marTop w:val="0"/>
      <w:marBottom w:val="0"/>
      <w:divBdr>
        <w:top w:val="none" w:sz="0" w:space="0" w:color="auto"/>
        <w:left w:val="none" w:sz="0" w:space="0" w:color="auto"/>
        <w:bottom w:val="none" w:sz="0" w:space="0" w:color="auto"/>
        <w:right w:val="none" w:sz="0" w:space="0" w:color="auto"/>
      </w:divBdr>
    </w:div>
    <w:div w:id="1931230040">
      <w:bodyDiv w:val="1"/>
      <w:marLeft w:val="0"/>
      <w:marRight w:val="0"/>
      <w:marTop w:val="0"/>
      <w:marBottom w:val="0"/>
      <w:divBdr>
        <w:top w:val="none" w:sz="0" w:space="0" w:color="auto"/>
        <w:left w:val="none" w:sz="0" w:space="0" w:color="auto"/>
        <w:bottom w:val="none" w:sz="0" w:space="0" w:color="auto"/>
        <w:right w:val="none" w:sz="0" w:space="0" w:color="auto"/>
      </w:divBdr>
    </w:div>
    <w:div w:id="1944220398">
      <w:bodyDiv w:val="1"/>
      <w:marLeft w:val="0"/>
      <w:marRight w:val="0"/>
      <w:marTop w:val="0"/>
      <w:marBottom w:val="0"/>
      <w:divBdr>
        <w:top w:val="none" w:sz="0" w:space="0" w:color="auto"/>
        <w:left w:val="none" w:sz="0" w:space="0" w:color="auto"/>
        <w:bottom w:val="none" w:sz="0" w:space="0" w:color="auto"/>
        <w:right w:val="none" w:sz="0" w:space="0" w:color="auto"/>
      </w:divBdr>
    </w:div>
    <w:div w:id="2010398872">
      <w:bodyDiv w:val="1"/>
      <w:marLeft w:val="0"/>
      <w:marRight w:val="0"/>
      <w:marTop w:val="0"/>
      <w:marBottom w:val="0"/>
      <w:divBdr>
        <w:top w:val="none" w:sz="0" w:space="0" w:color="auto"/>
        <w:left w:val="none" w:sz="0" w:space="0" w:color="auto"/>
        <w:bottom w:val="none" w:sz="0" w:space="0" w:color="auto"/>
        <w:right w:val="none" w:sz="0" w:space="0" w:color="auto"/>
      </w:divBdr>
    </w:div>
    <w:div w:id="2017996503">
      <w:bodyDiv w:val="1"/>
      <w:marLeft w:val="0"/>
      <w:marRight w:val="0"/>
      <w:marTop w:val="0"/>
      <w:marBottom w:val="0"/>
      <w:divBdr>
        <w:top w:val="none" w:sz="0" w:space="0" w:color="auto"/>
        <w:left w:val="none" w:sz="0" w:space="0" w:color="auto"/>
        <w:bottom w:val="none" w:sz="0" w:space="0" w:color="auto"/>
        <w:right w:val="none" w:sz="0" w:space="0" w:color="auto"/>
      </w:divBdr>
    </w:div>
    <w:div w:id="2028365495">
      <w:bodyDiv w:val="1"/>
      <w:marLeft w:val="0"/>
      <w:marRight w:val="0"/>
      <w:marTop w:val="0"/>
      <w:marBottom w:val="0"/>
      <w:divBdr>
        <w:top w:val="none" w:sz="0" w:space="0" w:color="auto"/>
        <w:left w:val="none" w:sz="0" w:space="0" w:color="auto"/>
        <w:bottom w:val="none" w:sz="0" w:space="0" w:color="auto"/>
        <w:right w:val="none" w:sz="0" w:space="0" w:color="auto"/>
      </w:divBdr>
    </w:div>
    <w:div w:id="2041398923">
      <w:bodyDiv w:val="1"/>
      <w:marLeft w:val="0"/>
      <w:marRight w:val="0"/>
      <w:marTop w:val="0"/>
      <w:marBottom w:val="0"/>
      <w:divBdr>
        <w:top w:val="none" w:sz="0" w:space="0" w:color="auto"/>
        <w:left w:val="none" w:sz="0" w:space="0" w:color="auto"/>
        <w:bottom w:val="none" w:sz="0" w:space="0" w:color="auto"/>
        <w:right w:val="none" w:sz="0" w:space="0" w:color="auto"/>
      </w:divBdr>
    </w:div>
    <w:div w:id="2042507116">
      <w:bodyDiv w:val="1"/>
      <w:marLeft w:val="0"/>
      <w:marRight w:val="0"/>
      <w:marTop w:val="0"/>
      <w:marBottom w:val="0"/>
      <w:divBdr>
        <w:top w:val="none" w:sz="0" w:space="0" w:color="auto"/>
        <w:left w:val="none" w:sz="0" w:space="0" w:color="auto"/>
        <w:bottom w:val="none" w:sz="0" w:space="0" w:color="auto"/>
        <w:right w:val="none" w:sz="0" w:space="0" w:color="auto"/>
      </w:divBdr>
    </w:div>
    <w:div w:id="2089384035">
      <w:bodyDiv w:val="1"/>
      <w:marLeft w:val="0"/>
      <w:marRight w:val="0"/>
      <w:marTop w:val="0"/>
      <w:marBottom w:val="0"/>
      <w:divBdr>
        <w:top w:val="none" w:sz="0" w:space="0" w:color="auto"/>
        <w:left w:val="none" w:sz="0" w:space="0" w:color="auto"/>
        <w:bottom w:val="none" w:sz="0" w:space="0" w:color="auto"/>
        <w:right w:val="none" w:sz="0" w:space="0" w:color="auto"/>
      </w:divBdr>
    </w:div>
    <w:div w:id="2091192715">
      <w:bodyDiv w:val="1"/>
      <w:marLeft w:val="0"/>
      <w:marRight w:val="0"/>
      <w:marTop w:val="0"/>
      <w:marBottom w:val="0"/>
      <w:divBdr>
        <w:top w:val="none" w:sz="0" w:space="0" w:color="auto"/>
        <w:left w:val="none" w:sz="0" w:space="0" w:color="auto"/>
        <w:bottom w:val="none" w:sz="0" w:space="0" w:color="auto"/>
        <w:right w:val="none" w:sz="0" w:space="0" w:color="auto"/>
      </w:divBdr>
    </w:div>
    <w:div w:id="2105224110">
      <w:bodyDiv w:val="1"/>
      <w:marLeft w:val="0"/>
      <w:marRight w:val="0"/>
      <w:marTop w:val="0"/>
      <w:marBottom w:val="0"/>
      <w:divBdr>
        <w:top w:val="none" w:sz="0" w:space="0" w:color="auto"/>
        <w:left w:val="none" w:sz="0" w:space="0" w:color="auto"/>
        <w:bottom w:val="none" w:sz="0" w:space="0" w:color="auto"/>
        <w:right w:val="none" w:sz="0" w:space="0" w:color="auto"/>
      </w:divBdr>
    </w:div>
    <w:div w:id="2116903408">
      <w:bodyDiv w:val="1"/>
      <w:marLeft w:val="0"/>
      <w:marRight w:val="0"/>
      <w:marTop w:val="0"/>
      <w:marBottom w:val="0"/>
      <w:divBdr>
        <w:top w:val="none" w:sz="0" w:space="0" w:color="auto"/>
        <w:left w:val="none" w:sz="0" w:space="0" w:color="auto"/>
        <w:bottom w:val="none" w:sz="0" w:space="0" w:color="auto"/>
        <w:right w:val="none" w:sz="0" w:space="0" w:color="auto"/>
      </w:divBdr>
    </w:div>
    <w:div w:id="2131973458">
      <w:bodyDiv w:val="1"/>
      <w:marLeft w:val="0"/>
      <w:marRight w:val="0"/>
      <w:marTop w:val="0"/>
      <w:marBottom w:val="0"/>
      <w:divBdr>
        <w:top w:val="none" w:sz="0" w:space="0" w:color="auto"/>
        <w:left w:val="none" w:sz="0" w:space="0" w:color="auto"/>
        <w:bottom w:val="none" w:sz="0" w:space="0" w:color="auto"/>
        <w:right w:val="none" w:sz="0" w:space="0" w:color="auto"/>
      </w:divBdr>
      <w:divsChild>
        <w:div w:id="1368486140">
          <w:marLeft w:val="0"/>
          <w:marRight w:val="120"/>
          <w:marTop w:val="0"/>
          <w:marBottom w:val="0"/>
          <w:divBdr>
            <w:top w:val="none" w:sz="0" w:space="0" w:color="auto"/>
            <w:left w:val="none" w:sz="0" w:space="0" w:color="auto"/>
            <w:bottom w:val="none" w:sz="0" w:space="0" w:color="auto"/>
            <w:right w:val="none" w:sz="0" w:space="0" w:color="auto"/>
          </w:divBdr>
        </w:div>
        <w:div w:id="440877849">
          <w:marLeft w:val="0"/>
          <w:marRight w:val="240"/>
          <w:marTop w:val="15"/>
          <w:marBottom w:val="0"/>
          <w:divBdr>
            <w:top w:val="none" w:sz="0" w:space="0" w:color="auto"/>
            <w:left w:val="none" w:sz="0" w:space="0" w:color="auto"/>
            <w:bottom w:val="none" w:sz="0" w:space="0" w:color="auto"/>
            <w:right w:val="none" w:sz="0" w:space="0" w:color="auto"/>
          </w:divBdr>
        </w:div>
        <w:div w:id="705832647">
          <w:marLeft w:val="0"/>
          <w:marRight w:val="120"/>
          <w:marTop w:val="0"/>
          <w:marBottom w:val="0"/>
          <w:divBdr>
            <w:top w:val="none" w:sz="0" w:space="0" w:color="auto"/>
            <w:left w:val="none" w:sz="0" w:space="0" w:color="auto"/>
            <w:bottom w:val="none" w:sz="0" w:space="0" w:color="auto"/>
            <w:right w:val="none" w:sz="0" w:space="0" w:color="auto"/>
          </w:divBdr>
        </w:div>
        <w:div w:id="1024017606">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rpc-epi.sourceforge.net/specs/rfc.fault_cod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5C775-ECE6-4E8D-ACF0-C2896BDE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13925</TotalTime>
  <Pages>1</Pages>
  <Words>25294</Words>
  <Characters>144181</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Yiqing, TIAN(CMD-SH-TCT)</dc:creator>
  <cp:lastModifiedBy>Huan, YOU(SCD CONNECTED SWD-SZ-TCT)</cp:lastModifiedBy>
  <cp:revision>6789</cp:revision>
  <dcterms:created xsi:type="dcterms:W3CDTF">2014-11-11T01:33:00Z</dcterms:created>
  <dcterms:modified xsi:type="dcterms:W3CDTF">2017-07-14T05:52:00Z</dcterms:modified>
  <dc:language>en-US</dc:language>
</cp:coreProperties>
</file>